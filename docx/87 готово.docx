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widowControl w:val="0"/>
        <w:contextualSpacing w:val="0"/>
        <w:jc w:val="center"/>
      </w:pPr>
      <w:bookmarkStart w:id="0" w:colFirst="0" w:name="h.9giy7cyyfjzn" w:colLast="0"/>
      <w:bookmarkEnd w:id="0"/>
      <w:r w:rsidRPr="00000000" w:rsidR="00000000" w:rsidDel="00000000">
        <w:rPr>
          <w:rtl w:val="0"/>
        </w:rPr>
        <w:t xml:space="preserve">Глава 87. </w:t>
      </w:r>
      <w:r w:rsidRPr="00000000" w:rsidR="00000000" w:rsidDel="00000000">
        <w:rPr>
          <w:rtl w:val="0"/>
        </w:rPr>
        <w:t xml:space="preserve">Гедонистическая осведомлённость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Четверг, 16 апреля 1992 года.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Школа почти опустела: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девять десятых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уехали на пасхальные каникулы, и среди них почти все, 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 семья Уизли бедна настолько, что кормить всех детей лишнюю неделю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затруднительно?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 неплохо, ведь Рон и Сьюзен были как раз среди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немногих, кто ещё разговаривал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среди тех, с кем ей и самой хотелось разговаривать.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по-прежнему была с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Трейси, хм,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 та, ни другая не принадлежали к числу людей, с которыми 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провести час-другой. И в любом случае, они обе уехали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каникулы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 уж Гермиона не могла поехать к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почти пустой Хогвартс был лучшим из имеющихся вариантов.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мог бы ошибочно подумать, что Гермиона целыми днями бродила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книгах, которые одолжил ей Гарри, упоминалось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настолько счастливы, как они предполагали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Уровень счастья возвращался к базовому значению, и жизнь продолжалась.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первое утро остатка её жизни она чуть не заговорила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спустилась к завтраку, Гарри Поттер выглядел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она не стала садиться с ним рядом, а просто тихо поела в 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маленьком пузыре отчуждения,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так уж трудно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ей хотелось знать, что Гарри думает о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Ненавидит ли он её за то, что ему пришлось отдать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деньги, или, может, он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действительно влюблён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поэтому так поступил, или, наоборот, решил,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недостойна его общества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умеет пугать дементоров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боялась встретиться с ним лицом к лицу, боялась и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она была маленькой неблагодарной дрянью и ничтожеством, 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хотел дать тебе больше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Поттер, — но я прочитал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Критча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гедонизме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 том, как тренировать своего внутреннего голубя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качестве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подкрепления, если, конечно, ты не возражаешь…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дыши, — машинально сказала Гермиона.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были первые слова, которые она сказала ему со дня суда.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друг на друга.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Книги смотрели на них со стеллажей.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ещё немного посмотрели друг на друга.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похожую на валентинку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Хотя, возможно, сам факт того, что тебе дали шоколад, уже считается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голову.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меня теперь ненавидишь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воскликнула она. — Нет, не думай так, Гарри! Просто… просто…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поняла, что её палочка ещё направлена на Гарри, и опустила её. Она изо всех сил пыталась не разреветься. —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понимаю, — осторожно сказал Гарри. — А что ты читаешь?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она смогла ему помешать,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наклонился 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открытую страницу.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«Самые богатые волшебники мира и как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дошли до жизни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— прочёл Гарри заголовок вверху страницы.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Номер шестьдесят пять, сэр Гарет,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скажешь, что мне не о чем беспокоиться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Не-а, — сказал Гарри.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звучал до странности бодро. 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вполне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представить себя на твоём месте, так что понимаю, что, если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заплатила кучу денег, чтобы спасти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пытался вернуть их собственными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 невозможно, чтобы я этого 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сжала губы, стараясь не расплакаться.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должен честно предупредить, — продолжил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придумаю способ избавиться от долга Люциусу Малфою раньше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воспользуюсь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Важнее,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эта задача решилась как можно быстрее,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её решить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уже что-нибудь интересное?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 четверти её разума бегали кругами и врезались в деревья в попытках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 подтекст всего, что Гарри только что сказал.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уважает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героиню?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вот это довольно интересно, — произнёс её голос.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«Номер четырнадц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«Крозье», настоящее имя неизвестно», — прочёл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ты… в жизни не видел настолько кричащего цилиндра в клетку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Гермиона, по-моему, это совершенно неправдоподобно.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другие упоминания Николаса Фламеля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Гермиона. — В «Расцвете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Тёмных искусств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пишут, что он тайно обучал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Дамблдора, чтобы 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противостоять Гриндевальду.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книгах, не только в этой, к истории Фламеля относятся всерьёз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Ты думаешь, это слишком хорошо, чтобы быть правдой?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естественен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считают совершенно невозможными магловские физики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я даже не могу представить, что мы бы посчитали невозможным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точки зрения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законов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знали их.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Ну… — начал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потянулся к книге (их мантии соприкоснулись)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и тот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бщепринятый термин? Что-то вроде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Маловато будет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Принято, — согласился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Гермиона, вторая проблема состоит в том,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настолько безумны,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проглядеть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старался воссоздать формулу Философского Камня, целые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охотились бы на бессмертного волшебника, чтобы выпытать у него секрет…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вовсе не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целые страны пытались бы захватить Фламеля и заставить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рассуждают так,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сравнительно древних временах»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«Биографиях заслуженно знаменитых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похитил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Фламеля.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 поступил бы любой злой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добрый или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эгоистичный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у которого есть хоть немного здравого смысла.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Защиты знает множество секретов и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не пропустил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 глаза от 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твой проект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продолжил Гарри, — и я совсем не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тебя расстраивать,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в том анекдоте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экономист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это не остановило,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Гермионы вновь послышалось раздражение.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за последние семь дней —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наконец ответил Гарри. — Смотри…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который легко реализовать,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старый папин Мак Плюс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план.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— сказала Гермиона, и её голос только чуть-чуть дрожал.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Блестяще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Гермиона! — мальчик быстро выхватил палочку,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 пригодится, — прервала его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она перерыла всю библиотеку и отыскала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 и как её надежда испарилась словно дым. — Потому что линия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алхимического круга должна быть «тонкой, как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лос ребёнка», и её толщина не зависит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о каком алхимическом рецепте идёт речь.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должна была об этом догадаться!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найти идею, которая сработает, приходится перебрать множество ошибочных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 добавок к той, что я дал раньше.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эта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поможет твоему мозгу в выработке хорошей рабочей стратегии.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естественно,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закладками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наклонился вперёд, его голова почти касалась её плеча.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лишь четверть секунды.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Завтрак окончился совсем недавно, и по лёгкому запаху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десерт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ел банановый пудинг.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заговорил: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понимаю… пожалуйста, рассматривай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подкрепление… ты в самом деле пыталась изобрести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массового производства бессмертия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того, чтобы я 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выплатить долг Люциусу Малфою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чем ты занимался всё это время, Гарри?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кривился.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Пытался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«Кто подставил Гермиону Грейнджер».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— Гермиона посмотрела на Гарри. — Разве мне не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самой попытаться раскрыть дело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было её главным приоритетом и первоочередной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задачей, но раз уж Гарри упомянул…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опросишь всех подозреваемых, а я буду просто сидеть в библиотеке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Дай мне знать, когда окажется, что во всём виноват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Гермиона… Почему так важно,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сделает это? Разве не важнее сам результат, чем то, кто именно его получит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ты прав, — ответила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закрыла лицо руками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будут правы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стой, погоди минуточку…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умею запугивать дементоров. Я могу получить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еликолепно» на уроке Заклинаний, но я не умею запугивать дементоров.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огляделся по сторонам.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есть таинственная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без барьера Квиетуса. — У меня есть тёмная сторона, которая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Профессор Квиррелл утверждает,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могу стать кем угодно, кого только смогу себе 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ты не понимаешь, Гермиона? Благодаря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поблажке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школьной администрации — я не имею права тебе о ней рассказывать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 может уделять занятиям больше времени каждый день.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лучше меня на уроках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Я… вероятно, я не…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ероятно, Мальчика-Который-Выжил неправильно называть ребёнком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 ним соперничаешь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самой могущественной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ведьмой столетия? Ты же можешь одна сразиться с тремя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хулиганами-старшекурсниками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победить!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40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— ответила она дрожащим голосом, снова закрывая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уками.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что я знаю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если всё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больше не разглядит во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Никогда.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заниматься вопросом,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заработ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Гарри уверен в её способности найти решение, была похожа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самоуважение как героини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при том, что она была ужасной и грубо разговаривала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твои мысли начинают разбегаться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наконец сказала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Обычно я идентифицирую различные желания, даю им имена и рассматриваю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отдельны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в голове есть копия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Конечно! — ответил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 он почему-то слегка заволновался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голове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копии меня?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осознала, что у неё в голове действительно есть копия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говорит в точности его голосом.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продолжила читать,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ли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вы с Драко Малфоем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ты имеешь в виду под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совращал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Переманивал его на Светлую сторону Силы.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и застыла с открытым ртом.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знаешь, как Император и Дарт Вейдер, только наоборот.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она. — Гарри,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вообще представл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 что Малфой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меня?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мной, как только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подвернётся возможность? Не знаю, что он говорил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Дафна Гринграсс рассказала мне, что Малфой говорил в гостиной Слизерина.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непроизносимо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это было? — спросил Гарри. — В начале года? Дафна сказала,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было?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орил Малфой,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быть хорошим человеком.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ты его переманивал, он прогнил насквозь, пото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при каких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обстоятельствах хороший человек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ошибаешься, Гермиона, — перебил Гарри, глядя ей прямо в глаза.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Пожиратели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Потребовалось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сверхъестественное вмешательство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у него,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моральные принципы…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яростно затрясла головой.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это не разрешает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потому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видишь, как люди страдают.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ты не понимаешь, 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теперь её голос дрожал. — Это не… не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вроде таблицы умножения! Если ты не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можешь почувствовать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ей пришла в голову мысль, что у Гарри, возможно,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могут дать тебе увидеть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Несколько столетий назад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помню, в семнадцатом веке это ещё точно случалось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Хватит.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...подвешивали их над костром. Просто обыденное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которых думали, что они 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так устроены люди, так устроены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головы примерно на уровне 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больно, когда они видят, как больно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друзьям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из тех, кто им не безразличен, кому-то из их племени.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этого чувства есть выключатель. Выключатель, на котором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написано «враг» или «иностранец», а иногда просто «чужак»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люди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другому,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бесчеловечный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даже необычайно злой...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веришь в это, — сказала она нетвёрдым голосом, — если ты вообще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тебе говорят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действуешь именно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знают, что...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знают! Ты выросла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послевоенном обществе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котором после Второй Мировой каждый знает,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«Йа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иполнял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прикас»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сжигать кошек — плохо, сжигать ведьм — плохо, рабство — плохо,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должно быть небезразлично каждое разумное 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Думаешь, тебе хватило бы одного дня в Хогвартсе, чтобы всё это понять?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никогда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несмотря на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глазах Гарри была ярость, какой она ещё никогда у него не видела,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закончил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совращать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Малфоя, но полагаю,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он делает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слишком хорошая память — это проблема. Гермиона помнила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заставило её упасть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тарелку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квиддич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ной команды Слизерина.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помнила — на самом деле, именно поэтому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подняла эту 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чувствовала, услышав показания Драко, сделанные под сывороткой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мне ничего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— против её воли голос Гермионы стал выше. — Если бы я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не мой секрет,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оказался бы в опасности, если бы его отец всё обнаружил.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дура, мистер Поттер. Какую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причину вы скрываете от меня, и чем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занимались с мистером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ну… — Гарри отвёл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уставился на библиотечный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под воздействием сыворотки правды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слова были записаны дословно!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согласился Гарри, по-прежнему не желая встречаться с ней глазами.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Грейнджер. Ну конечно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занимался с Драко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поморщился и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ты подумала,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 внутри неё всё рос и рос и, наконец, вырвался наружу.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было совсем не так! Я не занимался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наукой! Я просто, ну,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и про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ему?!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нельзя! Нельзя заниматься наукой с двумя людьми сразу!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сказать, нельзя заниматься наукой с двумя разными людьми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говорить им друг про друга!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 — осторожно протянул Гарри, — я тоже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я был очень внимателен — старался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бы прошипела это слово, будь в нём хотя бы одна «Ш».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 Гарри, — мне кажется, что наш разговор приобрёл такую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метафоричность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что, 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взвизгнула она изо всех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заполнил всё пространство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барьера Квиетуса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до неё дошло, и она так сильно покраснела,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у неё магическая сила 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её волосы могли бы самопроизвольно вспыхнуть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распахнутыми глазами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довольно неуклюже пытался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спрятать своё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книгой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слегка вздохнул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учтём, что это была просто неудачная метафора и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учёные постоянно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сотрудничают друг с другом. Поэтому мне не кажется, что я тебя обманывал.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жим это в тайне.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правда единственная причина? — сказала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И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хотел, чтобы мы оба чувствовали себя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особенными,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мы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единственные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кем бы ты хотел быть и кто с тобой должен быть?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вовсе не поэтому…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 — выдавила она очень тонким голосом, — это… ой, я не знаю, Гарри!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 самом деле просто метафора?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похоже на подаренные цветы, понимаешь,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выскочил из-за стола и отступил назад, лихорадочно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ивая руками.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поступил так вовсе не поэтому!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спас тебя, потому что мы 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Просто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Дыхание Гарри Поттера всё сильнее стремилось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гипервентиляции.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пошатнулась и сделала шаг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...но… даже с моей тёмной стороной…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только из-за неё? — сказала Гермиона. — Но я… я бы не…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ненормальным — это 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несмотря на все эти волшебные странности,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влюбляться в кого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И-и-и… — пропищала Гермиона. Она покачнулась, и Гарри ринулся к ней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обхватив руками, помог сесть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вообще Гарри смеет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задавать бедным невинным девочкам такие вопросы…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поспорить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особенно, если мы действительно решим вопрос бессмертия...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Грейнджер, всхлипывая, сбежала из библиотеки.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слышать их спор, но, очевидно, он был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не особенно хотел это делать. Но Гарри Поттер всё же попал в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Технически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Мальчик-Который-Выжил был его собратом по факультету.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означало, что Тано следует поступить согласно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Традиции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сглотнул, положил руку на плечо Гарри Поттера и произнёс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слегка хриплым голосом: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Ведьмы! Попробуй пойми их, 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 руку, пока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извергнул её во тьму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внешнюю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библиотеки опять громко хлопнула — ещё один ученик покинул зал.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10-05T13:59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выразилась?</w:t>
      </w:r>
    </w:p>
  </w:comment>
  <w:comment w:id="1" w:date="2013-10-15T05:37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М-да?</w:t>
      </w:r>
    </w:p>
  </w:comment>
  <w:comment w:id="2" w:date="2013-10-10T10:21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3 однокоренных глагола.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второй можно заменить например на "хочешь", но я бы еще убрала "невозможности"</w:t>
      </w:r>
    </w:p>
  </w:comment>
  <w:comment w:id="3" w:date="2013-10-15T14:12:3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</w:t>
      </w:r>
    </w:p>
  </w:comment>
  <w:comment w:id="4" w:date="2013-10-09T20:57:2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пропущено слово immediate - непосредственные, но без него пожалуй лучше.</w:t>
      </w:r>
    </w:p>
  </w:comment>
  <w:comment w:id="5" w:date="2013-10-08T14:39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отсылка идёт сюда: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http://en.wikipedia.org/wiki/Up_to_eleven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http://tvtropes.org/pmwiki/pmwiki.php/Main/UpToEleven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"эффект перебора"?</w:t>
      </w:r>
    </w:p>
  </w:comment>
  <w:comment w:id="6" w:date="2013-10-15T12:08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"переборщили" или "всё в кучу" или "золотой молоток"</w:t>
      </w:r>
    </w:p>
  </w:comment>
  <w:comment w:id="7" w:date="2013-10-08T14:12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мы бы посчитали невозможным</w:t>
      </w:r>
    </w:p>
  </w:comment>
  <w:comment w:id="8" w:date="2013-10-14T07:27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</w:t>
      </w:r>
    </w:p>
  </w:comment>
  <w:comment w:id="9" w:date="2013-10-15T06:46:1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Смысл? Перевод? Мне кажется норм.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я бы заменила на "с учетом всего сказанного", "подводя итог всему сказанному"</w:t>
      </w:r>
    </w:p>
  </w:comment>
  <w:comment w:id="10" w:date="2013-10-05T13:3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корь? pox - это ветрянка/оспа</w:t>
      </w:r>
    </w:p>
  </w:comment>
  <w:comment w:id="11" w:date="2013-10-15T13:09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разглядит</w:t>
      </w:r>
    </w:p>
  </w:comment>
  <w:comment w:id="12" w:date="2013-10-14T07:35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улики</w:t>
      </w:r>
    </w:p>
  </w:comment>
  <w:comment w:id="13" w:date="2013-10-15T15:41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калькировано?</w:t>
      </w:r>
    </w:p>
  </w:comment>
  <w:comment w:id="14" w:date="2013-10-15T15:4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перекосилось тоже</w:t>
      </w:r>
    </w:p>
  </w:comment>
  <w:comment w:id="15" w:date="2013-10-15T15:43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первая часть похожа как будто не от её лица текст</w:t>
      </w:r>
    </w:p>
  </w:comment>
  <w:comment w:id="16" w:date="2013-10-15T15:43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Вторая - ок</w:t>
      </w:r>
    </w:p>
  </w:comment>
  <w:comment w:id="17" w:date="2013-10-15T15:44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выкинуть первую часть :)</w:t>
      </w:r>
    </w:p>
  </w:comment>
  <w:comment w:id="18" w:date="2013-10-15T08:39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что-то не так с согласованием: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"мне не кажется, помня"</w:t>
      </w:r>
    </w:p>
  </w:comment>
  <w:comment w:id="19" w:date="2013-10-10T06:21:4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подразумевает что тарелок не существует. С учетов его любви к теории Байеса вряд ли это можно утверждать.</w:t>
      </w:r>
    </w:p>
  </w:comment>
  <w:comment w:id="20" w:date="2013-10-10T08:34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можно заявлять с других позиций. Пока у нас нет никаких свидетельств, что они существуют, значит, их не существует</w:t>
      </w:r>
    </w:p>
  </w:comment>
  <w:comment w:id="21" w:date="2013-10-15T14:33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взяв</w:t>
      </w:r>
    </w:p>
  </w:comment>
  <w:comment w:id="22" w:date="2013-10-15T14:5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23" w:date="2013-10-15T15:03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 +1 и уберем очередное если</w:t>
      </w:r>
    </w:p>
  </w:comment>
  <w:comment w:id="24" w:date="2013-10-15T05:14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тебе запретил?</w:t>
      </w:r>
    </w:p>
  </w:comment>
  <w:comment w:id="25" w:date="2013-10-15T14:18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26" w:date="2013-10-15T14:33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7" w:date="2013-10-15T14:00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 будто иметь хорошую память - это плохо.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как-нибудь так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"Иметь хорошую память означало, что Г действительно помнила все"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28" w:date="2013-10-15T14:08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иногда это плохо и именно это автор и хотел сказать :)</w:t>
      </w:r>
    </w:p>
  </w:comment>
  <w:comment w:id="29" w:date="2013-10-14T07:40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что подходит Гойлу, не обязательно подходит Гарри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"Эй, стой"?</w:t>
      </w:r>
    </w:p>
  </w:comment>
  <w:comment w:id="30" w:date="2013-10-15T13:06:2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заметив этого</w:t>
      </w:r>
    </w:p>
  </w:comment>
  <w:comment w:id="31" w:date="2013-10-15T14:30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и не заметила этого</w:t>
      </w:r>
    </w:p>
  </w:comment>
  <w:comment w:id="32" w:date="2013-09-16T13:48:1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3" w:date="2013-09-17T02:54:24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оригинал. Учитывая специфику Трейси, думаю, она тут не случайно упомянута особняком.</w:t>
      </w:r>
    </w:p>
  </w:comment>
  <w:comment w:id="34" w:date="2013-09-17T03:37:4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смысл "а трейси была... она была трейси"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этот смысл надо оставить, или достаточно "и трейси, хм, тоже"</w:t>
      </w:r>
    </w:p>
  </w:comment>
  <w:comment w:id="35" w:date="2013-10-15T12:47:1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как это звучит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лучше если "а Гарри кажется устраивало просто смотреть..."</w:t>
      </w:r>
    </w:p>
  </w:comment>
  <w:comment w:id="36" w:date="2013-10-10T06:47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в англ смысл другой у этого слова. Если бы было "единственный", то было бы the only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как мне кажется - одноштучный. Такая штуковина, которая одна может делать 2 магии.</w:t>
      </w:r>
    </w:p>
  </w:comment>
  <w:comment w:id="37" w:date="2013-10-10T06:54:1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тоже неправильно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both of those effects - делать оба эти эффекта.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не смущают сами эффекты - его смущает, что что-то может их делать одновременно. Поэтому "и" курсивом 2 раза.</w:t>
      </w:r>
    </w:p>
  </w:comment>
  <w:comment w:id="38" w:date="2013-10-15T10:38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потому, что существует одно магическое открытие,</w:t>
      </w:r>
    </w:p>
  </w:comment>
  <w:comment w:id="39" w:date="2013-10-15T14:14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40" w:date="2013-09-21T06:04:1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нужно тире</w:t>
      </w:r>
    </w:p>
  </w:comment>
  <w:comment w:id="41" w:date="2013-09-17T05:11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"чем я занимался"</w:t>
      </w:r>
    </w:p>
  </w:comment>
  <w:comment w:id="42" w:date="2013-10-08T13:58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прилично?</w:t>
      </w:r>
    </w:p>
  </w:comment>
  <w:comment w:id="43" w:date="2013-10-10T07:22:5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"посмотрела в том же направлении" или "проследила за его взглядом"</w:t>
      </w:r>
    </w:p>
  </w:comment>
  <w:comment w:id="44" w:date="2013-10-10T08:3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ко второму</w:t>
      </w:r>
    </w:p>
  </w:comment>
  <w:comment w:id="45" w:date="2013-10-15T12:07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6" w:date="2013-10-10T06:01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очень(</w:t>
      </w:r>
    </w:p>
  </w:comment>
  <w:comment w:id="47" w:date="2013-10-11T07:02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Посмотрите, мне кажется так лучше</w:t>
      </w:r>
    </w:p>
  </w:comment>
  <w:comment w:id="48" w:date="2013-10-15T12:56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компромиссный вариант :)</w:t>
      </w:r>
    </w:p>
  </w:comment>
  <w:comment w:id="49" w:date="2013-10-15T13:00:4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норм) звучит очень трогательно))</w:t>
      </w:r>
    </w:p>
  </w:comment>
  <w:comment w:id="50" w:date="2013-10-15T06:11:5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здесь "требовались" оч по-англ звучит.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"ГГ были не нужны закладки" "ГГ не были нужны закладки" "ГГ не пользовалась закладками" ?</w:t>
      </w:r>
    </w:p>
  </w:comment>
  <w:comment w:id="51" w:date="2013-10-15T06:25:0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"мелькавшие страницы", Потому что "четверть секунды" получается уточнением к "мельком", То есть "мельком" получается избыточной информацией, не добавляющей никакой новой информации , или "секунды" отделить запятыми как уточнение?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Но если оставляем "мельком" давайте уберем повтор со страницами.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Вместо "на страницу" "на них".</w:t>
      </w:r>
    </w:p>
  </w:comment>
  <w:comment w:id="52" w:date="2013-10-15T06:25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"просто проглядывая их в течение четверти секунды"</w:t>
      </w:r>
    </w:p>
  </w:comment>
  <w:comment w:id="53" w:date="2013-10-15T12:1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пошатнулась и сделала...</w:t>
      </w:r>
    </w:p>
  </w:comment>
  <w:comment w:id="54" w:date="2013-10-15T12:38:0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платья? она же в форме, в форме обычно юбка и блузка</w:t>
      </w:r>
    </w:p>
  </w:comment>
  <w:comment w:id="55" w:date="2013-10-15T12:52:5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 кстати, в англ не уточняется и скорее всего имеется в виду просто "на коленях"</w:t>
      </w:r>
    </w:p>
  </w:comment>
  <w:comment w:id="56" w:date="2013-10-15T03:55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 это заменил на просто "Обычно я..."</w:t>
      </w:r>
    </w:p>
  </w:comment>
  <w:comment w:id="57" w:date="2013-10-04T13:14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ВК: вообще могла бы</w:t>
      </w:r>
    </w:p>
  </w:comment>
  <w:comment w:id="58" w:date="2013-10-14T07:34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как-то смущает</w:t>
      </w:r>
    </w:p>
  </w:comment>
  <w:comment w:id="59" w:date="2013-10-15T15:17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мелькавшие листы</w:t>
      </w:r>
    </w:p>
  </w:comment>
  <w:comment w:id="60" w:date="2013-10-15T15:17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здесь</w:t>
      </w:r>
    </w:p>
  </w:comment>
  <w:comment w:id="61" w:date="2013-09-16T13:58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OTP = One true pairing so OT3 = One true threesome. Many people like a group of people together instead of just two people in a relationship.</w:t>
      </w:r>
    </w:p>
  </w:comment>
  <w:comment w:id="62" w:date="2013-09-17T07:57:2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уверена, что в русском есть какой-то аналог</w:t>
      </w:r>
    </w:p>
  </w:comment>
  <w:comment w:id="63" w:date="2013-10-09T13:41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переводили "опа-опа" :)</w:t>
      </w:r>
    </w:p>
  </w:comment>
  <w:comment w:id="64" w:date="2013-10-15T12:0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5" w:date="2013-10-15T06:32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6" w:date="2013-10-12T05:07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"Закон"?</w:t>
      </w:r>
    </w:p>
  </w:comment>
  <w:comment w:id="67" w:date="2013-10-15T05:46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это ж именно неписаный обычай</w:t>
      </w:r>
    </w:p>
  </w:comment>
  <w:comment w:id="68" w:date="2013-10-15T06:18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"Традиция"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с большой буквы</w:t>
      </w:r>
    </w:p>
  </w:comment>
  <w:comment w:id="69" w:date="2013-10-15T09:10:1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кусок какой-то нерусский получился(</w:t>
      </w:r>
    </w:p>
  </w:comment>
  <w:comment w:id="70" w:date="2013-10-08T14:24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соприкоснулись</w:t>
      </w:r>
    </w:p>
  </w:comment>
  <w:comment w:id="71" w:date="2013-10-09T13:41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72" w:date="2013-10-15T05:02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желания, побуждения, стороны</w:t>
      </w:r>
    </w:p>
  </w:comment>
  <w:comment w:id="73" w:date="2013-10-15T12:23:2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4" w:date="2013-09-13T05:29:59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сильный намек</w:t>
      </w:r>
    </w:p>
  </w:comment>
  <w:comment w:id="75" w:date="2013-09-13T05:44:48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она сама воспринимает свою жизнь как нечто конченое, и это имеет в виду. Может быть, "того, что осталось от её жизни"?</w:t>
      </w:r>
    </w:p>
  </w:comment>
  <w:comment w:id="76" w:date="2013-09-13T09:05:2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2013/9/13 Filita Black (Google Документы) &lt;</w:t>
      </w:r>
    </w:p>
  </w:comment>
  <w:comment w:id="77" w:date="2013-09-16T03:34:57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прости, не поняла, что означает "2013/9/13 Filita Black (Google Документы) &lt;".</w:t>
      </w:r>
    </w:p>
  </w:comment>
  <w:comment w:id="78" w:date="2013-09-16T13:50:3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при ответе на коммент из мыла такое )</w:t>
      </w:r>
    </w:p>
  </w:comment>
  <w:comment w:id="79" w:date="2013-10-15T12:29:1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плохое положение слов.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неожиданно и немного - однородные наречия,стоят с разных сторон от подлежащего</w:t>
      </w:r>
    </w:p>
  </w:comment>
  <w:comment w:id="80" w:date="2013-10-15T06:27:5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81" w:date="2013-10-15T10:44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неочень звучит. мб так лучше?</w:t>
      </w:r>
    </w:p>
  </w:comment>
  <w:comment w:id="82" w:date="2013-10-15T13:06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"может уделять занятиям больше времени" 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"поблажку" я бы оставил</w:t>
      </w:r>
    </w:p>
  </w:comment>
  <w:comment w:id="83" w:date="2013-10-09T13:26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убрать :)</w:t>
      </w:r>
    </w:p>
  </w:comment>
  <w:comment w:id="84" w:date="2013-10-15T10:2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top hat - это шляпа-цилиндр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checkered top hat, соответственно, шляпа-цилиндр в клеточку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gaudiest - безвкусный, кричащий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жизни не видел настолько кричащего цилиндра в клетку"?</w:t>
      </w:r>
    </w:p>
  </w:comment>
  <w:comment w:id="85" w:date="2013-10-15T10:32:2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лооол</w:t>
      </w:r>
    </w:p>
  </w:comment>
  <w:comment w:id="86" w:date="2013-10-15T10:32:3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ведь так бы и выпустили :)</w:t>
      </w:r>
    </w:p>
  </w:comment>
  <w:comment w:id="87" w:date="2013-10-15T12:03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:)))</w:t>
      </w:r>
    </w:p>
  </w:comment>
  <w:comment w:id="88" w:date="2013-10-15T13:24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несогласование времен идет: сказала, не задумавшись, что говорит. прошедшее, прошедшее, настоящее. Сказала Гермиона, не задумывшись над своими словами</w:t>
      </w:r>
    </w:p>
  </w:comment>
  <w:comment w:id="89" w:date="2013-10-15T13:31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"рефлекторно/машинально сказала Гермиона"?</w:t>
      </w:r>
    </w:p>
  </w:comment>
  <w:comment w:id="90" w:date="2013-10-15T13:32:1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даже лучше</w:t>
      </w:r>
    </w:p>
  </w:comment>
  <w:comment w:id="91" w:date="2013-10-10T08:25:1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заработать деньги ?</w:t>
      </w:r>
    </w:p>
  </w:comment>
  <w:comment w:id="92" w:date="2013-10-15T12:57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3" w:date="2013-10-15T13:36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бы. вокруг полно все</w:t>
      </w:r>
    </w:p>
  </w:comment>
  <w:comment w:id="94" w:date="2013-09-23T06:11:15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что-то вроде "сноровки, умения, ловкости". Как мне кажется, тут Гермиона занимается самокритикой, и слова типа "умения" и "ловкости" тоже не очень подходят. Хотя, возможно, подразумевается, что она намерена продолжать практиковаться в этом, тогда "сноровка" - самое подходящее. Ваше мнение?</w:t>
      </w:r>
    </w:p>
  </w:comment>
  <w:comment w:id="95" w:date="2013-10-14T07:31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написано что-то вроде: "Несмотря на то, что она уже попыталась думать как Гарри, она до сих пор не привыкла к особенностям его мышления."</w:t>
      </w:r>
    </w:p>
  </w:comment>
  <w:comment w:id="96" w:date="2013-10-15T06:56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как написала Filita, речь идет про практику. Только мне не нравится время. Простое прошедшее (из-за согласования времен) на самом деле является простым настоящим.</w:t>
      </w:r>
    </w:p>
  </w:comment>
  <w:comment w:id="97" w:date="2013-10-15T14:11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 так растягивать</w:t>
      </w:r>
    </w:p>
  </w:comment>
  <w:comment w:id="98" w:date="2013-10-15T10:48:1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будет естественней звучать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"Я... возможно, я не..."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"я возможно не совсем ребенок". такая фраза скорее придет в голову сначала</w:t>
      </w:r>
    </w:p>
  </w:comment>
  <w:comment w:id="99" w:date="2013-10-15T14:15:1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 бы тут</w:t>
      </w:r>
    </w:p>
  </w:comment>
  <w:comment w:id="100" w:date="2013-10-09T21:14:4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 таким ужасным/отвратительным человеком"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стала? Просто "за то, что она такой ужасный человек"</w:t>
      </w:r>
    </w:p>
  </w:comment>
  <w:comment w:id="101" w:date="2013-10-14T13:25:0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 в чистом виде это больше к внешности относиться</w:t>
      </w:r>
    </w:p>
  </w:comment>
  <w:comment w:id="102" w:date="2013-10-15T12:55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Марии</w:t>
      </w:r>
    </w:p>
  </w:comment>
  <w:comment w:id="103" w:date="2013-10-09T20:51:0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104" w:date="2013-10-15T05:37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105" w:date="2013-10-11T03:14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совсем не уверен, но у меня складывается ощущение, что листание тут всё-таки не при чём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 библиотеке нет практически никого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 само слово rowdy вроде используется в других значениях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не помнит каких-либо упоминаний про книги, которые сами шумят?</w:t>
      </w:r>
    </w:p>
  </w:comment>
  <w:comment w:id="106" w:date="2013-10-11T05:24:4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кто-то в библиотеке все же был, хотя бы библиотекарь. Он заклинание применил не от шума, а от подслушивания?</w:t>
      </w:r>
    </w:p>
  </w:comment>
  <w:comment w:id="107" w:date="2013-10-11T11:08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Была парочка в фильмах точно.</w:t>
      </w:r>
    </w:p>
  </w:comment>
  <w:comment w:id="108" w:date="2013-10-15T10:05:3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вот, еще мальчик в дальном углу сидел</w:t>
      </w:r>
    </w:p>
  </w:comment>
  <w:comment w:id="109" w:date="2013-10-15T12:03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мальчик в углу, ни библиотекарь не могли шуметь так существенно</w:t>
      </w:r>
    </w:p>
  </w:comment>
  <w:comment w:id="110" w:date="2013-10-15T12:59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общем, если в фильме действительно были спорящие книги, то я за как есть</w:t>
      </w:r>
    </w:p>
  </w:comment>
  <w:comment w:id="111" w:date="2013-10-15T13:04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он заклинание от подслушивания использовал, а не от шума. про книги в фильме ничего не помню к сожалению</w:t>
      </w:r>
    </w:p>
  </w:comment>
  <w:comment w:id="112" w:date="2013-10-15T13:23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квиетус просто даёт эффект, что все внешние звуки стихают</w:t>
      </w:r>
    </w:p>
  </w:comment>
  <w:comment w:id="113" w:date="2013-10-15T15:36:5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Ш, прошшшшипела же</w:t>
      </w:r>
    </w:p>
  </w:comment>
  <w:comment w:id="114" w:date="2013-10-15T05:35:5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такое?</w:t>
      </w:r>
    </w:p>
  </w:comment>
  <w:comment w:id="115" w:date="2013-10-10T09:15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предлагает "раздраженный"</w:t>
      </w:r>
    </w:p>
  </w:comment>
  <w:comment w:id="116" w:date="2013-10-15T13:41:5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"Означать, что" или "указывать на то, что"</w:t>
      </w:r>
    </w:p>
  </w:comment>
  <w:comment w:id="117" w:date="2013-10-15T15:29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означают"</w:t>
      </w:r>
    </w:p>
  </w:comment>
  <w:comment w:id="118" w:date="2013-10-15T12:18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119" w:date="2013-10-12T07:20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Гугл и Википедия сходятся во мнении, что эти термины переводятся как "положительная и отрицательная обратная связь".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Проверьте, плз, чтобы точно правильно написать. Нужен термин принятый в психологии.</w:t>
      </w:r>
    </w:p>
  </w:comment>
  <w:comment w:id="120" w:date="2013-10-15T12:50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положительная и отрицательная обратная связь - это исходно не из психологии, это из технологии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на русском это не сам отклик, а фактически реакция системы на отклик</w:t>
      </w:r>
    </w:p>
  </w:comment>
  <w:comment w:id="121" w:date="2013-10-15T12:54:3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психологии и дрессировке есть "положительное подкрепление"</w:t>
      </w:r>
    </w:p>
  </w:comment>
  <w:comment w:id="122" w:date="2013-10-15T12:58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и поняла, что это из техники пришло. в бихиворизме только подкрепления и стимулы? в принципе статьи по психологии в гугле выпадают на "положительная и отрицательная обратная связь"</w:t>
      </w:r>
    </w:p>
  </w:comment>
  <w:comment w:id="123" w:date="2013-10-06T05:12:0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Верю?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take for granted — считать доказанным; принимать на веру</w:t>
      </w:r>
    </w:p>
  </w:comment>
  <w:comment w:id="124" w:date="2013-10-08T14:40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"Принято"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он принимает её возражение</w:t>
      </w:r>
    </w:p>
  </w:comment>
  <w:comment w:id="125" w:date="2013-10-15T13:17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26" w:date="2013-10-05T13:47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"вспотели"?</w:t>
      </w:r>
    </w:p>
  </w:comment>
  <w:comment w:id="127" w:date="2013-10-15T12:52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отрицательные</w:t>
      </w:r>
    </w:p>
  </w:comment>
  <w:comment w:id="128" w:date="2013-10-15T09:06:2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чем-то/сильно помочь.</w:t>
      </w:r>
    </w:p>
  </w:comment>
  <w:comment w:id="129" w:date="2013-10-08T13:4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успела просмотреть</w:t>
      </w:r>
    </w:p>
  </w:comment>
  <w:comment w:id="130" w:date="2013-10-15T10:13:3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</w:t>
      </w:r>
    </w:p>
  </w:comment>
  <w:comment w:id="131" w:date="2013-09-16T13:56:4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да ))) тут нам задали загадку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http://en.wikipedia.org/wiki/Shipping_%28fandom%29</w:t>
      </w:r>
    </w:p>
  </w:comment>
  <w:comment w:id="132" w:date="2013-10-04T12:46:5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этот абзац нужно переделывать под русскоязычные приколы.</w:t>
      </w:r>
    </w:p>
  </w:comment>
  <w:comment w:id="133" w:date="2013-10-04T14:50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Три-о-лизные деревья? Транспортная компания Пэйр шиппинг?</w:t>
      </w:r>
    </w:p>
  </w:comment>
  <w:comment w:id="134" w:date="2013-10-05T14:06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"три-о-лизные деревья" - это что пародируется?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почему же Пэйр, если говорится про ОТ3? :)</w:t>
      </w:r>
    </w:p>
  </w:comment>
  <w:comment w:id="135" w:date="2013-10-05T18:28:3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Триолизм - тройственные отношения, прямой намёк на OT3 таким образом можно сохранить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пэйру - я понимаю, что неидеально, если будут идеи лучше - готов прочитать :)</w:t>
      </w:r>
    </w:p>
  </w:comment>
  <w:comment w:id="136" w:date="2013-10-08T13:33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"Чарактер шиппинг"?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"Герой шиппинг" :)</w:t>
      </w:r>
    </w:p>
  </w:comment>
  <w:comment w:id="137" w:date="2013-10-09T12:25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уже слишком очевидно по-моему ;)</w:t>
      </w:r>
    </w:p>
  </w:comment>
  <w:comment w:id="138" w:date="2013-10-09T12:57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"Транспортная компания "Герой шиппинг"... в 19 веке больше всех доставляла... монополия на три-о-лизные деревья... Понятно."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забавно :)</w:t>
      </w:r>
    </w:p>
  </w:comment>
  <w:comment w:id="139" w:date="2013-10-15T12:21:0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том?</w:t>
      </w:r>
    </w:p>
  </w:comment>
  <w:comment w:id="140" w:date="2013-10-15T13:10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1" w:date="2013-10-15T06:03:3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слово стилистически неправильное в сочетании с "еще" в пред предложении. Я бы заменила на что-нибудь вроде "в добавок"</w:t>
      </w:r>
    </w:p>
  </w:comment>
  <w:comment w:id="142" w:date="2013-10-15T12:17:4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3" w:date="2013-10-15T05:19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Хватит?</w:t>
      </w:r>
    </w:p>
  </w:comment>
  <w:comment w:id="144" w:date="2013-10-15T05:53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5" w:date="2013-10-09T13:31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46" w:date="2013-10-15T12:15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частое "сделал это"</w:t>
      </w:r>
    </w:p>
  </w:comment>
  <w:comment w:id="147" w:date="2013-10-15T06:26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 её воли голос Гермионы стал выше?</w:t>
      </w:r>
    </w:p>
  </w:comment>
  <w:comment w:id="148" w:date="2013-09-23T02:15:12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мне кажется, в абзаце должны быть кавычки, так как часть текста Гарри читает. Какую именно, автор не указывает. Есть варианты расстановки кавычек? Или лучше их совсем убрать?</w:t>
      </w:r>
    </w:p>
  </w:comment>
  <w:comment w:id="149" w:date="2013-10-08T13:4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кавычки тут не нужны в принципе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абзаце</w:t>
      </w:r>
    </w:p>
  </w:comment>
  <w:comment w:id="150" w:date="2013-09-16T13:51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жутковато?</w:t>
      </w:r>
    </w:p>
  </w:comment>
  <w:comment w:id="151" w:date="2013-09-17T02:56:07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как-то страшнее... Жутковато - это только немного жутко, а он выглядел _ужасно_.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написать "жутко"</w:t>
      </w:r>
    </w:p>
  </w:comment>
  <w:comment w:id="152" w:date="2013-10-15T15:37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пределах?</w:t>
      </w:r>
    </w:p>
  </w:comment>
  <w:comment w:id="153" w:date="2013-10-15T12:11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154" w:date="2013-10-15T08:3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55" w:date="2013-10-08T14:11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156" w:date="2013-10-08T13:39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157" w:date="2013-10-15T12:41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собратом по факультету?</w:t>
      </w:r>
    </w:p>
  </w:comment>
  <w:comment w:id="158" w:date="2013-10-15T15:04:3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криво(</w:t>
      </w:r>
    </w:p>
  </w:comment>
  <w:comment w:id="159" w:date="2013-10-15T13:31:3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звуки библиотеки стихли</w:t>
      </w:r>
    </w:p>
  </w:comment>
  <w:comment w:id="160" w:date="2013-10-10T06:59:5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Воссоздать</w:t>
      </w:r>
    </w:p>
  </w:comment>
  <w:comment w:id="161" w:date="2013-09-16T13:50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62" w:date="2013-10-15T03:57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оригинале другой смысл</w:t>
      </w:r>
    </w:p>
  </w:comment>
  <w:comment w:id="163" w:date="2013-10-15T13:08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вероятно</w:t>
      </w:r>
    </w:p>
  </w:comment>
  <w:comment w:id="164" w:date="2013-10-14T07:35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свидетельства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"улики" лучше использовать чуть дальше</w:t>
      </w:r>
    </w:p>
  </w:comment>
  <w:comment w:id="165" w:date="2013-10-15T14:30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кажись, убрать</w:t>
      </w:r>
    </w:p>
  </w:comment>
  <w:comment w:id="166" w:date="2013-10-09T13:54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67" w:date="2013-10-15T15:57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вообще убрал</w:t>
      </w:r>
    </w:p>
  </w:comment>
  <w:comment w:id="168" w:date="2013-10-15T05:37:5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конце?</w:t>
      </w:r>
    </w:p>
  </w:comment>
  <w:comment w:id="169" w:date="2013-10-15T06:14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там речь не совсем об этом</w:t>
      </w:r>
    </w:p>
  </w:comment>
  <w:comment w:id="170" w:date="2013-10-14T07:38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задачу?</w:t>
      </w:r>
    </w:p>
  </w:comment>
  <w:comment w:id="171" w:date="2013-10-14T07:21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</w:t>
      </w:r>
    </w:p>
  </w:comment>
  <w:comment w:id="172" w:date="2013-10-10T08:26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?</w:t>
      </w:r>
    </w:p>
  </w:comment>
  <w:comment w:id="173" w:date="2013-10-15T15:10:5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4" w:date="2013-10-15T05:36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</w:comment>
  <w:comment w:id="175" w:date="2013-10-15T10:48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6" w:date="2013-10-15T11:38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</w:t>
      </w:r>
    </w:p>
  </w:comment>
  <w:comment w:id="177" w:date="2013-10-15T12:52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"я вызываю у тебя.."</w:t>
      </w:r>
    </w:p>
  </w:comment>
  <w:comment w:id="178" w:date="2013-10-08T13:58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79" w:date="2013-10-10T06:44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второй раз встречается тире после "это". Это редкий знак. Вы уверены, что он здесь нужен?</w:t>
      </w:r>
    </w:p>
  </w:comment>
  <w:comment w:id="180" w:date="2013-09-21T06:02:2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outer - внешний</w:t>
      </w:r>
    </w:p>
  </w:comment>
  <w:comment w:id="181" w:date="2013-09-23T10:26:10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кромешную?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и вечная, и внешняя...</w:t>
      </w:r>
    </w:p>
  </w:comment>
  <w:comment w:id="182" w:date="2013-09-26T10:22:2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сложилось впечатление что тут имеются ввиду космическое пространство</w:t>
      </w:r>
    </w:p>
  </w:comment>
  <w:comment w:id="183" w:date="2013-10-09T13:33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бы сделали, если</w:t>
      </w:r>
    </w:p>
  </w:comment>
  <w:comment w:id="184" w:date="2013-10-12T07:22:0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 термин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"отрицательная обратная связь"</w:t>
      </w:r>
    </w:p>
  </w:comment>
  <w:comment w:id="185" w:date="2013-10-14T07:17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6" w:date="2013-10-15T13:17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 ставила в конец</w:t>
      </w:r>
    </w:p>
  </w:comment>
  <w:comment w:id="187" w:date="2013-10-15T13:24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8" w:date="2013-10-15T08:31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перекрывая и не перевешивая, а что-то вроде "захватывая"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смысле, что это самое чувство захватывало её всю целиком и от этого и было всё, что тут описано</w:t>
      </w:r>
    </w:p>
  </w:comment>
  <w:comment w:id="189" w:date="2013-10-15T13:35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как написать-то?</w:t>
      </w:r>
    </w:p>
  </w:comment>
  <w:comment w:id="190" w:date="2013-10-15T14:02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</w:t>
      </w:r>
    </w:p>
  </w:comment>
  <w:comment w:id="191" w:date="2013-09-26T01:31:22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далее оказывается, что это пятикурсник.Не имеет ли смысл заменить на "парень"? Для первачка пятикурсник - обычно почти взрослый. Или оставим так, потому что в оригинале "boy"?</w:t>
      </w:r>
    </w:p>
  </w:comment>
  <w:comment w:id="192" w:date="2013-10-09T13:42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парень</w:t>
      </w:r>
    </w:p>
  </w:comment>
  <w:comment w:id="193" w:date="2013-10-08T14:12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естественен?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является естественным?</w:t>
      </w:r>
    </w:p>
  </w:comment>
  <w:comment w:id="194" w:date="2013-10-15T06:03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пока не было ничего про приказы, они пошли дальше</w:t>
      </w:r>
    </w:p>
  </w:comment>
  <w:comment w:id="195" w:date="2013-10-09T13:16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неверно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Гермионы</w:t>
      </w:r>
    </w:p>
  </w:comment>
  <w:comment w:id="196" w:date="2013-10-05T13:55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лишняя</w:t>
      </w:r>
    </w:p>
  </w:comment>
  <w:comment w:id="197" w:date="2013-10-09T21:09:0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"которая лежала перед ней" или "которую она читала"?</w:t>
      </w:r>
    </w:p>
  </w:comment>
  <w:comment w:id="198" w:date="2013-10-10T08:30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которую она читала</w:t>
      </w:r>
    </w:p>
  </w:comment>
  <w:comment w:id="199" w:date="2013-10-06T13:17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алё, как так можно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 больно, когда они видят, что больно их друзьям</w:t>
      </w:r>
    </w:p>
  </w:comment>
  <w:comment w:id="200" w:date="2013-10-15T06:10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"на генетическом уровне лучше"</w:t>
      </w:r>
    </w:p>
  </w:comment>
  <w:comment w:id="201" w:date="2013-10-08T14:25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ткнул в картинку</w:t>
      </w:r>
    </w:p>
  </w:comment>
  <w:comment w:id="202" w:date="2013-10-15T05:38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отвечает?</w:t>
      </w:r>
    </w:p>
  </w:comment>
  <w:comment w:id="203" w:date="2013-10-15T06:1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widowControl w:val="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 готово.docx</dc:title>
</cp:coreProperties>
</file>