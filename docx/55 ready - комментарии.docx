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pPr>
      <w:bookmarkStart w:colFirst="0" w:colLast="0" w:name="_w7s4m6kekwob" w:id="0"/>
      <w:bookmarkEnd w:id="0"/>
      <w:r w:rsidDel="00000000" w:rsidR="00000000" w:rsidRPr="00000000">
        <w:rPr>
          <w:rtl w:val="0"/>
        </w:rPr>
        <w:t xml:space="preserve">Глава 55. Стэнфордский тюремный эксперимент. Часть 5</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протянул руку к неподвижной змее — телу его учителя — и сделал маленький шаг вперёд. Затем ещё один, и ещё один…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w:t>
      </w:r>
      <w:del w:author="Alaric Lightin" w:id="0" w:date="2019-03-27T15:55:55Z">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i w:val="1"/>
          <w:sz w:val="24"/>
          <w:szCs w:val="24"/>
          <w:rtl w:val="0"/>
        </w:rPr>
        <w:t xml:space="preserve">т</w:t>
      </w:r>
      <w:ins w:author="Alaric Lightin" w:id="1" w:date="2019-03-27T15:55:57Z">
        <w:r w:rsidDel="00000000" w:rsidR="00000000" w:rsidRPr="00000000">
          <w:rPr>
            <w:rFonts w:ascii="Times New Roman" w:cs="Times New Roman" w:eastAsia="Times New Roman" w:hAnsi="Times New Roman"/>
            <w:i w:val="1"/>
            <w:sz w:val="24"/>
            <w:szCs w:val="24"/>
            <w:rtl w:val="0"/>
          </w:rPr>
          <w:t xml:space="preserve">ь</w:t>
        </w:r>
      </w:ins>
      <w:r w:rsidDel="00000000" w:rsidR="00000000" w:rsidRPr="00000000">
        <w:rPr>
          <w:rFonts w:ascii="Times New Roman" w:cs="Times New Roman" w:eastAsia="Times New Roman" w:hAnsi="Times New Roman"/>
          <w:i w:val="1"/>
          <w:sz w:val="24"/>
          <w:szCs w:val="24"/>
          <w:rtl w:val="0"/>
        </w:rPr>
        <w:t xml:space="preserve">ся моим другом как можно дольше, и только когда возникнет необходимость, прибегнуть к шантажу...</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ту, кем она стала,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течение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отпускать ни в коем случае нельзя,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w:t>
      </w:r>
      <w:ins w:author="Alaric Lightin" w:id="2" w:date="2019-03-27T15:55:26Z">
        <w:r w:rsidDel="00000000" w:rsidR="00000000" w:rsidRPr="00000000">
          <w:rPr>
            <w:rFonts w:ascii="Times New Roman" w:cs="Times New Roman" w:eastAsia="Times New Roman" w:hAnsi="Times New Roman"/>
            <w:sz w:val="24"/>
            <w:szCs w:val="24"/>
            <w:rtl w:val="0"/>
          </w:rPr>
          <w:t xml:space="preserve">ё</w:t>
        </w:r>
      </w:ins>
      <w:del w:author="Alaric Lightin" w:id="2" w:date="2019-03-27T15:55:26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за это ответит.</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совершенно не нужны, они просто хотели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считалось невозможным.</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придумать план получше, но без особых успехов.</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w:t>
      </w:r>
      <w:ins w:author="Alaric Lightin" w:id="3" w:date="2019-03-27T15:55:13Z">
        <w:r w:rsidDel="00000000" w:rsidR="00000000" w:rsidRPr="00000000">
          <w:rPr>
            <w:rFonts w:ascii="Times New Roman" w:cs="Times New Roman" w:eastAsia="Times New Roman" w:hAnsi="Times New Roman"/>
            <w:i w:val="1"/>
            <w:sz w:val="24"/>
            <w:szCs w:val="24"/>
            <w:rtl w:val="0"/>
          </w:rPr>
          <w:t xml:space="preserve">ё</w:t>
        </w:r>
      </w:ins>
      <w:del w:author="Alaric Lightin" w:id="3" w:date="2019-03-27T15:55:13Z">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i w:val="1"/>
          <w:sz w:val="24"/>
          <w:szCs w:val="24"/>
          <w:rtl w:val="0"/>
        </w:rPr>
        <w:t xml:space="preserve">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понял, кого именно он слышит, и почти сразу же осознал, что он слышит.</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w:t>
      </w:r>
      <w:del w:author="Alaric Lightin" w:id="4" w:date="2019-03-27T15:56:3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достаточно.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никакой уверенности,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