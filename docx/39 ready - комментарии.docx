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jc w:val="center"/>
        <w:rPr/>
      </w:pPr>
      <w:bookmarkStart w:colFirst="0" w:colLast="0" w:name="_w2fddb5855nb" w:id="0"/>
      <w:bookmarkEnd w:id="0"/>
      <w:r w:rsidDel="00000000" w:rsidR="00000000" w:rsidRPr="00000000">
        <w:rPr>
          <w:rtl w:val="0"/>
        </w:rPr>
        <w:t xml:space="preserve">Глава 39. Притворная мудрость. Часть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Фюить. Тик. Вжжж. Динь. Чпок. Хлоп. Шмяк. Дон. Тук. Пуфф. Дзинь. Буль. Бип. Бум. Кряк. Вввух. Шшш. Ффф. Уууу.</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Запись? — удивился Гарри.</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конечно, записал его... — голос старого мага прервался.</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сильно смутился. Разумеется, после тяжёлого разговора, полного непонятных, но несомненно важных намёков, просто напрашивается идея сразу же его записать, пока не забылись подробности, и попробовать разобраться позже.</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вздохнул директор, — значит, по памяти.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обдумав это предварительно. Правда, Люциус определённо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он честно закончил пересказ.</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абсолютно любых контактов с лордом Малфоем.</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перехватывали сов, которых он мне посылал? — спросил Гарри.</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смерил Гарри долгим взглядом, затем неохотно кивнул.</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злым деянием.</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не стал бы рассказывать историю, которая вызвала бы максимум сочувствия со стороны профессора Квиррелла...</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это уже чересчур... — Гарри почувствовал поднимающееся негодование.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голову, разглядывая башмаки. Он должен настоять, он должен читать эти письма и сам решать, вот только... голос здравого смысла в его голове на этот раз просто кричал.</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пробормотал Гарри.</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пригласил тебя ещё по одной причине, — сказал Дамблдор. — Я хотел бы обратиться к твоему уникальному таланту.</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Трансфигурации? — уточнил Гарри, удивлённый и польщённый одновременно.</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к другому уникальному таланту. Скажи мне, Гарри, какое злодейство можно совершить, если дементору будет дозволено ступить на землю Хогвартса?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сам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тихо сказал Гарри, — профессор Квиррелл глубоко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убеждён, что испытания должны проводиться в условиях, максимально приближённых к боевым. Желание привести настоящего дементора — совершенно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типично для него.</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странно посмотрел на Гарри.</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Типично? — с нажимом переспросил старый волшебник.</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смысле, это полностью соответствует тому, как профессор Квиррелл обычно себя ведёт...</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осёкся. Почему он высказался именно таким образом?</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кивнул:</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у тебя тоже возникло ощущение, что это предлог. Очень разумный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совсем не понимаю ваших подозрений...</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беспомощно развёл руками:</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i w:val="1"/>
          <w:sz w:val="24"/>
          <w:szCs w:val="24"/>
          <w:rtl w:val="0"/>
        </w:rPr>
        <w:t xml:space="preserve">профессор Защиты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попросил меня провести темнейшее из всех созданий через врата Хогвартса. Я просто обязан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может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произойти. Но, возможно, я просто не в состоянии это увидеть. Поэтому я спрашиваю тебя.</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открытым ртом уставился на директора. Он был настолько потрясён, что даже не чувствовал себя польщённым.</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 переспросил Гарри.</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лично мне бы никогда не пришло в голову заострить кости пуффендуйцев, чтобы использовать их как оружие.</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Неужели Гарри придётся жить с этим вечно?!</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просит его перехитрить профессора Квиррелла.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первый: профессор Квиррелл нравится Гарри больше, чем Дамблдор.</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второй: есть гипотеза, что профессор Защиты планирует какое-то злодейство, и в этом гипотетическом случае Гарри обязан помочь директору это предотвратить.</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Пункт третий...</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сказал Гарри, — если профессор Квиррелл что-то замышляет, я не уверен, что действительно смогу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перехитрить его. У него намного больше опыта, чем у меня.</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покачал головой. Каким-то образом, даже несмотря на улыбку, он выглядел очень серьёзным.</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себя недооцениваешь.</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и никогда не говорил Гарри подобных слов.</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подавил холодок, вызванный последним именем, нахмурился и задумчиво посмотрел на директора.</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много ему известно?..</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никак не мог</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заметить какую-то странность в поведении мальчика в эпизоде со Снейпом...</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перехитрить самого профессора Квиррелла — задача совсем другого порядка.</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Гарри, конечно же, сделает это — окунётся в своё темное «я» и тщательно обдумает все возможности, просто на всякий случай и чтобы быть честным.</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Расскажите мне всё о том, как будут охранять дементора и как его доставят.</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Дамблдора на мгновенье взметнулись, и старый волшебник начал рассказывать.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одобрительно кивнув, ответил, что проход будет временным, и продолжил повествование.</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 будет находиться внутри клетки из настоящих, а не трансфигурированных, толстых титановых прутьев. Со временем присутствие дементора, конечно, разъело бы даже этот металл в пыль, но не за один день.</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вызовет</w:t>
      </w:r>
      <w:r w:rsidDel="00000000" w:rsidR="00000000" w:rsidRPr="00000000">
        <w:rPr>
          <w:rFonts w:ascii="Times New Roman" w:cs="Times New Roman" w:eastAsia="Times New Roman" w:hAnsi="Times New Roman"/>
          <w:sz w:val="24"/>
          <w:szCs w:val="24"/>
          <w:rtl w:val="0"/>
        </w:rPr>
        <w:t xml:space="preserve"> патронус</w:t>
      </w:r>
      <w:r w:rsidDel="00000000" w:rsidR="00000000" w:rsidRPr="00000000">
        <w:rPr>
          <w:rFonts w:ascii="Times New Roman" w:cs="Times New Roman" w:eastAsia="Times New Roman" w:hAnsi="Times New Roman"/>
          <w:sz w:val="24"/>
          <w:szCs w:val="24"/>
          <w:rtl w:val="0"/>
        </w:rPr>
        <w:t xml:space="preserve">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только вы будете стоять около дементора? Не лучше ли, чтобы вы плюс аврор...</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Аврор не сможет выдержать многократный контакт с дементором после каждого снятия патронуса.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потыкался со всех сторон, заходя то так, то эдак, но брешь в системе безопасности найти не смог.</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он набрал в грудь воздуха, расслабился в кресле, закрыл глаза и вспомнил:</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что до вас… минус пять баллов. Нет, минус десять баллов с Когтеврана за дерзость».</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 пришёл медленно и неохотно. В последнее время Гарри нечасто обращался к своей тёмной стороне...</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подумал о дементоре.</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был очевиден.</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 и медленно кивнул:</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И, кажется, я знаю, от чего профессор Квиррелл хочет отвлечь внимание, если он задумал недоброе... спасибо тебе, Гарри.</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продолжал смотреть на Гарри с каким-то странным выражением в старческих глазах.</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ещё? — с тенью недовольства бросил Гарри. Холод ещё не успел покинуть кровь.</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ещё один вопрос к </w:t>
      </w:r>
      <w:r w:rsidDel="00000000" w:rsidR="00000000" w:rsidRPr="00000000">
        <w:rPr>
          <w:rFonts w:ascii="Times New Roman" w:cs="Times New Roman" w:eastAsia="Times New Roman" w:hAnsi="Times New Roman"/>
          <w:sz w:val="24"/>
          <w:szCs w:val="24"/>
          <w:rtl w:val="0"/>
        </w:rPr>
        <w:t xml:space="preserve">этому молодому человеку</w:t>
      </w:r>
      <w:r w:rsidDel="00000000" w:rsidR="00000000" w:rsidRPr="00000000">
        <w:rPr>
          <w:rFonts w:ascii="Times New Roman" w:cs="Times New Roman" w:eastAsia="Times New Roman" w:hAnsi="Times New Roman"/>
          <w:sz w:val="24"/>
          <w:szCs w:val="24"/>
          <w:rtl w:val="0"/>
        </w:rPr>
        <w:t xml:space="preserve">, — сказал директор. — Я давно им задаюсь, но понять так и не смог. Почему?! — в его голосе послышалась затаённая боль. — Зачем кому-то умышленно делать себя чудовищем? Зачем творить зло просто ради зла? Почему Волдеморт?</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Вжж, бзззт, тик; динь, паф, шлёп...</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удивлённо уставился на директора.</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Мне-то откуда знать? Я что, должен каким-то волшебным образом понимать Тёмного Лорда просто потому, что я герой, или как?</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воскликнул Дамблдор. — Моим главным врагом был Гриндевальд, и уж его-то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w:t>
      </w:r>
      <w:commentRangeStart w:id="0"/>
      <w:r w:rsidDel="00000000" w:rsidR="00000000" w:rsidRPr="00000000">
        <w:rPr>
          <w:rFonts w:ascii="Times New Roman" w:cs="Times New Roman" w:eastAsia="Times New Roman" w:hAnsi="Times New Roman"/>
          <w:sz w:val="24"/>
          <w:szCs w:val="24"/>
          <w:rtl w:val="0"/>
        </w:rPr>
        <w:t xml:space="preserve">даже когда раздирал Европу, словно раненый зверь</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почему! Почему, Гарри?! Почему он это делал? Он не мой предначертанный враг, а твой. Так что если у тебя есть хоть малейшая догадка, Гарри, умоляю, скажи! Почему?!</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голос Дамблдора дрожал, как от мучительной боли. — Я не могу в это поверить, Гарри! Должно быть что-то ещё!</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Почему должно?</w:t>
      </w:r>
      <w:r w:rsidDel="00000000" w:rsidR="00000000" w:rsidRPr="00000000">
        <w:rPr>
          <w:rFonts w:ascii="Times New Roman" w:cs="Times New Roman" w:eastAsia="Times New Roman" w:hAnsi="Times New Roman"/>
          <w:sz w:val="24"/>
          <w:szCs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директор. Но мне Тёмный Лорд вовсе не кажется моим тёмным отражением, ну вот нисколечко. Я не вижу совершенно ничего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заманчивого в том, чтобы прибить кожу семьи Йерми Уиббла к стене издательства.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совсем не можешь поделиться мудростью? — старый волшебник чуть ли не умолял.</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Зло просто случается,</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очевидно, директор хотел услышать что-то совсем другое.</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торжественно провозгласил Гарри, — я предпочитаю, чтобы обо мне не судили по моим врагам.</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даже посреди всего шипения и тиканья, воцарилась тишина.</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Получилось даже Глубже и Мудрее, чем Гарри планировал.</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звучит очень мудро, Гарри... — медленно произнёс директор. — Я бы хотел... чтобы обо мне судили по моим друзьям.</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Горечь в его голосе только усилилась.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спешно порылся в голове в поиске ещё одной Глубокой Мудрости, которая бы смягчила неумышленный удар...</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посмотрел на руки, лежавшие на коленях. Сейчас, похоже, лучше всего будет промолчать.</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её я знаю, но вот </w:t>
      </w: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Дамблдор смотрел в пустоту, потом выпрямился, и его взгляд снова сфокусировался на Гарри.</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ты, Гарри, называешь себя учёным? — в голосе директора проскользнула тень удивления с лёгкой примесью неодобрения.</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теперь как бы так составить возражение, чтобы оно тоже прозвучало невероятно мудро...</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вздёрнул бровь, а потом вздохнул.</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Только для того, чтобы производить впечатление на древних волшебников, которые возомнили о себе невесть что,</w:t>
      </w:r>
      <w:r w:rsidDel="00000000" w:rsidR="00000000" w:rsidRPr="00000000">
        <w:rPr>
          <w:rFonts w:ascii="Times New Roman" w:cs="Times New Roman" w:eastAsia="Times New Roman" w:hAnsi="Times New Roman"/>
          <w:sz w:val="24"/>
          <w:szCs w:val="24"/>
          <w:rtl w:val="0"/>
        </w:rPr>
        <w:t xml:space="preserve"> — подумал Гарри. Вообще-то доверчивость Дамблдора его немного разочаровала. Не то, чтобы Гарри солгал,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важно кивнул:</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поднялся из кресла и потянулся. </w:t>
      </w:r>
      <w:r w:rsidDel="00000000" w:rsidR="00000000" w:rsidRPr="00000000">
        <w:rPr>
          <w:rFonts w:ascii="Times New Roman" w:cs="Times New Roman" w:eastAsia="Times New Roman" w:hAnsi="Times New Roman"/>
          <w:i w:val="1"/>
          <w:sz w:val="24"/>
          <w:szCs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Отлично.</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протянул Гарри, — простите, но здесь я вынужден поддержать тёмных волшебников.</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Ввух, шшш, дзинь; хлюп, хлоп, бульк...</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сказал Дамблдор.</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вытаращился на Гарри, словно тот превратился в кошку.</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строго сдвинул брови:</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у вас не очень-то сильная воля к жизни, директор!</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боятся смерти. Они не тянутся к свету солнца, они бегут от ночи в созданные ими бесконечно тёмные пещеры без луны и звёзд. Они тяготеют не к жизни, но к бессмертию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они так сильно жаждут им овладеть, что жертвуют даже собственными душами! Ты хочешь жить вечно, Гарри?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культуры взирали друг на друга через непреодолимую пропасть принципиального непонимания.</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делал с вечностью, Гарри?</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набрал в грудь побольше воздуха: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суховато сказал Гарри, раздумывая о папе с мамой и сроке, который отмерен 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восемьдесят,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последнее слово Гарри произнёс резко, с нажимом.</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внезапно понял Гарри. — Вы верите в загробную жизнь. Мне казалось, у волшебников нет религии?</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Чух-чух. Бип. Бум.</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можешь в неё не верить?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ошарашенным видом смотрел на него директор. — Гарри, ты же волшебник! Ты видел призраков!</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Да, призраки не учатся и не растут, потому что им здесь не место! Душам положено двигаться дальше, у них не осталось жизни здесь! Хорошо, оставим в покое призраков, как насчёт Вуали? Как насчёт Воскрешающего камня?</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Гарри старался говорить спокойно, — я выслушаю ваши наблюдения, ибо таков долг учёного.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w:t>
      </w:r>
      <w:r w:rsidDel="00000000" w:rsidR="00000000" w:rsidRPr="00000000">
        <w:rPr>
          <w:rFonts w:ascii="Times New Roman" w:cs="Times New Roman" w:eastAsia="Times New Roman" w:hAnsi="Times New Roman"/>
          <w:sz w:val="24"/>
          <w:szCs w:val="24"/>
          <w:rtl w:val="0"/>
        </w:rPr>
        <w:t xml:space="preserve">совсем </w:t>
      </w:r>
      <w:r w:rsidDel="00000000" w:rsidR="00000000" w:rsidRPr="00000000">
        <w:rPr>
          <w:rFonts w:ascii="Times New Roman" w:cs="Times New Roman" w:eastAsia="Times New Roman" w:hAnsi="Times New Roman"/>
          <w:sz w:val="24"/>
          <w:szCs w:val="24"/>
          <w:rtl w:val="0"/>
        </w:rPr>
        <w:t xml:space="preserve">не ожидал увидеть призраков. Поэтому когда я их увидел, директор, я сделал кое-что очень глупое.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поспешил с выводами. Я... я подумал, что загробная жизнь </w:t>
      </w:r>
      <w:r w:rsidDel="00000000" w:rsidR="00000000" w:rsidRPr="00000000">
        <w:rPr>
          <w:rFonts w:ascii="Times New Roman" w:cs="Times New Roman" w:eastAsia="Times New Roman" w:hAnsi="Times New Roman"/>
          <w:sz w:val="24"/>
          <w:szCs w:val="24"/>
          <w:rtl w:val="0"/>
        </w:rPr>
        <w:t xml:space="preserve">в самом деле </w:t>
      </w:r>
      <w:r w:rsidDel="00000000" w:rsidR="00000000" w:rsidRPr="00000000">
        <w:rPr>
          <w:rFonts w:ascii="Times New Roman" w:cs="Times New Roman" w:eastAsia="Times New Roman" w:hAnsi="Times New Roman"/>
          <w:sz w:val="24"/>
          <w:szCs w:val="24"/>
          <w:rtl w:val="0"/>
        </w:rPr>
        <w:t xml:space="preserve">существует,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прошептал Дамблдор. В глазах старого волшебника блестели слёзы. Он сделал шаг навстречу...</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остаточные изображения,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знали,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всё, было бы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все кого-то потеряли в войне, это было бы немного грустно, но не ужасно!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испугался призраков...</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было потрясение и ужас. Он открыл рот, чтобы что-то сказать...</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говорите, директор! Говорите о своих наблюдениях! Но не смейте преувеличивать ни одной детали, ведь если вы меня снова обрадуете ложной надеждой, а впоследствии я об этом узнаю, я вас никогда не прощу! Что за Вуаль?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руку и стёр с щёк слёзы. Стеклянные вещи в кабинете всё ещё звенели от его последнего крика.</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откуда это известно? — спросил Гарри. — Не надо описывать свои убеждения, опишите то, что видели!</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на интересный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 некоторым беспокойством произнёс директор. — Я могу поведать тебе правду, но если ты отказываешься её слышать...</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Тоже не интересно.</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 Воскрешающий камень?</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вежливо поднял руку.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неохотно отозвался директор.</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Очевидная проверка, чтобы убедиться, на самом ли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вы не знаете, но мёртвый человек должен знать, и который можно проверить в этом мире. Например, вызвать...</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Здесь Гарри запнулся, потому что на этот раз он успел подумать на шаг вперёд и не сболтнуть первые пришедшие на ум имя и эксперимент.</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Воскрешающий камень утрачен многие века назад, Гарри, — тихо сказал директор.</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я учёный, и я всегда готов пересмотреть свои взгляды. Если вы правда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один Дар Смерти при крайне таинственных обстоятельствах, и, ну, мы же оба знаем, как работает ритм мира в таких случаях...</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спокойно встретил его взгляд.</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провёл ладонью по лбу и пробормотал:</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безумие.</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огромным трудом, но Гарри удалось не расхохотаться.)</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вежливо сказал Гарри. — Я постараюсь не пропустить камень с такой отметкой.</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похоже, боролся сам с собой.</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голос старого волшебника окреп, — ты ступил на опасную тропу. Я не уверен, что правильно поступаю, говоря это, но я обязан тебя с неё столкнуть! Гарри, как мог Волдеморт пережить смерть своего тела, если у него не было души?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безумный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директор этой помеси школы и сумасшедшего дома, который считает, что мир работает на штампах.</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полную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копию состояния своего мозга. Или ещё что-то в этом духе.</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не был уверен, что пытается найти объяснение тому, что на самом деле произошло.</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он вообще существует где-то кроме заголовков «Придиры».</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Неверно! Я хочу узнать секрет бессмертия Тёмного Лорда, чтобы использовать его на всех!</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 треск, вжжж...</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Персиваль Вульфрик Брайан Дамблдор застыл на месте и вытаращил глаза на Гарри, по-дурацки открыв рот.</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присудил себе балл за понедельник, поскольку ему удалось до конца дня потрясти кого-то по полной программе.)</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случай, если я непонятно выразился, — продолжил Гарри, — под «всеми» я понимаю и маглов тоже, не только волшебников.</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замотал головой старый волшебник, его голос стал громче. — Нет, нет, нет! Это безумие!</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Муа-ха-ха! — отозвался Гарри.</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отразились гнев и беспокойство.</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убийства...</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очевидно, я не собираюсь распространять метод достижения бессмертия, который требует смерти людей! Это противоречит самой идее!</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вздрогнул и замолчал.</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Постепенно гнев сошёл с лица старого волшебника, но беспокойство осталось.</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станешь использовать ритуал, требующий человеческих жертв.</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за кого вы меня принимаете, директор, — холодно ответил Гарри, чувствуя, как пробуждается его собственный гнев, — но не забывайте: я хочу, чтобы люди жили! Хочу всех спасти! Это вы считаете, что смерть — это круто и что всем нужно умереть!</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хочу, чтобы все умерли, Гарри!</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думаете, что </w:t>
      </w:r>
      <w:r w:rsidDel="00000000" w:rsidR="00000000" w:rsidRPr="00000000">
        <w:rPr>
          <w:rFonts w:ascii="Times New Roman" w:cs="Times New Roman" w:eastAsia="Times New Roman" w:hAnsi="Times New Roman"/>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вы не боитесь смерти? — Гарри даже не пытался скрыть недоверие в голосе.</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примирительно посмотрел на него:</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совершенен, Гарри, но я думаю, что принял смерть, как часть себя.</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притворяясь мудрыми, как вы выразились, нашли бы уйму изумительных преимуществ в том, что тебя ежемесячно лупят дубинкой по голове. Ну, например, что это делает тебя сильнее или что ты счастливее в те дни, когда тебя не дубасят. Но если вы подойдёте к кому-то, кого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лупят дубинкой, и спросите, не хотят ли они, чтобы их начали</w:t>
      </w:r>
      <w:ins w:author="Alaric Lightin" w:id="0" w:date="2018-09-05T19:59:06Z">
        <w:commentRangeStart w:id="1"/>
        <w:r w:rsidDel="00000000" w:rsidR="00000000" w:rsidRPr="00000000">
          <w:rPr>
            <w:rFonts w:ascii="Times New Roman" w:cs="Times New Roman" w:eastAsia="Times New Roman" w:hAnsi="Times New Roman"/>
            <w:sz w:val="24"/>
            <w:szCs w:val="24"/>
            <w:rtl w:val="0"/>
          </w:rPr>
          <w:t xml:space="preserve"> бить</w:t>
        </w:r>
      </w:ins>
      <w:del w:author="Alaric Lightin" w:id="0" w:date="2018-09-05T19:59:06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 обмен на эти изумительные преимущества, они откажутся. И если бы вам не приходилось умирать, если бы вы пришли откуда-то, где даже не слышали о смерти, и я предложил бы вам, что будет удивительно, замечательно и круто,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хорошо?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вы её боитесь, потому что на самом деле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страха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 любую сторону...</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Дамблдор стряхнул капельки воды с рук под звук тоненького перезвона колокольчиков, — что ты понимаешь тёмных волшебников очень хорошо, не будучи одним из них. — Это было сказано с абсолютной серьёзностью и без осуждения. — Но твоё понимание меня, боюсь, оставляет желать много лучшего.</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теперь улыбался, и в его голосе слышалась добродушная усмешка.</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старого волшебника проступила озадаченность:</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этим хочешь сказать?</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сказать, — язвительно повторил Гарри, — что Драко всерьёз задумался над своими убеждениями и попытался понять мои слова, вместо того чтобы выбросить их в окно с доброжелательной улыбкой превосходства. Вы настолько стары и мудры, что даже не замечаете, что я говорю! Не просто не понимаете — не замечаете!</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если бы вы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i w:val="1"/>
          <w:sz w:val="24"/>
          <w:szCs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трудом, с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большим трудом удержался, чтобы это не сказать.</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на самом деле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уничтожение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это и есть Смерть — аннигиляция души!</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теперь смотрел на него внимательным, грустным взглядом.</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 теперь я и правда понял, — тихо сказал он.</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поднял брови Гарри. — Поняли что?</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его</w:t>
      </w:r>
      <w:r w:rsidDel="00000000" w:rsidR="00000000" w:rsidRPr="00000000">
        <w:rPr>
          <w:rFonts w:ascii="Times New Roman" w:cs="Times New Roman" w:eastAsia="Times New Roman" w:hAnsi="Times New Roman"/>
          <w:sz w:val="24"/>
          <w:szCs w:val="24"/>
          <w:rtl w:val="0"/>
        </w:rPr>
        <w:t xml:space="preserve"> самого</w:t>
      </w:r>
      <w:r w:rsidDel="00000000" w:rsidR="00000000" w:rsidRPr="00000000">
        <w:rPr>
          <w:rFonts w:ascii="Times New Roman" w:cs="Times New Roman" w:eastAsia="Times New Roman" w:hAnsi="Times New Roman"/>
          <w:sz w:val="24"/>
          <w:szCs w:val="24"/>
          <w:rtl w:val="0"/>
        </w:rPr>
        <w:t xml:space="preserve">, полагаю, </w:t>
      </w:r>
      <w:ins w:author="Yuliy L" w:id="1" w:date="2017-04-09T07:17:43Z">
        <w:commentRangeStart w:id="2"/>
        <w:r w:rsidDel="00000000" w:rsidR="00000000" w:rsidRPr="00000000">
          <w:rPr>
            <w:rFonts w:ascii="Times New Roman" w:cs="Times New Roman" w:eastAsia="Times New Roman" w:hAnsi="Times New Roman"/>
            <w:sz w:val="24"/>
            <w:szCs w:val="24"/>
            <w:rtl w:val="0"/>
          </w:rPr>
          <w:t xml:space="preserve">ответ</w:t>
        </w:r>
      </w:ins>
      <w:del w:author="Yuliy L" w:id="1" w:date="2017-04-09T07:17:43Z">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delText xml:space="preserve">отвел</w:delText>
        </w:r>
      </w:del>
      <w:r w:rsidDel="00000000" w:rsidR="00000000" w:rsidRPr="00000000">
        <w:rPr>
          <w:rFonts w:ascii="Times New Roman" w:cs="Times New Roman" w:eastAsia="Times New Roman" w:hAnsi="Times New Roman"/>
          <w:sz w:val="24"/>
          <w:szCs w:val="24"/>
          <w:rtl w:val="0"/>
        </w:rPr>
        <w:t xml:space="preserve"> бы был таким: «Почему нет?»</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стояли и смотрели друг другу в глаза. Старый волшебник и мальчик с шрамом-молнией на лбу.</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Гарри, — произнёс старый волшебник, — ты станешь чудовищем?</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мальчик с железной уверенностью.</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 спросил старый волшебник.</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выпрямился и гордо вскинул голову:</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Нам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всё равно! В мире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 и этот свет — мы!</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отвесил подчёркнуто ироничный поклон и вышел. Дубовая дверь захлопнулась за ним с глухим стуком.</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10-06T14:35:48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he tore at all Europe like a wounded animal</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Один из читателей предположил, что раненый зверь тут Европа, а не Гриндевальд. У меня, честно говоря, так и не появилось стойкой позиции по этому вопросу.</w:t>
      </w:r>
    </w:p>
  </w:comment>
  <w:comment w:author="Yuliy L" w:id="2" w:date="2017-04-09T07:17:51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Опечатка</w:t>
      </w:r>
    </w:p>
  </w:comment>
  <w:comment w:author="Alaric Lightin" w:id="1" w:date="2018-09-05T19:59:21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По-моему, сейчас какие-то проблемы с согласованием.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