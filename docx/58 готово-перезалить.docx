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20" w:before="480" w:lineRule="auto"/>
        <w:ind w:firstLine="540"/>
        <w:contextualSpacing w:val="0"/>
        <w:jc w:val="center"/>
      </w:pPr>
      <w:bookmarkStart w:colFirst="0" w:colLast="0" w:name="h.h5vmnx41qvpv" w:id="0"/>
      <w:bookmarkEnd w:id="0"/>
      <w:r w:rsidDel="00000000" w:rsidR="00000000" w:rsidRPr="00000000">
        <w:rPr>
          <w:rtl w:val="0"/>
        </w:rPr>
        <w:t xml:space="preserve">Глава 58. СТЭ. Часть 8. Вынужденное познание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стоял в полной темноте, касаясь палочкой стены камеры. Он использовал магию, которую помимо него считали возможной всего </w:t>
      </w:r>
      <w:r w:rsidDel="00000000" w:rsidR="00000000" w:rsidRPr="00000000">
        <w:rPr>
          <w:rFonts w:ascii="Times New Roman" w:cs="Times New Roman" w:eastAsia="Times New Roman" w:hAnsi="Times New Roman"/>
          <w:sz w:val="24"/>
          <w:szCs w:val="24"/>
          <w:rtl w:val="0"/>
        </w:rPr>
        <w:t xml:space="preserve">три</w:t>
      </w:r>
      <w:r w:rsidDel="00000000" w:rsidR="00000000" w:rsidRPr="00000000">
        <w:rPr>
          <w:rFonts w:ascii="Times New Roman" w:cs="Times New Roman" w:eastAsia="Times New Roman" w:hAnsi="Times New Roman"/>
          <w:sz w:val="24"/>
          <w:szCs w:val="24"/>
          <w:rtl w:val="0"/>
        </w:rPr>
        <w:t xml:space="preserve"> человека в мире и которой никто кроме него не владел.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пробить стену, могущественному волшебнику хватило бы жеста и слова. У обычного взрослого мага это заняло бы несколько минут, после чего ему пришлось бы восстанавливать силы.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первокурснику Хогвартса для достижения той же цели нужно действовать </w:t>
      </w:r>
      <w:r w:rsidDel="00000000" w:rsidR="00000000" w:rsidRPr="00000000">
        <w:rPr>
          <w:rFonts w:ascii="Times New Roman" w:cs="Times New Roman" w:eastAsia="Times New Roman" w:hAnsi="Times New Roman"/>
          <w:sz w:val="24"/>
          <w:szCs w:val="24"/>
          <w:rtl w:val="0"/>
          <w:rPrChange w:author="Alaric Lightin" w:id="0" w:date="2016-08-08T21:55:45Z">
            <w:rPr>
              <w:rFonts w:ascii="Times New Roman" w:cs="Times New Roman" w:eastAsia="Times New Roman" w:hAnsi="Times New Roman"/>
              <w:i w:val="1"/>
              <w:sz w:val="24"/>
              <w:szCs w:val="24"/>
            </w:rPr>
          </w:rPrChange>
        </w:rPr>
        <w:t xml:space="preserve">эффективно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счастливой случайности — </w:t>
      </w:r>
      <w:ins w:author="Alaric Lightin" w:id="1" w:date="2016-08-08T21:56:02Z">
        <w:r w:rsidDel="00000000" w:rsidR="00000000" w:rsidRPr="00000000">
          <w:rPr>
            <w:rFonts w:ascii="Times New Roman" w:cs="Times New Roman" w:eastAsia="Times New Roman" w:hAnsi="Times New Roman"/>
            <w:sz w:val="24"/>
            <w:szCs w:val="24"/>
            <w:rtl w:val="0"/>
          </w:rPr>
          <w:t xml:space="preserve">то есть</w:t>
        </w:r>
      </w:ins>
      <w:del w:author="Alaric Lightin" w:id="1" w:date="2016-08-08T21:56:02Z">
        <w:r w:rsidDel="00000000" w:rsidR="00000000" w:rsidRPr="00000000">
          <w:rPr>
            <w:rFonts w:ascii="Times New Roman" w:cs="Times New Roman" w:eastAsia="Times New Roman" w:hAnsi="Times New Roman"/>
            <w:sz w:val="24"/>
            <w:szCs w:val="24"/>
            <w:rtl w:val="0"/>
          </w:rPr>
          <w:delText xml:space="preserve">ну</w:delText>
        </w:r>
      </w:del>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Change w:author="Alaric Lightin" w:id="2" w:date="2016-08-08T21:56:05Z">
            <w:rPr>
              <w:rFonts w:ascii="Times New Roman" w:cs="Times New Roman" w:eastAsia="Times New Roman" w:hAnsi="Times New Roman"/>
              <w:i w:val="1"/>
              <w:sz w:val="24"/>
              <w:szCs w:val="24"/>
            </w:rPr>
          </w:rPrChange>
        </w:rPr>
        <w:t xml:space="preserve">по случайности</w:t>
      </w:r>
      <w:r w:rsidDel="00000000" w:rsidR="00000000" w:rsidRPr="00000000">
        <w:rPr>
          <w:rFonts w:ascii="Times New Roman" w:cs="Times New Roman" w:eastAsia="Times New Roman" w:hAnsi="Times New Roman"/>
          <w:sz w:val="24"/>
          <w:szCs w:val="24"/>
          <w:rtl w:val="0"/>
        </w:rPr>
        <w:t xml:space="preserve">, случай здесь вообще ни при чём — Гарри </w:t>
      </w:r>
      <w:r w:rsidDel="00000000" w:rsidR="00000000" w:rsidRPr="00000000">
        <w:rPr>
          <w:rFonts w:ascii="Times New Roman" w:cs="Times New Roman" w:eastAsia="Times New Roman" w:hAnsi="Times New Roman"/>
          <w:sz w:val="24"/>
          <w:szCs w:val="24"/>
          <w:rtl w:val="0"/>
          <w:rPrChange w:author="Alaric Lightin" w:id="3" w:date="2016-08-08T21:56:10Z">
            <w:rPr>
              <w:rFonts w:ascii="Times New Roman" w:cs="Times New Roman" w:eastAsia="Times New Roman" w:hAnsi="Times New Roman"/>
              <w:i w:val="1"/>
              <w:sz w:val="24"/>
              <w:szCs w:val="24"/>
            </w:rPr>
          </w:rPrChange>
        </w:rPr>
        <w:t xml:space="preserve">сознательно </w:t>
      </w:r>
      <w:r w:rsidDel="00000000" w:rsidR="00000000" w:rsidRPr="00000000">
        <w:rPr>
          <w:rFonts w:ascii="Times New Roman" w:cs="Times New Roman" w:eastAsia="Times New Roman" w:hAnsi="Times New Roman"/>
          <w:sz w:val="24"/>
          <w:szCs w:val="24"/>
          <w:rtl w:val="0"/>
        </w:rPr>
        <w:t xml:space="preserve">тратил каждый день по дополнительному часу на трансфигурацию и превзошёл в этом предмете даже Гермиону. Благодаря регулярным упражнениям в частичной трансфигурации его разум теперь воспринимал истинное устройство вселенной как нечто само собой разумеющееся. Поэтому сейчас ему требовалось лишь небольшое усилие, чтобы держать в уме её вневременную квантовую природу, одновременно чётко разделяя понятия идеи и материи.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Проблема заключалась в том, что это стало слишком обыденно...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он мог одновременно размышлять о чём-нибудь ещё.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его разум избегал этой темы, уходил от столкновения с очевидным, пока до самого действия не остались считанные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 что Гарри собирался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...было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Опасно на уровне кое-кто-может-вообще-совсем-убиться.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Встретиться с двенадцатью дементорами, не используя чары Патронуса, было </w:t>
      </w:r>
      <w:ins w:author="Alaric Lightin" w:id="4" w:date="2016-08-08T21:56:39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sz w:val="24"/>
          <w:szCs w:val="24"/>
          <w:rtl w:val="0"/>
          <w:rPrChange w:author="Alaric Lightin" w:id="5" w:date="2016-08-08T21:56:42Z">
            <w:rPr>
              <w:rFonts w:ascii="Times New Roman" w:cs="Times New Roman" w:eastAsia="Times New Roman" w:hAnsi="Times New Roman"/>
              <w:i w:val="1"/>
              <w:sz w:val="24"/>
              <w:szCs w:val="24"/>
            </w:rPr>
          </w:rPrChange>
        </w:rPr>
        <w:t xml:space="preserve">страшно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только. Гарри в любое время мог вызвать патронуса, и он бы </w:t>
      </w:r>
      <w:ins w:author="Alaric Lightin" w:id="6" w:date="2016-08-08T21:56:51Z">
        <w:r w:rsidDel="00000000" w:rsidR="00000000" w:rsidRPr="00000000">
          <w:rPr>
            <w:rFonts w:ascii="Times New Roman" w:cs="Times New Roman" w:eastAsia="Times New Roman" w:hAnsi="Times New Roman"/>
            <w:sz w:val="24"/>
            <w:szCs w:val="24"/>
            <w:rtl w:val="0"/>
          </w:rPr>
          <w:t xml:space="preserve">действительно </w:t>
        </w:r>
      </w:ins>
      <w:r w:rsidDel="00000000" w:rsidR="00000000" w:rsidRPr="00000000">
        <w:rPr>
          <w:rFonts w:ascii="Times New Roman" w:cs="Times New Roman" w:eastAsia="Times New Roman" w:hAnsi="Times New Roman"/>
          <w:sz w:val="24"/>
          <w:szCs w:val="24"/>
          <w:rtl w:val="0"/>
          <w:rPrChange w:author="Alaric Lightin" w:id="7" w:date="2016-08-08T21:56:55Z">
            <w:rPr>
              <w:rFonts w:ascii="Times New Roman" w:cs="Times New Roman" w:eastAsia="Times New Roman" w:hAnsi="Times New Roman"/>
              <w:i w:val="1"/>
              <w:sz w:val="24"/>
              <w:szCs w:val="24"/>
            </w:rPr>
          </w:rPrChange>
        </w:rPr>
        <w:t xml:space="preserve">вызвал </w:t>
      </w:r>
      <w:r w:rsidDel="00000000" w:rsidR="00000000" w:rsidRPr="00000000">
        <w:rPr>
          <w:rFonts w:ascii="Times New Roman" w:cs="Times New Roman" w:eastAsia="Times New Roman" w:hAnsi="Times New Roman"/>
          <w:sz w:val="24"/>
          <w:szCs w:val="24"/>
          <w:rtl w:val="0"/>
        </w:rPr>
        <w:t xml:space="preserve">его, как только почувствовал бы опасность того, что не сможет этого сделать, что его сопротивление ослабевает. И даже если бы это не сработало... даже тогда, если только дементорам не приказали раздавать Поцелуи всем, кого они найдут, провал не стал бы </w:t>
      </w:r>
      <w:r w:rsidDel="00000000" w:rsidR="00000000" w:rsidRPr="00000000">
        <w:rPr>
          <w:rFonts w:ascii="Times New Roman" w:cs="Times New Roman" w:eastAsia="Times New Roman" w:hAnsi="Times New Roman"/>
          <w:sz w:val="24"/>
          <w:szCs w:val="24"/>
          <w:rtl w:val="0"/>
          <w:rPrChange w:author="Alaric Lightin" w:id="8" w:date="2016-08-08T21:57:06Z">
            <w:rPr>
              <w:rFonts w:ascii="Times New Roman" w:cs="Times New Roman" w:eastAsia="Times New Roman" w:hAnsi="Times New Roman"/>
              <w:i w:val="1"/>
              <w:sz w:val="24"/>
              <w:szCs w:val="24"/>
            </w:rPr>
          </w:rPrChange>
        </w:rPr>
        <w:t xml:space="preserve">смертелен</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всё иначе.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Трансфигурированное магловское устройство может взорваться и убить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Слияние технологии и магии может повести себя непредсказуемо и убить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Авроры могут случайно попасть в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Change w:author="Alaric Lightin" w:id="9" w:date="2016-08-08T21:57:17Z">
            <w:rPr>
              <w:rFonts w:ascii="Times New Roman" w:cs="Times New Roman" w:eastAsia="Times New Roman" w:hAnsi="Times New Roman"/>
              <w:i w:val="1"/>
              <w:sz w:val="24"/>
              <w:szCs w:val="24"/>
            </w:rPr>
          </w:rPrChange>
        </w:rPr>
        <w:t xml:space="preserve">Всерьёз</w:t>
      </w:r>
      <w:r w:rsidDel="00000000" w:rsidR="00000000" w:rsidRPr="00000000">
        <w:rPr>
          <w:rFonts w:ascii="Times New Roman" w:cs="Times New Roman" w:eastAsia="Times New Roman" w:hAnsi="Times New Roman"/>
          <w:sz w:val="24"/>
          <w:szCs w:val="24"/>
          <w:rtl w:val="0"/>
        </w:rPr>
        <w:t xml:space="preserve"> 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вдруг осознал, что убеждает себя в безопасности предстоящего действия.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Конечно, всё </w:t>
      </w:r>
      <w:r w:rsidDel="00000000" w:rsidR="00000000" w:rsidRPr="00000000">
        <w:rPr>
          <w:rFonts w:ascii="Times New Roman" w:cs="Times New Roman" w:eastAsia="Times New Roman" w:hAnsi="Times New Roman"/>
          <w:sz w:val="24"/>
          <w:szCs w:val="24"/>
          <w:rtl w:val="0"/>
          <w:rPrChange w:author="Alaric Lightin" w:id="10" w:date="2016-08-08T21:57:21Z">
            <w:rPr>
              <w:rFonts w:ascii="Times New Roman" w:cs="Times New Roman" w:eastAsia="Times New Roman" w:hAnsi="Times New Roman"/>
              <w:i w:val="1"/>
              <w:sz w:val="24"/>
              <w:szCs w:val="24"/>
            </w:rPr>
          </w:rPrChange>
        </w:rPr>
        <w:t xml:space="preserve">может</w:t>
      </w:r>
      <w:r w:rsidDel="00000000" w:rsidR="00000000" w:rsidRPr="00000000">
        <w:rPr>
          <w:rFonts w:ascii="Times New Roman" w:cs="Times New Roman" w:eastAsia="Times New Roman" w:hAnsi="Times New Roman"/>
          <w:sz w:val="24"/>
          <w:szCs w:val="24"/>
          <w:rtl w:val="0"/>
        </w:rPr>
        <w:t xml:space="preserve"> сработать,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даже не учитывая, что рационалистам в принципе нельзя себя в чём-либо убеждать, Гарри знал: он не сможет убедить себя в том, что вероятность смертельного исхода меньше двадцати процентов.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сказал пуффендуец.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откликнулся эхом голос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Проиграй,</w:t>
      </w:r>
      <w:r w:rsidDel="00000000" w:rsidR="00000000" w:rsidRPr="00000000">
        <w:rPr>
          <w:rFonts w:ascii="Times New Roman" w:cs="Times New Roman" w:eastAsia="Times New Roman" w:hAnsi="Times New Roman"/>
          <w:sz w:val="24"/>
          <w:szCs w:val="24"/>
          <w:rtl w:val="0"/>
        </w:rPr>
        <w:t xml:space="preserve"> — сказали хором воображаемые Гермиона, и профессор МакГонагалл, и профессор Флитвик, и Невилл Лонгботтом, и, кажется, все, кого Гарри знал, за исключением Фреда и Джорджа, которые бы не раздумывали и секунды.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Ему следует найти Дамблдора и сдаться. Ему определённо, совершенно точно следует найти Дамблдора и сдаться, это единственный </w:t>
      </w:r>
      <w:r w:rsidDel="00000000" w:rsidR="00000000" w:rsidRPr="00000000">
        <w:rPr>
          <w:rFonts w:ascii="Times New Roman" w:cs="Times New Roman" w:eastAsia="Times New Roman" w:hAnsi="Times New Roman"/>
          <w:sz w:val="24"/>
          <w:szCs w:val="24"/>
          <w:rtl w:val="0"/>
          <w:rPrChange w:author="Alaric Lightin" w:id="11" w:date="2016-08-08T21:57:33Z">
            <w:rPr>
              <w:rFonts w:ascii="Times New Roman" w:cs="Times New Roman" w:eastAsia="Times New Roman" w:hAnsi="Times New Roman"/>
              <w:i w:val="1"/>
              <w:sz w:val="24"/>
              <w:szCs w:val="24"/>
            </w:rPr>
          </w:rPrChange>
        </w:rPr>
        <w:t xml:space="preserve">разумный</w:t>
      </w:r>
      <w:r w:rsidDel="00000000" w:rsidR="00000000" w:rsidRPr="00000000">
        <w:rPr>
          <w:rFonts w:ascii="Times New Roman" w:cs="Times New Roman" w:eastAsia="Times New Roman" w:hAnsi="Times New Roman"/>
          <w:sz w:val="24"/>
          <w:szCs w:val="24"/>
          <w:rtl w:val="0"/>
        </w:rPr>
        <w:t xml:space="preserve"> выход из сложившейся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бы Гарри был один, если бы только его жизнь стояла на кону, он так и сделал бы.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Мысли, из-за которых Гарри едва не утратил контроль над идущей частичной трансфигурацией, которые угрожали открыть его воздействию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...были о профессоре Квиррелле, который до сих пор в облике змеи пребывал без сознания.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попадёт в Азкабан за своё участие в побеге, он погибнет. Скорее всего, он не продержится и недели. Он слишком уязвим.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Гарри сейчас проиграет...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проиграет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ведь он, скорее всего, злодей, — </w:t>
      </w:r>
      <w:r w:rsidDel="00000000" w:rsidR="00000000" w:rsidRPr="00000000">
        <w:rPr>
          <w:rFonts w:ascii="Times New Roman" w:cs="Times New Roman" w:eastAsia="Times New Roman" w:hAnsi="Times New Roman"/>
          <w:sz w:val="24"/>
          <w:szCs w:val="24"/>
          <w:rtl w:val="0"/>
        </w:rPr>
        <w:t xml:space="preserve">тихо промолвила его пуффендуйская часть.</w:t>
      </w:r>
      <w:r w:rsidDel="00000000" w:rsidR="00000000" w:rsidRPr="00000000">
        <w:rPr>
          <w:rFonts w:ascii="Times New Roman" w:cs="Times New Roman" w:eastAsia="Times New Roman" w:hAnsi="Times New Roman"/>
          <w:i w:val="1"/>
          <w:sz w:val="24"/>
          <w:szCs w:val="24"/>
          <w:rtl w:val="0"/>
        </w:rPr>
        <w:t xml:space="preserve"> — Ты это учитываешь?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то решение, которое Гарри мог принять осознанно. Нет. Проигрывать можно баллы в Хогвартсе, но не людей.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ты считаешь свою жизнь настолько ценной, что не хочешь попробовать защитить всех узников Азкабана с вероятностью погибнуть в восемьдесят процентов, </w:t>
      </w:r>
      <w:r w:rsidDel="00000000" w:rsidR="00000000" w:rsidRPr="00000000">
        <w:rPr>
          <w:rFonts w:ascii="Times New Roman" w:cs="Times New Roman" w:eastAsia="Times New Roman" w:hAnsi="Times New Roman"/>
          <w:sz w:val="24"/>
          <w:szCs w:val="24"/>
          <w:rtl w:val="0"/>
        </w:rPr>
        <w:t xml:space="preserve">— заметила слизеринская часть, — </w:t>
      </w:r>
      <w:r w:rsidDel="00000000" w:rsidR="00000000" w:rsidRPr="00000000">
        <w:rPr>
          <w:rFonts w:ascii="Times New Roman" w:cs="Times New Roman" w:eastAsia="Times New Roman" w:hAnsi="Times New Roman"/>
          <w:i w:val="1"/>
          <w:sz w:val="24"/>
          <w:szCs w:val="24"/>
          <w:rtl w:val="0"/>
        </w:rPr>
        <w:t xml:space="preserve">то ты никак не можешь оправдать двадцатипроцентный риск жизнью ради спасения Беллатрисы и профессора Квиррелла. Математическое противоречие, ты не сможешь назначить обоим исходам непротиворечивые значения полезности.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логическая сторона присудила победу в споре слизеринцу.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продолжал удерживать идею объекта в голове и продолжал выполнять трансфигурацию. Он сможет отказаться от своего плана и после того как закончит. Он не хотел, чтобы усилия были потрачены напрасно.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 Гарри внезапно пришла мысль, от которой стало трудно продолжать трансфигурацию и поддерживать защиту от дементоров.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если портал забросит меня не туда, куда обещал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задуматься, то этот вопрос напрашивается сам собой.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если планируемый побег пройдёт как по нотам, если магловское устройство заработает и не взорвётся, и его соединение с магическим предметом не приведёт к чему-нибудь нехорошему, если все авроры промахнутся, даже если Гарри удастся отлететь на достаточно большое расстояние для активации портала...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...целителя-психиатра в конце пути может и не оказаться.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Информацию о целителе Гарри принял, ещё когда доверял профессору Квирреллу, а потом забыл оценить её заново.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Нельзя так рисковать,</w:t>
      </w:r>
      <w:r w:rsidDel="00000000" w:rsidR="00000000" w:rsidRPr="00000000">
        <w:rPr>
          <w:rFonts w:ascii="Times New Roman" w:cs="Times New Roman" w:eastAsia="Times New Roman" w:hAnsi="Times New Roman"/>
          <w:sz w:val="24"/>
          <w:szCs w:val="24"/>
          <w:rtl w:val="0"/>
        </w:rPr>
        <w:t xml:space="preserve"> — сказал пуффендуец, — </w:t>
      </w:r>
      <w:r w:rsidDel="00000000" w:rsidR="00000000" w:rsidRPr="00000000">
        <w:rPr>
          <w:rFonts w:ascii="Times New Roman" w:cs="Times New Roman" w:eastAsia="Times New Roman" w:hAnsi="Times New Roman"/>
          <w:i w:val="1"/>
          <w:sz w:val="24"/>
          <w:szCs w:val="24"/>
          <w:rtl w:val="0"/>
        </w:rPr>
        <w:t xml:space="preserve">это просто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Казалось, температура в камере резко упала. Сопротивляться дементорам стало гораздо труднее, но Гарри продолжал трансфигурацию.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могу проиграть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Но он хотел убить полицейского,</w:t>
      </w:r>
      <w:r w:rsidDel="00000000" w:rsidR="00000000" w:rsidRPr="00000000">
        <w:rPr>
          <w:rFonts w:ascii="Times New Roman" w:cs="Times New Roman" w:eastAsia="Times New Roman" w:hAnsi="Times New Roman"/>
          <w:sz w:val="24"/>
          <w:szCs w:val="24"/>
          <w:rtl w:val="0"/>
        </w:rPr>
        <w:t xml:space="preserve"> — настаивал пуффендуец, — </w:t>
      </w:r>
      <w:r w:rsidDel="00000000" w:rsidR="00000000" w:rsidRPr="00000000">
        <w:rPr>
          <w:rFonts w:ascii="Times New Roman" w:cs="Times New Roman" w:eastAsia="Times New Roman" w:hAnsi="Times New Roman"/>
          <w:i w:val="1"/>
          <w:sz w:val="24"/>
          <w:szCs w:val="24"/>
          <w:rtl w:val="0"/>
        </w:rPr>
        <w:t xml:space="preserve">ты потерял его ещё тогда. Беллатриса наверняка именно та, за кого её все принимают. Забери Мантию, найди Дамблдора и скажи ему, что тебя обманули.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мне нужно сначала поговорить с профессором Квирреллом, должно быть объяснение! Я не знаю, может, он был слишком далеко от патронуса, и дементоры дотянулись до него... Я не понимаю, его поступок не вписывается ни в одну из гипотез... Я не могу просто...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прервал логическую цепочку мыслей, пока она окончательно не разрушила его сопротивление страху. Потому что думать о скармливании профессора Квиррелла дементорам и при этом противостоять Смерти было совершенно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Твои рассуждения искусственно искажены,</w:t>
      </w:r>
      <w:r w:rsidDel="00000000" w:rsidR="00000000" w:rsidRPr="00000000">
        <w:rPr>
          <w:rFonts w:ascii="Times New Roman" w:cs="Times New Roman" w:eastAsia="Times New Roman" w:hAnsi="Times New Roman"/>
          <w:sz w:val="24"/>
          <w:szCs w:val="24"/>
          <w:rtl w:val="0"/>
        </w:rPr>
        <w:t xml:space="preserve"> — спокойно заметила его логическая часть, — </w:t>
      </w:r>
      <w:r w:rsidDel="00000000" w:rsidR="00000000" w:rsidRPr="00000000">
        <w:rPr>
          <w:rFonts w:ascii="Times New Roman" w:cs="Times New Roman" w:eastAsia="Times New Roman" w:hAnsi="Times New Roman"/>
          <w:i w:val="1"/>
          <w:sz w:val="24"/>
          <w:szCs w:val="24"/>
          <w:rtl w:val="0"/>
        </w:rPr>
        <w:t xml:space="preserve">найди способ устранить искажения.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Хорошо, давайте придумаем альтернативные варианты, — </w:t>
      </w:r>
      <w:r w:rsidDel="00000000" w:rsidR="00000000" w:rsidRPr="00000000">
        <w:rPr>
          <w:rFonts w:ascii="Times New Roman" w:cs="Times New Roman" w:eastAsia="Times New Roman" w:hAnsi="Times New Roman"/>
          <w:sz w:val="24"/>
          <w:szCs w:val="24"/>
          <w:rtl w:val="0"/>
        </w:rPr>
        <w:t xml:space="preserve">подумал Гарри. </w:t>
      </w:r>
      <w:r w:rsidDel="00000000" w:rsidR="00000000" w:rsidRPr="00000000">
        <w:rPr>
          <w:rFonts w:ascii="Times New Roman" w:cs="Times New Roman" w:eastAsia="Times New Roman" w:hAnsi="Times New Roman"/>
          <w:i w:val="1"/>
          <w:sz w:val="24"/>
          <w:szCs w:val="24"/>
          <w:rtl w:val="0"/>
        </w:rPr>
        <w:t xml:space="preserve">— Мы сейчас не выбираем, не оцениваем и точно не делаем резких движений... Просто размышляем, как я ещё могу действовать, кроме как по первоначальному плану.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продолжил вырезать дыру в стене. Он применял частичную трансфигурацию к тонкостенному металлическому цилиндру двух метров в диаметре, толщиной в полмиллиметра и глубиной во всю стену. Эти полмиллиметра металла он превращал в моторное масло. Масло — жидкость, а в жидкости трансфигурировать нельзя, потому что они могут испаряться, но Гарри, Беллатриса и змея были защищены пузыреголовыми заклинаниями. И он сразу же отменит трансфигурацию...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вырезанный и смазанный кусок металла упадёт на пол камеры. Гарри вырезал его под наклоном, чтобы он соскользнул под действием силы тяжести, как только трансфигурация закончится.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они с Беллатрисой </w:t>
      </w:r>
      <w:r w:rsidDel="00000000" w:rsidR="00000000" w:rsidRPr="00000000">
        <w:rPr>
          <w:rFonts w:ascii="Times New Roman" w:cs="Times New Roman" w:eastAsia="Times New Roman" w:hAnsi="Times New Roman"/>
          <w:sz w:val="24"/>
          <w:szCs w:val="24"/>
          <w:rtl w:val="0"/>
          <w:rPrChange w:author="Alaric Lightin" w:id="12" w:date="2016-08-08T21:58:01Z">
            <w:rPr>
              <w:rFonts w:ascii="Times New Roman" w:cs="Times New Roman" w:eastAsia="Times New Roman" w:hAnsi="Times New Roman"/>
              <w:i w:val="1"/>
              <w:sz w:val="24"/>
              <w:szCs w:val="24"/>
            </w:rPr>
          </w:rPrChange>
        </w:rPr>
        <w:t xml:space="preserve">не вылетят</w:t>
      </w:r>
      <w:r w:rsidDel="00000000" w:rsidR="00000000" w:rsidRPr="00000000">
        <w:rPr>
          <w:rFonts w:ascii="Times New Roman" w:cs="Times New Roman" w:eastAsia="Times New Roman" w:hAnsi="Times New Roman"/>
          <w:sz w:val="24"/>
          <w:szCs w:val="24"/>
          <w:rtl w:val="0"/>
        </w:rPr>
        <w:t xml:space="preserve"> на метле сквозь получившуюся дыру...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Мозг предложил Гарри попробовать трансфигурировать заглушки на торцах дыры, оставив при этом полость, где могли бы спрятаться Беллатриса и профессор Квиррелл. Сам Гарри оставит им Мантию и пойдёт сдаваться, но профессор Квиррелл со временем очнётся, и они с Беллатрисой могут попытаться придумать, как выбраться из Азкабана самостоятельно.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Во-первых, это дурацкая идея. Во-вторых, в камере останется здоровенный кусок металла, который всё выдаст.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мозг Гарри заметил очевидное.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Пусть Беллатриса и профессор Квиррелл воспользуются задуманным тобой планом. А ты — останешься и сдашься.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кону стоят только жизни Беллатрисы и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Рискнув, они могут лишь выиграть и ничего не теряют.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нет причин, разумных причин, по которым Гарри должен лететь с ними.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этой мыслью на Гарри снизошло спокойствие. Холод и тьма, маячившие на краю его сознания, отступили. Да, вот он — творческий нестандартный ход, третий вариант, который он не заметил сразу. Надо было догадаться, что у него больше двух вариантов. Если Гарри сдастся, ему не обязательно сдавать ещё и профессора с Беллатрисой. Если Беллатриса и профессор Квиррелл воспользуются рискованным способом бегства, Гарри не обязательно бежать с ними.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попросить Беллатрису стереть ему память, то Гарри даже не придётся притворяться, что его обманули. Все, включая самого Гарри, будут думать, что его похитили. Конечно, ему не найти благовидного предлога, под которым Тёмный Лорд мог бы попросить Беллатрису это сделать, но он просто улыбнётся и скажет, что ей это не дозволено знать, вот и всё...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отряду, как и двум другим, оставалось пройти лишь последнюю четверть спирали. Амелия была уверена, что преступники прячутся на втором этаже снизу, но всё равно нервничала. Часть её жалела, что Дамблдор не догадался проверить этот этаж тщательнее, а другая часть этому радовалась.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до них донёсся звук. Слабое «дзинь». Как если бы какой-то очень громкий звук раздался, например, на втором этаже снизу.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успев себя остановить, Амелия машинально бросила взгляд на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пожал плечами и одарил её едва заметной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Раз уж вы просите, Амелия.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снова скрылся из вида.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 сказал Гарри маслу, покрывавшему гигантский металлический цилиндр, лежавший на полу.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едва расслышал себя — в ушах ещё звенело от оглушающе громкого удара упавшего на пол куска металла. (Нужно было использовать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запоздало подумал Гарри, хотя это и не остановило бы распространение звука через металл.) Второй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Гарри направил на масло, покрывавшее края двухметровой дыры в стене. Он отменял свою собственную магию, поэтому заклинание почти не требовало усилий. Гарри немного устал, но это было последнее необходимое заклинание. По правде говоря, оно было даже не обязательным, но Гарри не хотел оставлять за собой лужи трансфигурированной жидкости, как и разглашать секрет частичной трансфигурации.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Эта двухметровая дыра, ведущая на свободу, выглядела весьма... заманчиво.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Льющийся снаружи свет... конечно, загореть под ним вряд ли получилось бы, но он был ярче, чем где угодно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Хотелось просто запрыгнуть на метлу с Беллатрисой и змеёй и махнуть туда. Вероятность выбраться благополучно достаточно велика. А если им удастся благополучно выбраться, то Гарри и профессор Квиррелл смогут вернуться назад во времени, не вызвав подозрений. И жизнь опять станет прежней.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Гарри останется и сдастся... то, даже если все поверят, что Гарри был заложником, вынужденным лгать патронусу профессора МакГонагалл под прицелом палочки... даже если Гарри легко отделается...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Вряд ли профессор Защиты продолжит преподавать в Хогвартсе.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встретит предначертанный ему конец карьеры в феврале, в середине учебного года.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конечно, профессор МакГонагалл убьёт Гарри, и смерть его, несомненно, будет долгой и мучительной.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остаться было так благоразумно, безопасно, </w:t>
      </w:r>
      <w:r w:rsidDel="00000000" w:rsidR="00000000" w:rsidRPr="00000000">
        <w:rPr>
          <w:rFonts w:ascii="Times New Roman" w:cs="Times New Roman" w:eastAsia="Times New Roman" w:hAnsi="Times New Roman"/>
          <w:sz w:val="24"/>
          <w:szCs w:val="24"/>
          <w:rtl w:val="0"/>
          <w:rPrChange w:author="Alaric Lightin" w:id="13" w:date="2016-08-08T21:59:38Z">
            <w:rPr>
              <w:rFonts w:ascii="Times New Roman" w:cs="Times New Roman" w:eastAsia="Times New Roman" w:hAnsi="Times New Roman"/>
              <w:i w:val="1"/>
              <w:sz w:val="24"/>
              <w:szCs w:val="24"/>
            </w:rPr>
          </w:rPrChange>
        </w:rPr>
        <w:t xml:space="preserve">логично</w:t>
      </w:r>
      <w:r w:rsidDel="00000000" w:rsidR="00000000" w:rsidRPr="00000000">
        <w:rPr>
          <w:rFonts w:ascii="Times New Roman" w:cs="Times New Roman" w:eastAsia="Times New Roman" w:hAnsi="Times New Roman"/>
          <w:sz w:val="24"/>
          <w:szCs w:val="24"/>
          <w:rtl w:val="0"/>
        </w:rPr>
        <w:t xml:space="preserve">, что Гарри чувствовал скорее облегчение, чем сожаление.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 к Беллатрисе и уже собирался отдать последний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Шипение, слабое шипение, медленное и озадаченное, сложилось в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Ш-што за... ш-шум?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шагал по коридору. Он подошёл к металлической двери и открыл её. По прошлому разу волшебник помнил, что камеры за ней пусты.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тем, как двинуться дальше, он произнёс семь мощных заклинаний обнаружения. Экономить силы ни к чему, в конце концов, камер осталось проверить совсем немного.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Его одновременно захлёстывало множество эмоций. Он знал, хотя и не мог видеть, что зелёная змея на плечах Беллатрисы медленно подняла голову и огляделась. — </w:t>
      </w:r>
      <w:r w:rsidDel="00000000" w:rsidR="00000000" w:rsidRPr="00000000">
        <w:rPr>
          <w:rFonts w:ascii="Times New Roman" w:cs="Times New Roman" w:eastAsia="Times New Roman" w:hAnsi="Times New Roman"/>
          <w:i w:val="1"/>
          <w:sz w:val="24"/>
          <w:szCs w:val="24"/>
          <w:rtl w:val="0"/>
        </w:rPr>
        <w:t xml:space="preserve">Как... ты, учитель?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Учитель? </w:t>
      </w:r>
      <w:r w:rsidDel="00000000" w:rsidR="00000000" w:rsidRPr="00000000">
        <w:rPr>
          <w:rFonts w:ascii="Times New Roman" w:cs="Times New Roman" w:eastAsia="Times New Roman" w:hAnsi="Times New Roman"/>
          <w:sz w:val="24"/>
          <w:szCs w:val="24"/>
          <w:rtl w:val="0"/>
        </w:rPr>
        <w:t xml:space="preserve">— послышалось слабое недоумённое шипение. — </w:t>
      </w:r>
      <w:r w:rsidDel="00000000" w:rsidR="00000000" w:rsidRPr="00000000">
        <w:rPr>
          <w:rFonts w:ascii="Times New Roman" w:cs="Times New Roman" w:eastAsia="Times New Roman" w:hAnsi="Times New Roman"/>
          <w:i w:val="1"/>
          <w:sz w:val="24"/>
          <w:szCs w:val="24"/>
          <w:rtl w:val="0"/>
        </w:rPr>
        <w:t xml:space="preserve">Где 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тюрьме, </w:t>
      </w:r>
      <w:r w:rsidDel="00000000" w:rsidR="00000000" w:rsidRPr="00000000">
        <w:rPr>
          <w:rFonts w:ascii="Times New Roman" w:cs="Times New Roman" w:eastAsia="Times New Roman" w:hAnsi="Times New Roman"/>
          <w:sz w:val="24"/>
          <w:szCs w:val="24"/>
          <w:rtl w:val="0"/>
        </w:rPr>
        <w:t xml:space="preserve">— прошипел Гарри, — </w:t>
      </w:r>
      <w:r w:rsidDel="00000000" w:rsidR="00000000" w:rsidRPr="00000000">
        <w:rPr>
          <w:rFonts w:ascii="Times New Roman" w:cs="Times New Roman" w:eastAsia="Times New Roman" w:hAnsi="Times New Roman"/>
          <w:i w:val="1"/>
          <w:sz w:val="24"/>
          <w:szCs w:val="24"/>
          <w:rtl w:val="0"/>
        </w:rPr>
        <w:t xml:space="preserve">в тюрьме с-с пожирателями жизни, мы вдвоём ос-свобождали женщ-щину. Ты попыталс-ся убить защ-щитника, я отбил с-смертельное проклятье, между нами с-случилс-ся резонанс-с... ты с-свалилс-ся без с-сознания. Приш-шлос-сь с-самому победить защ-щитника... моё заклинание с-стража ис-счезло, пожиратели жизни с-смогли с-сказать защ-щитникам, что женщ-щина с-сбежала. Здес-сь ес-сть кто-то, кто с-способен чувс-ствовать моё заклинание с-стража, вероятно, директор ш-школы... поэтому мне приш-шлос-сь отменить с-своё заклинание с-стража, найти другой с-способ с-спрятать тебя и женщ-щину без заклинания с-стража, научитьс-ся защ-щищ-щать с-себя без заклинания с-стража, отпугнуть пожирателей жизни без заклинания с-стража, затем с-создать новый план бегс-ства для тебя и женщ-щины, и наконец с-сделать дыру в толс-стой металличес-ской с-стене тюрьмы, хотя я вс-сего лиш-шь первокурс-сник. Некогда объяс-снять, вам с-следует уходить. На с-случай ес-сли мы больш-ше не вс-стретимс-ся, учитель, я был рад знать тебя некоторое время, пус-сть даже ты, с-скорее вс-сего, злодей. Хорош-шо, что ес-сть ш-шанс-с это с-сказать: прощ-щай.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взял метлу и вручил её Беллатрисе: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Садись.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решил сохранить воспоминания. Во-первых, они важны. Во-вторых, он и профессор Защиты начали планировать эту операцию неделю назад, и Гарри не хотел стирать всю последнюю неделю </w:t>
      </w:r>
      <w:r w:rsidDel="00000000" w:rsidR="00000000" w:rsidRPr="00000000">
        <w:rPr>
          <w:rFonts w:ascii="Times New Roman" w:cs="Times New Roman" w:eastAsia="Times New Roman" w:hAnsi="Times New Roman"/>
          <w:sz w:val="24"/>
          <w:szCs w:val="24"/>
          <w:rtl w:val="0"/>
          <w:rPrChange w:author="Alaric Lightin" w:id="14" w:date="2016-08-08T22:02:54Z">
            <w:rPr>
              <w:rFonts w:ascii="Times New Roman" w:cs="Times New Roman" w:eastAsia="Times New Roman" w:hAnsi="Times New Roman"/>
              <w:i w:val="1"/>
              <w:sz w:val="24"/>
              <w:szCs w:val="24"/>
            </w:rPr>
          </w:rPrChange>
        </w:rPr>
        <w:t xml:space="preserve">или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объяснять Беллатрисе, что именно нужно стереть. Вероятно, Гарри сможет обмануть сыворотку правды, а если Дамблдор настоит на том, чтобы Гарри убрал свои щиты окклюмента для более глубокой проверки... что ж, Гарри во всех отношениях действовал героически.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С-стоп!</w:t>
      </w:r>
      <w:r w:rsidDel="00000000" w:rsidR="00000000" w:rsidRPr="00000000">
        <w:rPr>
          <w:rFonts w:ascii="Times New Roman" w:cs="Times New Roman" w:eastAsia="Times New Roman" w:hAnsi="Times New Roman"/>
          <w:sz w:val="24"/>
          <w:szCs w:val="24"/>
          <w:rtl w:val="0"/>
        </w:rPr>
        <w:t xml:space="preserve"> — голос змеи уже стал громче. — </w:t>
      </w:r>
      <w:r w:rsidDel="00000000" w:rsidR="00000000" w:rsidRPr="00000000">
        <w:rPr>
          <w:rFonts w:ascii="Times New Roman" w:cs="Times New Roman" w:eastAsia="Times New Roman" w:hAnsi="Times New Roman"/>
          <w:i w:val="1"/>
          <w:sz w:val="24"/>
          <w:szCs w:val="24"/>
          <w:rtl w:val="0"/>
        </w:rPr>
        <w:t xml:space="preserve">С-стоп, с-стоп, с-стоп! Что значит — прощ-щай?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План бегс-ства рис-скован, — </w:t>
      </w:r>
      <w:r w:rsidDel="00000000" w:rsidR="00000000" w:rsidRPr="00000000">
        <w:rPr>
          <w:rFonts w:ascii="Times New Roman" w:cs="Times New Roman" w:eastAsia="Times New Roman" w:hAnsi="Times New Roman"/>
          <w:sz w:val="24"/>
          <w:szCs w:val="24"/>
          <w:rtl w:val="0"/>
        </w:rPr>
        <w:t xml:space="preserve">ответил Гарри. — </w:t>
      </w:r>
      <w:r w:rsidDel="00000000" w:rsidR="00000000" w:rsidRPr="00000000">
        <w:rPr>
          <w:rFonts w:ascii="Times New Roman" w:cs="Times New Roman" w:eastAsia="Times New Roman" w:hAnsi="Times New Roman"/>
          <w:i w:val="1"/>
          <w:sz w:val="24"/>
          <w:szCs w:val="24"/>
          <w:rtl w:val="0"/>
        </w:rPr>
        <w:t xml:space="preserve">На кону с-стоит жизнь твоя и её, но не моя. Поэтому я ос-станус-сь, прикинус-сь...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Нет! — </w:t>
      </w:r>
      <w:r w:rsidDel="00000000" w:rsidR="00000000" w:rsidRPr="00000000">
        <w:rPr>
          <w:rFonts w:ascii="Times New Roman" w:cs="Times New Roman" w:eastAsia="Times New Roman" w:hAnsi="Times New Roman"/>
          <w:sz w:val="24"/>
          <w:szCs w:val="24"/>
          <w:rtl w:val="0"/>
        </w:rPr>
        <w:t xml:space="preserve">яростно зашипела змея. — </w:t>
      </w:r>
      <w:r w:rsidDel="00000000" w:rsidR="00000000" w:rsidRPr="00000000">
        <w:rPr>
          <w:rFonts w:ascii="Times New Roman" w:cs="Times New Roman" w:eastAsia="Times New Roman" w:hAnsi="Times New Roman"/>
          <w:i w:val="1"/>
          <w:sz w:val="24"/>
          <w:szCs w:val="24"/>
          <w:rtl w:val="0"/>
        </w:rPr>
        <w:t xml:space="preserve">Нельзя! Не разреш-шено!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села на метлу. Гарри чувствовал (но не видел), как её голова повернулась к нему. Она молчала. Возможно, ждала его, или просто его приказов.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Больш-ше не доверяю тебе</w:t>
      </w:r>
      <w:r w:rsidDel="00000000" w:rsidR="00000000" w:rsidRPr="00000000">
        <w:rPr>
          <w:rFonts w:ascii="Times New Roman" w:cs="Times New Roman" w:eastAsia="Times New Roman" w:hAnsi="Times New Roman"/>
          <w:sz w:val="24"/>
          <w:szCs w:val="24"/>
          <w:rtl w:val="0"/>
        </w:rPr>
        <w:t xml:space="preserve">, — коротко сказал Гарри. — </w:t>
      </w:r>
      <w:r w:rsidDel="00000000" w:rsidR="00000000" w:rsidRPr="00000000">
        <w:rPr>
          <w:rFonts w:ascii="Times New Roman" w:cs="Times New Roman" w:eastAsia="Times New Roman" w:hAnsi="Times New Roman"/>
          <w:i w:val="1"/>
          <w:sz w:val="24"/>
          <w:szCs w:val="24"/>
          <w:rtl w:val="0"/>
        </w:rPr>
        <w:t xml:space="preserve">Пос-сле того, как ты попыталс-ся убить защ-щитника.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не с-собиралс-ся убивать защ-щитника! Мальчик, ты ума лиш-шилс-ся? В его убийс-стве не было с-смысла, не важно, злодей я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Земля перестала вращаться вокруг своей оси, остановилась на своей орбите вокруг Солнца.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шипении змеи было больше ярости, чем Гарри когда-либо слышал от профессора Квиррелла в человеческом обличье: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Убить его? Ес-сли бы я с-собиралс-ся убить его, он был бы мёртв с-спус-стя с-секунды, глупый мальчиш-шка, ему не с-сравнитьс-ся с-со мной! Я с-собиралс-ся подчинить, покорить, зас-ставить его с-сброс-сить щ-щиты с-с разума. Нужно было прочес-сть его мыс-сли, узнать, кто ожидает его доклада, узнать подробнос-сти для чар памяти...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 ис-спользовал с-смертельное 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Знал, что он увернётс-ся!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Его жизнь с-стоит так мало? А ес-сли бы не увернулс-ся?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Оттолкнул бы его магией, глупый мальчиш-шка!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Планета опять остановилась. Об этом Гарри не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Безмозглый заговорщ-щик-тупица, — </w:t>
      </w:r>
      <w:r w:rsidDel="00000000" w:rsidR="00000000" w:rsidRPr="00000000">
        <w:rPr>
          <w:rFonts w:ascii="Times New Roman" w:cs="Times New Roman" w:eastAsia="Times New Roman" w:hAnsi="Times New Roman"/>
          <w:sz w:val="24"/>
          <w:szCs w:val="24"/>
          <w:rtl w:val="0"/>
        </w:rPr>
        <w:t xml:space="preserve">змея шипела так сердито, что звуки будто накладывались и скользили по хвостам друг друга</w:t>
      </w:r>
      <w:r w:rsidDel="00000000" w:rsidR="00000000" w:rsidRPr="00000000">
        <w:rPr>
          <w:rFonts w:ascii="Times New Roman" w:cs="Times New Roman" w:eastAsia="Times New Roman" w:hAnsi="Times New Roman"/>
          <w:i w:val="1"/>
          <w:sz w:val="24"/>
          <w:szCs w:val="24"/>
          <w:rtl w:val="0"/>
        </w:rPr>
        <w:t xml:space="preserve">, — умный имбецил, хитрый идиот, с-слизеринец-недоучка, твоё неумес-стное недоверие разруш-шило...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С-сейчас не время для с-споров, </w:t>
      </w:r>
      <w:r w:rsidDel="00000000" w:rsidR="00000000" w:rsidRPr="00000000">
        <w:rPr>
          <w:rFonts w:ascii="Times New Roman" w:cs="Times New Roman" w:eastAsia="Times New Roman" w:hAnsi="Times New Roman"/>
          <w:sz w:val="24"/>
          <w:szCs w:val="24"/>
          <w:rtl w:val="0"/>
        </w:rPr>
        <w:t xml:space="preserve">— спокойно заметил Гарри. Захлестнувшая его волна облегчения откатилась под напором нарастающего напряжения, — </w:t>
      </w:r>
      <w:r w:rsidDel="00000000" w:rsidR="00000000" w:rsidRPr="00000000">
        <w:rPr>
          <w:rFonts w:ascii="Times New Roman" w:cs="Times New Roman" w:eastAsia="Times New Roman" w:hAnsi="Times New Roman"/>
          <w:i w:val="1"/>
          <w:sz w:val="24"/>
          <w:szCs w:val="24"/>
          <w:rtl w:val="0"/>
        </w:rPr>
        <w:t xml:space="preserve">пос-скольку я не могу рас-с-сердитьс-ся на тебя как с-следует, не открывш-шис-сь пожирателям жизни. Нужно торопитьс-ся, кто-нибудь мог ус-слыш-шать ш-шум...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Объяс-сни план бегс-ства</w:t>
      </w:r>
      <w:r w:rsidDel="00000000" w:rsidR="00000000" w:rsidRPr="00000000">
        <w:rPr>
          <w:rFonts w:ascii="Times New Roman" w:cs="Times New Roman" w:eastAsia="Times New Roman" w:hAnsi="Times New Roman"/>
          <w:sz w:val="24"/>
          <w:szCs w:val="24"/>
          <w:rtl w:val="0"/>
        </w:rPr>
        <w:t xml:space="preserve">, — скомандовала змея. — </w:t>
      </w:r>
      <w:r w:rsidDel="00000000" w:rsidR="00000000" w:rsidRPr="00000000">
        <w:rPr>
          <w:rFonts w:ascii="Times New Roman" w:cs="Times New Roman" w:eastAsia="Times New Roman" w:hAnsi="Times New Roman"/>
          <w:i w:val="1"/>
          <w:sz w:val="24"/>
          <w:szCs w:val="24"/>
          <w:rtl w:val="0"/>
        </w:rPr>
        <w:t xml:space="preserve">Быс-стро!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объяснил. В парселтанге не было слов для технологии маглов, но Гарри описал принцип действия, и профессор Квиррелл, кажется,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Последовало несколько коротких шипений — змеиного заменителя удивлённого смеха, — а затем отрывистые команды: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женщине отвернутьс-ся, с-сделай заклинание тиш-шины, пос-ставь с-стража с-снаружи. Я превращ-щус-сь, быс-стро внес-су улучш-шения в твоё ус-стройство, дам женщ-щине ос-собое зелье, чтобы она могла прикрыть нас-с, превращ-щус-сь обратно, и ты уберёш-шь с-стража. План с-станет безопас-сней.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я должен поверить,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что целитель для женщ-щины дейс-стивительно ждёт нас-с?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Ис-спользуй здравый с-смыс-сл, мальчик! Допус-стим, я злодей. Очевидно, я не планировал перес-стать ис-спользовать тебя здес-сь. Мис-сия — подвернувш-шаяс-ся возможнос-сть, задуманная пос-сле того, как я увидел твоё заклинание с-стража. Вс-ся операция должна была пройти незамеченной пос-сле с-скрытного ухода из мес-ста еды. Ес-стес-ственно, по прибытии ты увидиш-шь человека, притворяющ-щегос-ся целителем! Вернёмс-ся в мес-сто еды пос-сле, ис-сходный план не меняетс-ся!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невидимую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одной стороны, после всего сказанного Гарри чувствовал себя довольно глупо.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другой стороны, это не слишком обнадёживало.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И вс-сё же, — </w:t>
      </w:r>
      <w:r w:rsidDel="00000000" w:rsidR="00000000" w:rsidRPr="00000000">
        <w:rPr>
          <w:rFonts w:ascii="Times New Roman" w:cs="Times New Roman" w:eastAsia="Times New Roman" w:hAnsi="Times New Roman"/>
          <w:sz w:val="24"/>
          <w:szCs w:val="24"/>
          <w:rtl w:val="0"/>
        </w:rPr>
        <w:t xml:space="preserve">прошипел Гарри, — </w:t>
      </w:r>
      <w:r w:rsidDel="00000000" w:rsidR="00000000" w:rsidRPr="00000000">
        <w:rPr>
          <w:rFonts w:ascii="Times New Roman" w:cs="Times New Roman" w:eastAsia="Times New Roman" w:hAnsi="Times New Roman"/>
          <w:i w:val="1"/>
          <w:sz w:val="24"/>
          <w:szCs w:val="24"/>
          <w:rtl w:val="0"/>
        </w:rPr>
        <w:t xml:space="preserve">какую именно учас-сть ты готовиш-шь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 с-сказал, нет времени, — </w:t>
      </w:r>
      <w:r w:rsidDel="00000000" w:rsidR="00000000" w:rsidRPr="00000000">
        <w:rPr>
          <w:rFonts w:ascii="Times New Roman" w:cs="Times New Roman" w:eastAsia="Times New Roman" w:hAnsi="Times New Roman"/>
          <w:sz w:val="24"/>
          <w:szCs w:val="24"/>
          <w:rtl w:val="0"/>
        </w:rPr>
        <w:t xml:space="preserve">раздалось ответное шипение, — </w:t>
      </w:r>
      <w:r w:rsidDel="00000000" w:rsidR="00000000" w:rsidRPr="00000000">
        <w:rPr>
          <w:rFonts w:ascii="Times New Roman" w:cs="Times New Roman" w:eastAsia="Times New Roman" w:hAnsi="Times New Roman"/>
          <w:i w:val="1"/>
          <w:sz w:val="24"/>
          <w:szCs w:val="24"/>
          <w:rtl w:val="0"/>
        </w:rPr>
        <w:t xml:space="preserve">но план в том, чтобы ты правил с-страной. Очевидно, с-сейчас об этом догадалс-ся даже твой юный благородный друг, с-спрос-си его пос-сле возвращ-щения, ес-сли хочеш-шь. Больш-ше ничего не с-скажу, время лететь, а не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подошёл к следующей металлической двери, из-за которой раздавалось монотонное бормотание: «Я не всерьёз, я не всерьёз, я не всерьёз...» Красно-золотой феникс на его плече настойчиво крикнул, старый волшебник поморщился, 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Другой крик, похожий на клич феникса, пронзил коридор. Но то был клич ненастоящего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Волшебник повернул голову и посмотрел на ослепительно-серебряное существо на другом плече, и в этот миг эфемерные, неосязаемые когти оттолкнулись, и порождение магии сорвалось с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Ненастоящий феникс полетел по коридору.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помчался следом. Его ноги мелькали, как у проворного молодого человека лет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Зависнув в воздухе перед металлической дверью, настоящий феникс крикнул раз, другой, третий, но, поняв, что хозяин не собирается возвращаться на его зов, неохотно полетел за 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принял свой настоящий облик — Оборотное зелье действует всего час. Он был бледен и сразу же прислонился к решётке соседней камеры, но его магических сил хватало, чтобы, ни говоря ни слова, призвать к себе в руки волшебную палочку. Одновременно Беллатриса сняла Мантию и послушно вложила её в протянутую руку Гарри. Чувство тревоги накатило вновь, хоть и не в полную силу, ибо мощь профессора Защиты вернулась, и поля этой огромной силы сталкивались со слабой детской аурой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вслух описал магловское устройство и произнёс его название. Затем с помощью Фините превратил продукт своего тяжелого труда обратно в ледяной куб. Профессор Квиррелл не мог использовать заклинания на том, что трансфигурировал Гарри, потому что это было бы, пусть и лёгким, но всё же взаимодействием их магий. Тем не менее...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Через три секунды профессор Квиррелл держал свою трансфигурированную версию магловского устройства. Одно резкое слово, взмах палочки, и с магического предмета исчезли остатки клея. Ещё три магические формулы, и волшебное и техническое устройства слились воедино, а на последнее в придачу были наложены заклинания неразрушимости и безупречной работы.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чувствовал себя гораздо уверенней, занимаясь этим под наблюдением взрослого.)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Беллатрисе в руки полетел пузырёк с зельем, профессор Квиррелл и Гарри в один голос скомандовали: «Выпей». Истощённая женщина ещё до команды поднесла его к губам. Очевидно же, что змея-анимаг — слуга Тёмного Лорда, причём могущественный и доверенный.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надел капюшон Мантии Невидимости.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Краткий импульс ужасной магии сорвался с палочки профессора Защиты, и края дыры в стене, а также огромный кусок металла в центре комнаты, покрылись многочисленными зазубринами. Это было сделано по просьбе Гарри, который сказал, что его могут опознать по использованному им способу.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Перчатка на левую руку, — сказал Гарри кошелю и надел полученное.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Одним жестом профессор Защиты создал ремни на плечах Беллатрисы, маленький предмет из ткани на её руке и что-то вроде наручников на запястьях. Женщина как раз покончила с зельем.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Бледность на лице Беллатрисы сменилась странным нездоровым цветом, взгляд её запавших глаз стал ярче и гораздо опаснее...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её ушей ударили небольшие струйки пара...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решил не думать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Беллатриса Блэк захохотала. Этот внезапный безумный смех прозвенел слишком громко для маленькой тюремной камеры.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словам профессора Защиты, очень скоро Беллатриса надолго потеряет сознание, такова расплата за использование этого зелья. Но на короткий срок к ней вернётся двадцатая часть прежних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Защиты бросил свою палочку Беллатрисе и тут же превратился в зелёную змею.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секунду в комнату вернулся 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лишь еле заметно вздрогнула, поймала палочку и, не говоря ни слова, взмахнула ей. Змея взлетела и оказалась закреплена ремнями на её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скомандовал метле «Вверх!»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прицепила палочку к ремешку нарукавника.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запрыгнул на двухместную метлу на место пилота.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Беллатриса последовала за ним, надела похожее на наручники устройство на запястья и прицепила свои руки к древку метлы. Одновременно Гарри сунул палочку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через дыру в стене они вылетели...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открытое </w:t>
      </w:r>
      <w:r w:rsidDel="00000000" w:rsidR="00000000" w:rsidRPr="00000000">
        <w:rPr>
          <w:rFonts w:ascii="Times New Roman" w:cs="Times New Roman" w:eastAsia="Times New Roman" w:hAnsi="Times New Roman"/>
          <w:sz w:val="24"/>
          <w:szCs w:val="24"/>
          <w:rtl w:val="0"/>
        </w:rPr>
        <w:t xml:space="preserve">пространство </w:t>
      </w:r>
      <w:r w:rsidDel="00000000" w:rsidR="00000000" w:rsidRPr="00000000">
        <w:rPr>
          <w:rFonts w:ascii="Times New Roman" w:cs="Times New Roman" w:eastAsia="Times New Roman" w:hAnsi="Times New Roman"/>
          <w:sz w:val="24"/>
          <w:szCs w:val="24"/>
          <w:rtl w:val="0"/>
        </w:rPr>
        <w:t xml:space="preserve">прямо над ямой дементоров, окружённой огромной треугольной призмой Азкабана. Над ними виднелось яркое голубое небо.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 метлу в центр голубого треугольника над ними и начал разгон. Его левая рука, защищённая перчаткой от прямого контакта между кожей и вещью, которую трансфигурировал профессор Квиррелл, легла на тумблер магловского устройства.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вышине над ними послышались крики.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примитивные болваны!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небес на быстрых гоночных мётлах пикировали авроры. Засверкали едва различимые вспышки первых выстрелов.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Слушайте сюда!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Протего Максима!</w:t>
      </w:r>
      <w:r w:rsidDel="00000000" w:rsidR="00000000" w:rsidRPr="00000000">
        <w:rPr>
          <w:rFonts w:ascii="Times New Roman" w:cs="Times New Roman" w:eastAsia="Times New Roman" w:hAnsi="Times New Roman"/>
          <w:sz w:val="24"/>
          <w:szCs w:val="24"/>
          <w:rtl w:val="0"/>
        </w:rPr>
        <w:t xml:space="preserve"> — выкрикнула Беллатриса сильным хриплым голосом, который сменился гогочущим смехом, когда их окружила мерцающая голубая сфера.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Вы видите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гниющей ямы в центре Азкабана взмыло больше сотни дементоров. Для кого-то они выглядели как летающее кладбище из множества трупов, а для кого-то — как огромная прореха в мироздании, состоящая из множества отдельных брешей.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древнего и могущественного волшебника проревел вселяющую ужас магическую формулу, и из дыры в стене Азкабана вырвался огромный шар бело-золотого пламени, у которого прямо в полёте начали расти крылья.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Авроры активировали анти-антигравитационное заклинание, встроенное в защитную систему Азкабана. Все лётные чары, созданные без недавно изменённой кодовой фразы, перестали работать.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Подъёмная сила метлы Гарри отключилась.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гравитация при этом никуда не делась.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Взлёт их метлы замедлился, грозя перейти в падение.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заклинания управления метлой, заклинания, которые удерживали наездников и защищали их от перегрузок, по-прежнему работали.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МЕТЛА!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щёлкнул тумблером зажигания ракеты Берсеркер PFRC (класс N) производства Дженерал Текникс, работающей на композитном твёрдом топливе на базе перхлората аммония и присоединённой к двухместной метле Нимбус X200.</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шум.</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after="120" w:before="480" w:lineRule="auto"/>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