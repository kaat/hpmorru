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firstLine="570"/>
        <w:contextualSpacing w:val="0"/>
        <w:jc w:val="center"/>
        <w:rPr/>
      </w:pPr>
      <w:bookmarkStart w:colFirst="0" w:colLast="0" w:name="_6w0fhsnna" w:id="0"/>
      <w:bookmarkEnd w:id="0"/>
      <w:r w:rsidDel="00000000" w:rsidR="00000000" w:rsidRPr="00000000">
        <w:rPr>
          <w:rtl w:val="0"/>
        </w:rPr>
        <w:t xml:space="preserve">Глава 79. Цена бесценного. Часть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jc w:val="left"/>
        <w:rPr>
          <w:rFonts w:ascii="Times New Roman" w:cs="Times New Roman" w:eastAsia="Times New Roman" w:hAnsi="Times New Roman"/>
          <w:color w:val="38761d"/>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i w:val="1"/>
          <w:sz w:val="24"/>
          <w:szCs w:val="24"/>
          <w:rtl w:val="0"/>
        </w:rPr>
        <w:t xml:space="preserve">за по</w:t>
      </w:r>
      <w:r w:rsidDel="00000000" w:rsidR="00000000" w:rsidRPr="00000000">
        <w:rPr>
          <w:rFonts w:ascii="Times New Roman" w:cs="Times New Roman" w:eastAsia="Times New Roman" w:hAnsi="Times New Roman"/>
          <w:i w:val="1"/>
          <w:sz w:val="24"/>
          <w:szCs w:val="24"/>
          <w:rtl w:val="0"/>
        </w:rPr>
        <w:t xml:space="preserve">кушение на убийство Драко Малфоя.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проникли в сознание Гарри. Его мысли разлетелись в разные стороны сотней осколков неверия. Всплеск адреналина породил столь сильное смятение, что...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Она бы ни... ЧТО?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не обратили на него внимания. Комодо продолжил тем же бесстрастным голосом: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пришёл в сознание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больнице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 Мунго и заявил, что именно вы </w:t>
      </w:r>
      <w:r w:rsidDel="00000000" w:rsidR="00000000" w:rsidRPr="00000000">
        <w:rPr>
          <w:rFonts w:ascii="Times New Roman" w:cs="Times New Roman" w:eastAsia="Times New Roman" w:hAnsi="Times New Roman"/>
          <w:sz w:val="24"/>
          <w:szCs w:val="24"/>
          <w:rtl w:val="0"/>
        </w:rPr>
        <w:t xml:space="preserve">напали на него</w:t>
      </w:r>
      <w:r w:rsidDel="00000000" w:rsidR="00000000" w:rsidRPr="00000000">
        <w:rPr>
          <w:rFonts w:ascii="Times New Roman" w:cs="Times New Roman" w:eastAsia="Times New Roman" w:hAnsi="Times New Roman"/>
          <w:sz w:val="24"/>
          <w:szCs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спятили?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 </w:t>
      </w:r>
      <w:r w:rsidDel="00000000" w:rsidR="00000000" w:rsidRPr="00000000">
        <w:rPr>
          <w:rFonts w:ascii="Times New Roman" w:cs="Times New Roman" w:eastAsia="Times New Roman" w:hAnsi="Times New Roman"/>
          <w:sz w:val="24"/>
          <w:szCs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Гермиону Грейнджер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амую добрую </w:t>
      </w:r>
      <w:r w:rsidDel="00000000" w:rsidR="00000000" w:rsidRPr="00000000">
        <w:rPr>
          <w:rFonts w:ascii="Times New Roman" w:cs="Times New Roman" w:eastAsia="Times New Roman" w:hAnsi="Times New Roman"/>
          <w:sz w:val="24"/>
          <w:szCs w:val="24"/>
          <w:rtl w:val="0"/>
        </w:rPr>
        <w:t xml:space="preserve">девочку </w:t>
      </w:r>
      <w:r w:rsidDel="00000000" w:rsidR="00000000" w:rsidRPr="00000000">
        <w:rPr>
          <w:rFonts w:ascii="Times New Roman" w:cs="Times New Roman" w:eastAsia="Times New Roman" w:hAnsi="Times New Roman"/>
          <w:sz w:val="24"/>
          <w:szCs w:val="24"/>
          <w:rtl w:val="0"/>
        </w:rPr>
        <w:t xml:space="preserve">в Когтевране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помогает пуффендуйцам делать </w:t>
      </w:r>
      <w:r w:rsidDel="00000000" w:rsidR="00000000" w:rsidRPr="00000000">
        <w:rPr>
          <w:rFonts w:ascii="Times New Roman" w:cs="Times New Roman" w:eastAsia="Times New Roman" w:hAnsi="Times New Roman"/>
          <w:sz w:val="24"/>
          <w:szCs w:val="24"/>
          <w:rtl w:val="0"/>
        </w:rPr>
        <w:t xml:space="preserve">домашнюю работ</w:t>
      </w:r>
      <w:r w:rsidDel="00000000" w:rsidR="00000000" w:rsidRPr="00000000">
        <w:rPr>
          <w:rFonts w:ascii="Times New Roman" w:cs="Times New Roman" w:eastAsia="Times New Roman" w:hAnsi="Times New Roman"/>
          <w:sz w:val="24"/>
          <w:szCs w:val="24"/>
          <w:rtl w:val="0"/>
        </w:rPr>
        <w:t xml:space="preserve">у, она сама умрёт, прежде чем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пытается убить кого-то...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Лицо Гермионы Грейнджер исказилось.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я, — тихо прошептала она. — Это сделала 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огромный камень рухнул на мысли Гарри, разрушив их хрупкий порядок и растерев фрагменты осознания в пыль.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Дамблдора за несколько секунд состарилось на десятки лет.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почему? — его голос был едва громче шёпота. —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вы это сделали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было Гермиона, — я, я... извините... Я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знаю, почему 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голос затих. Она поникла и только </w:t>
      </w:r>
      <w:r w:rsidDel="00000000" w:rsidR="00000000" w:rsidRPr="00000000">
        <w:rPr>
          <w:rFonts w:ascii="Times New Roman" w:cs="Times New Roman" w:eastAsia="Times New Roman" w:hAnsi="Times New Roman"/>
          <w:sz w:val="24"/>
          <w:szCs w:val="24"/>
          <w:rtl w:val="0"/>
        </w:rPr>
        <w:t xml:space="preserve">всхлипывала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единственными словами, которые она смогла произнести, были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думала... что убила его... извините...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должен был что-то сказать, должен был что-то сделать, должен был отпрыгнуть в сторону, оглушить всех </w:t>
      </w:r>
      <w:r w:rsidDel="00000000" w:rsidR="00000000" w:rsidRPr="00000000">
        <w:rPr>
          <w:rFonts w:ascii="Times New Roman" w:cs="Times New Roman" w:eastAsia="Times New Roman" w:hAnsi="Times New Roman"/>
          <w:sz w:val="24"/>
          <w:szCs w:val="24"/>
          <w:rtl w:val="0"/>
        </w:rPr>
        <w:t xml:space="preserve">тр</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х авроров и затем </w:t>
      </w:r>
      <w:r w:rsidDel="00000000" w:rsidR="00000000" w:rsidRPr="00000000">
        <w:rPr>
          <w:rFonts w:ascii="Times New Roman" w:cs="Times New Roman" w:eastAsia="Times New Roman" w:hAnsi="Times New Roman"/>
          <w:sz w:val="24"/>
          <w:szCs w:val="24"/>
          <w:rtl w:val="0"/>
        </w:rPr>
        <w:t xml:space="preserve">сделать что-то невероятно умн</w:t>
      </w:r>
      <w:r w:rsidDel="00000000" w:rsidR="00000000" w:rsidRPr="00000000">
        <w:rPr>
          <w:rFonts w:ascii="Times New Roman" w:cs="Times New Roman" w:eastAsia="Times New Roman" w:hAnsi="Times New Roman"/>
          <w:sz w:val="24"/>
          <w:szCs w:val="24"/>
          <w:rtl w:val="0"/>
        </w:rPr>
        <w:t xml:space="preserve">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осколки его дважды разбитых мыслительных процессов </w:t>
      </w:r>
      <w:r w:rsidDel="00000000" w:rsidR="00000000" w:rsidRPr="00000000">
        <w:rPr>
          <w:rFonts w:ascii="Times New Roman" w:cs="Times New Roman" w:eastAsia="Times New Roman" w:hAnsi="Times New Roman"/>
          <w:sz w:val="24"/>
          <w:szCs w:val="24"/>
          <w:rtl w:val="0"/>
        </w:rPr>
        <w:t xml:space="preserve">не выдавали ничего. Рука Бутнару вежливо, но настойчиво усадила Гарри обратно на </w:t>
      </w:r>
      <w:r w:rsidDel="00000000" w:rsidR="00000000" w:rsidRPr="00000000">
        <w:rPr>
          <w:rFonts w:ascii="Times New Roman" w:cs="Times New Roman" w:eastAsia="Times New Roman" w:hAnsi="Times New Roman"/>
          <w:sz w:val="24"/>
          <w:szCs w:val="24"/>
          <w:rtl w:val="0"/>
        </w:rPr>
        <w:t xml:space="preserve">скамью</w:t>
      </w:r>
      <w:r w:rsidDel="00000000" w:rsidR="00000000" w:rsidRPr="00000000">
        <w:rPr>
          <w:rFonts w:ascii="Times New Roman" w:cs="Times New Roman" w:eastAsia="Times New Roman" w:hAnsi="Times New Roman"/>
          <w:sz w:val="24"/>
          <w:szCs w:val="24"/>
          <w:rtl w:val="0"/>
        </w:rPr>
        <w:t xml:space="preserve">, и он обнаружил, что прилип, будто его приклеили. Он попытался достать палочку, чтобы сделать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азалось его переместили в параллельную вселенную. И в разуме Гарри вдруг ярко вспыхнул другой день </w:t>
      </w:r>
      <w:r w:rsidDel="00000000" w:rsidR="00000000" w:rsidRPr="00000000">
        <w:rPr>
          <w:rFonts w:ascii="Times New Roman" w:cs="Times New Roman" w:eastAsia="Times New Roman" w:hAnsi="Times New Roman"/>
          <w:sz w:val="24"/>
          <w:szCs w:val="24"/>
          <w:rtl w:val="0"/>
        </w:rPr>
        <w:t xml:space="preserve">замешательства</w:t>
      </w:r>
      <w:r w:rsidDel="00000000" w:rsidR="00000000" w:rsidRPr="00000000">
        <w:rPr>
          <w:rFonts w:ascii="Times New Roman" w:cs="Times New Roman" w:eastAsia="Times New Roman" w:hAnsi="Times New Roman"/>
          <w:sz w:val="24"/>
          <w:szCs w:val="24"/>
          <w:rtl w:val="0"/>
        </w:rPr>
        <w:t xml:space="preserve">, и в каком-то отчаянном вдохновении он наконец понял, что именно близнецы Уизли сделали с Ритой Скитер. И он закричал: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 СДЕЛАЛА НЕ ТЫ ЭТО ЗАКЛИНАНИЕ ЛОЖНОЙ ПАМЯТИ!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двери уже закрылись.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тоже никто не замечал. </w:t>
      </w:r>
      <w:r w:rsidDel="00000000" w:rsidR="00000000" w:rsidRPr="00000000">
        <w:rPr>
          <w:rFonts w:ascii="Times New Roman" w:cs="Times New Roman" w:eastAsia="Times New Roman" w:hAnsi="Times New Roman"/>
          <w:sz w:val="24"/>
          <w:szCs w:val="24"/>
          <w:rtl w:val="0"/>
        </w:rPr>
        <w:t xml:space="preserve">Северус с бесстрастным, как всегда, выражением н</w:t>
      </w:r>
      <w:r w:rsidDel="00000000" w:rsidR="00000000" w:rsidRPr="00000000">
        <w:rPr>
          <w:rFonts w:ascii="Times New Roman" w:cs="Times New Roman" w:eastAsia="Times New Roman" w:hAnsi="Times New Roman"/>
          <w:sz w:val="24"/>
          <w:szCs w:val="24"/>
          <w:rtl w:val="0"/>
        </w:rPr>
        <w:t xml:space="preserve">а лице сидел в маленьком мягком кресле у директорского стола. Старый волшебник,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грозно выпрямившись</w:t>
      </w:r>
      <w:r w:rsidDel="00000000" w:rsidR="00000000" w:rsidRPr="00000000">
        <w:rPr>
          <w:rFonts w:ascii="Times New Roman" w:cs="Times New Roman" w:eastAsia="Times New Roman" w:hAnsi="Times New Roman"/>
          <w:sz w:val="24"/>
          <w:szCs w:val="24"/>
          <w:rtl w:val="0"/>
        </w:rPr>
        <w:t xml:space="preserve">, стоял у всё ещё горящего </w:t>
      </w:r>
      <w:r w:rsidDel="00000000" w:rsidR="00000000" w:rsidRPr="00000000">
        <w:rPr>
          <w:rFonts w:ascii="Times New Roman" w:cs="Times New Roman" w:eastAsia="Times New Roman" w:hAnsi="Times New Roman"/>
          <w:sz w:val="24"/>
          <w:szCs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Del="00000000" w:rsidR="00000000" w:rsidRPr="00000000">
        <w:rPr>
          <w:rFonts w:ascii="Times New Roman" w:cs="Times New Roman" w:eastAsia="Times New Roman" w:hAnsi="Times New Roman"/>
          <w:sz w:val="24"/>
          <w:szCs w:val="24"/>
          <w:rtl w:val="0"/>
        </w:rPr>
        <w:t xml:space="preserve"> вцепились в</w:t>
      </w:r>
      <w:r w:rsidDel="00000000" w:rsidR="00000000" w:rsidRPr="00000000">
        <w:rPr>
          <w:rFonts w:ascii="Times New Roman" w:cs="Times New Roman" w:eastAsia="Times New Roman" w:hAnsi="Times New Roman"/>
          <w:sz w:val="24"/>
          <w:szCs w:val="24"/>
          <w:rtl w:val="0"/>
        </w:rPr>
        <w:t xml:space="preserve"> сидение, а в глазах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гнев и ледяной холод.</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Del="00000000" w:rsidR="00000000" w:rsidRPr="00000000">
        <w:rPr>
          <w:rFonts w:ascii="Times New Roman" w:cs="Times New Roman" w:eastAsia="Times New Roman" w:hAnsi="Times New Roman"/>
          <w:sz w:val="24"/>
          <w:szCs w:val="24"/>
          <w:rtl w:val="0"/>
        </w:rPr>
        <w:t xml:space="preserve">переправить </w:t>
      </w:r>
      <w:r w:rsidDel="00000000" w:rsidR="00000000" w:rsidRPr="00000000">
        <w:rPr>
          <w:rFonts w:ascii="Times New Roman" w:cs="Times New Roman" w:eastAsia="Times New Roman" w:hAnsi="Times New Roman"/>
          <w:sz w:val="24"/>
          <w:szCs w:val="24"/>
          <w:rtl w:val="0"/>
        </w:rPr>
        <w:t xml:space="preserve">его в больницу Святого Мунго для дальнейшего лечения. После этого профессор Квиррелл проинформировал о случившемся д</w:t>
      </w:r>
      <w:r w:rsidDel="00000000" w:rsidR="00000000" w:rsidRPr="00000000">
        <w:rPr>
          <w:rFonts w:ascii="Times New Roman" w:cs="Times New Roman" w:eastAsia="Times New Roman" w:hAnsi="Times New Roman"/>
          <w:sz w:val="24"/>
          <w:szCs w:val="24"/>
          <w:rtl w:val="0"/>
        </w:rPr>
        <w:t xml:space="preserve">иректора</w:t>
      </w:r>
      <w:r w:rsidDel="00000000" w:rsidR="00000000" w:rsidRPr="00000000">
        <w:rPr>
          <w:rFonts w:ascii="Times New Roman" w:cs="Times New Roman" w:eastAsia="Times New Roman" w:hAnsi="Times New Roman"/>
          <w:sz w:val="24"/>
          <w:szCs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r w:rsidDel="00000000" w:rsidR="00000000" w:rsidRPr="00000000">
        <w:rPr>
          <w:rFonts w:ascii="Times New Roman" w:cs="Times New Roman" w:eastAsia="Times New Roman" w:hAnsi="Times New Roman"/>
          <w:sz w:val="24"/>
          <w:szCs w:val="24"/>
          <w:rtl w:val="0"/>
        </w:rPr>
        <w:t xml:space="preserve"> внезапные травмы</w:t>
      </w:r>
      <w:r w:rsidDel="00000000" w:rsidR="00000000" w:rsidRPr="00000000">
        <w:rPr>
          <w:rFonts w:ascii="Times New Roman" w:cs="Times New Roman" w:eastAsia="Times New Roman" w:hAnsi="Times New Roman"/>
          <w:sz w:val="24"/>
          <w:szCs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Del="00000000" w:rsidR="00000000" w:rsidRPr="00000000">
        <w:rPr>
          <w:rFonts w:ascii="Times New Roman" w:cs="Times New Roman" w:eastAsia="Times New Roman" w:hAnsi="Times New Roman"/>
          <w:sz w:val="24"/>
          <w:szCs w:val="24"/>
          <w:rtl w:val="0"/>
        </w:rPr>
        <w:t xml:space="preserve">состояния</w:t>
      </w:r>
      <w:r w:rsidDel="00000000" w:rsidR="00000000" w:rsidRPr="00000000">
        <w:rPr>
          <w:rFonts w:ascii="Times New Roman" w:cs="Times New Roman" w:eastAsia="Times New Roman" w:hAnsi="Times New Roman"/>
          <w:sz w:val="24"/>
          <w:szCs w:val="24"/>
          <w:rtl w:val="0"/>
        </w:rPr>
        <w:t xml:space="preserve">, и потому оповестили профессора Квиррелла </w:t>
      </w:r>
      <w:r w:rsidDel="00000000" w:rsidR="00000000" w:rsidRPr="00000000">
        <w:rPr>
          <w:rFonts w:ascii="Times New Roman" w:cs="Times New Roman" w:eastAsia="Times New Roman" w:hAnsi="Times New Roman"/>
          <w:sz w:val="24"/>
          <w:szCs w:val="24"/>
          <w:rtl w:val="0"/>
        </w:rPr>
        <w:t xml:space="preserve">прежде</w:t>
      </w:r>
      <w:r w:rsidDel="00000000" w:rsidR="00000000" w:rsidRPr="00000000">
        <w:rPr>
          <w:rFonts w:ascii="Times New Roman" w:cs="Times New Roman" w:eastAsia="Times New Roman" w:hAnsi="Times New Roman"/>
          <w:sz w:val="24"/>
          <w:szCs w:val="24"/>
          <w:rtl w:val="0"/>
        </w:rPr>
        <w:t xml:space="preserve">, чем Драко умер.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Del="00000000" w:rsidR="00000000" w:rsidRPr="00000000">
        <w:rPr>
          <w:rFonts w:ascii="Times New Roman" w:cs="Times New Roman" w:eastAsia="Times New Roman" w:hAnsi="Times New Roman"/>
          <w:sz w:val="24"/>
          <w:szCs w:val="24"/>
          <w:rtl w:val="0"/>
        </w:rPr>
        <w:t xml:space="preserve"> но, когда он попытался уйти, </w:t>
      </w:r>
      <w:r w:rsidDel="00000000" w:rsidR="00000000" w:rsidRPr="00000000">
        <w:rPr>
          <w:rFonts w:ascii="Times New Roman" w:cs="Times New Roman" w:eastAsia="Times New Roman" w:hAnsi="Times New Roman"/>
          <w:sz w:val="24"/>
          <w:szCs w:val="24"/>
          <w:rtl w:val="0"/>
        </w:rPr>
        <w:t xml:space="preserve">мисс Грейнджер</w:t>
      </w:r>
      <w:r w:rsidDel="00000000" w:rsidR="00000000" w:rsidRPr="00000000">
        <w:rPr>
          <w:rFonts w:ascii="Times New Roman" w:cs="Times New Roman" w:eastAsia="Times New Roman" w:hAnsi="Times New Roman"/>
          <w:sz w:val="24"/>
          <w:szCs w:val="24"/>
          <w:rtl w:val="0"/>
        </w:rPr>
        <w:t xml:space="preserve"> атаковала его со спины Оглушающим проклятьем. Дальнейшее мистер Малфой не помнит.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Del="00000000" w:rsidR="00000000" w:rsidRPr="00000000">
        <w:rPr>
          <w:rFonts w:ascii="Times New Roman" w:cs="Times New Roman" w:eastAsia="Times New Roman" w:hAnsi="Times New Roman"/>
          <w:sz w:val="24"/>
          <w:szCs w:val="24"/>
          <w:rtl w:val="0"/>
        </w:rPr>
        <w:t xml:space="preserve">утро</w:t>
      </w:r>
      <w:r w:rsidDel="00000000" w:rsidR="00000000" w:rsidRPr="00000000">
        <w:rPr>
          <w:rFonts w:ascii="Times New Roman" w:cs="Times New Roman" w:eastAsia="Times New Roman" w:hAnsi="Times New Roman"/>
          <w:sz w:val="24"/>
          <w:szCs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 над ней назначен на полдень завтрашнего дня, — подытожил Альбус Дамблдор.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выпалил </w:t>
      </w:r>
      <w:r w:rsidDel="00000000" w:rsidR="00000000" w:rsidRPr="00000000">
        <w:rPr>
          <w:rFonts w:ascii="Times New Roman" w:cs="Times New Roman" w:eastAsia="Times New Roman" w:hAnsi="Times New Roman"/>
          <w:sz w:val="24"/>
          <w:szCs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магловская Британия, мистер Поттер! — </w:t>
      </w:r>
      <w:r w:rsidDel="00000000" w:rsidR="00000000" w:rsidRPr="00000000">
        <w:rPr>
          <w:rFonts w:ascii="Times New Roman" w:cs="Times New Roman" w:eastAsia="Times New Roman" w:hAnsi="Times New Roman"/>
          <w:sz w:val="24"/>
          <w:szCs w:val="24"/>
          <w:rtl w:val="0"/>
        </w:rPr>
        <w:t xml:space="preserve">повысил </w:t>
      </w:r>
      <w:r w:rsidDel="00000000" w:rsidR="00000000" w:rsidRPr="00000000">
        <w:rPr>
          <w:rFonts w:ascii="Times New Roman" w:cs="Times New Roman" w:eastAsia="Times New Roman" w:hAnsi="Times New Roman"/>
          <w:sz w:val="24"/>
          <w:szCs w:val="24"/>
          <w:rtl w:val="0"/>
        </w:rPr>
        <w:t xml:space="preserve">голос профессор зельеварения. Его лицо ничего не выражало, но голос был резким. — У авроров есть обвинение, полученное под </w:t>
      </w:r>
      <w:r w:rsidDel="00000000" w:rsidR="00000000" w:rsidRPr="00000000">
        <w:rPr>
          <w:rFonts w:ascii="Times New Roman" w:cs="Times New Roman" w:eastAsia="Times New Roman" w:hAnsi="Times New Roman"/>
          <w:sz w:val="24"/>
          <w:szCs w:val="24"/>
          <w:rtl w:val="0"/>
        </w:rPr>
        <w:t xml:space="preserve">Веритасерумом</w:t>
      </w:r>
      <w:r w:rsidDel="00000000" w:rsidR="00000000" w:rsidRPr="00000000">
        <w:rPr>
          <w:rFonts w:ascii="Times New Roman" w:cs="Times New Roman" w:eastAsia="Times New Roman" w:hAnsi="Times New Roman"/>
          <w:sz w:val="24"/>
          <w:szCs w:val="24"/>
          <w:rtl w:val="0"/>
        </w:rPr>
        <w:t xml:space="preserve">, и признание, полученное под Веритасерумом. Поэтому они убеждены, что расследование завершено.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добавил Дамблдор, когда Гарри,</w:t>
      </w:r>
      <w:r w:rsidDel="00000000" w:rsidR="00000000" w:rsidRPr="00000000">
        <w:rPr>
          <w:rFonts w:ascii="Times New Roman" w:cs="Times New Roman" w:eastAsia="Times New Roman" w:hAnsi="Times New Roman"/>
          <w:sz w:val="24"/>
          <w:szCs w:val="24"/>
          <w:rtl w:val="0"/>
        </w:rPr>
        <w:t xml:space="preserve"> похоже</w:t>
      </w:r>
      <w:r w:rsidDel="00000000" w:rsidR="00000000" w:rsidRPr="00000000">
        <w:rPr>
          <w:rFonts w:ascii="Times New Roman" w:cs="Times New Roman" w:eastAsia="Times New Roman" w:hAnsi="Times New Roman"/>
          <w:sz w:val="24"/>
          <w:szCs w:val="24"/>
          <w:rtl w:val="0"/>
        </w:rPr>
        <w:t xml:space="preserve">, был уже готов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зорваться. — Я</w:t>
      </w:r>
      <w:r w:rsidDel="00000000" w:rsidR="00000000" w:rsidRPr="00000000">
        <w:rPr>
          <w:rFonts w:ascii="Times New Roman" w:cs="Times New Roman" w:eastAsia="Times New Roman" w:hAnsi="Times New Roman"/>
          <w:sz w:val="24"/>
          <w:szCs w:val="24"/>
          <w:rtl w:val="0"/>
        </w:rPr>
        <w:t xml:space="preserve"> поговорил с Амелией </w:t>
      </w:r>
      <w:r w:rsidDel="00000000" w:rsidR="00000000" w:rsidRPr="00000000">
        <w:rPr>
          <w:rFonts w:ascii="Times New Roman" w:cs="Times New Roman" w:eastAsia="Times New Roman" w:hAnsi="Times New Roman"/>
          <w:sz w:val="24"/>
          <w:szCs w:val="24"/>
          <w:rtl w:val="0"/>
        </w:rPr>
        <w:t xml:space="preserve">и настоял, чтобы по делу была проведена тщательнейшая проверка. К сожалению,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злосчастная дуэль состоялась в полночь...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Предполагаемая дуэль, — резко вставил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Поскольку предполагаемая дуэль состоялась ночью — да, ты правильно заметил, Гарри — она вне пределов досягаемости Маховиков времени...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также — только предположение, — холодно отозвался Мальчик-Который-Выжил. — И довольно </w:t>
      </w:r>
      <w:r w:rsidDel="00000000" w:rsidR="00000000" w:rsidRPr="00000000">
        <w:rPr>
          <w:rFonts w:ascii="Times New Roman" w:cs="Times New Roman" w:eastAsia="Times New Roman" w:hAnsi="Times New Roman"/>
          <w:sz w:val="24"/>
          <w:szCs w:val="24"/>
          <w:rtl w:val="0"/>
        </w:rPr>
        <w:t xml:space="preserve">подозрительное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прочим, </w:t>
      </w:r>
      <w:r w:rsidDel="00000000" w:rsidR="00000000" w:rsidRPr="00000000">
        <w:rPr>
          <w:rFonts w:ascii="Times New Roman" w:cs="Times New Roman" w:eastAsia="Times New Roman" w:hAnsi="Times New Roman"/>
          <w:sz w:val="24"/>
          <w:szCs w:val="24"/>
          <w:rtl w:val="0"/>
        </w:rPr>
        <w:t xml:space="preserve">поскольку обвиняемая в заявленном убийстве не знает о Маховиках. Я надеюсь,</w:t>
      </w:r>
      <w:r w:rsidDel="00000000" w:rsidR="00000000" w:rsidRPr="00000000">
        <w:rPr>
          <w:rFonts w:ascii="Times New Roman" w:cs="Times New Roman" w:eastAsia="Times New Roman" w:hAnsi="Times New Roman"/>
          <w:sz w:val="24"/>
          <w:szCs w:val="24"/>
          <w:rtl w:val="0"/>
        </w:rPr>
        <w:t xml:space="preserve"> аврор </w:t>
      </w:r>
      <w:r w:rsidDel="00000000" w:rsidR="00000000" w:rsidRPr="00000000">
        <w:rPr>
          <w:rFonts w:ascii="Times New Roman" w:cs="Times New Roman" w:eastAsia="Times New Roman" w:hAnsi="Times New Roman"/>
          <w:sz w:val="24"/>
          <w:szCs w:val="24"/>
          <w:rtl w:val="0"/>
        </w:rPr>
        <w:t xml:space="preserve">под чарами невидимости, был незамедлительно отправлен в максимально далёкое прошлое, чтобы изучить...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отправился лично, Гарри, как только узнал. Но, когда я оказался в</w:t>
      </w:r>
      <w:r w:rsidDel="00000000" w:rsidR="00000000" w:rsidRPr="00000000">
        <w:rPr>
          <w:rFonts w:ascii="Times New Roman" w:cs="Times New Roman" w:eastAsia="Times New Roman" w:hAnsi="Times New Roman"/>
          <w:sz w:val="24"/>
          <w:szCs w:val="24"/>
          <w:rtl w:val="0"/>
        </w:rPr>
        <w:t xml:space="preserve"> зале </w:t>
      </w:r>
      <w:r w:rsidDel="00000000" w:rsidR="00000000" w:rsidRPr="00000000">
        <w:rPr>
          <w:rFonts w:ascii="Times New Roman" w:cs="Times New Roman" w:eastAsia="Times New Roman" w:hAnsi="Times New Roman"/>
          <w:sz w:val="24"/>
          <w:szCs w:val="24"/>
          <w:rtl w:val="0"/>
        </w:rPr>
        <w:t xml:space="preserve">трофе</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мистер Малфой уже был без сознания, а мисс Грейнджер уже ушла...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возразил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 добрались до зала трофеев и увидели Драко без сознания. Это всё, что вы видели, директор. Вы не видели там Гермиону и не видели, как она уходила. Давайте разделять наблюдения и предположения.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повернулся к Минерве.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из них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использовать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тревогу.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кивнул, он продолжал смотреть на неё.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Какое из этих заклинаний можно обнаружить? Какие из них попробовали бы обнаружить авроры?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Заклинание Конфундус развеивается в течение нескольких часов, — подумав </w:t>
      </w:r>
      <w:r w:rsidDel="00000000" w:rsidR="00000000" w:rsidRPr="00000000">
        <w:rPr>
          <w:rFonts w:ascii="Times New Roman" w:cs="Times New Roman" w:eastAsia="Times New Roman" w:hAnsi="Times New Roman"/>
          <w:sz w:val="24"/>
          <w:szCs w:val="24"/>
          <w:rtl w:val="0"/>
        </w:rPr>
        <w:t xml:space="preserve">секунду</w:t>
      </w:r>
      <w:r w:rsidDel="00000000" w:rsidR="00000000" w:rsidRPr="00000000">
        <w:rPr>
          <w:rFonts w:ascii="Times New Roman" w:cs="Times New Roman" w:eastAsia="Times New Roman" w:hAnsi="Times New Roman"/>
          <w:sz w:val="24"/>
          <w:szCs w:val="24"/>
          <w:rtl w:val="0"/>
        </w:rPr>
        <w:t xml:space="preserve">, ответила она. — Об </w:t>
      </w:r>
      <w:r w:rsidDel="00000000" w:rsidR="00000000" w:rsidRPr="00000000">
        <w:rPr>
          <w:rFonts w:ascii="Times New Roman" w:cs="Times New Roman" w:eastAsia="Times New Roman" w:hAnsi="Times New Roman"/>
          <w:sz w:val="24"/>
          <w:szCs w:val="24"/>
          <w:rtl w:val="0"/>
        </w:rPr>
        <w:t xml:space="preserve">Империусе мисс Грейнджер</w:t>
      </w:r>
      <w:r w:rsidDel="00000000" w:rsidR="00000000" w:rsidRPr="00000000">
        <w:rPr>
          <w:rFonts w:ascii="Times New Roman" w:cs="Times New Roman" w:eastAsia="Times New Roman" w:hAnsi="Times New Roman"/>
          <w:sz w:val="24"/>
          <w:szCs w:val="24"/>
          <w:rtl w:val="0"/>
        </w:rPr>
        <w:t xml:space="preserve"> бы помнила. </w:t>
      </w:r>
      <w:r w:rsidDel="00000000" w:rsidR="00000000" w:rsidRPr="00000000">
        <w:rPr>
          <w:rFonts w:ascii="Times New Roman" w:cs="Times New Roman" w:eastAsia="Times New Roman" w:hAnsi="Times New Roman"/>
          <w:sz w:val="24"/>
          <w:szCs w:val="24"/>
          <w:rtl w:val="0"/>
        </w:rPr>
        <w:t xml:space="preserve">Стирание памяти обнаружить невозможно</w:t>
      </w:r>
      <w:r w:rsidDel="00000000" w:rsidR="00000000" w:rsidRPr="00000000">
        <w:rPr>
          <w:rFonts w:ascii="Times New Roman" w:cs="Times New Roman" w:eastAsia="Times New Roman" w:hAnsi="Times New Roman"/>
          <w:sz w:val="24"/>
          <w:szCs w:val="24"/>
          <w:rtl w:val="0"/>
        </w:rPr>
        <w:t xml:space="preserve">, но наложить такое заклинание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w:t>
      </w:r>
      <w:r w:rsidDel="00000000" w:rsidR="00000000" w:rsidRPr="00000000">
        <w:rPr>
          <w:rFonts w:ascii="Times New Roman" w:cs="Times New Roman" w:eastAsia="Times New Roman" w:hAnsi="Times New Roman"/>
          <w:sz w:val="24"/>
          <w:szCs w:val="24"/>
          <w:rtl w:val="0"/>
        </w:rPr>
        <w:t xml:space="preserve">тревогу</w:t>
      </w:r>
      <w:r w:rsidDel="00000000" w:rsidR="00000000" w:rsidRPr="00000000">
        <w:rPr>
          <w:rFonts w:ascii="Times New Roman" w:cs="Times New Roman" w:eastAsia="Times New Roman" w:hAnsi="Times New Roman"/>
          <w:sz w:val="24"/>
          <w:szCs w:val="24"/>
          <w:rtl w:val="0"/>
        </w:rPr>
        <w:t xml:space="preserve">, может только кто-то из профессоров. Легилименцию, полагаю, может обнаружить только другой легилимент...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потребовал, чтобы мисс Грейнджер была проверена судебным легилиментом, — сказал Дамблдор. — Исследование показало...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ему доверяем? — перебил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Ей, — поправил Дамблдор. — Софии МакЙоргенсон, которую я помню честной ученицей Когтеврана. И она связана Нерушимым обетом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 только правду о том, что она видит...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 ли кто-то играть</w:t>
      </w:r>
      <w:r w:rsidDel="00000000" w:rsidR="00000000" w:rsidRPr="00000000">
        <w:rPr>
          <w:rFonts w:ascii="Times New Roman" w:cs="Times New Roman" w:eastAsia="Times New Roman" w:hAnsi="Times New Roman"/>
          <w:sz w:val="24"/>
          <w:szCs w:val="24"/>
          <w:rtl w:val="0"/>
        </w:rPr>
        <w:t xml:space="preserve"> её роль, используя О</w:t>
      </w:r>
      <w:r w:rsidDel="00000000" w:rsidR="00000000" w:rsidRPr="00000000">
        <w:rPr>
          <w:rFonts w:ascii="Times New Roman" w:cs="Times New Roman" w:eastAsia="Times New Roman" w:hAnsi="Times New Roman"/>
          <w:sz w:val="24"/>
          <w:szCs w:val="24"/>
          <w:rtl w:val="0"/>
        </w:rPr>
        <w:t xml:space="preserve">боротное</w:t>
      </w:r>
      <w:r w:rsidDel="00000000" w:rsidR="00000000" w:rsidRPr="00000000">
        <w:rPr>
          <w:rFonts w:ascii="Times New Roman" w:cs="Times New Roman" w:eastAsia="Times New Roman" w:hAnsi="Times New Roman"/>
          <w:sz w:val="24"/>
          <w:szCs w:val="24"/>
          <w:rtl w:val="0"/>
        </w:rPr>
        <w:t xml:space="preserve"> зелье? — снова перебил Гарри. — Что вы видели, директор?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некоего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дементора. Это было ожидаемо. Но я не ожидал остального, что обнаружила София.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повернулся к камину. Отблески пламени легли на его лицо.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тихо сказала </w:t>
      </w: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и мальчик тут же умолк.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продолжил: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Del="00000000" w:rsidR="00000000" w:rsidRPr="00000000">
        <w:rPr>
          <w:rFonts w:ascii="Times New Roman" w:cs="Times New Roman" w:eastAsia="Times New Roman" w:hAnsi="Times New Roman"/>
          <w:sz w:val="24"/>
          <w:szCs w:val="24"/>
          <w:rtl w:val="0"/>
        </w:rPr>
        <w:t xml:space="preserve"> зациклилась </w:t>
      </w:r>
      <w:r w:rsidDel="00000000" w:rsidR="00000000" w:rsidRPr="00000000">
        <w:rPr>
          <w:rFonts w:ascii="Times New Roman" w:cs="Times New Roman" w:eastAsia="Times New Roman" w:hAnsi="Times New Roman"/>
          <w:sz w:val="24"/>
          <w:szCs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Видимость безумия... — тихо пробормотал Северус, словно самому себе. — </w:t>
      </w:r>
      <w:r w:rsidDel="00000000" w:rsidR="00000000" w:rsidRPr="00000000">
        <w:rPr>
          <w:rFonts w:ascii="Times New Roman" w:cs="Times New Roman" w:eastAsia="Times New Roman" w:hAnsi="Times New Roman"/>
          <w:sz w:val="24"/>
          <w:szCs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Del="00000000" w:rsidR="00000000" w:rsidRPr="00000000">
        <w:rPr>
          <w:rFonts w:ascii="Times New Roman" w:cs="Times New Roman" w:eastAsia="Times New Roman" w:hAnsi="Times New Roman"/>
          <w:sz w:val="24"/>
          <w:szCs w:val="24"/>
          <w:rtl w:val="0"/>
        </w:rPr>
        <w:t xml:space="preserve">кое-кого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без сом</w:t>
      </w:r>
      <w:r w:rsidDel="00000000" w:rsidR="00000000" w:rsidRPr="00000000">
        <w:rPr>
          <w:rFonts w:ascii="Times New Roman" w:cs="Times New Roman" w:eastAsia="Times New Roman" w:hAnsi="Times New Roman"/>
          <w:sz w:val="24"/>
          <w:szCs w:val="24"/>
          <w:rtl w:val="0"/>
        </w:rPr>
        <w:t xml:space="preserve">нения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зможно, магловский наркотик? Но этого было бы недостаточно — безумие мисс Грейнджер нужно было направить...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 вдруг воскликнул Гарри. — Теперь я понял. Первое заклинание Ложной памяти </w:t>
      </w:r>
      <w:r w:rsidDel="00000000" w:rsidR="00000000" w:rsidRPr="00000000">
        <w:rPr>
          <w:rFonts w:ascii="Times New Roman" w:cs="Times New Roman" w:eastAsia="Times New Roman" w:hAnsi="Times New Roman"/>
          <w:sz w:val="24"/>
          <w:szCs w:val="24"/>
          <w:rtl w:val="0"/>
        </w:rPr>
        <w:t xml:space="preserve">было использовано на Гермионе </w:t>
      </w:r>
      <w:r w:rsidDel="00000000" w:rsidR="00000000" w:rsidRPr="00000000">
        <w:rPr>
          <w:rFonts w:ascii="Times New Roman" w:cs="Times New Roman" w:eastAsia="Times New Roman" w:hAnsi="Times New Roman"/>
          <w:sz w:val="24"/>
          <w:szCs w:val="24"/>
          <w:rtl w:val="0"/>
        </w:rPr>
        <w:t xml:space="preserve">после того, как профессор Снейп накричал на неё. И оно навязало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мысли</w:t>
      </w:r>
      <w:r w:rsidDel="00000000" w:rsidR="00000000" w:rsidRPr="00000000">
        <w:rPr>
          <w:rFonts w:ascii="Times New Roman" w:cs="Times New Roman" w:eastAsia="Times New Roman" w:hAnsi="Times New Roman"/>
          <w:sz w:val="24"/>
          <w:szCs w:val="24"/>
          <w:rtl w:val="0"/>
        </w:rPr>
        <w:t xml:space="preserve"> о том, </w:t>
      </w:r>
      <w:r w:rsidDel="00000000" w:rsidR="00000000" w:rsidRPr="00000000">
        <w:rPr>
          <w:rFonts w:ascii="Times New Roman" w:cs="Times New Roman" w:eastAsia="Times New Roman" w:hAnsi="Times New Roman"/>
          <w:sz w:val="24"/>
          <w:szCs w:val="24"/>
          <w:rtl w:val="0"/>
        </w:rPr>
        <w:t xml:space="preserve">что Драко и профессор Снейп, например, замышляют убить её</w:t>
      </w:r>
      <w:r w:rsidDel="00000000" w:rsidR="00000000" w:rsidRPr="00000000">
        <w:rPr>
          <w:rFonts w:ascii="Times New Roman" w:cs="Times New Roman" w:eastAsia="Times New Roman" w:hAnsi="Times New Roman"/>
          <w:sz w:val="24"/>
          <w:szCs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ошеломлённо моргнула. Чтобы она сама подумала о такой возможности, потребовалась бы тысяча лет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задумчиво нахмурился, его глаза сузились.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Реакцию на заклинание Ложной памяти сложно предсказать заранее без легилименции, мистер Поттер. Когда субъект впервые вспоминает внушённые события, он не всегда действует, как ожидалось. Это был бы рискованный план. Но, полагаю, это единственный способ, которым профессор Квиррелл смог бы добиться такого эффекта.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переспросил Гарри. — </w:t>
      </w:r>
      <w:r w:rsidDel="00000000" w:rsidR="00000000" w:rsidRPr="00000000">
        <w:rPr>
          <w:rFonts w:ascii="Times New Roman" w:cs="Times New Roman" w:eastAsia="Times New Roman" w:hAnsi="Times New Roman"/>
          <w:sz w:val="24"/>
          <w:szCs w:val="24"/>
          <w:rtl w:val="0"/>
        </w:rPr>
        <w:t xml:space="preserve">Но какой у него мотив, чтобы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 всегда под подозрением, мистер Поттер, — бесстрастно произнёс зельевар. — </w:t>
      </w:r>
      <w:r w:rsidDel="00000000" w:rsidR="00000000" w:rsidRPr="00000000">
        <w:rPr>
          <w:rFonts w:ascii="Times New Roman" w:cs="Times New Roman" w:eastAsia="Times New Roman" w:hAnsi="Times New Roman"/>
          <w:sz w:val="24"/>
          <w:szCs w:val="24"/>
          <w:rtl w:val="0"/>
        </w:rPr>
        <w:t xml:space="preserve">Со временем вы заметите т</w:t>
      </w:r>
      <w:r w:rsidDel="00000000" w:rsidR="00000000" w:rsidRPr="00000000">
        <w:rPr>
          <w:rFonts w:ascii="Times New Roman" w:cs="Times New Roman" w:eastAsia="Times New Roman" w:hAnsi="Times New Roman"/>
          <w:sz w:val="24"/>
          <w:szCs w:val="24"/>
          <w:rtl w:val="0"/>
        </w:rPr>
        <w:t xml:space="preserve">енденцию.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 руку, призвав к тишине. Все головы повернулись к нему.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 этом деле есть и другой подозреваемый, — тихо сказал он, — Волдеморт.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Del="00000000" w:rsidR="00000000" w:rsidRPr="00000000">
        <w:rPr>
          <w:rFonts w:ascii="Times New Roman" w:cs="Times New Roman" w:eastAsia="Times New Roman" w:hAnsi="Times New Roman"/>
          <w:sz w:val="24"/>
          <w:szCs w:val="24"/>
          <w:rtl w:val="0"/>
        </w:rPr>
        <w:t xml:space="preserve">Лордами</w:t>
      </w:r>
      <w:r w:rsidDel="00000000" w:rsidR="00000000" w:rsidRPr="00000000">
        <w:rPr>
          <w:rFonts w:ascii="Times New Roman" w:cs="Times New Roman" w:eastAsia="Times New Roman" w:hAnsi="Times New Roman"/>
          <w:sz w:val="24"/>
          <w:szCs w:val="24"/>
          <w:rtl w:val="0"/>
        </w:rPr>
        <w:t xml:space="preserve"> и были повергнуты. И обычно упоминается </w:t>
      </w:r>
      <w:r w:rsidDel="00000000" w:rsidR="00000000" w:rsidRPr="00000000">
        <w:rPr>
          <w:rFonts w:ascii="Times New Roman" w:cs="Times New Roman" w:eastAsia="Times New Roman" w:hAnsi="Times New Roman"/>
          <w:sz w:val="24"/>
          <w:szCs w:val="24"/>
          <w:rtl w:val="0"/>
        </w:rPr>
        <w:t xml:space="preserve">некое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устройство</w:t>
      </w:r>
      <w:r w:rsidDel="00000000" w:rsidR="00000000" w:rsidRPr="00000000">
        <w:rPr>
          <w:rFonts w:ascii="Times New Roman" w:cs="Times New Roman" w:eastAsia="Times New Roman" w:hAnsi="Times New Roman"/>
          <w:sz w:val="24"/>
          <w:szCs w:val="24"/>
          <w:rtl w:val="0"/>
        </w:rPr>
        <w:t xml:space="preserve">, которое Тёмный Лорд носит с собой... — древние глаза </w:t>
      </w:r>
      <w:r w:rsidDel="00000000" w:rsidR="00000000" w:rsidRPr="00000000">
        <w:rPr>
          <w:rFonts w:ascii="Times New Roman" w:cs="Times New Roman" w:eastAsia="Times New Roman" w:hAnsi="Times New Roman"/>
          <w:sz w:val="24"/>
          <w:szCs w:val="24"/>
          <w:rtl w:val="0"/>
        </w:rPr>
        <w:t xml:space="preserve">Альбуса </w:t>
      </w:r>
      <w:r w:rsidDel="00000000" w:rsidR="00000000" w:rsidRPr="00000000">
        <w:rPr>
          <w:rFonts w:ascii="Times New Roman" w:cs="Times New Roman" w:eastAsia="Times New Roman" w:hAnsi="Times New Roman"/>
          <w:sz w:val="24"/>
          <w:szCs w:val="24"/>
          <w:rtl w:val="0"/>
        </w:rPr>
        <w:t xml:space="preserve">изучающе смотрели в молодые глаза Гарри. — </w:t>
      </w:r>
      <w:r w:rsidDel="00000000" w:rsidR="00000000" w:rsidRPr="00000000">
        <w:rPr>
          <w:rFonts w:ascii="Times New Roman" w:cs="Times New Roman" w:eastAsia="Times New Roman" w:hAnsi="Times New Roman"/>
          <w:sz w:val="24"/>
          <w:szCs w:val="24"/>
          <w:rtl w:val="0"/>
        </w:rPr>
        <w:t xml:space="preserve">Я считаю, Гарри - хотя ты назовёшь это лишь предположением, - что совершение убийства разрывает душу.</w:t>
      </w:r>
      <w:r w:rsidDel="00000000" w:rsidR="00000000" w:rsidRPr="00000000">
        <w:rPr>
          <w:rFonts w:ascii="Times New Roman" w:cs="Times New Roman" w:eastAsia="Times New Roman" w:hAnsi="Times New Roman"/>
          <w:sz w:val="24"/>
          <w:szCs w:val="24"/>
          <w:rtl w:val="0"/>
        </w:rPr>
        <w:t xml:space="preserve"> И чернейший, ужасный ритуал привязывает </w:t>
      </w:r>
      <w:r w:rsidDel="00000000" w:rsidR="00000000" w:rsidRPr="00000000">
        <w:rPr>
          <w:rFonts w:ascii="Times New Roman" w:cs="Times New Roman" w:eastAsia="Times New Roman" w:hAnsi="Times New Roman"/>
          <w:sz w:val="24"/>
          <w:szCs w:val="24"/>
          <w:rtl w:val="0"/>
        </w:rPr>
        <w:t xml:space="preserve">отделённый фрагмент души к этому миру</w:t>
      </w:r>
      <w:r w:rsidDel="00000000" w:rsidR="00000000" w:rsidRPr="00000000">
        <w:rPr>
          <w:rFonts w:ascii="Times New Roman" w:cs="Times New Roman" w:eastAsia="Times New Roman" w:hAnsi="Times New Roman"/>
          <w:sz w:val="24"/>
          <w:szCs w:val="24"/>
          <w:rtl w:val="0"/>
        </w:rPr>
        <w:t xml:space="preserve">. К материальному предмету в этом мире. Который должен быть или который становится артефактом силы.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Del="00000000" w:rsidR="00000000" w:rsidRPr="00000000">
        <w:rPr>
          <w:rFonts w:ascii="Times New Roman" w:cs="Times New Roman" w:eastAsia="Times New Roman" w:hAnsi="Times New Roman"/>
          <w:sz w:val="24"/>
          <w:szCs w:val="24"/>
          <w:rtl w:val="0"/>
        </w:rPr>
        <w:t xml:space="preserve">старый волшебник говорил с мрачной чёткостью</w:t>
      </w:r>
      <w:r w:rsidDel="00000000" w:rsidR="00000000" w:rsidRPr="00000000">
        <w:rPr>
          <w:rFonts w:ascii="Times New Roman" w:cs="Times New Roman" w:eastAsia="Times New Roman" w:hAnsi="Times New Roman"/>
          <w:sz w:val="24"/>
          <w:szCs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Del="00000000" w:rsidR="00000000" w:rsidRPr="00000000">
        <w:rPr>
          <w:rFonts w:ascii="Times New Roman" w:cs="Times New Roman" w:eastAsia="Times New Roman" w:hAnsi="Times New Roman"/>
          <w:sz w:val="24"/>
          <w:szCs w:val="24"/>
          <w:rtl w:val="0"/>
        </w:rPr>
        <w:t xml:space="preserve">бо́льши</w:t>
      </w:r>
      <w:r w:rsidDel="00000000" w:rsidR="00000000" w:rsidRPr="00000000">
        <w:rPr>
          <w:rFonts w:ascii="Times New Roman" w:cs="Times New Roman" w:eastAsia="Times New Roman" w:hAnsi="Times New Roman"/>
          <w:sz w:val="24"/>
          <w:szCs w:val="24"/>
          <w:rtl w:val="0"/>
        </w:rPr>
        <w:t xml:space="preserve">м, чем Салазар. Он использовал все возможности. </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будь у него причина, он бы использовал своё жалкое состояние, использовал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Минервы пересохло в горле.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здесь, — охнула она. — Здесь, в Хогвартсе...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прервалась, потому что причина, по которой Волдеморт явился в Хогвартс...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коротко посмотрел на неё и прошептал: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Минерва, ты была права.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Права в чём? — резко спросил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Простите, — </w:t>
      </w:r>
      <w:r w:rsidDel="00000000" w:rsidR="00000000" w:rsidRPr="00000000">
        <w:rPr>
          <w:rFonts w:ascii="Times New Roman" w:cs="Times New Roman" w:eastAsia="Times New Roman" w:hAnsi="Times New Roman"/>
          <w:sz w:val="24"/>
          <w:szCs w:val="24"/>
          <w:rtl w:val="0"/>
        </w:rPr>
        <w:t xml:space="preserve">вежливо обратился Гарри, — вы дурак?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начала она, но в её голосе не было силы.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вы не замечали, директор Дамблдор, но в этом замке полно ДЕТЕЙ...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не было выбора! —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оскликнул Дамблдор. Голубые глаза засверкали под очками-полумесяцами. — Я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хозяин той вещи, которую желает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 Она принадлежит другому и хранится здесь по его воле! Я спрашивал, можно ли спрятать её в Отделе Тайн. Но он был против — он сказал, что эта вещь должна быть за охранными чарами Хогвартса, в месте защищённом Основателями...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провёл рукой по лбу.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Я согласился, </w:t>
      </w:r>
      <w:r w:rsidDel="00000000" w:rsidR="00000000" w:rsidRPr="00000000">
        <w:rPr>
          <w:rFonts w:ascii="Times New Roman" w:cs="Times New Roman" w:eastAsia="Times New Roman" w:hAnsi="Times New Roman"/>
          <w:sz w:val="24"/>
          <w:szCs w:val="24"/>
          <w:rtl w:val="0"/>
        </w:rPr>
        <w:t xml:space="preserve">что ловушку нужно поставить в стенах Хогвартса, в месте моей силы</w:t>
      </w:r>
      <w:r w:rsidDel="00000000" w:rsidR="00000000" w:rsidRPr="00000000">
        <w:rPr>
          <w:rFonts w:ascii="Times New Roman" w:cs="Times New Roman" w:eastAsia="Times New Roman" w:hAnsi="Times New Roman"/>
          <w:sz w:val="24"/>
          <w:szCs w:val="24"/>
          <w:rtl w:val="0"/>
        </w:rPr>
        <w:t xml:space="preserve">, — волшебник склонил голову. — Я знал, что Волдеморт ухитрится каким-то образом проникнуть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с некоторым удивлением спросил Северус, — зачем Тёмному Лорду могла понадобиться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смерть единственного наследника Люциуса?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по порядку, — резко сказал Гарри. — Вычисление мотивов того, кто стоит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не является первостепенным. Самое приоритетное на данный момент то, что </w:t>
      </w:r>
      <w:r w:rsidDel="00000000" w:rsidR="00000000" w:rsidRPr="00000000">
        <w:rPr>
          <w:rFonts w:ascii="Times New Roman" w:cs="Times New Roman" w:eastAsia="Times New Roman" w:hAnsi="Times New Roman"/>
          <w:sz w:val="24"/>
          <w:szCs w:val="24"/>
          <w:rtl w:val="0"/>
        </w:rPr>
        <w:t xml:space="preserve">невиновная учени</w:t>
      </w:r>
      <w:r w:rsidDel="00000000" w:rsidR="00000000" w:rsidRPr="00000000">
        <w:rPr>
          <w:rFonts w:ascii="Times New Roman" w:cs="Times New Roman" w:eastAsia="Times New Roman" w:hAnsi="Times New Roman"/>
          <w:sz w:val="24"/>
          <w:szCs w:val="24"/>
          <w:rtl w:val="0"/>
        </w:rPr>
        <w:t xml:space="preserve">ца Хогвартса — в беде!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Зелёные и голубые глаза скрестились...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ней отправился профессор Флитвик, — отозвался директор.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Ей нужен адвокат, — сказал Гарри. — Любому, кто </w:t>
      </w:r>
      <w:r w:rsidDel="00000000" w:rsidR="00000000" w:rsidRPr="00000000">
        <w:rPr>
          <w:rFonts w:ascii="Times New Roman" w:cs="Times New Roman" w:eastAsia="Times New Roman" w:hAnsi="Times New Roman"/>
          <w:sz w:val="24"/>
          <w:szCs w:val="24"/>
          <w:rtl w:val="0"/>
        </w:rPr>
        <w:t xml:space="preserve">ляпнул</w:t>
      </w:r>
      <w:r w:rsidDel="00000000" w:rsidR="00000000" w:rsidRPr="00000000">
        <w:rPr>
          <w:rFonts w:ascii="Times New Roman" w:cs="Times New Roman" w:eastAsia="Times New Roman" w:hAnsi="Times New Roman"/>
          <w:sz w:val="24"/>
          <w:szCs w:val="24"/>
          <w:rtl w:val="0"/>
        </w:rPr>
        <w:t xml:space="preserve"> полицейским «Это сделал 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неё с таким выражением недоверия,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предложила кинуть Гермиону в костёр.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приподнял очки и быстро потёр глаза.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Del="00000000" w:rsidR="00000000" w:rsidRPr="00000000">
        <w:rPr>
          <w:rFonts w:ascii="Times New Roman" w:cs="Times New Roman" w:eastAsia="Times New Roman" w:hAnsi="Times New Roman"/>
          <w:sz w:val="24"/>
          <w:szCs w:val="24"/>
          <w:rtl w:val="0"/>
        </w:rPr>
        <w:t xml:space="preserve">приготовят вам бутерброд</w:t>
      </w:r>
      <w:r w:rsidDel="00000000" w:rsidR="00000000" w:rsidRPr="00000000">
        <w:rPr>
          <w:rFonts w:ascii="Times New Roman" w:cs="Times New Roman" w:eastAsia="Times New Roman" w:hAnsi="Times New Roman"/>
          <w:sz w:val="24"/>
          <w:szCs w:val="24"/>
          <w:rtl w:val="0"/>
        </w:rPr>
        <w:t xml:space="preserve">,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Какое наказание грозит Гермионе? Сломанная палочка и исключение из школы...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пробормотал: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Как грянет гром, весь ваш закон становится напрасным. Мы будем слушаться </w:t>
      </w:r>
      <w:r w:rsidDel="00000000" w:rsidR="00000000" w:rsidRPr="00000000">
        <w:rPr>
          <w:rFonts w:ascii="Times New Roman" w:cs="Times New Roman" w:eastAsia="Times New Roman" w:hAnsi="Times New Roman"/>
          <w:sz w:val="24"/>
          <w:szCs w:val="24"/>
          <w:rtl w:val="0"/>
        </w:rPr>
        <w:t xml:space="preserve">муж</w:t>
      </w:r>
      <w:r w:rsidDel="00000000" w:rsidR="00000000" w:rsidRPr="00000000">
        <w:rPr>
          <w:rFonts w:ascii="Times New Roman" w:cs="Times New Roman" w:eastAsia="Times New Roman" w:hAnsi="Times New Roman"/>
          <w:sz w:val="24"/>
          <w:szCs w:val="24"/>
          <w:rtl w:val="0"/>
        </w:rPr>
        <w:t xml:space="preserve">ей</w:t>
      </w:r>
      <w:r w:rsidDel="00000000" w:rsidR="00000000" w:rsidRPr="00000000">
        <w:rPr>
          <w:rFonts w:ascii="Times New Roman" w:cs="Times New Roman" w:eastAsia="Times New Roman" w:hAnsi="Times New Roman"/>
          <w:sz w:val="24"/>
          <w:szCs w:val="24"/>
          <w:rtl w:val="0"/>
        </w:rPr>
        <w:t xml:space="preserve">, и будет всё прекрасно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Значит никаких ограничивающих юридических правил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померк в глазах за очками-полумесяцами. Старый волшебник ответил спокойно и осторожно: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медленно выговорил Гарри. — Люциус был распределён в Слизерин, он должен осознавать, что Гермиона лишь пешка. </w:t>
      </w:r>
      <w:r w:rsidDel="00000000" w:rsidR="00000000" w:rsidRPr="00000000">
        <w:rPr>
          <w:rFonts w:ascii="Times New Roman" w:cs="Times New Roman" w:eastAsia="Times New Roman" w:hAnsi="Times New Roman"/>
          <w:sz w:val="24"/>
          <w:szCs w:val="24"/>
          <w:rtl w:val="0"/>
        </w:rPr>
        <w:t xml:space="preserve">Что она не та, на кого нужно злиться</w:t>
      </w:r>
      <w:r w:rsidDel="00000000" w:rsidR="00000000" w:rsidRPr="00000000">
        <w:rPr>
          <w:rFonts w:ascii="Times New Roman" w:cs="Times New Roman" w:eastAsia="Times New Roman" w:hAnsi="Times New Roman"/>
          <w:sz w:val="24"/>
          <w:szCs w:val="24"/>
          <w:rtl w:val="0"/>
        </w:rPr>
        <w:t xml:space="preserve">. Так?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Её приговорят к высшей мере? — тихо спросил Гарри. От тона его голоса по спине Минервы побежали мурашки.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воскликнул Альбус. — Не Поцелуй, не Азкабан, </w:t>
      </w:r>
      <w:r w:rsidDel="00000000" w:rsidR="00000000" w:rsidRPr="00000000">
        <w:rPr>
          <w:rFonts w:ascii="Times New Roman" w:cs="Times New Roman" w:eastAsia="Times New Roman" w:hAnsi="Times New Roman"/>
          <w:sz w:val="24"/>
          <w:szCs w:val="24"/>
          <w:rtl w:val="0"/>
        </w:rPr>
        <w:t xml:space="preserve">не для первокурсницы</w:t>
      </w:r>
      <w:r w:rsidDel="00000000" w:rsidR="00000000" w:rsidRPr="00000000">
        <w:rPr>
          <w:rFonts w:ascii="Times New Roman" w:cs="Times New Roman" w:eastAsia="Times New Roman" w:hAnsi="Times New Roman"/>
          <w:sz w:val="24"/>
          <w:szCs w:val="24"/>
          <w:rtl w:val="0"/>
        </w:rPr>
        <w:t xml:space="preserve"> Хогвартса. Наша страна ещё не настолько потеряна, ещё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Люциус Малфой, — бесстрастно добавил Северус, — точно не удовлетворится лишь тем, что ей сломают </w:t>
      </w:r>
      <w:r w:rsidDel="00000000" w:rsidR="00000000" w:rsidRPr="00000000">
        <w:rPr>
          <w:rFonts w:ascii="Times New Roman" w:cs="Times New Roman" w:eastAsia="Times New Roman" w:hAnsi="Times New Roman"/>
          <w:sz w:val="24"/>
          <w:szCs w:val="24"/>
          <w:rtl w:val="0"/>
        </w:rPr>
        <w:t xml:space="preserve">палочк</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опять изумлённо </w:t>
      </w:r>
      <w:r w:rsidDel="00000000" w:rsidR="00000000" w:rsidRPr="00000000">
        <w:rPr>
          <w:rFonts w:ascii="Times New Roman" w:cs="Times New Roman" w:eastAsia="Times New Roman" w:hAnsi="Times New Roman"/>
          <w:sz w:val="24"/>
          <w:szCs w:val="24"/>
          <w:rtl w:val="0"/>
        </w:rPr>
        <w:t xml:space="preserve">моргнула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коротко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Знаю, я говорил, что не буду... но в данных обстоятельствах... тот раз, когда Драко </w:t>
      </w:r>
      <w:r w:rsidDel="00000000" w:rsidR="00000000" w:rsidRPr="00000000">
        <w:rPr>
          <w:rFonts w:ascii="Times New Roman" w:cs="Times New Roman" w:eastAsia="Times New Roman" w:hAnsi="Times New Roman"/>
          <w:sz w:val="24"/>
          <w:szCs w:val="24"/>
          <w:rtl w:val="0"/>
        </w:rPr>
        <w:t xml:space="preserve">использовал на мне</w:t>
      </w:r>
      <w:r w:rsidDel="00000000" w:rsidR="00000000" w:rsidRPr="00000000">
        <w:rPr>
          <w:rFonts w:ascii="Times New Roman" w:cs="Times New Roman" w:eastAsia="Times New Roman" w:hAnsi="Times New Roman"/>
          <w:sz w:val="24"/>
          <w:szCs w:val="24"/>
          <w:rtl w:val="0"/>
        </w:rPr>
        <w:t xml:space="preserve"> пыточное проклятье — будет ли это считаться достаточным долгом...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старый волшебник (у </w:t>
      </w:r>
      <w:r w:rsidDel="00000000" w:rsidR="00000000" w:rsidRPr="00000000">
        <w:rPr>
          <w:rFonts w:ascii="Times New Roman" w:cs="Times New Roman" w:eastAsia="Times New Roman" w:hAnsi="Times New Roman"/>
          <w:sz w:val="24"/>
          <w:szCs w:val="24"/>
          <w:rtl w:val="0"/>
        </w:rPr>
        <w:t xml:space="preserve">Минерв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вырвалось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Del="00000000" w:rsidR="00000000" w:rsidRPr="00000000">
        <w:rPr>
          <w:rFonts w:ascii="Times New Roman" w:cs="Times New Roman" w:eastAsia="Times New Roman" w:hAnsi="Times New Roman"/>
          <w:sz w:val="24"/>
          <w:szCs w:val="24"/>
          <w:rtl w:val="0"/>
        </w:rPr>
        <w:t xml:space="preserve">чем бы ты не занимался</w:t>
      </w:r>
      <w:r w:rsidDel="00000000" w:rsidR="00000000" w:rsidRPr="00000000">
        <w:rPr>
          <w:rFonts w:ascii="Times New Roman" w:cs="Times New Roman" w:eastAsia="Times New Roman" w:hAnsi="Times New Roman"/>
          <w:sz w:val="24"/>
          <w:szCs w:val="24"/>
          <w:rtl w:val="0"/>
        </w:rPr>
        <w:t xml:space="preserve"> с Драко — скорее всего Люциус Малфой скоро об этом узнает.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лицо руками.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даст ему Веритасерум.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тихо подтвердил Альбус.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ничего не ответил, просто сидел, закрыв лицо руками.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зельевара отразилось полнейшее изумление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действительно хотел помочь мисс Грейнджер? — спросил он. — Вы... Поттер, вы на самом деле...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Изменил его? — Гарри не открывал лицо. — Где-то на три четверти. Научил его чарам Патронуса и </w:t>
      </w:r>
      <w:r w:rsidDel="00000000" w:rsidR="00000000" w:rsidRPr="00000000">
        <w:rPr>
          <w:rFonts w:ascii="Times New Roman" w:cs="Times New Roman" w:eastAsia="Times New Roman" w:hAnsi="Times New Roman"/>
          <w:sz w:val="24"/>
          <w:szCs w:val="24"/>
          <w:rtl w:val="0"/>
        </w:rPr>
        <w:t xml:space="preserve">всё такое</w:t>
      </w:r>
      <w:r w:rsidDel="00000000" w:rsidR="00000000" w:rsidRPr="00000000">
        <w:rPr>
          <w:rFonts w:ascii="Times New Roman" w:cs="Times New Roman" w:eastAsia="Times New Roman" w:hAnsi="Times New Roman"/>
          <w:sz w:val="24"/>
          <w:szCs w:val="24"/>
          <w:rtl w:val="0"/>
        </w:rPr>
        <w:t xml:space="preserve">. Я не знаю, что теперь будет.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w:t>
      </w:r>
      <w:r w:rsidDel="00000000" w:rsidR="00000000" w:rsidRPr="00000000">
        <w:rPr>
          <w:rFonts w:ascii="Times New Roman" w:cs="Times New Roman" w:eastAsia="Times New Roman" w:hAnsi="Times New Roman"/>
          <w:sz w:val="24"/>
          <w:szCs w:val="24"/>
          <w:rtl w:val="0"/>
        </w:rPr>
        <w:t xml:space="preserve">одним ходом </w:t>
      </w:r>
      <w:r w:rsidDel="00000000" w:rsidR="00000000" w:rsidRPr="00000000">
        <w:rPr>
          <w:rFonts w:ascii="Times New Roman" w:cs="Times New Roman" w:eastAsia="Times New Roman" w:hAnsi="Times New Roman"/>
          <w:sz w:val="24"/>
          <w:szCs w:val="24"/>
          <w:rtl w:val="0"/>
        </w:rPr>
        <w:t xml:space="preserve">две фигуры Гарри. Волдеморт вновь начал свою игру, но не против меня, а против Гарри. Волдеморт знает пророчество, он знает, </w:t>
      </w:r>
      <w:r w:rsidDel="00000000" w:rsidR="00000000" w:rsidRPr="00000000">
        <w:rPr>
          <w:rFonts w:ascii="Times New Roman" w:cs="Times New Roman" w:eastAsia="Times New Roman" w:hAnsi="Times New Roman"/>
          <w:sz w:val="24"/>
          <w:szCs w:val="24"/>
          <w:rtl w:val="0"/>
        </w:rPr>
        <w:t xml:space="preserve">кто будет его последним врагом</w:t>
      </w:r>
      <w:r w:rsidDel="00000000" w:rsidR="00000000" w:rsidRPr="00000000">
        <w:rPr>
          <w:rFonts w:ascii="Times New Roman" w:cs="Times New Roman" w:eastAsia="Times New Roman" w:hAnsi="Times New Roman"/>
          <w:sz w:val="24"/>
          <w:szCs w:val="24"/>
          <w:rtl w:val="0"/>
        </w:rPr>
        <w:t xml:space="preserve">. Он не стал ждать, пока Гермиона Грейнджер и Драко Малфой вырастут и встанут на сторону Гарри. Он ударил по ним сейчас.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вздохнул и убрал ладони с лица.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Второе, что мы можем сделать до суда — это достать настоящего преступника... Или хотя бы найти весомые доказательства, что </w:t>
      </w:r>
      <w:r w:rsidDel="00000000" w:rsidR="00000000" w:rsidRPr="00000000">
        <w:rPr>
          <w:rFonts w:ascii="Times New Roman" w:cs="Times New Roman" w:eastAsia="Times New Roman" w:hAnsi="Times New Roman"/>
          <w:sz w:val="24"/>
          <w:szCs w:val="24"/>
          <w:rtl w:val="0"/>
        </w:rPr>
        <w:t xml:space="preserve">это сделал </w:t>
      </w:r>
      <w:r w:rsidDel="00000000" w:rsidR="00000000" w:rsidRPr="00000000">
        <w:rPr>
          <w:rFonts w:ascii="Times New Roman" w:cs="Times New Roman" w:eastAsia="Times New Roman" w:hAnsi="Times New Roman"/>
          <w:sz w:val="24"/>
          <w:szCs w:val="24"/>
          <w:rtl w:val="0"/>
        </w:rPr>
        <w:t xml:space="preserve">кто-то другой.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обратилась Минерва, — профессор Квиррелл сообщил аврорам, что </w:t>
      </w:r>
      <w:r w:rsidDel="00000000" w:rsidR="00000000" w:rsidRPr="00000000">
        <w:rPr>
          <w:rFonts w:ascii="Times New Roman" w:cs="Times New Roman" w:eastAsia="Times New Roman" w:hAnsi="Times New Roman"/>
          <w:sz w:val="24"/>
          <w:szCs w:val="24"/>
          <w:rtl w:val="0"/>
        </w:rPr>
        <w:t xml:space="preserve">знает кого-то с мотивом</w:t>
      </w:r>
      <w:r w:rsidDel="00000000" w:rsidR="00000000" w:rsidRPr="00000000">
        <w:rPr>
          <w:rFonts w:ascii="Times New Roman" w:cs="Times New Roman" w:eastAsia="Times New Roman" w:hAnsi="Times New Roman"/>
          <w:sz w:val="24"/>
          <w:szCs w:val="24"/>
          <w:rtl w:val="0"/>
        </w:rPr>
        <w:t xml:space="preserve"> причинить вред мистеру Малфою. Может, вы </w:t>
      </w:r>
      <w:r w:rsidDel="00000000" w:rsidR="00000000" w:rsidRPr="00000000">
        <w:rPr>
          <w:rFonts w:ascii="Times New Roman" w:cs="Times New Roman" w:eastAsia="Times New Roman" w:hAnsi="Times New Roman"/>
          <w:sz w:val="24"/>
          <w:szCs w:val="24"/>
          <w:rtl w:val="0"/>
        </w:rPr>
        <w:t xml:space="preserve">знаете</w:t>
      </w:r>
      <w:r w:rsidDel="00000000" w:rsidR="00000000" w:rsidRPr="00000000">
        <w:rPr>
          <w:rFonts w:ascii="Times New Roman" w:cs="Times New Roman" w:eastAsia="Times New Roman" w:hAnsi="Times New Roman"/>
          <w:sz w:val="24"/>
          <w:szCs w:val="24"/>
          <w:rtl w:val="0"/>
        </w:rPr>
        <w:t xml:space="preserve">, кого он имеет ввиду?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после паузы ответил Гарри. — Но, думаю, эту часть расследования я проведу с профессором Защиты... </w:t>
      </w:r>
      <w:r w:rsidDel="00000000" w:rsidR="00000000" w:rsidRPr="00000000">
        <w:rPr>
          <w:rFonts w:ascii="Times New Roman" w:cs="Times New Roman" w:eastAsia="Times New Roman" w:hAnsi="Times New Roman"/>
          <w:sz w:val="24"/>
          <w:szCs w:val="24"/>
          <w:rtl w:val="0"/>
        </w:rPr>
        <w:t xml:space="preserve">Так же как мы проводим расследование в отношении профессора Квиррелла, пока его здесь нет.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подозревает меня? — коротко усмехнулся Северус. — Н</w:t>
      </w:r>
      <w:r w:rsidDel="00000000" w:rsidR="00000000" w:rsidRPr="00000000">
        <w:rPr>
          <w:rFonts w:ascii="Times New Roman" w:cs="Times New Roman" w:eastAsia="Times New Roman" w:hAnsi="Times New Roman"/>
          <w:sz w:val="24"/>
          <w:szCs w:val="24"/>
          <w:rtl w:val="0"/>
        </w:rPr>
        <w:t xml:space="preserve">у, конечно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Каким аврорам?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Северус ровным голосом.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набрал</w:t>
      </w:r>
      <w:r w:rsidDel="00000000" w:rsidR="00000000" w:rsidRPr="00000000">
        <w:rPr>
          <w:rFonts w:ascii="Times New Roman" w:cs="Times New Roman" w:eastAsia="Times New Roman" w:hAnsi="Times New Roman"/>
          <w:sz w:val="24"/>
          <w:szCs w:val="24"/>
          <w:rtl w:val="0"/>
        </w:rPr>
        <w:t xml:space="preserve"> в грудь </w:t>
      </w:r>
      <w:r w:rsidDel="00000000" w:rsidR="00000000" w:rsidRPr="00000000">
        <w:rPr>
          <w:rFonts w:ascii="Times New Roman" w:cs="Times New Roman" w:eastAsia="Times New Roman" w:hAnsi="Times New Roman"/>
          <w:sz w:val="24"/>
          <w:szCs w:val="24"/>
          <w:rtl w:val="0"/>
        </w:rPr>
        <w:t xml:space="preserve">воздуха, медленно выдохнул и сказал.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детективных историях преступления обычно расследуются дольше одного дня. Но двадцать четыре часа — это... нет, тридцать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подняла голос Минерва.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их не посылал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старый волшебник удивлённо приподнял</w:t>
      </w:r>
      <w:r w:rsidDel="00000000" w:rsidR="00000000" w:rsidRPr="00000000">
        <w:rPr>
          <w:rFonts w:ascii="Times New Roman" w:cs="Times New Roman" w:eastAsia="Times New Roman" w:hAnsi="Times New Roman"/>
          <w:sz w:val="24"/>
          <w:szCs w:val="24"/>
          <w:rtl w:val="0"/>
        </w:rPr>
        <w:t xml:space="preserve"> брови. — Я ничего об этом не знаю. Гарри, ты думаешь её направляли?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обратился старый волшебник и на мгновение замялся. — Возвращение тебе мантии отца не кажется мне поступком врага...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Послушайте, — напряжённо сказал Гарри. — Часть, о которой вы не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профессор МакГонагалл. — Это могла быть попытка похищения! Вы должны были сообщить...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профессор, я поступил разумно, — спокойно ответил мальчик. — В тех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вытащил из мантии колоду карт и записку.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чтобы вы переместились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надо переместиться немедленно. И кто бы там ни был — его нужно взять живым, чтобы показать Визенгамоту — </w:t>
      </w:r>
      <w:r w:rsidDel="00000000" w:rsidR="00000000" w:rsidRPr="00000000">
        <w:rPr>
          <w:rFonts w:ascii="Times New Roman" w:cs="Times New Roman" w:eastAsia="Times New Roman" w:hAnsi="Times New Roman"/>
          <w:sz w:val="24"/>
          <w:szCs w:val="24"/>
          <w:rtl w:val="0"/>
        </w:rPr>
        <w:t xml:space="preserve">не могу преувеличить важность этой задачи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поднялся со своего кресла и целеустремлённо двинулся к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нужен ваш волос для Оборотного зелья, мистер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Давайте не будем спешить! — сказал Альбус. — Мы ещё не проверили </w:t>
      </w:r>
      <w:r w:rsidDel="00000000" w:rsidR="00000000" w:rsidRPr="00000000">
        <w:rPr>
          <w:rFonts w:ascii="Times New Roman" w:cs="Times New Roman" w:eastAsia="Times New Roman" w:hAnsi="Times New Roman"/>
          <w:sz w:val="24"/>
          <w:szCs w:val="24"/>
          <w:rtl w:val="0"/>
        </w:rPr>
        <w:t xml:space="preserve">сообщения</w:t>
      </w:r>
      <w:r w:rsidDel="00000000" w:rsidR="00000000" w:rsidRPr="00000000">
        <w:rPr>
          <w:rFonts w:ascii="Times New Roman" w:cs="Times New Roman" w:eastAsia="Times New Roman" w:hAnsi="Times New Roman"/>
          <w:sz w:val="24"/>
          <w:szCs w:val="24"/>
          <w:rtl w:val="0"/>
        </w:rPr>
        <w:t xml:space="preserve">, полученные мисс Грейнджер. Между ними может и не быть связи. Северус, поищи их в её спальне.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Гарри Поттера взлетели вверх. Он уже стоял, подставив голову, чтобы зельевару было удобнее добраться до его волос.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думаете, по Хогвартсу </w:t>
      </w:r>
      <w:r w:rsidDel="00000000" w:rsidR="00000000" w:rsidRPr="00000000">
        <w:rPr>
          <w:rFonts w:ascii="Times New Roman" w:cs="Times New Roman" w:eastAsia="Times New Roman" w:hAnsi="Times New Roman"/>
          <w:sz w:val="24"/>
          <w:szCs w:val="24"/>
          <w:rtl w:val="0"/>
        </w:rPr>
        <w:t xml:space="preserve">ходят </w:t>
      </w:r>
      <w:r w:rsidDel="00000000" w:rsidR="00000000" w:rsidRPr="00000000">
        <w:rPr>
          <w:rFonts w:ascii="Times New Roman" w:cs="Times New Roman" w:eastAsia="Times New Roman" w:hAnsi="Times New Roman"/>
          <w:sz w:val="24"/>
          <w:szCs w:val="24"/>
          <w:rtl w:val="0"/>
        </w:rPr>
        <w:t xml:space="preserve">и оставляют записки </w:t>
      </w:r>
      <w:r w:rsidDel="00000000" w:rsidR="00000000" w:rsidRPr="00000000">
        <w:rPr>
          <w:rFonts w:ascii="Times New Roman" w:cs="Times New Roman" w:eastAsia="Times New Roman" w:hAnsi="Times New Roman"/>
          <w:sz w:val="24"/>
          <w:szCs w:val="24"/>
          <w:rtl w:val="0"/>
        </w:rPr>
        <w:t xml:space="preserve">под подушками</w:t>
      </w:r>
      <w:r w:rsidDel="00000000" w:rsidR="00000000" w:rsidRPr="00000000">
        <w:rPr>
          <w:rFonts w:ascii="Times New Roman" w:cs="Times New Roman" w:eastAsia="Times New Roman" w:hAnsi="Times New Roman"/>
          <w:sz w:val="24"/>
          <w:szCs w:val="24"/>
          <w:rtl w:val="0"/>
        </w:rPr>
        <w:t xml:space="preserve"> два разных человека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иронично усмехнулся. Он выдернул волос из беспорядка на голове Гарри и аккуратно завернул в шёлковый платок.</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исключено. Если я что-то и усвоил за время работы деканом Слизерина, </w:t>
      </w:r>
      <w:r w:rsidDel="00000000" w:rsidR="00000000" w:rsidRPr="00000000">
        <w:rPr>
          <w:rFonts w:ascii="Times New Roman" w:cs="Times New Roman" w:eastAsia="Times New Roman" w:hAnsi="Times New Roman"/>
          <w:sz w:val="24"/>
          <w:szCs w:val="24"/>
          <w:rtl w:val="0"/>
        </w:rPr>
        <w:t xml:space="preserve">так это, что там, где есть несколько интригующих и несколько планов, возникает чудовищная неразбериха.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 думаю, мистер Поттер прав, директор.</w:t>
      </w:r>
      <w:r w:rsidDel="00000000" w:rsidR="00000000" w:rsidRPr="00000000">
        <w:rPr>
          <w:rFonts w:ascii="Times New Roman" w:cs="Times New Roman" w:eastAsia="Times New Roman" w:hAnsi="Times New Roman"/>
          <w:sz w:val="24"/>
          <w:szCs w:val="24"/>
          <w:rtl w:val="0"/>
        </w:rPr>
        <w:t xml:space="preserve"> Мне стоит воспользоваться этим порталом и посмотреть, куда он ведёт.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замялся, потом неохотно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ещё поговорить с тобой до того, как ты отправишься...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покинул комнату, чтобы провести своё собственное расследование,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резко развернулся и устремился к банке с </w:t>
      </w:r>
      <w:r w:rsidDel="00000000" w:rsidR="00000000" w:rsidRPr="00000000">
        <w:rPr>
          <w:rFonts w:ascii="Times New Roman" w:cs="Times New Roman" w:eastAsia="Times New Roman" w:hAnsi="Times New Roman"/>
          <w:sz w:val="24"/>
          <w:szCs w:val="24"/>
          <w:rtl w:val="0"/>
        </w:rPr>
        <w:t xml:space="preserve">дымолётным порошком.</w:t>
      </w:r>
      <w:r w:rsidDel="00000000" w:rsidR="00000000" w:rsidRPr="00000000">
        <w:rPr>
          <w:rFonts w:ascii="Times New Roman" w:cs="Times New Roman" w:eastAsia="Times New Roman" w:hAnsi="Times New Roman"/>
          <w:sz w:val="24"/>
          <w:szCs w:val="24"/>
          <w:rtl w:val="0"/>
        </w:rPr>
        <w:t xml:space="preserve"> Полы его мантии взметнулись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w:t>
      </w:r>
      <w:r w:rsidDel="00000000" w:rsidR="00000000" w:rsidRPr="00000000">
        <w:rPr>
          <w:rFonts w:ascii="Times New Roman" w:cs="Times New Roman" w:eastAsia="Times New Roman" w:hAnsi="Times New Roman"/>
          <w:sz w:val="24"/>
          <w:szCs w:val="24"/>
          <w:rtl w:val="0"/>
        </w:rPr>
        <w:t xml:space="preserve"> заготовкой для </w:t>
      </w:r>
      <w:r w:rsidDel="00000000" w:rsidR="00000000" w:rsidRPr="00000000">
        <w:rPr>
          <w:rFonts w:ascii="Times New Roman" w:cs="Times New Roman" w:eastAsia="Times New Roman" w:hAnsi="Times New Roman"/>
          <w:sz w:val="24"/>
          <w:szCs w:val="24"/>
          <w:rtl w:val="0"/>
        </w:rPr>
        <w:t xml:space="preserve">Оборотн</w:t>
      </w:r>
      <w:r w:rsidDel="00000000" w:rsidR="00000000" w:rsidRPr="00000000">
        <w:rPr>
          <w:rFonts w:ascii="Times New Roman" w:cs="Times New Roman" w:eastAsia="Times New Roman" w:hAnsi="Times New Roman"/>
          <w:sz w:val="24"/>
          <w:szCs w:val="24"/>
          <w:rtl w:val="0"/>
        </w:rPr>
        <w:t xml:space="preserve">ого зелья. Добавлю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во́лос</w:t>
      </w:r>
      <w:r w:rsidDel="00000000" w:rsidR="00000000" w:rsidRPr="00000000">
        <w:rPr>
          <w:rFonts w:ascii="Times New Roman" w:cs="Times New Roman" w:eastAsia="Times New Roman" w:hAnsi="Times New Roman"/>
          <w:sz w:val="24"/>
          <w:szCs w:val="24"/>
          <w:rtl w:val="0"/>
        </w:rPr>
        <w:t xml:space="preserve">, и сразу же отправлюсь. Директор, вы подождёте, чтобы...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 Минерва сама удивилась тому, как ровно прозвучал её голос, — это вы оставляли записки под подушкой мистера Поттера?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Северуса остановилась за мгновение до того, как отправить дымолётный порошок в огонь.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 </w:t>
      </w:r>
      <w:r w:rsidDel="00000000" w:rsidR="00000000" w:rsidRPr="00000000">
        <w:rPr>
          <w:rFonts w:ascii="Times New Roman" w:cs="Times New Roman" w:eastAsia="Times New Roman" w:hAnsi="Times New Roman"/>
          <w:sz w:val="24"/>
          <w:szCs w:val="24"/>
          <w:rtl w:val="0"/>
        </w:rPr>
        <w:t xml:space="preserve">хотя его улыбка выглядела немного пустой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вы слишком хорошо меня знаете.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полагаю, что </w:t>
      </w:r>
      <w:r w:rsidDel="00000000" w:rsidR="00000000" w:rsidRPr="00000000">
        <w:rPr>
          <w:rFonts w:ascii="Times New Roman" w:cs="Times New Roman" w:eastAsia="Times New Roman" w:hAnsi="Times New Roman"/>
          <w:sz w:val="24"/>
          <w:szCs w:val="24"/>
          <w:rtl w:val="0"/>
        </w:rPr>
        <w:t xml:space="preserve">портал</w:t>
      </w:r>
      <w:r w:rsidDel="00000000" w:rsidR="00000000" w:rsidRPr="00000000">
        <w:rPr>
          <w:rFonts w:ascii="Times New Roman" w:cs="Times New Roman" w:eastAsia="Times New Roman" w:hAnsi="Times New Roman"/>
          <w:sz w:val="24"/>
          <w:szCs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Поступить так было без сомнений разумно, но тем не менее это выглядело немного жестоко.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зависимости от обстоятельств, — тихо ответил старый волшебник, — если бы Гарри зашёл так далеко... Что же,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Del="00000000" w:rsidR="00000000" w:rsidRPr="00000000">
        <w:rPr>
          <w:rFonts w:ascii="Times New Roman" w:cs="Times New Roman" w:eastAsia="Times New Roman" w:hAnsi="Times New Roman"/>
          <w:sz w:val="24"/>
          <w:szCs w:val="24"/>
          <w:rtl w:val="0"/>
        </w:rPr>
        <w:t xml:space="preserve">повысила голос. — Полагаю, мне стоит пропустить эту лекцию!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перевёл взгляд на директора, глаза его сузились: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записки для мисс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Защиты, скорее всего, — ответил старый волшебник, — но это только догадка.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попробую их найти, — сказал Северус, — а затем, полагаю, начну искать Того-Кого-Нельзя-Называть.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нахмурился.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Хотя у меня нет ни </w:t>
      </w:r>
      <w:r w:rsidDel="00000000" w:rsidR="00000000" w:rsidRPr="00000000">
        <w:rPr>
          <w:rFonts w:ascii="Times New Roman" w:cs="Times New Roman" w:eastAsia="Times New Roman" w:hAnsi="Times New Roman"/>
          <w:sz w:val="24"/>
          <w:szCs w:val="24"/>
          <w:rtl w:val="0"/>
        </w:rPr>
        <w:t xml:space="preserve">малейше</w:t>
      </w:r>
      <w:r w:rsidDel="00000000" w:rsidR="00000000" w:rsidRPr="00000000">
        <w:rPr>
          <w:rFonts w:ascii="Times New Roman" w:cs="Times New Roman" w:eastAsia="Times New Roman" w:hAnsi="Times New Roman"/>
          <w:sz w:val="24"/>
          <w:szCs w:val="24"/>
          <w:rtl w:val="0"/>
        </w:rPr>
        <w:t xml:space="preserve">го представления, с чего начать. Директор, вам известны какие-нибудь заклинания для поиска душ?</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 прорицаний освещался сотней тусклых огоньков от курильниц, в которых сжигалась сотня разновидностей ладана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расположены вокруг небольшого</w:t>
      </w:r>
      <w:r w:rsidDel="00000000" w:rsidR="00000000" w:rsidRPr="00000000">
        <w:rPr>
          <w:rFonts w:ascii="Times New Roman" w:cs="Times New Roman" w:eastAsia="Times New Roman" w:hAnsi="Times New Roman"/>
          <w:sz w:val="24"/>
          <w:szCs w:val="24"/>
          <w:highlight w:val="white"/>
          <w:rtl w:val="0"/>
        </w:rPr>
        <w:t xml:space="preserve"> пустого</w:t>
      </w:r>
      <w:r w:rsidDel="00000000" w:rsidR="00000000" w:rsidRPr="00000000">
        <w:rPr>
          <w:rFonts w:ascii="Times New Roman" w:cs="Times New Roman" w:eastAsia="Times New Roman" w:hAnsi="Times New Roman"/>
          <w:sz w:val="24"/>
          <w:szCs w:val="24"/>
          <w:rtl w:val="0"/>
        </w:rPr>
        <w:t xml:space="preserve"> пространства в центре комнаты, где находится люк — единственный выход из этой комнаты.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Грим! — воскликнула профессор </w:t>
      </w:r>
      <w:r w:rsidDel="00000000" w:rsidR="00000000" w:rsidRPr="00000000">
        <w:rPr>
          <w:rFonts w:ascii="Times New Roman" w:cs="Times New Roman" w:eastAsia="Times New Roman" w:hAnsi="Times New Roman"/>
          <w:sz w:val="24"/>
          <w:szCs w:val="24"/>
          <w:rtl w:val="0"/>
        </w:rPr>
        <w:t xml:space="preserve">Трелони</w:t>
      </w:r>
      <w:r w:rsidDel="00000000" w:rsidR="00000000" w:rsidRPr="00000000">
        <w:rPr>
          <w:rFonts w:ascii="Times New Roman" w:cs="Times New Roman" w:eastAsia="Times New Roman" w:hAnsi="Times New Roman"/>
          <w:sz w:val="24"/>
          <w:szCs w:val="24"/>
          <w:rtl w:val="0"/>
        </w:rPr>
        <w:t xml:space="preserve"> с дрожью в голосе, заглядывая в </w:t>
      </w:r>
      <w:r w:rsidDel="00000000" w:rsidR="00000000" w:rsidRPr="00000000">
        <w:rPr>
          <w:rFonts w:ascii="Times New Roman" w:cs="Times New Roman" w:eastAsia="Times New Roman" w:hAnsi="Times New Roman"/>
          <w:sz w:val="24"/>
          <w:szCs w:val="24"/>
          <w:rtl w:val="0"/>
        </w:rPr>
        <w:t xml:space="preserve">чашку </w:t>
      </w:r>
      <w:r w:rsidDel="00000000" w:rsidR="00000000" w:rsidRPr="00000000">
        <w:rPr>
          <w:rFonts w:ascii="Times New Roman" w:cs="Times New Roman" w:eastAsia="Times New Roman" w:hAnsi="Times New Roman"/>
          <w:sz w:val="24"/>
          <w:szCs w:val="24"/>
          <w:rtl w:val="0"/>
        </w:rPr>
        <w:t xml:space="preserve">Джорджа Уизли. — Грим! Это знак смерти! О</w:t>
      </w:r>
      <w:r w:rsidDel="00000000" w:rsidR="00000000" w:rsidRPr="00000000">
        <w:rPr>
          <w:rFonts w:ascii="Times New Roman" w:cs="Times New Roman" w:eastAsia="Times New Roman" w:hAnsi="Times New Roman"/>
          <w:sz w:val="24"/>
          <w:szCs w:val="24"/>
          <w:rtl w:val="0"/>
        </w:rPr>
        <w:t xml:space="preserve">дин из ваших знакомых</w:t>
      </w:r>
      <w:r w:rsidDel="00000000" w:rsidR="00000000" w:rsidRPr="00000000">
        <w:rPr>
          <w:rFonts w:ascii="Times New Roman" w:cs="Times New Roman" w:eastAsia="Times New Roman" w:hAnsi="Times New Roman"/>
          <w:sz w:val="24"/>
          <w:szCs w:val="24"/>
          <w:rtl w:val="0"/>
        </w:rPr>
        <w:t xml:space="preserve">, Джордж... тот, кого вы знаете, умрёт! И это случится скоро... да, это случится очень скоро, я думаю... или же чуть позже...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сегодняшним происшествием...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Фред! — скомандовал старый волшебник. Его мантия была </w:t>
      </w:r>
      <w:r w:rsidDel="00000000" w:rsidR="00000000" w:rsidRPr="00000000">
        <w:rPr>
          <w:rFonts w:ascii="Times New Roman" w:cs="Times New Roman" w:eastAsia="Times New Roman" w:hAnsi="Times New Roman"/>
          <w:sz w:val="24"/>
          <w:szCs w:val="24"/>
          <w:rtl w:val="0"/>
        </w:rPr>
        <w:t xml:space="preserve">черна</w:t>
      </w:r>
      <w:r w:rsidDel="00000000" w:rsidR="00000000" w:rsidRPr="00000000">
        <w:rPr>
          <w:rFonts w:ascii="Times New Roman" w:cs="Times New Roman" w:eastAsia="Times New Roman" w:hAnsi="Times New Roman"/>
          <w:sz w:val="24"/>
          <w:szCs w:val="24"/>
          <w:rtl w:val="0"/>
        </w:rPr>
        <w:t xml:space="preserve">, как безлунная ночь, а глаза </w:t>
      </w:r>
      <w:r w:rsidDel="00000000" w:rsidR="00000000" w:rsidRPr="00000000">
        <w:rPr>
          <w:rFonts w:ascii="Times New Roman" w:cs="Times New Roman" w:eastAsia="Times New Roman" w:hAnsi="Times New Roman"/>
          <w:sz w:val="24"/>
          <w:szCs w:val="24"/>
          <w:rtl w:val="0"/>
        </w:rPr>
        <w:t xml:space="preserve">тверды</w:t>
      </w:r>
      <w:r w:rsidDel="00000000" w:rsidR="00000000" w:rsidRPr="00000000">
        <w:rPr>
          <w:rFonts w:ascii="Times New Roman" w:cs="Times New Roman" w:eastAsia="Times New Roman" w:hAnsi="Times New Roman"/>
          <w:sz w:val="24"/>
          <w:szCs w:val="24"/>
          <w:rtl w:val="0"/>
        </w:rPr>
        <w:t xml:space="preserve">, как пара голубых алмазов. — Джордж! За мной, быстро!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Люк с грохотом захлопнулся за ними, и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все звуки вокруг исчезли. Старый волшебник развернулся и требовательно протянул руку: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Карту!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 в беде, — сказал старый волшебник.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Карта в нашей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спальне, — последовал немедленный ответ. — Дайте нам пару </w:t>
      </w:r>
      <w:r w:rsidDel="00000000" w:rsidR="00000000" w:rsidRPr="00000000">
        <w:rPr>
          <w:rFonts w:ascii="Times New Roman" w:cs="Times New Roman" w:eastAsia="Times New Roman" w:hAnsi="Times New Roman"/>
          <w:sz w:val="24"/>
          <w:szCs w:val="24"/>
          <w:rtl w:val="0"/>
        </w:rPr>
        <w:t xml:space="preserve">минут</w:t>
      </w:r>
      <w:r w:rsidDel="00000000" w:rsidR="00000000" w:rsidRPr="00000000">
        <w:rPr>
          <w:rFonts w:ascii="Times New Roman" w:cs="Times New Roman" w:eastAsia="Times New Roman" w:hAnsi="Times New Roman"/>
          <w:sz w:val="24"/>
          <w:szCs w:val="24"/>
          <w:rtl w:val="0"/>
        </w:rPr>
        <w:t xml:space="preserve">, и мы...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волшебника сгребли </w:t>
      </w:r>
      <w:r w:rsidDel="00000000" w:rsidR="00000000" w:rsidRPr="00000000">
        <w:rPr>
          <w:rFonts w:ascii="Times New Roman" w:cs="Times New Roman" w:eastAsia="Times New Roman" w:hAnsi="Times New Roman"/>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Нужно сказать, — пояснили они,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торжественно клянусь, что замышляю шалость и только...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отказываюсь лгат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старый </w:t>
      </w:r>
      <w:r w:rsidDel="00000000" w:rsidR="00000000" w:rsidRPr="00000000">
        <w:rPr>
          <w:rFonts w:ascii="Times New Roman" w:cs="Times New Roman" w:eastAsia="Times New Roman" w:hAnsi="Times New Roman"/>
          <w:sz w:val="24"/>
          <w:szCs w:val="24"/>
          <w:rtl w:val="0"/>
        </w:rPr>
        <w:t xml:space="preserve">волшебник. Он поднял Карту и закричал. — Услышь меня, Хогвартс! </w:t>
      </w:r>
      <w:r w:rsidDel="00000000" w:rsidR="00000000" w:rsidRPr="00000000">
        <w:rPr>
          <w:rFonts w:ascii="Times New Roman" w:cs="Times New Roman" w:eastAsia="Times New Roman" w:hAnsi="Times New Roman"/>
          <w:i w:val="1"/>
          <w:sz w:val="24"/>
          <w:szCs w:val="24"/>
          <w:rtl w:val="0"/>
        </w:rPr>
        <w:t xml:space="preserve">Делигитор проди!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тот же миг на голове волшебника оказалась Распределяющая шляпа, которая выглядела </w:t>
      </w:r>
      <w:r w:rsidDel="00000000" w:rsidR="00000000" w:rsidRPr="00000000">
        <w:rPr>
          <w:rFonts w:ascii="Times New Roman" w:cs="Times New Roman" w:eastAsia="Times New Roman" w:hAnsi="Times New Roman"/>
          <w:sz w:val="24"/>
          <w:szCs w:val="24"/>
          <w:rtl w:val="0"/>
        </w:rPr>
        <w:t xml:space="preserve">до ужаса на своём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запомнили эту фразу на случай, если это заклинание может использовать кто-то ещё, помимо директора, и даже начали строить планы розыгрышей с участием Распределяющей шляпы.)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теряя ни секунды, старый волшебник сорвал с головы Шляпу и </w:t>
      </w:r>
      <w:r w:rsidDel="00000000" w:rsidR="00000000" w:rsidRPr="00000000">
        <w:rPr>
          <w:rFonts w:ascii="Times New Roman" w:cs="Times New Roman" w:eastAsia="Times New Roman" w:hAnsi="Times New Roman"/>
          <w:sz w:val="24"/>
          <w:szCs w:val="24"/>
          <w:rtl w:val="0"/>
        </w:rPr>
        <w:t xml:space="preserve">перевернул её. Сложно сказать наверняка, но </w:t>
      </w:r>
      <w:r w:rsidDel="00000000" w:rsidR="00000000" w:rsidRPr="00000000">
        <w:rPr>
          <w:rFonts w:ascii="Times New Roman" w:cs="Times New Roman" w:eastAsia="Times New Roman" w:hAnsi="Times New Roman"/>
          <w:sz w:val="24"/>
          <w:szCs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Del="00000000" w:rsidR="00000000" w:rsidRPr="00000000">
        <w:rPr>
          <w:rFonts w:ascii="Times New Roman" w:cs="Times New Roman" w:eastAsia="Times New Roman" w:hAnsi="Times New Roman"/>
          <w:sz w:val="24"/>
          <w:szCs w:val="24"/>
          <w:rtl w:val="0"/>
        </w:rPr>
        <w:t xml:space="preserve">атыни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color w:val="674ea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отзывались в ушах близнецов пугающим эхом.</w:t>
      </w:r>
      <w:r w:rsidDel="00000000" w:rsidR="00000000" w:rsidRPr="00000000">
        <w:rPr>
          <w:rFonts w:ascii="Times New Roman" w:cs="Times New Roman" w:eastAsia="Times New Roman" w:hAnsi="Times New Roman"/>
          <w:sz w:val="24"/>
          <w:szCs w:val="24"/>
          <w:rtl w:val="0"/>
        </w:rPr>
        <w:t xml:space="preserve"> Не прекращая движений, он р</w:t>
      </w:r>
      <w:r w:rsidDel="00000000" w:rsidR="00000000" w:rsidRPr="00000000">
        <w:rPr>
          <w:rFonts w:ascii="Times New Roman" w:cs="Times New Roman" w:eastAsia="Times New Roman" w:hAnsi="Times New Roman"/>
          <w:sz w:val="24"/>
          <w:szCs w:val="24"/>
          <w:rtl w:val="0"/>
        </w:rPr>
        <w:t xml:space="preserve">езко повернулся в их сторону.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верну её вам позже, сыны Уизли. Возвращайтесь в класс.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Ступайте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приказал старый волшебник.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В. Б. Дамблдор.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разгладил карту, наклонился над ней и прошептал: «Найди Тома Риддла».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r w:rsidDel="00000000" w:rsidR="00000000" w:rsidRPr="00000000">
        <w:rPr>
          <w:rFonts w:ascii="Times New Roman" w:cs="Times New Roman" w:eastAsia="Times New Roman" w:hAnsi="Times New Roman"/>
          <w:sz w:val="24"/>
          <w:szCs w:val="24"/>
          <w:rtl w:val="0"/>
        </w:rPr>
        <w:t xml:space="preserve">сидящему на неудобном металлическом стуле</w:t>
      </w:r>
      <w:r w:rsidDel="00000000" w:rsidR="00000000" w:rsidRPr="00000000">
        <w:rPr>
          <w:rFonts w:ascii="Times New Roman" w:cs="Times New Roman" w:eastAsia="Times New Roman" w:hAnsi="Times New Roman"/>
          <w:sz w:val="24"/>
          <w:szCs w:val="24"/>
          <w:rtl w:val="0"/>
        </w:rPr>
        <w:t xml:space="preserve"> человеку, которого он допрашивал,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лишь его глаза </w:t>
      </w:r>
      <w:r w:rsidDel="00000000" w:rsidR="00000000" w:rsidRPr="00000000">
        <w:rPr>
          <w:rFonts w:ascii="Times New Roman" w:cs="Times New Roman" w:eastAsia="Times New Roman" w:hAnsi="Times New Roman"/>
          <w:sz w:val="24"/>
          <w:szCs w:val="24"/>
          <w:rtl w:val="0"/>
        </w:rPr>
        <w:t xml:space="preserve">почему-то оставались во тьме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Дежуривший снаружи а</w:t>
      </w:r>
      <w:r w:rsidDel="00000000" w:rsidR="00000000" w:rsidRPr="00000000">
        <w:rPr>
          <w:rFonts w:ascii="Times New Roman" w:cs="Times New Roman" w:eastAsia="Times New Roman" w:hAnsi="Times New Roman"/>
          <w:sz w:val="24"/>
          <w:szCs w:val="24"/>
          <w:rtl w:val="0"/>
        </w:rPr>
        <w:t xml:space="preserve">врор тайком предпринял четыре попытки убрать это свечение, которые не увенчались успехом, не смотря на то, что мистер Квиррелл любезно отдал свою палочку до начала дознания, не произносил заклинаний и </w:t>
      </w:r>
      <w:r w:rsidDel="00000000" w:rsidR="00000000" w:rsidRPr="00000000">
        <w:rPr>
          <w:rFonts w:ascii="Times New Roman" w:cs="Times New Roman" w:eastAsia="Times New Roman" w:hAnsi="Times New Roman"/>
          <w:sz w:val="24"/>
          <w:szCs w:val="24"/>
          <w:rtl w:val="0"/>
        </w:rPr>
        <w:t xml:space="preserve">вообще никак не проявлял свою силу.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Del="00000000" w:rsidR="00000000" w:rsidRPr="00000000">
        <w:rPr>
          <w:rFonts w:ascii="Times New Roman" w:cs="Times New Roman" w:eastAsia="Times New Roman" w:hAnsi="Times New Roman"/>
          <w:sz w:val="24"/>
          <w:szCs w:val="24"/>
          <w:rtl w:val="0"/>
        </w:rPr>
        <w:t xml:space="preserve">гриву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каштановая </w:t>
      </w:r>
      <w:r w:rsidDel="00000000" w:rsidR="00000000" w:rsidRPr="00000000">
        <w:rPr>
          <w:rFonts w:ascii="Times New Roman" w:cs="Times New Roman" w:eastAsia="Times New Roman" w:hAnsi="Times New Roman"/>
          <w:sz w:val="24"/>
          <w:szCs w:val="24"/>
          <w:rtl w:val="0"/>
        </w:rPr>
        <w:t xml:space="preserve">шевелюра. На расчерченном прямыми морщинами лице сидели желтоватые глаза. 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аврор просто листал пергаменты, затем вновь заговорил.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Родился 26-го сентября</w:t>
      </w:r>
      <w:r w:rsidDel="00000000" w:rsidR="00000000" w:rsidRPr="00000000">
        <w:rPr>
          <w:rFonts w:ascii="Times New Roman" w:cs="Times New Roman" w:eastAsia="Times New Roman" w:hAnsi="Times New Roman"/>
          <w:sz w:val="24"/>
          <w:szCs w:val="24"/>
          <w:rtl w:val="0"/>
        </w:rPr>
        <w:t xml:space="preserve"> 1955</w:t>
      </w:r>
      <w:r w:rsidDel="00000000" w:rsidR="00000000" w:rsidRPr="00000000">
        <w:rPr>
          <w:rFonts w:ascii="Times New Roman" w:cs="Times New Roman" w:eastAsia="Times New Roman" w:hAnsi="Times New Roman"/>
          <w:sz w:val="24"/>
          <w:szCs w:val="24"/>
          <w:rtl w:val="0"/>
        </w:rPr>
        <w:t xml:space="preserve"> года. Мать — Квондия Квиррелл, имевшая связь с Лиринусом Ламблангом... — зачитал аврор. — Распределён в Когтевран... довольно неплохие </w:t>
      </w:r>
      <w:r w:rsidDel="00000000" w:rsidR="00000000" w:rsidRPr="00000000">
        <w:rPr>
          <w:rFonts w:ascii="Times New Roman" w:cs="Times New Roman" w:eastAsia="Times New Roman" w:hAnsi="Times New Roman"/>
          <w:sz w:val="24"/>
          <w:szCs w:val="24"/>
          <w:rtl w:val="0"/>
        </w:rPr>
        <w:t xml:space="preserve">СОВы</w:t>
      </w:r>
      <w:r w:rsidDel="00000000" w:rsidR="00000000" w:rsidRPr="00000000">
        <w:rPr>
          <w:rFonts w:ascii="Times New Roman" w:cs="Times New Roman" w:eastAsia="Times New Roman" w:hAnsi="Times New Roman"/>
          <w:sz w:val="24"/>
          <w:szCs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претную империю, город Бесконечной Ночи... так, так, Техас.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оторвался от чтения досье и прищурился.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делали там, мистер Квиррелл?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Любовался видами, преимущественно на магловской стороне, — непринуждённо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профессор Защиты. — Как вы и сказали, я много путешествовал.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выслушал ответ, нахмурился, посмотрел в пергамент и снова поднял голову.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Также я вижу, вы посещали город Фуюки в 1983 году.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удивлённо приподнял бровь.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делали в Фуюки? — быстрый и резкий вопрос.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особенного. Посетил несколько известных достопримечательностей, несколько менее известных достопримечательностей, об остальном предпочту умолчать.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 тихо спросил аврор. — Довольно интересный ответ.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же? </w:t>
      </w:r>
      <w:r w:rsidDel="00000000" w:rsidR="00000000" w:rsidRPr="00000000">
        <w:rPr>
          <w:rFonts w:ascii="Times New Roman" w:cs="Times New Roman" w:eastAsia="Times New Roman" w:hAnsi="Times New Roman"/>
          <w:sz w:val="24"/>
          <w:szCs w:val="24"/>
          <w:rtl w:val="0"/>
        </w:rPr>
        <w:t xml:space="preserve">— спросил профессор Защиты.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Тем, что у вас нет визы в Фуюки, — человек звучно захлопнул папку. — Вы не Квиринус Квиррелл. Так </w:t>
      </w:r>
      <w:r w:rsidDel="00000000" w:rsidR="00000000" w:rsidRPr="00000000">
        <w:rPr>
          <w:rFonts w:ascii="Times New Roman" w:cs="Times New Roman" w:eastAsia="Times New Roman" w:hAnsi="Times New Roman"/>
          <w:sz w:val="24"/>
          <w:szCs w:val="24"/>
          <w:rtl w:val="0"/>
        </w:rPr>
        <w:t xml:space="preserve">кто </w:t>
      </w:r>
      <w:r w:rsidDel="00000000" w:rsidR="00000000" w:rsidRPr="00000000">
        <w:rPr>
          <w:rFonts w:ascii="Times New Roman" w:cs="Times New Roman" w:eastAsia="Times New Roman" w:hAnsi="Times New Roman"/>
          <w:sz w:val="24"/>
          <w:szCs w:val="24"/>
          <w:rtl w:val="0"/>
        </w:rPr>
        <w:t xml:space="preserve">же вы, </w:t>
      </w:r>
      <w:r w:rsidDel="00000000" w:rsidR="00000000" w:rsidRPr="00000000">
        <w:rPr>
          <w:rFonts w:ascii="Times New Roman" w:cs="Times New Roman" w:eastAsia="Times New Roman" w:hAnsi="Times New Roman"/>
          <w:sz w:val="24"/>
          <w:szCs w:val="24"/>
          <w:rtl w:val="0"/>
        </w:rPr>
        <w:t xml:space="preserve">чёрт побери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Зельевар тихо прошёл в спальню Когтеврана, спальню </w:t>
      </w:r>
      <w:r w:rsidDel="00000000" w:rsidR="00000000" w:rsidRPr="00000000">
        <w:rPr>
          <w:rFonts w:ascii="Times New Roman" w:cs="Times New Roman" w:eastAsia="Times New Roman" w:hAnsi="Times New Roman"/>
          <w:sz w:val="24"/>
          <w:szCs w:val="24"/>
          <w:rtl w:val="0"/>
        </w:rPr>
        <w:t xml:space="preserve">первокурсниц </w:t>
      </w:r>
      <w:r w:rsidDel="00000000" w:rsidR="00000000" w:rsidRPr="00000000">
        <w:rPr>
          <w:rFonts w:ascii="Times New Roman" w:cs="Times New Roman" w:eastAsia="Times New Roman" w:hAnsi="Times New Roman"/>
          <w:sz w:val="24"/>
          <w:szCs w:val="24"/>
          <w:rtl w:val="0"/>
        </w:rPr>
        <w:t xml:space="preserve">— нарядная комната, где бронзовый и синий цвета чередовались в расцветке</w:t>
      </w:r>
      <w:r w:rsidDel="00000000" w:rsidR="00000000" w:rsidRPr="00000000">
        <w:rPr>
          <w:rFonts w:ascii="Times New Roman" w:cs="Times New Roman" w:eastAsia="Times New Roman" w:hAnsi="Times New Roman"/>
          <w:sz w:val="24"/>
          <w:szCs w:val="24"/>
          <w:rtl w:val="0"/>
        </w:rPr>
        <w:t xml:space="preserve"> мягких игрушек</w:t>
      </w:r>
      <w:r w:rsidDel="00000000" w:rsidR="00000000" w:rsidRPr="00000000">
        <w:rPr>
          <w:rFonts w:ascii="Times New Roman" w:cs="Times New Roman" w:eastAsia="Times New Roman" w:hAnsi="Times New Roman"/>
          <w:sz w:val="24"/>
          <w:szCs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Спальня пустовала, несколько заклинаний помогли узнать это наверняка.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поискал под подушкой, под кроватью, а потом начал рыться в сундуке, разбирая те предметы, о которых можно было бы упомянуть, и те, о которых упоминать не следует — в обоих случаях выражение его лица не менялось. Наконец он нашёл стопку </w:t>
      </w:r>
      <w:r w:rsidDel="00000000" w:rsidR="00000000" w:rsidRPr="00000000">
        <w:rPr>
          <w:rFonts w:ascii="Times New Roman" w:cs="Times New Roman" w:eastAsia="Times New Roman" w:hAnsi="Times New Roman"/>
          <w:sz w:val="24"/>
          <w:szCs w:val="24"/>
          <w:rtl w:val="0"/>
        </w:rPr>
        <w:t xml:space="preserve">бумаг</w:t>
      </w:r>
      <w:r w:rsidDel="00000000" w:rsidR="00000000" w:rsidRPr="00000000">
        <w:rPr>
          <w:rFonts w:ascii="Times New Roman" w:cs="Times New Roman" w:eastAsia="Times New Roman" w:hAnsi="Times New Roman"/>
          <w:sz w:val="24"/>
          <w:szCs w:val="24"/>
          <w:rtl w:val="0"/>
        </w:rPr>
        <w:t xml:space="preserve">, в которых описывалось место и время, где можно застать хулиганов. Все записки были подписаны лишь замысловатой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буквой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Короткая огненная вспышка и с записками было покончено. З</w:t>
      </w:r>
      <w:r w:rsidDel="00000000" w:rsidR="00000000" w:rsidRPr="00000000">
        <w:rPr>
          <w:rFonts w:ascii="Times New Roman" w:cs="Times New Roman" w:eastAsia="Times New Roman" w:hAnsi="Times New Roman"/>
          <w:sz w:val="24"/>
          <w:szCs w:val="24"/>
          <w:rtl w:val="0"/>
        </w:rPr>
        <w:t xml:space="preserve">ельевар отправился отчитываться о провале своей миссии.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сидел спокойно, его руки по-прежнему были сложены на коленях.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осведомитесь у Альбуса Дамблдора, — сказал он, — то узнаете, что он в курсе, и я согласился преподавать Защиту с обязательным условием, что тайна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моей личности...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Молниеносным движением аврор взмахнул палочкой и гаркнул: «</w:t>
      </w:r>
      <w:r w:rsidDel="00000000" w:rsidR="00000000" w:rsidRPr="00000000">
        <w:rPr>
          <w:rFonts w:ascii="Times New Roman" w:cs="Times New Roman" w:eastAsia="Times New Roman" w:hAnsi="Times New Roman"/>
          <w:i w:val="1"/>
          <w:sz w:val="24"/>
          <w:szCs w:val="24"/>
          <w:rtl w:val="0"/>
        </w:rPr>
        <w:t xml:space="preserve">Полифлюс Реверсо!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Одновременно</w:t>
      </w:r>
      <w:r w:rsidDel="00000000" w:rsidR="00000000" w:rsidRPr="00000000">
        <w:rPr>
          <w:rFonts w:ascii="Times New Roman" w:cs="Times New Roman" w:eastAsia="Times New Roman" w:hAnsi="Times New Roman"/>
          <w:sz w:val="24"/>
          <w:szCs w:val="24"/>
          <w:rtl w:val="0"/>
        </w:rPr>
        <w:t xml:space="preserve"> с этим</w:t>
      </w:r>
      <w:r w:rsidDel="00000000" w:rsidR="00000000" w:rsidRPr="00000000">
        <w:rPr>
          <w:rFonts w:ascii="Times New Roman" w:cs="Times New Roman" w:eastAsia="Times New Roman" w:hAnsi="Times New Roman"/>
          <w:sz w:val="24"/>
          <w:szCs w:val="24"/>
          <w:rtl w:val="0"/>
        </w:rPr>
        <w:t xml:space="preserve"> профессор Защиты </w:t>
      </w:r>
      <w:r w:rsidDel="00000000" w:rsidR="00000000" w:rsidRPr="00000000">
        <w:rPr>
          <w:rFonts w:ascii="Times New Roman" w:cs="Times New Roman" w:eastAsia="Times New Roman" w:hAnsi="Times New Roman"/>
          <w:sz w:val="24"/>
          <w:szCs w:val="24"/>
          <w:rtl w:val="0"/>
        </w:rPr>
        <w:t xml:space="preserve">чихнул</w:t>
      </w:r>
      <w:r w:rsidDel="00000000" w:rsidR="00000000" w:rsidRPr="00000000">
        <w:rPr>
          <w:rFonts w:ascii="Times New Roman" w:cs="Times New Roman" w:eastAsia="Times New Roman" w:hAnsi="Times New Roman"/>
          <w:sz w:val="24"/>
          <w:szCs w:val="24"/>
          <w:rtl w:val="0"/>
        </w:rPr>
        <w:t xml:space="preserve">, и серебряный луч рассыпался фонтаном белых искр.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вежливо сказал профессор Защиты.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улыбке аврора не было даже намёка на веселье.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где же настоящий Квиринус Квиррелл, а? Лежит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где-нибудь под Империусом на дне сундука, а вы время от времени нелегально варите </w:t>
      </w:r>
      <w:r w:rsidDel="00000000" w:rsidR="00000000" w:rsidRPr="00000000">
        <w:rPr>
          <w:rFonts w:ascii="Times New Roman" w:cs="Times New Roman" w:eastAsia="Times New Roman" w:hAnsi="Times New Roman"/>
          <w:sz w:val="24"/>
          <w:szCs w:val="24"/>
          <w:rtl w:val="0"/>
        </w:rPr>
        <w:t xml:space="preserve">Оборотное </w:t>
      </w:r>
      <w:r w:rsidDel="00000000" w:rsidR="00000000" w:rsidRPr="00000000">
        <w:rPr>
          <w:rFonts w:ascii="Times New Roman" w:cs="Times New Roman" w:eastAsia="Times New Roman" w:hAnsi="Times New Roman"/>
          <w:sz w:val="24"/>
          <w:szCs w:val="24"/>
          <w:rtl w:val="0"/>
        </w:rPr>
        <w:t xml:space="preserve">зелье из его волос?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очень спорные допущения, — резко ответил профессор Защиты. — Что заставляет вас думать, что я не похитил его тело целиком с </w:t>
      </w:r>
      <w:r w:rsidDel="00000000" w:rsidR="00000000" w:rsidRPr="00000000">
        <w:rPr>
          <w:rFonts w:ascii="Times New Roman" w:cs="Times New Roman" w:eastAsia="Times New Roman" w:hAnsi="Times New Roman"/>
          <w:sz w:val="24"/>
          <w:szCs w:val="24"/>
          <w:rtl w:val="0"/>
        </w:rPr>
        <w:t xml:space="preserve">помощью невероятно Тёмной магии?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довольно ощутимая пауза.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рекомендую вам,— сказал наконец аврор, — отнестись к этому серьёзно,</w:t>
      </w:r>
      <w:r w:rsidDel="00000000" w:rsidR="00000000" w:rsidRPr="00000000">
        <w:rPr>
          <w:rFonts w:ascii="Times New Roman" w:cs="Times New Roman" w:eastAsia="Times New Roman" w:hAnsi="Times New Roman"/>
          <w:sz w:val="24"/>
          <w:szCs w:val="24"/>
          <w:rtl w:val="0"/>
        </w:rPr>
        <w:t xml:space="preserve"> мистер </w:t>
      </w:r>
      <w:r w:rsidDel="00000000" w:rsidR="00000000" w:rsidRPr="00000000">
        <w:rPr>
          <w:rFonts w:ascii="Times New Roman" w:cs="Times New Roman" w:eastAsia="Times New Roman" w:hAnsi="Times New Roman"/>
          <w:sz w:val="24"/>
          <w:szCs w:val="24"/>
          <w:rtl w:val="0"/>
        </w:rPr>
        <w:t xml:space="preserve">Как-Вас-</w:t>
      </w:r>
      <w:r w:rsidDel="00000000" w:rsidR="00000000" w:rsidRPr="00000000">
        <w:rPr>
          <w:rFonts w:ascii="Times New Roman" w:cs="Times New Roman" w:eastAsia="Times New Roman" w:hAnsi="Times New Roman"/>
          <w:sz w:val="24"/>
          <w:szCs w:val="24"/>
          <w:rtl w:val="0"/>
        </w:rPr>
        <w:t xml:space="preserve">Там.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профессор Защиты вновь откинулся на спинку стула, — но я не вижу особых причин</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кромничать в этом вопросе. И что вы будете делать, убьёте меня?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не нравится ваш юмор, — тихо ответил аврор.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Какая </w:t>
      </w:r>
      <w:r w:rsidDel="00000000" w:rsidR="00000000" w:rsidRPr="00000000">
        <w:rPr>
          <w:rFonts w:ascii="Times New Roman" w:cs="Times New Roman" w:eastAsia="Times New Roman" w:hAnsi="Times New Roman"/>
          <w:sz w:val="24"/>
          <w:szCs w:val="24"/>
          <w:rtl w:val="0"/>
        </w:rPr>
        <w:t xml:space="preserve">незада</w:t>
      </w:r>
      <w:r w:rsidDel="00000000" w:rsidR="00000000" w:rsidRPr="00000000">
        <w:rPr>
          <w:rFonts w:ascii="Times New Roman" w:cs="Times New Roman" w:eastAsia="Times New Roman" w:hAnsi="Times New Roman"/>
          <w:sz w:val="24"/>
          <w:szCs w:val="24"/>
          <w:rtl w:val="0"/>
        </w:rPr>
        <w:t xml:space="preserve">ча, Руфус Скримджер, — отозвался профессор Защиты. — Глубоко вам сочувствую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Он наклонил голову вбок, изучающе глядя на дознавателя, и его глаза, скрытые тенью от ледяного света, заметно </w:t>
      </w:r>
      <w:r w:rsidDel="00000000" w:rsidR="00000000" w:rsidRPr="00000000">
        <w:rPr>
          <w:rFonts w:ascii="Times New Roman" w:cs="Times New Roman" w:eastAsia="Times New Roman" w:hAnsi="Times New Roman"/>
          <w:sz w:val="24"/>
          <w:szCs w:val="24"/>
          <w:rtl w:val="0"/>
        </w:rPr>
        <w:t xml:space="preserve">сверкнули.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w:t>
      </w:r>
      <w:r w:rsidDel="00000000" w:rsidR="00000000" w:rsidRPr="00000000">
        <w:rPr>
          <w:rFonts w:ascii="Times New Roman" w:cs="Times New Roman" w:eastAsia="Times New Roman" w:hAnsi="Times New Roman"/>
          <w:sz w:val="24"/>
          <w:szCs w:val="24"/>
          <w:rtl w:val="0"/>
        </w:rPr>
        <w:t xml:space="preserve">сидела</w:t>
      </w:r>
      <w:r w:rsidDel="00000000" w:rsidR="00000000" w:rsidRPr="00000000">
        <w:rPr>
          <w:rFonts w:ascii="Times New Roman" w:cs="Times New Roman" w:eastAsia="Times New Roman" w:hAnsi="Times New Roman"/>
          <w:sz w:val="24"/>
          <w:szCs w:val="24"/>
          <w:rtl w:val="0"/>
        </w:rPr>
        <w:t xml:space="preserve">, уставившись в свою тарелку.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так Гермиона бы этого не сделала! — </w:t>
      </w:r>
      <w:r w:rsidDel="00000000" w:rsidR="00000000" w:rsidRPr="00000000">
        <w:rPr>
          <w:rFonts w:ascii="Times New Roman" w:cs="Times New Roman" w:eastAsia="Times New Roman" w:hAnsi="Times New Roman"/>
          <w:sz w:val="24"/>
          <w:szCs w:val="24"/>
          <w:rtl w:val="0"/>
        </w:rPr>
        <w:t xml:space="preserve">кричала Мэнди </w:t>
      </w:r>
      <w:r w:rsidDel="00000000" w:rsidR="00000000" w:rsidRPr="00000000">
        <w:rPr>
          <w:rFonts w:ascii="Times New Roman" w:cs="Times New Roman" w:eastAsia="Times New Roman" w:hAnsi="Times New Roman"/>
          <w:sz w:val="24"/>
          <w:szCs w:val="24"/>
          <w:rtl w:val="0"/>
        </w:rPr>
        <w:t xml:space="preserve">Брокльхерст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плача, впрочем её лицо уже было залито слезами. В другое время её крик был бы слышен по всему Большому залу, но сейчас многие кричали друг на друга.</w:t>
      </w:r>
      <w:r w:rsidDel="00000000" w:rsidR="00000000" w:rsidRPr="00000000">
        <w:rPr>
          <w:rFonts w:ascii="Times New Roman" w:cs="Times New Roman" w:eastAsia="Times New Roman" w:hAnsi="Times New Roman"/>
          <w:sz w:val="24"/>
          <w:szCs w:val="24"/>
          <w:rtl w:val="0"/>
        </w:rPr>
        <w:t xml:space="preserve"> — Я... я уверена, </w:t>
      </w:r>
      <w:r w:rsidDel="00000000" w:rsidR="00000000" w:rsidRPr="00000000">
        <w:rPr>
          <w:rFonts w:ascii="Times New Roman" w:cs="Times New Roman" w:eastAsia="Times New Roman" w:hAnsi="Times New Roman"/>
          <w:sz w:val="24"/>
          <w:szCs w:val="24"/>
          <w:rtl w:val="0"/>
        </w:rPr>
        <w:t xml:space="preserve">Малфой хотел... хотел сделать с ней что-то нехорошее...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 генерал так не </w:t>
      </w:r>
      <w:r w:rsidDel="00000000" w:rsidR="00000000" w:rsidRPr="00000000">
        <w:rPr>
          <w:rFonts w:ascii="Times New Roman" w:cs="Times New Roman" w:eastAsia="Times New Roman" w:hAnsi="Times New Roman"/>
          <w:sz w:val="24"/>
          <w:szCs w:val="24"/>
          <w:rtl w:val="0"/>
        </w:rPr>
        <w:t xml:space="preserve">поступил</w:t>
      </w:r>
      <w:r w:rsidDel="00000000" w:rsidR="00000000" w:rsidRPr="00000000">
        <w:rPr>
          <w:rFonts w:ascii="Times New Roman" w:cs="Times New Roman" w:eastAsia="Times New Roman" w:hAnsi="Times New Roman"/>
          <w:sz w:val="24"/>
          <w:szCs w:val="24"/>
          <w:rtl w:val="0"/>
        </w:rPr>
        <w:t xml:space="preserve"> бы никогда</w:t>
      </w:r>
      <w:r w:rsidDel="00000000" w:rsidR="00000000" w:rsidRPr="00000000">
        <w:rPr>
          <w:rFonts w:ascii="Times New Roman" w:cs="Times New Roman" w:eastAsia="Times New Roman" w:hAnsi="Times New Roman"/>
          <w:sz w:val="24"/>
          <w:szCs w:val="24"/>
          <w:rtl w:val="0"/>
        </w:rPr>
        <w:t xml:space="preserve">! — Кевин Энтвистл орал даже громче Мэнди.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да, конечно! — кричал Энтони Голдштейн, — Малфой — сын Пожирателя Смерти!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смотрела в свою </w:t>
      </w:r>
      <w:r w:rsidDel="00000000" w:rsidR="00000000" w:rsidRPr="00000000">
        <w:rPr>
          <w:rFonts w:ascii="Times New Roman" w:cs="Times New Roman" w:eastAsia="Times New Roman" w:hAnsi="Times New Roman"/>
          <w:sz w:val="24"/>
          <w:szCs w:val="24"/>
          <w:rtl w:val="0"/>
        </w:rPr>
        <w:t xml:space="preserve">тарелку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генералом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ё армии.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основателем ЖОПРПГ.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доверил ей место своего заместителя.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её подругой-когтевранкой.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 они были её друзьями,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двумя её лучшими друзьями.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сморгнула, поняла, что взгляд её опять затуманился, и снова поднесла дрожащую руку, чтобы</w:t>
      </w:r>
      <w:r w:rsidDel="00000000" w:rsidR="00000000" w:rsidRPr="00000000">
        <w:rPr>
          <w:rFonts w:ascii="Times New Roman" w:cs="Times New Roman" w:eastAsia="Times New Roman" w:hAnsi="Times New Roman"/>
          <w:sz w:val="24"/>
          <w:szCs w:val="24"/>
          <w:rtl w:val="0"/>
        </w:rPr>
        <w:t xml:space="preserve"> вытереть слёзы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Мораг МакДугал фыркнула так оглушительно, что даже перебила общую сумятицу, творившуюся за обедом, и громко заявила: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Готова поспорить, Грейнджер во вчерашней битве</w:t>
      </w:r>
      <w:r w:rsidDel="00000000" w:rsidR="00000000" w:rsidRPr="00000000">
        <w:rPr>
          <w:rFonts w:ascii="Times New Roman" w:cs="Times New Roman" w:eastAsia="Times New Roman" w:hAnsi="Times New Roman"/>
          <w:sz w:val="24"/>
          <w:szCs w:val="24"/>
          <w:rtl w:val="0"/>
        </w:rPr>
        <w:t xml:space="preserve"> жульничала</w:t>
      </w:r>
      <w:r w:rsidDel="00000000" w:rsidR="00000000" w:rsidRPr="00000000">
        <w:rPr>
          <w:rFonts w:ascii="Times New Roman" w:cs="Times New Roman" w:eastAsia="Times New Roman" w:hAnsi="Times New Roman"/>
          <w:sz w:val="24"/>
          <w:szCs w:val="24"/>
          <w:rtl w:val="0"/>
        </w:rPr>
        <w:t xml:space="preserve">, и поэтому Малфой вызвал 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все — ЗАТКНИТЕСЬ! — проревел Гарри Поттер и ударил по столу кулаками. От силы удара по всей длине стола </w:t>
      </w:r>
      <w:r w:rsidDel="00000000" w:rsidR="00000000" w:rsidRPr="00000000">
        <w:rPr>
          <w:rFonts w:ascii="Times New Roman" w:cs="Times New Roman" w:eastAsia="Times New Roman" w:hAnsi="Times New Roman"/>
          <w:sz w:val="24"/>
          <w:szCs w:val="24"/>
          <w:rtl w:val="0"/>
        </w:rPr>
        <w:t xml:space="preserve">звякнули </w:t>
      </w:r>
      <w:r w:rsidDel="00000000" w:rsidR="00000000" w:rsidRPr="00000000">
        <w:rPr>
          <w:rFonts w:ascii="Times New Roman" w:cs="Times New Roman" w:eastAsia="Times New Roman" w:hAnsi="Times New Roman"/>
          <w:sz w:val="24"/>
          <w:szCs w:val="24"/>
          <w:rtl w:val="0"/>
        </w:rPr>
        <w:t xml:space="preserve">тарелки.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Del="00000000" w:rsidR="00000000" w:rsidRPr="00000000">
        <w:rPr>
          <w:rFonts w:ascii="Times New Roman" w:cs="Times New Roman" w:eastAsia="Times New Roman" w:hAnsi="Times New Roman"/>
          <w:sz w:val="24"/>
          <w:szCs w:val="24"/>
          <w:rtl w:val="0"/>
        </w:rPr>
        <w:t xml:space="preserve">Как это может быть, чёрт </w:t>
      </w:r>
      <w:r w:rsidDel="00000000" w:rsidR="00000000" w:rsidRPr="00000000">
        <w:rPr>
          <w:rFonts w:ascii="Times New Roman" w:cs="Times New Roman" w:eastAsia="Times New Roman" w:hAnsi="Times New Roman"/>
          <w:sz w:val="24"/>
          <w:szCs w:val="24"/>
          <w:rtl w:val="0"/>
        </w:rPr>
        <w:t xml:space="preserve">возьми, </w:t>
      </w:r>
      <w:r w:rsidDel="00000000" w:rsidR="00000000" w:rsidRPr="00000000">
        <w:rPr>
          <w:rFonts w:ascii="Times New Roman" w:cs="Times New Roman" w:eastAsia="Times New Roman" w:hAnsi="Times New Roman"/>
          <w:sz w:val="24"/>
          <w:szCs w:val="24"/>
          <w:rtl w:val="0"/>
        </w:rPr>
        <w:t xml:space="preserve">НЕ 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w:t>
      </w:r>
      <w:r w:rsidDel="00000000" w:rsidR="00000000" w:rsidRPr="00000000">
        <w:rPr>
          <w:rFonts w:ascii="Times New Roman" w:cs="Times New Roman" w:eastAsia="Times New Roman" w:hAnsi="Times New Roman"/>
          <w:sz w:val="24"/>
          <w:szCs w:val="24"/>
          <w:rtl w:val="0"/>
        </w:rPr>
        <w:t xml:space="preserve"> в это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заорал в ответ Кевин Энтвистл. — Все так говорят! Это был не я, это просто заклинание Ложной памяти!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идиоты?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Мораг, сидевшая рядом с ним, снисходительно кивнула.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проступившее на лице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заставило Падму вздрогнуть.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w:t>
      </w:r>
      <w:ins w:author="Alaric Lightin" w:id="0" w:date="2017-11-09T11:22:40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насколько глупы люди, но уверен,</w:t>
      </w:r>
      <w:r w:rsidDel="00000000" w:rsidR="00000000" w:rsidRPr="00000000">
        <w:rPr>
          <w:rFonts w:ascii="Times New Roman" w:cs="Times New Roman" w:eastAsia="Times New Roman" w:hAnsi="Times New Roman"/>
          <w:sz w:val="24"/>
          <w:szCs w:val="24"/>
          <w:rtl w:val="0"/>
        </w:rPr>
        <w:t xml:space="preserve"> в этот раз я справлюсь самостоятельно</w:t>
      </w:r>
      <w:r w:rsidDel="00000000" w:rsidR="00000000" w:rsidRPr="00000000">
        <w:rPr>
          <w:rFonts w:ascii="Times New Roman" w:cs="Times New Roman" w:eastAsia="Times New Roman" w:hAnsi="Times New Roman"/>
          <w:sz w:val="24"/>
          <w:szCs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и их невнятными отговорками. И тебе нет нужды изучать какие-то детали. Твой мозг просто по шаблону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о магии р</w:t>
      </w:r>
      <w:r w:rsidDel="00000000" w:rsidR="00000000" w:rsidRPr="00000000">
        <w:rPr>
          <w:rFonts w:ascii="Times New Roman" w:cs="Times New Roman" w:eastAsia="Times New Roman" w:hAnsi="Times New Roman"/>
          <w:sz w:val="24"/>
          <w:szCs w:val="24"/>
          <w:rtl w:val="0"/>
        </w:rPr>
        <w:t xml:space="preserve">ассуждают глупцы</w:t>
      </w:r>
      <w:r w:rsidDel="00000000" w:rsidR="00000000" w:rsidRPr="00000000">
        <w:rPr>
          <w:rFonts w:ascii="Times New Roman" w:cs="Times New Roman" w:eastAsia="Times New Roman" w:hAnsi="Times New Roman"/>
          <w:sz w:val="24"/>
          <w:szCs w:val="24"/>
          <w:rtl w:val="0"/>
        </w:rPr>
        <w:t xml:space="preserve">. Верить в гипотезу, включающую в себя заклинание Ложной </w:t>
      </w:r>
      <w:r w:rsidDel="00000000" w:rsidR="00000000" w:rsidRPr="00000000">
        <w:rPr>
          <w:rFonts w:ascii="Times New Roman" w:cs="Times New Roman" w:eastAsia="Times New Roman" w:hAnsi="Times New Roman"/>
          <w:sz w:val="24"/>
          <w:szCs w:val="24"/>
          <w:rtl w:val="0"/>
        </w:rPr>
        <w:t xml:space="preserve">памяти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принято.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 ты там бормочешь? — Мораг, вздёрнув нос, посмотрела на на Мальчика-Который-Выжил.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 хотя бы одному твоему слову? — крикнул </w:t>
      </w:r>
      <w:r w:rsidDel="00000000" w:rsidR="00000000" w:rsidRPr="00000000">
        <w:rPr>
          <w:rFonts w:ascii="Times New Roman" w:cs="Times New Roman" w:eastAsia="Times New Roman" w:hAnsi="Times New Roman"/>
          <w:sz w:val="24"/>
          <w:szCs w:val="24"/>
          <w:rtl w:val="0"/>
        </w:rPr>
        <w:t xml:space="preserve">когтевранец постарше,</w:t>
      </w:r>
      <w:r w:rsidDel="00000000" w:rsidR="00000000" w:rsidRPr="00000000">
        <w:rPr>
          <w:rFonts w:ascii="Times New Roman" w:cs="Times New Roman" w:eastAsia="Times New Roman" w:hAnsi="Times New Roman"/>
          <w:sz w:val="24"/>
          <w:szCs w:val="24"/>
          <w:rtl w:val="0"/>
        </w:rPr>
        <w:t xml:space="preserve"> которого Падма не знала. — После того как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обратил</w:t>
      </w:r>
      <w:r w:rsidDel="00000000" w:rsidR="00000000" w:rsidRPr="00000000">
        <w:rPr>
          <w:rFonts w:ascii="Times New Roman" w:cs="Times New Roman" w:eastAsia="Times New Roman" w:hAnsi="Times New Roman"/>
          <w:sz w:val="24"/>
          <w:szCs w:val="24"/>
          <w:rtl w:val="0"/>
        </w:rPr>
        <w:t xml:space="preserve"> Грейнджер во Тьму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посмотрел на меня</w:t>
      </w:r>
      <w:r w:rsidDel="00000000" w:rsidR="00000000" w:rsidRPr="00000000">
        <w:rPr>
          <w:rFonts w:ascii="Times New Roman" w:cs="Times New Roman" w:eastAsia="Times New Roman" w:hAnsi="Times New Roman"/>
          <w:sz w:val="24"/>
          <w:szCs w:val="24"/>
          <w:rtl w:val="0"/>
        </w:rPr>
        <w:t xml:space="preserve"> и ответил, что если бы я не был ослеплён своим воспитанием, то обнаружил бы сотни ещё более абсурдных </w:t>
      </w:r>
      <w:r w:rsidDel="00000000" w:rsidR="00000000" w:rsidRPr="00000000">
        <w:rPr>
          <w:rFonts w:ascii="Times New Roman" w:cs="Times New Roman" w:eastAsia="Times New Roman" w:hAnsi="Times New Roman"/>
          <w:sz w:val="24"/>
          <w:szCs w:val="24"/>
          <w:rtl w:val="0"/>
        </w:rPr>
        <w:t xml:space="preserve">вещей</w:t>
      </w:r>
      <w:r w:rsidDel="00000000" w:rsidR="00000000" w:rsidRPr="00000000">
        <w:rPr>
          <w:rFonts w:ascii="Times New Roman" w:cs="Times New Roman" w:eastAsia="Times New Roman" w:hAnsi="Times New Roman"/>
          <w:sz w:val="24"/>
          <w:szCs w:val="24"/>
          <w:rtl w:val="0"/>
        </w:rPr>
        <w:t xml:space="preserve">, в которые верит множество маглов. То, что вы все делаете, — очень по-человечески, очень </w:t>
      </w:r>
      <w:r w:rsidDel="00000000" w:rsidR="00000000" w:rsidRPr="00000000">
        <w:rPr>
          <w:rFonts w:ascii="Times New Roman" w:cs="Times New Roman" w:eastAsia="Times New Roman" w:hAnsi="Times New Roman"/>
          <w:sz w:val="24"/>
          <w:szCs w:val="24"/>
          <w:rtl w:val="0"/>
        </w:rPr>
        <w:t xml:space="preserve">нормально</w:t>
      </w:r>
      <w:r w:rsidDel="00000000" w:rsidR="00000000" w:rsidRPr="00000000">
        <w:rPr>
          <w:rFonts w:ascii="Times New Roman" w:cs="Times New Roman" w:eastAsia="Times New Roman" w:hAnsi="Times New Roman"/>
          <w:sz w:val="24"/>
          <w:szCs w:val="24"/>
          <w:rtl w:val="0"/>
        </w:rPr>
        <w:t xml:space="preserve">, и не делает вас необычно плохими, так что я не буду жаловаться.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встал из-за стола.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Увидимся </w:t>
      </w:r>
      <w:r w:rsidDel="00000000" w:rsidR="00000000" w:rsidRPr="00000000">
        <w:rPr>
          <w:rFonts w:ascii="Times New Roman" w:cs="Times New Roman" w:eastAsia="Times New Roman" w:hAnsi="Times New Roman"/>
          <w:sz w:val="24"/>
          <w:szCs w:val="24"/>
          <w:rtl w:val="0"/>
        </w:rPr>
        <w:t xml:space="preserve">позже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Поттер ушёл от них, ушёл от них всех.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же не думаешь, что он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прав? — спросила сидевшая рядом Су Ли. По её интонации было совершенно </w:t>
      </w:r>
      <w:r w:rsidDel="00000000" w:rsidR="00000000" w:rsidRPr="00000000">
        <w:rPr>
          <w:rFonts w:ascii="Times New Roman" w:cs="Times New Roman" w:eastAsia="Times New Roman" w:hAnsi="Times New Roman"/>
          <w:sz w:val="24"/>
          <w:szCs w:val="24"/>
          <w:rtl w:val="0"/>
        </w:rPr>
        <w:t xml:space="preserve">понятно</w:t>
      </w:r>
      <w:r w:rsidDel="00000000" w:rsidR="00000000" w:rsidRPr="00000000">
        <w:rPr>
          <w:rFonts w:ascii="Times New Roman" w:cs="Times New Roman" w:eastAsia="Times New Roman" w:hAnsi="Times New Roman"/>
          <w:sz w:val="24"/>
          <w:szCs w:val="24"/>
          <w:rtl w:val="0"/>
        </w:rPr>
        <w:t xml:space="preserve">, что думает</w:t>
      </w:r>
      <w:r w:rsidDel="00000000" w:rsidR="00000000" w:rsidRPr="00000000">
        <w:rPr>
          <w:rFonts w:ascii="Times New Roman" w:cs="Times New Roman" w:eastAsia="Times New Roman" w:hAnsi="Times New Roman"/>
          <w:sz w:val="24"/>
          <w:szCs w:val="24"/>
          <w:rtl w:val="0"/>
        </w:rPr>
        <w:t xml:space="preserve"> 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было Падма. Казалось, слова застревали в горле, а мысли — в голове. — Я... То есть... 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достаточно усердно</w:t>
      </w:r>
      <w:r w:rsidDel="00000000" w:rsidR="00000000" w:rsidRPr="00000000">
        <w:rPr>
          <w:rFonts w:ascii="Times New Roman" w:cs="Times New Roman" w:eastAsia="Times New Roman" w:hAnsi="Times New Roman"/>
          <w:sz w:val="24"/>
          <w:szCs w:val="24"/>
          <w:rtl w:val="0"/>
        </w:rPr>
        <w:t xml:space="preserve"> думать, </w:t>
      </w:r>
      <w:r w:rsidDel="00000000" w:rsidR="00000000" w:rsidRPr="00000000">
        <w:rPr>
          <w:rFonts w:ascii="Times New Roman" w:cs="Times New Roman" w:eastAsia="Times New Roman" w:hAnsi="Times New Roman"/>
          <w:sz w:val="24"/>
          <w:szCs w:val="24"/>
          <w:rtl w:val="0"/>
        </w:rPr>
        <w:t xml:space="preserve">можно сделать невозможное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всегда верил в это утверждение. Было время, когда он считал, что</w:t>
      </w:r>
      <w:r w:rsidDel="00000000" w:rsidR="00000000" w:rsidRPr="00000000">
        <w:rPr>
          <w:rFonts w:ascii="Times New Roman" w:cs="Times New Roman" w:eastAsia="Times New Roman" w:hAnsi="Times New Roman"/>
          <w:sz w:val="24"/>
          <w:szCs w:val="24"/>
          <w:rtl w:val="0"/>
        </w:rPr>
        <w:t xml:space="preserve"> есть ограничения, которые накладывают законы физики</w:t>
      </w:r>
      <w:r w:rsidDel="00000000" w:rsidR="00000000" w:rsidRPr="00000000">
        <w:rPr>
          <w:rFonts w:ascii="Times New Roman" w:cs="Times New Roman" w:eastAsia="Times New Roman" w:hAnsi="Times New Roman"/>
          <w:sz w:val="24"/>
          <w:szCs w:val="24"/>
          <w:rtl w:val="0"/>
        </w:rPr>
        <w:t xml:space="preserve">, но теперь он подозревал, что ограничений нет вовсе.)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думать достаточно быстро, то иногда можно сделать невозможное быстро...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иногда.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иногда.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всегда.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наверняка.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осматривал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зал трофеев. Его окружали награды, кубки, доспехи, щиты, статуи и медали, которые хранились в тысячах,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в десятках тысяч стеклянных витрин. Все века существования Хогвартса этот зал собирал награды. Недели, </w:t>
      </w:r>
      <w:r w:rsidDel="00000000" w:rsidR="00000000" w:rsidRPr="00000000">
        <w:rPr>
          <w:rFonts w:ascii="Times New Roman" w:cs="Times New Roman" w:eastAsia="Times New Roman" w:hAnsi="Times New Roman"/>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комнате. Все попытки изобразить детектива провалились.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Улик не было. Или он оказался недостаточно умён, чтобы их найти.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сказал, что портал привёл его в пустой дом в Лондоне, без каких-либо признаков хозяев.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не нашёл записок в спальне Гермионы.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Дамблдор сказал, что Волдеморт,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напрашивающиеся места, но не нашёл ничего змееподобного, что отозвалось бы на его обращение. Похоже, в этот день вход в Тайную Комнату не хотел, чтобы его нашли.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козни против неё.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использовал все шесть часов Маховика, но улик по-прежнему не было, и ему нужно было ложиться спать, если он </w:t>
      </w:r>
      <w:r w:rsidDel="00000000" w:rsidR="00000000" w:rsidRPr="00000000">
        <w:rPr>
          <w:rFonts w:ascii="Times New Roman" w:cs="Times New Roman" w:eastAsia="Times New Roman" w:hAnsi="Times New Roman"/>
          <w:sz w:val="24"/>
          <w:szCs w:val="24"/>
          <w:rtl w:val="0"/>
        </w:rPr>
        <w:t xml:space="preserve">хо</w:t>
      </w:r>
      <w:r w:rsidDel="00000000" w:rsidR="00000000" w:rsidRPr="00000000">
        <w:rPr>
          <w:rFonts w:ascii="Times New Roman" w:cs="Times New Roman" w:eastAsia="Times New Roman" w:hAnsi="Times New Roman"/>
          <w:sz w:val="24"/>
          <w:szCs w:val="24"/>
          <w:rtl w:val="0"/>
        </w:rPr>
        <w:t xml:space="preserve">тел полноценно функционировать завтра на суде Гермионы.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Мальчик-Который-Уничтожил-Дементора стоял посреди зала трофеев Хогвартса.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палочка упала к ногам.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плакал.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человек взывает к своему мозгу и не получает ответа.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 над Гермионой Грейнджер на следующий день начался в назначенное время.</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570"/>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