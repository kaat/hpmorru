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2"/>
        <w:pBdr>
          <w:top w:space="0" w:sz="0" w:val="nil"/>
          <w:left w:space="0" w:sz="0" w:val="nil"/>
          <w:bottom w:space="0" w:sz="0" w:val="nil"/>
          <w:right w:space="0" w:sz="0" w:val="nil"/>
          <w:between w:space="0" w:sz="0" w:val="nil"/>
        </w:pBdr>
        <w:shd w:fill="auto" w:val="clear"/>
        <w:spacing w:line="240" w:lineRule="auto"/>
        <w:rPr/>
      </w:pPr>
      <w:bookmarkStart w:colFirst="0" w:colLast="0" w:name="_smk695rrz6a0" w:id="0"/>
      <w:bookmarkEnd w:id="0"/>
      <w:r w:rsidDel="00000000" w:rsidR="00000000" w:rsidRPr="00000000">
        <w:rPr>
          <w:rtl w:val="0"/>
        </w:rPr>
        <w:t xml:space="preserve">Глава 6. Ошибка планирования</w:t>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Бла бла бла отказ от прав, бла бла Роулинг бла бла бла принадлежит.</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У вас был странный день? У меня тем более.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Другие дети, вероятно, дождались бы окончания своего первого визита в Косой переулок.</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Мешочек с элементом 79, — пробормотал Гарри и вытащил из кошеля-скрытня пустую руку.</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Большинство детей приобрело бы сначала волшебные палочки.</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Мешочек оканэ</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 сказал Гарри. Тяжёлый мешочек с золотом прыгнул в раскрытую ладонь.</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вынул его наружу, потом сунул обратно в кошель. Вытащил руку и вновь засунул её, произнося:</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Мешочек универсального эквивалента стоимости товаров, — на этот раз рука осталась пустой.</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 Гарри Поттера уже был один волшебный предмет — зачем ждать чего-то ещё?</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Профессор МакГонагалл, — обратился Гарри к притихшей ведьме, которая шла рядом, — скажите мне два слова на языке, котор</w:t>
      </w:r>
      <w:ins w:author="Alaric Lightin" w:id="0" w:date="2018-11-19T13:57:18Z">
        <w:r w:rsidDel="00000000" w:rsidR="00000000" w:rsidRPr="00000000">
          <w:rPr>
            <w:rFonts w:ascii="Times New Roman" w:cs="Times New Roman" w:eastAsia="Times New Roman" w:hAnsi="Times New Roman"/>
            <w:sz w:val="24"/>
            <w:szCs w:val="24"/>
            <w:rtl w:val="0"/>
          </w:rPr>
          <w:t xml:space="preserve">ого</w:t>
        </w:r>
      </w:ins>
      <w:del w:author="Alaric Lightin" w:id="0" w:date="2018-11-19T13:57:18Z">
        <w:r w:rsidDel="00000000" w:rsidR="00000000" w:rsidRPr="00000000">
          <w:rPr>
            <w:rFonts w:ascii="Times New Roman" w:cs="Times New Roman" w:eastAsia="Times New Roman" w:hAnsi="Times New Roman"/>
            <w:sz w:val="24"/>
            <w:szCs w:val="24"/>
            <w:rtl w:val="0"/>
          </w:rPr>
          <w:delText xml:space="preserve">ый</w:delText>
        </w:r>
      </w:del>
      <w:r w:rsidDel="00000000" w:rsidR="00000000" w:rsidRPr="00000000">
        <w:rPr>
          <w:rFonts w:ascii="Times New Roman" w:cs="Times New Roman" w:eastAsia="Times New Roman" w:hAnsi="Times New Roman"/>
          <w:sz w:val="24"/>
          <w:szCs w:val="24"/>
          <w:rtl w:val="0"/>
        </w:rPr>
        <w:t xml:space="preserve"> я не знаю. Пусть одно из них означает «золото», а второе — что-то другое, но не объясняйте, какое из них как переводится.</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Ахава и захав, — ответила МакГонагалл, — это на иврите, другое слово означает «любовь».</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Спасибо, профессор. Мешочек ахава, — ничего не произошло.</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Мешочек захав, — мешочек с золотом очутился в его руке.</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Захав означает </w:t>
      </w:r>
      <w:ins w:author="Alaric Lightin" w:id="1" w:date="2018-11-19T13:57:47Z">
        <w:r w:rsidDel="00000000" w:rsidR="00000000" w:rsidRPr="00000000">
          <w:rPr>
            <w:rFonts w:ascii="Times New Roman" w:cs="Times New Roman" w:eastAsia="Times New Roman" w:hAnsi="Times New Roman"/>
            <w:sz w:val="24"/>
            <w:szCs w:val="24"/>
            <w:rtl w:val="0"/>
          </w:rPr>
          <w:t xml:space="preserve">«</w:t>
        </w:r>
      </w:ins>
      <w:r w:rsidDel="00000000" w:rsidR="00000000" w:rsidRPr="00000000">
        <w:rPr>
          <w:rFonts w:ascii="Times New Roman" w:cs="Times New Roman" w:eastAsia="Times New Roman" w:hAnsi="Times New Roman"/>
          <w:sz w:val="24"/>
          <w:szCs w:val="24"/>
          <w:rtl w:val="0"/>
        </w:rPr>
        <w:t xml:space="preserve">золото</w:t>
      </w:r>
      <w:ins w:author="Alaric Lightin" w:id="2" w:date="2018-11-19T13:57:56Z">
        <w:r w:rsidDel="00000000" w:rsidR="00000000" w:rsidRPr="00000000">
          <w:rPr>
            <w:rFonts w:ascii="Times New Roman" w:cs="Times New Roman" w:eastAsia="Times New Roman" w:hAnsi="Times New Roman"/>
            <w:sz w:val="24"/>
            <w:szCs w:val="24"/>
            <w:rtl w:val="0"/>
          </w:rPr>
          <w:t xml:space="preserve">»</w:t>
        </w:r>
      </w:ins>
      <w:r w:rsidDel="00000000" w:rsidR="00000000" w:rsidRPr="00000000">
        <w:rPr>
          <w:rFonts w:ascii="Times New Roman" w:cs="Times New Roman" w:eastAsia="Times New Roman" w:hAnsi="Times New Roman"/>
          <w:sz w:val="24"/>
          <w:szCs w:val="24"/>
          <w:rtl w:val="0"/>
        </w:rPr>
        <w:t xml:space="preserve">? — спросил Гарри.</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МакГонагалл кивнула.</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обдумал полученные результаты. Это был грубый предварительный эксперимент, но и его было достаточно, чтобы сделать вывод:</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Ааааргх! Что за бессмыслица!</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Колдунья снисходительно приподняла бровь:</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Какие-то затруднения, мистер Поттер?</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только что опроверг все свои гипотезы! Как может быть, что фраза «мешочек со 115 галлеонами» работает, а «мешочек с 90 плюс 25 галлеонами» — нет? Что, эта вещь умеет считать, а складывать не умеет? Она понимает простые имена существительные, но игнорирует определения, означающие тот же самый предмет? Человек, сделавший этот кошель, скорее всего</w:t>
      </w:r>
      <w:ins w:author="Alaric Lightin" w:id="3" w:date="2018-11-19T13:58:20Z">
        <w:r w:rsidDel="00000000" w:rsidR="00000000" w:rsidRPr="00000000">
          <w:rPr>
            <w:rFonts w:ascii="Times New Roman" w:cs="Times New Roman" w:eastAsia="Times New Roman" w:hAnsi="Times New Roman"/>
            <w:sz w:val="24"/>
            <w:szCs w:val="24"/>
            <w:rtl w:val="0"/>
          </w:rPr>
          <w:t xml:space="preserve">,</w:t>
        </w:r>
      </w:ins>
      <w:r w:rsidDel="00000000" w:rsidR="00000000" w:rsidRPr="00000000">
        <w:rPr>
          <w:rFonts w:ascii="Times New Roman" w:cs="Times New Roman" w:eastAsia="Times New Roman" w:hAnsi="Times New Roman"/>
          <w:sz w:val="24"/>
          <w:szCs w:val="24"/>
          <w:rtl w:val="0"/>
        </w:rPr>
        <w:t xml:space="preserve"> не знал японский, а я не говорю на иврите, так что кошель не использует знания своего создателя, равно как и мои, — Гарри беспомощно махнул рукой. — Правила использования вроде бы ясны, но как именно</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они работают? Даже не хочу спрашивать, каким образом какой-то кошель распознаёт голос и естественную речь, учитывая, что лучшие разработчики искусственного интеллекта уже тридцать пять лет не могут научить этому свои суперкомпьютеры, несмотря на все старания, — Гарри сделал паузу, чтобы отдышаться. — Но всё-таки, как, ну как это </w:t>
      </w:r>
      <w:r w:rsidDel="00000000" w:rsidR="00000000" w:rsidRPr="00000000">
        <w:rPr>
          <w:rFonts w:ascii="Times New Roman" w:cs="Times New Roman" w:eastAsia="Times New Roman" w:hAnsi="Times New Roman"/>
          <w:sz w:val="24"/>
          <w:szCs w:val="24"/>
          <w:rtl w:val="0"/>
        </w:rPr>
        <w:t xml:space="preserve">работает</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Магия, — пожала плечами профессор МакГонагалл.</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Это всего лишь слово! Я не могу строить на его основе новые предположения! Это всё равно что сказать «флогистон», или «жизненный порыв», или «эмердженция», или «сложность»!</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МакГонагалл засмеялась:</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 всё же это магия, мистер Поттер.</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поник головой:</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Со всем уважением, профессор МакГонагалл, но мне кажется, вы не понимаете, что я пытаюсь сделать.</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Со всем уважением, мистер Поттер, но, скорее всего, не понимаю. Впрочем, извините, есть одна догадка. Возможно, вы хотите овладеть всем миром?</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Нет! То есть</w:t>
      </w:r>
      <w:del w:author="Alaric Lightin" w:id="4" w:date="2018-11-19T13:58:34Z">
        <w:r w:rsidDel="00000000" w:rsidR="00000000" w:rsidRPr="00000000">
          <w:rPr>
            <w:rFonts w:ascii="Times New Roman" w:cs="Times New Roman" w:eastAsia="Times New Roman" w:hAnsi="Times New Roman"/>
            <w:sz w:val="24"/>
            <w:szCs w:val="24"/>
            <w:rtl w:val="0"/>
          </w:rPr>
          <w:delText xml:space="preserve">,</w:delText>
        </w:r>
      </w:del>
      <w:r w:rsidDel="00000000" w:rsidR="00000000" w:rsidRPr="00000000">
        <w:rPr>
          <w:rFonts w:ascii="Times New Roman" w:cs="Times New Roman" w:eastAsia="Times New Roman" w:hAnsi="Times New Roman"/>
          <w:sz w:val="24"/>
          <w:szCs w:val="24"/>
          <w:rtl w:val="0"/>
        </w:rPr>
        <w:t xml:space="preserve"> да, то есть</w:t>
      </w:r>
      <w:del w:author="Alaric Lightin" w:id="5" w:date="2018-11-19T13:58:37Z">
        <w:r w:rsidDel="00000000" w:rsidR="00000000" w:rsidRPr="00000000">
          <w:rPr>
            <w:rFonts w:ascii="Times New Roman" w:cs="Times New Roman" w:eastAsia="Times New Roman" w:hAnsi="Times New Roman"/>
            <w:sz w:val="24"/>
            <w:szCs w:val="24"/>
            <w:rtl w:val="0"/>
          </w:rPr>
          <w:delText xml:space="preserve">,</w:delText>
        </w:r>
      </w:del>
      <w:r w:rsidDel="00000000" w:rsidR="00000000" w:rsidRPr="00000000">
        <w:rPr>
          <w:rFonts w:ascii="Times New Roman" w:cs="Times New Roman" w:eastAsia="Times New Roman" w:hAnsi="Times New Roman"/>
          <w:sz w:val="24"/>
          <w:szCs w:val="24"/>
          <w:rtl w:val="0"/>
        </w:rPr>
        <w:t xml:space="preserve"> нет!</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Думаю, мне бы стоило встревожиться из-за ваших затруднений с ответом.</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с грустью подумал о Дартмутском семинаре 1956-го года, первой в истории конференции по вопросам искусственного интеллекта. В качестве ключевых вопросов участники выделили: понимание языка, самообучение и самосовершенствование компьютеров. Они абсолютно серьёзно предполагали, что десять ученых смогут достичь существенных результатов по данным вопросам, если будут работать вместе в течение двух месяцев.</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Так. Не унывать. Я только приступил к разгадке всех тайн магии. Фактически</w:t>
      </w:r>
      <w:del w:author="Alaric Lightin" w:id="6" w:date="2018-11-19T13:59:17Z">
        <w:r w:rsidDel="00000000" w:rsidR="00000000" w:rsidRPr="00000000">
          <w:rPr>
            <w:rFonts w:ascii="Times New Roman" w:cs="Times New Roman" w:eastAsia="Times New Roman" w:hAnsi="Times New Roman"/>
            <w:i w:val="1"/>
            <w:sz w:val="24"/>
            <w:szCs w:val="24"/>
            <w:rtl w:val="0"/>
          </w:rPr>
          <w:delText xml:space="preserve">,</w:delText>
        </w:r>
      </w:del>
      <w:r w:rsidDel="00000000" w:rsidR="00000000" w:rsidRPr="00000000">
        <w:rPr>
          <w:rFonts w:ascii="Times New Roman" w:cs="Times New Roman" w:eastAsia="Times New Roman" w:hAnsi="Times New Roman"/>
          <w:i w:val="1"/>
          <w:sz w:val="24"/>
          <w:szCs w:val="24"/>
          <w:rtl w:val="0"/>
        </w:rPr>
        <w:t xml:space="preserve"> ещё неизвестно, слишком ли это сложная задача для двух месяцев.</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 вы действительно ни разу не слышали о волшебниках, которые задавали подобного рода вопросы или проводили подобные научные эксперименты? — снова спросил Гарри. Для него такая попытка казалась совершенно очевидной.</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Хотя, с другой стороны, прошло двести лет с момента изобретения научного метода познания, прежде чем маглам-учёным пришла в голову мысль взяться за системное исследование вопроса: какие предложения способен понять четырёхлетний ребёнок. В принципе, психологией развития речи могли бы заниматься ещё в восемнадцатом веке, но до двадцатого об этом никто и не думал. Поэтому вряд ли стоит винить волшебный мир — который гораздо меньше — за то, что они не стали исследовать чары извлечения.</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МакГонагалл снова пожала плечами:</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по-прежнему не уверена, что вы понимаете под «научными экспериментами», мистер Поттер. Как я уже говорила, я видела </w:t>
      </w:r>
      <w:r w:rsidDel="00000000" w:rsidR="00000000" w:rsidRPr="00000000">
        <w:rPr>
          <w:rFonts w:ascii="Times New Roman" w:cs="Times New Roman" w:eastAsia="Times New Roman" w:hAnsi="Times New Roman"/>
          <w:sz w:val="24"/>
          <w:szCs w:val="24"/>
          <w:rtl w:val="0"/>
        </w:rPr>
        <w:t xml:space="preserve">маглорождённых </w:t>
      </w:r>
      <w:r w:rsidDel="00000000" w:rsidR="00000000" w:rsidRPr="00000000">
        <w:rPr>
          <w:rFonts w:ascii="Times New Roman" w:cs="Times New Roman" w:eastAsia="Times New Roman" w:hAnsi="Times New Roman"/>
          <w:sz w:val="24"/>
          <w:szCs w:val="24"/>
          <w:rtl w:val="0"/>
        </w:rPr>
        <w:t xml:space="preserve">учеников, которые пытались применить магловскую науку в Хогвартсе, и, кроме этого, каждый год создаются новые чары и зелья.</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покачал головой:</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Технология и наука — совершенно разные вещи. Пробовать различные подходы и ставить эксперименты, чтобы обнаружить закономерности, — не одно и то же, — </w:t>
      </w:r>
      <w:r w:rsidDel="00000000" w:rsidR="00000000" w:rsidRPr="00000000">
        <w:rPr>
          <w:rFonts w:ascii="Times New Roman" w:cs="Times New Roman" w:eastAsia="Times New Roman" w:hAnsi="Times New Roman"/>
          <w:i w:val="1"/>
          <w:sz w:val="24"/>
          <w:szCs w:val="24"/>
          <w:rtl w:val="0"/>
        </w:rPr>
        <w:t xml:space="preserve">м</w:t>
      </w:r>
      <w:r w:rsidDel="00000000" w:rsidR="00000000" w:rsidRPr="00000000">
        <w:rPr>
          <w:rFonts w:ascii="Times New Roman" w:cs="Times New Roman" w:eastAsia="Times New Roman" w:hAnsi="Times New Roman"/>
          <w:i w:val="1"/>
          <w:sz w:val="24"/>
          <w:szCs w:val="24"/>
          <w:rtl w:val="0"/>
        </w:rPr>
        <w:t xml:space="preserve">ногие пытались изобрести самолёт, создавая конструкции с крыльями, но только братья Райт построили аэродинамическую трубу, чтобы измерить подъёмную силу…</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Кстати, сколько маглорождённых учеников поступает в Хогвартс ежегодно?</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МакГонагалл на мгновение задумалась:</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Приблизительно десять.</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оступился и чуть не запутался в собственных ногах.</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Десять</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Население магловского мира составляло более шести миллиардов. Если считать, что Гарри — один такой на миллион, то в Нью-Йорке — 12 таких же умных мальчиков, а в Китае — тысяча. Вполне нормально, что в мире маглов есть 11-летние дети, которые знакомы с высшей математикой. Гарри знал, что он не единственный. Он встречал и других гениев на олимпиадах по математике. И чаще всего с треском проигрывал своим соперникам, которые наверняка целыми днями решали математические задачи, вообще никогда не читали научную фантастику и которые просто сгорят от своей науки ещё до пубертатного возраста и совсем ничего не добьются в жизни, потому что будут использовать известные подходы вместо того, чтобы научиться мыслить творчески. (Гарри был из числа людей, тяжело принимающих поражение</w:t>
      </w:r>
      <w:ins w:author="Alaric Lightin" w:id="7" w:date="2018-11-19T14:02:26Z">
        <w:r w:rsidDel="00000000" w:rsidR="00000000" w:rsidRPr="00000000">
          <w:rPr>
            <w:rFonts w:ascii="Times New Roman" w:cs="Times New Roman" w:eastAsia="Times New Roman" w:hAnsi="Times New Roman"/>
            <w:sz w:val="24"/>
            <w:szCs w:val="24"/>
            <w:rtl w:val="0"/>
          </w:rPr>
          <w:t xml:space="preserve">.</w:t>
        </w:r>
      </w:ins>
      <w:r w:rsidDel="00000000" w:rsidR="00000000" w:rsidRPr="00000000">
        <w:rPr>
          <w:rFonts w:ascii="Times New Roman" w:cs="Times New Roman" w:eastAsia="Times New Roman" w:hAnsi="Times New Roman"/>
          <w:sz w:val="24"/>
          <w:szCs w:val="24"/>
          <w:rtl w:val="0"/>
        </w:rPr>
        <w:t xml:space="preserve">)</w:t>
      </w:r>
      <w:del w:author="Alaric Lightin" w:id="8" w:date="2018-11-19T14:02:28Z">
        <w:r w:rsidDel="00000000" w:rsidR="00000000" w:rsidRPr="00000000">
          <w:rPr>
            <w:rFonts w:ascii="Times New Roman" w:cs="Times New Roman" w:eastAsia="Times New Roman" w:hAnsi="Times New Roman"/>
            <w:sz w:val="24"/>
            <w:szCs w:val="24"/>
            <w:rtl w:val="0"/>
          </w:rPr>
          <w:delText xml:space="preserve">.</w:delText>
        </w:r>
      </w:del>
      <w:r w:rsidDel="00000000" w:rsidR="00000000" w:rsidRPr="00000000">
        <w:rPr>
          <w:rtl w:val="0"/>
        </w:rPr>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Но в волшебном мире…</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Десять маглорождённых в год, переставших получать обычное образование в одиннадцать лет? И хотя МакГонагалл могла приукрасить ситуацию, она утверждала, что Хогвартс — крупнейшая и самая знаменитая школа волшебства в мире — обучала магии… лишь до семнадцати лет.</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МакГонагалл без сомнения прекрасно знала, как превратиться в кошку. Но она </w:t>
      </w:r>
      <w:r w:rsidDel="00000000" w:rsidR="00000000" w:rsidRPr="00000000">
        <w:rPr>
          <w:rFonts w:ascii="Times New Roman" w:cs="Times New Roman" w:eastAsia="Times New Roman" w:hAnsi="Times New Roman"/>
          <w:sz w:val="24"/>
          <w:szCs w:val="24"/>
          <w:rtl w:val="0"/>
        </w:rPr>
        <w:t xml:space="preserve">никогда </w:t>
      </w:r>
      <w:r w:rsidDel="00000000" w:rsidR="00000000" w:rsidRPr="00000000">
        <w:rPr>
          <w:rFonts w:ascii="Times New Roman" w:cs="Times New Roman" w:eastAsia="Times New Roman" w:hAnsi="Times New Roman"/>
          <w:sz w:val="24"/>
          <w:szCs w:val="24"/>
          <w:rtl w:val="0"/>
        </w:rPr>
        <w:t xml:space="preserve">не слышала о научном методе. Для неё это была та же магия, только магловская. И ей даже не было любопытно, какие тайны может скрывать кошель, распознающий естественную речь.</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итоге получалось два варианта.</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Вариант первый: магия была настолько непонятной, запутанной и непостижимой, что даже если волшебники и волшебницы брались разгадывать её тайны, то они добивались очень малых результатов или же вообще никаких</w:t>
      </w:r>
      <w:del w:author="Alaric Lightin" w:id="9" w:date="2018-11-19T13:59:42Z">
        <w:r w:rsidDel="00000000" w:rsidR="00000000" w:rsidRPr="00000000">
          <w:rPr>
            <w:rFonts w:ascii="Times New Roman" w:cs="Times New Roman" w:eastAsia="Times New Roman" w:hAnsi="Times New Roman"/>
            <w:sz w:val="24"/>
            <w:szCs w:val="24"/>
            <w:rtl w:val="0"/>
          </w:rPr>
          <w:delText xml:space="preserve">,</w:delText>
        </w:r>
      </w:del>
      <w:r w:rsidDel="00000000" w:rsidR="00000000" w:rsidRPr="00000000">
        <w:rPr>
          <w:rFonts w:ascii="Times New Roman" w:cs="Times New Roman" w:eastAsia="Times New Roman" w:hAnsi="Times New Roman"/>
          <w:sz w:val="24"/>
          <w:szCs w:val="24"/>
          <w:rtl w:val="0"/>
        </w:rPr>
        <w:t xml:space="preserve"> и со временем сдавались. В этом случае у Гарри не было шансов вовсе.</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Или…</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с решимостью затрещал суставами пальцев, но вместо зловещего хруста, который эхом отразился бы от стен домов Косого переулка, раздался лишь тихий щёлкающий звук.</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Вариант второй: он захватит мир.</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Со временем. Вероятно, не сразу.</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Это может занять и больше двух месяцев. Маглы не полетели на </w:t>
      </w:r>
      <w:del w:author="Alaric Lightin" w:id="10" w:date="2018-11-19T14:00:03Z">
        <w:r w:rsidDel="00000000" w:rsidR="00000000" w:rsidRPr="00000000">
          <w:rPr>
            <w:rFonts w:ascii="Times New Roman" w:cs="Times New Roman" w:eastAsia="Times New Roman" w:hAnsi="Times New Roman"/>
            <w:sz w:val="24"/>
            <w:szCs w:val="24"/>
            <w:rtl w:val="0"/>
          </w:rPr>
          <w:delText xml:space="preserve">л</w:delText>
        </w:r>
      </w:del>
      <w:ins w:author="Alaric Lightin" w:id="10" w:date="2018-11-19T14:00:03Z">
        <w:r w:rsidDel="00000000" w:rsidR="00000000" w:rsidRPr="00000000">
          <w:rPr>
            <w:rFonts w:ascii="Times New Roman" w:cs="Times New Roman" w:eastAsia="Times New Roman" w:hAnsi="Times New Roman"/>
            <w:sz w:val="24"/>
            <w:szCs w:val="24"/>
            <w:rtl w:val="0"/>
          </w:rPr>
          <w:t xml:space="preserve">Л</w:t>
        </w:r>
      </w:ins>
      <w:r w:rsidDel="00000000" w:rsidR="00000000" w:rsidRPr="00000000">
        <w:rPr>
          <w:rFonts w:ascii="Times New Roman" w:cs="Times New Roman" w:eastAsia="Times New Roman" w:hAnsi="Times New Roman"/>
          <w:sz w:val="24"/>
          <w:szCs w:val="24"/>
          <w:rtl w:val="0"/>
        </w:rPr>
        <w:t xml:space="preserve">уну через неделю после открытия Галилео.</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От широкой улыбки уже болели щёки, но Гарри всё никак не мог остановиться.</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 всегда боялся закончить как те вундеркинды, которые в итоге ничего не добились и проводили всю оставшуюся жизнь, хвалясь тем, какими крутыми они были в десять лет. Впрочем, большинству гениев-взрослых тоже нечем было гордиться. На каждого Эйнштейна в истории приходились тысячи не менее умных людей. Но для достижения подлинного величия им не хватало одной совершенно необходимой вещи, а именно </w:t>
      </w:r>
      <w:del w:author="Alaric Lightin" w:id="11" w:date="2018-11-19T14:02:00Z">
        <w:commentRangeStart w:id="0"/>
        <w:r w:rsidDel="00000000" w:rsidR="00000000" w:rsidRPr="00000000">
          <w:rPr>
            <w:rFonts w:ascii="Times New Roman" w:cs="Times New Roman" w:eastAsia="Times New Roman" w:hAnsi="Times New Roman"/>
            <w:sz w:val="24"/>
            <w:szCs w:val="24"/>
            <w:rtl w:val="0"/>
          </w:rPr>
          <w:delText xml:space="preserve">— </w:delText>
        </w:r>
      </w:del>
      <w:commentRangeEnd w:id="0"/>
      <w:r w:rsidDel="00000000" w:rsidR="00000000" w:rsidRPr="00000000">
        <w:commentReference w:id="0"/>
      </w:r>
      <w:r w:rsidDel="00000000" w:rsidR="00000000" w:rsidRPr="00000000">
        <w:rPr>
          <w:rFonts w:ascii="Times New Roman" w:cs="Times New Roman" w:eastAsia="Times New Roman" w:hAnsi="Times New Roman"/>
          <w:sz w:val="24"/>
          <w:szCs w:val="24"/>
          <w:rtl w:val="0"/>
        </w:rPr>
        <w:t xml:space="preserve">важной задачи.</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Теперь </w:t>
      </w:r>
      <w:r w:rsidDel="00000000" w:rsidR="00000000" w:rsidRPr="00000000">
        <w:rPr>
          <w:rFonts w:ascii="Times New Roman" w:cs="Times New Roman" w:eastAsia="Times New Roman" w:hAnsi="Times New Roman"/>
          <w:i w:val="1"/>
          <w:sz w:val="24"/>
          <w:szCs w:val="24"/>
          <w:rtl w:val="0"/>
        </w:rPr>
        <w:t xml:space="preserve">вы мои</w:t>
      </w:r>
      <w:r w:rsidDel="00000000" w:rsidR="00000000" w:rsidRPr="00000000">
        <w:rPr>
          <w:rFonts w:ascii="Times New Roman" w:cs="Times New Roman" w:eastAsia="Times New Roman" w:hAnsi="Times New Roman"/>
          <w:sz w:val="24"/>
          <w:szCs w:val="24"/>
          <w:rtl w:val="0"/>
        </w:rPr>
        <w:t xml:space="preserve">, — мысленно Гарри охватил стены Косого переулка, все магазины и товары, всех продавцов и покупателей, все земли и всех людей магической Британии, весь-весь волшебный мир и всю бесконечную великую вселенную, о которой учёные-маглы, как выяснилось, знали гораздо меньше, чем им казалось. </w:t>
      </w:r>
      <w:r w:rsidDel="00000000" w:rsidR="00000000" w:rsidRPr="00000000">
        <w:rPr>
          <w:rFonts w:ascii="Times New Roman" w:cs="Times New Roman" w:eastAsia="Times New Roman" w:hAnsi="Times New Roman"/>
          <w:i w:val="1"/>
          <w:sz w:val="24"/>
          <w:szCs w:val="24"/>
          <w:rtl w:val="0"/>
        </w:rPr>
        <w:t xml:space="preserve">Я, Гарри Джеймс Поттер-Эванс-Веррес, заявляю свои права на эту территорию во имя Науки.</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 сожалению, никаких признаков грома и молнии, готовых обрушиться с небес, не наблюдалось.</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Почему вы улыбаетесь? — устало поинтересовалась МакГонагалл, с опаской поглядывая на мальчика.</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задумался, существует ли заклинание, которое бы создавало вспышку молнии за моей спиной всякий раз, когда я замышляю что-нибудь зловещее, — объяснил Гарри. Он тщательно запомнил свою мысль, чтобы учебники истории в будущем содержали корректную версию.</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Почему-то меня не покидает мысль, что мне следует что-то предпринять по этому поводу, — вздохнула МакГонагалл.</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 обращайте на неё внимания, и она уйдёт. О, какая штука! — Гарри решил пока отставить в сторону мысли о завоевании мира и устремился к магазину с открытой витриной. МакГонагалл последовала за ним.</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Гарри купил ингредиенты для зелий и котёл, а также ещё несколько вещей, которым было самое место в его бездонном мешке (также известном как Супер кошель-скрытень QX31 с чарами незримого расширения и извлечения, а также с расширенным отверстием). Полезные, разумные приобретения — Гарри недоумевал, почему МакГонагалл смотрела на него с таким </w:t>
      </w:r>
      <w:r w:rsidDel="00000000" w:rsidR="00000000" w:rsidRPr="00000000">
        <w:rPr>
          <w:rFonts w:ascii="Times New Roman" w:cs="Times New Roman" w:eastAsia="Times New Roman" w:hAnsi="Times New Roman"/>
          <w:i w:val="1"/>
          <w:sz w:val="24"/>
          <w:szCs w:val="24"/>
          <w:rtl w:val="0"/>
        </w:rPr>
        <w:t xml:space="preserve">подозрением.</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данный момент они находились в магазине, достаточно дорогом, чтобы находиться на извилистой главной улице </w:t>
      </w:r>
      <w:r w:rsidDel="00000000" w:rsidR="00000000" w:rsidRPr="00000000">
        <w:rPr>
          <w:rFonts w:ascii="Times New Roman" w:cs="Times New Roman" w:eastAsia="Times New Roman" w:hAnsi="Times New Roman"/>
          <w:sz w:val="24"/>
          <w:szCs w:val="24"/>
          <w:rtl w:val="0"/>
        </w:rPr>
        <w:t xml:space="preserve">Косого переулка</w:t>
      </w:r>
      <w:r w:rsidDel="00000000" w:rsidR="00000000" w:rsidRPr="00000000">
        <w:rPr>
          <w:rFonts w:ascii="Times New Roman" w:cs="Times New Roman" w:eastAsia="Times New Roman" w:hAnsi="Times New Roman"/>
          <w:sz w:val="24"/>
          <w:szCs w:val="24"/>
          <w:rtl w:val="0"/>
        </w:rPr>
        <w:t xml:space="preserve">. У магазина была открытая витрина из наклонных деревянных полок, на которых лежал товар, охраняемый лишь тусклым серым свечением и молоденькой продавщицей, одетой в укороченный вариант ведьмовской мантии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оставлявшей открытыми её колени и локти.</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изучал волшебный эквивалент аптечки первой помощи, </w:t>
      </w:r>
      <w:r w:rsidDel="00000000" w:rsidR="00000000" w:rsidRPr="00000000">
        <w:rPr>
          <w:rFonts w:ascii="Times New Roman" w:cs="Times New Roman" w:eastAsia="Times New Roman" w:hAnsi="Times New Roman"/>
          <w:sz w:val="24"/>
          <w:szCs w:val="24"/>
          <w:rtl w:val="0"/>
        </w:rPr>
        <w:t xml:space="preserve">Набор целителя плюс</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 него входили: два самозатягивающихся жгута; шприц, наполненный чем-то</w:t>
      </w:r>
      <w:del w:author="Alaric Lightin" w:id="12" w:date="2018-11-19T14:02:56Z">
        <w:r w:rsidDel="00000000" w:rsidR="00000000" w:rsidRPr="00000000">
          <w:rPr>
            <w:rFonts w:ascii="Times New Roman" w:cs="Times New Roman" w:eastAsia="Times New Roman" w:hAnsi="Times New Roman"/>
            <w:sz w:val="24"/>
            <w:szCs w:val="24"/>
            <w:rtl w:val="0"/>
          </w:rPr>
          <w:delText xml:space="preserve">,</w:delText>
        </w:r>
      </w:del>
      <w:r w:rsidDel="00000000" w:rsidR="00000000" w:rsidRPr="00000000">
        <w:rPr>
          <w:rFonts w:ascii="Times New Roman" w:cs="Times New Roman" w:eastAsia="Times New Roman" w:hAnsi="Times New Roman"/>
          <w:sz w:val="24"/>
          <w:szCs w:val="24"/>
          <w:rtl w:val="0"/>
        </w:rPr>
        <w:t xml:space="preserve"> похожим на жидкое пламя (при использовании происходило сильное замедление циркуляции крови в уколотой части тела на три минуты; насыщение её кислородом при этом не снижалось, что могло пригодиться для предотвращения распространения яда по организму); белая ткань, которая приглушала боль в обмотанной ею части тела, и ещё множество вещей, о предназначении которых Гарри мог только гадать. Например, «</w:t>
      </w:r>
      <w:r w:rsidDel="00000000" w:rsidR="00000000" w:rsidRPr="00000000">
        <w:rPr>
          <w:rFonts w:ascii="Times New Roman" w:cs="Times New Roman" w:eastAsia="Times New Roman" w:hAnsi="Times New Roman"/>
          <w:sz w:val="24"/>
          <w:szCs w:val="24"/>
          <w:rtl w:val="0"/>
        </w:rPr>
        <w:t xml:space="preserve">Средство от последствий воздействия дементора»</w:t>
      </w:r>
      <w:r w:rsidDel="00000000" w:rsidR="00000000" w:rsidRPr="00000000">
        <w:rPr>
          <w:rFonts w:ascii="Times New Roman" w:cs="Times New Roman" w:eastAsia="Times New Roman" w:hAnsi="Times New Roman"/>
          <w:sz w:val="24"/>
          <w:szCs w:val="24"/>
          <w:rtl w:val="0"/>
        </w:rPr>
        <w:t xml:space="preserve">, внешне и по запаху напоминавшее обычный шоколад. Или «Анти-чих-сморк», выглядящий как маленькое вибрирующее яйцо, к которому прилагалась инструкция, как засовывать его в чью-нибудь ноздрю.</w:t>
      </w:r>
      <w:r w:rsidDel="00000000" w:rsidR="00000000" w:rsidRPr="00000000">
        <w:rPr>
          <w:rtl w:val="0"/>
        </w:rPr>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Это определённо стоит пяти галлеонов, вы согласны? — спросил Гарри у МакГонагалл. Молодая продавщица, находившаяся рядом, энергично закивала.</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ожидал, что ведьма скажет что-нибудь одобрительное о его благоразумии и предусмотрительности.</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Взгляд, который он получил вместо этого, можно было охарактеризовать лишь как зловещий.</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Будьте любезны пояснить, — полным сомнения голосом спросила профессор МакГонагалл, — вы думаете, что вам понадобится набор целителя? (После неприятного случая в магазине ингредиентов она старалась не говорить «мистер Поттер», если кто-то посторонний был рядом.)</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так удивился, что не сразу нашёлся с ответом:</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не думаю, что он понадобится! Просто хочу держать под рукой на всякий случай.</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 На </w:t>
      </w:r>
      <w:r w:rsidDel="00000000" w:rsidR="00000000" w:rsidRPr="00000000">
        <w:rPr>
          <w:rFonts w:ascii="Times New Roman" w:cs="Times New Roman" w:eastAsia="Times New Roman" w:hAnsi="Times New Roman"/>
          <w:sz w:val="24"/>
          <w:szCs w:val="24"/>
          <w:rtl w:val="0"/>
        </w:rPr>
        <w:t xml:space="preserve">какой ещё </w:t>
      </w:r>
      <w:r w:rsidDel="00000000" w:rsidR="00000000" w:rsidRPr="00000000">
        <w:rPr>
          <w:rFonts w:ascii="Times New Roman" w:cs="Times New Roman" w:eastAsia="Times New Roman" w:hAnsi="Times New Roman"/>
          <w:sz w:val="24"/>
          <w:szCs w:val="24"/>
          <w:rtl w:val="0"/>
        </w:rPr>
        <w:t xml:space="preserve">случай</w:t>
      </w: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широко раскрыл глаза:</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Вы полагаете, я планирую что-то опасное и поэтому хочу купить набор целителя?</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Смесь хмурого подозрения и ироничного недоверия на лице МакГонагалл была достаточным ответом.</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Святые угодники!</w:t>
      </w:r>
      <w:r w:rsidDel="00000000" w:rsidR="00000000" w:rsidRPr="00000000">
        <w:rPr>
          <w:rFonts w:ascii="Times New Roman" w:cs="Times New Roman" w:eastAsia="Times New Roman" w:hAnsi="Times New Roman"/>
          <w:sz w:val="24"/>
          <w:szCs w:val="24"/>
          <w:rtl w:val="0"/>
        </w:rPr>
        <w:t xml:space="preserve"> — воскликнул Гарри. (Эту фразу он почерпнул у сумасшедшего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учёного Дока Брауна из «</w:t>
      </w:r>
      <w:r w:rsidDel="00000000" w:rsidR="00000000" w:rsidRPr="00000000">
        <w:rPr>
          <w:rFonts w:ascii="Times New Roman" w:cs="Times New Roman" w:eastAsia="Times New Roman" w:hAnsi="Times New Roman"/>
          <w:sz w:val="24"/>
          <w:szCs w:val="24"/>
          <w:rtl w:val="0"/>
        </w:rPr>
        <w:t xml:space="preserve">Назад в будущее</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 Вы думали так же, когда я покупал зелье замедленного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падения, жабросли и пузырёк с пилюлями еды и питья?</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Да.</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Мальчик покачал головой в изумлении:</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 какой, по-вашему, план я собираюсь осуществить?</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 знаю, — мрачно произнесла МакГонагалл. — Но он закончится или доставкой тонны серебра в Гринготтс, или мировым господством.</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Мировое господство — такая некрасивая фраза. Предпочитаю называть это мировой оптимизацией.</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Его слова почему-то не убедили профессора МакГонагалл, которая </w:t>
      </w:r>
      <w:r w:rsidDel="00000000" w:rsidR="00000000" w:rsidRPr="00000000">
        <w:rPr>
          <w:rFonts w:ascii="Times New Roman" w:cs="Times New Roman" w:eastAsia="Times New Roman" w:hAnsi="Times New Roman"/>
          <w:sz w:val="24"/>
          <w:szCs w:val="24"/>
          <w:rtl w:val="0"/>
        </w:rPr>
        <w:t xml:space="preserve">по-прежнему</w:t>
      </w:r>
      <w:r w:rsidDel="00000000" w:rsidR="00000000" w:rsidRPr="00000000">
        <w:rPr>
          <w:rFonts w:ascii="Times New Roman" w:cs="Times New Roman" w:eastAsia="Times New Roman" w:hAnsi="Times New Roman"/>
          <w:sz w:val="24"/>
          <w:szCs w:val="24"/>
          <w:rtl w:val="0"/>
        </w:rPr>
        <w:t xml:space="preserve"> мрачно взирала на мальчика.</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Ух ты, — произнёс Гарри, осознав, что она настроена серьёзно. — Вы и правда так думаете. Вы считаете, что я планирую нечто опасное.</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Да.</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Это что, по-вашему, единственный</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повод приобрести аптечку первой помощи? Не поймите превратно, профессор МакГонагалл, но кто те сумасшедшие дети, с которыми вы привыкли иметь дело?</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Гриффиндорцы, — с горечью сказала профессор МакГонагалл. Слово прозвучало как проклятие в адрес всех юных, полных энтузиазма героев.</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Заместитель директора профессор МакГонагалл, — отрапортовал Гарри, вытянувшись в струнку. — Я не собираюсь поступать в Гриффиндор.</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МакГонагалл вставила непонятное замечание о том, что в противном случае ей бы пришлось найти способ умертвить шляпу, каковое Гарри благоразумно оставил без комментариев, не обращая внимания на внезапный приступ кашля, одолевший продавщицу.</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собираюсь в Когтевран. И если вы правда думаете, что я замышляю что-то опасное, значит, при всём уважении, вы вообще меня не понимаете. Мне совершенно </w:t>
      </w:r>
      <w:r w:rsidDel="00000000" w:rsidR="00000000" w:rsidRPr="00000000">
        <w:rPr>
          <w:rFonts w:ascii="Times New Roman" w:cs="Times New Roman" w:eastAsia="Times New Roman" w:hAnsi="Times New Roman"/>
          <w:sz w:val="24"/>
          <w:szCs w:val="24"/>
          <w:rtl w:val="0"/>
        </w:rPr>
        <w:t xml:space="preserve">не нравится опасность</w:t>
      </w:r>
      <w:r w:rsidDel="00000000" w:rsidR="00000000" w:rsidRPr="00000000">
        <w:rPr>
          <w:rFonts w:ascii="Times New Roman" w:cs="Times New Roman" w:eastAsia="Times New Roman" w:hAnsi="Times New Roman"/>
          <w:sz w:val="24"/>
          <w:szCs w:val="24"/>
          <w:rtl w:val="0"/>
        </w:rPr>
        <w:t xml:space="preserve">, она просто пугает меня</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Я благоразумен. Я осторожен. Я готовлюсь к непредвиденным обстоятельствам</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Как пели мне родители: </w:t>
      </w:r>
      <w:r w:rsidDel="00000000" w:rsidR="00000000" w:rsidRPr="00000000">
        <w:rPr>
          <w:rFonts w:ascii="Times New Roman" w:cs="Times New Roman" w:eastAsia="Times New Roman" w:hAnsi="Times New Roman"/>
          <w:sz w:val="24"/>
          <w:szCs w:val="24"/>
          <w:rtl w:val="0"/>
        </w:rPr>
        <w:t xml:space="preserve">«Будь </w:t>
      </w:r>
      <w:r w:rsidDel="00000000" w:rsidR="00000000" w:rsidRPr="00000000">
        <w:rPr>
          <w:rFonts w:ascii="Times New Roman" w:cs="Times New Roman" w:eastAsia="Times New Roman" w:hAnsi="Times New Roman"/>
          <w:sz w:val="24"/>
          <w:szCs w:val="24"/>
          <w:rtl w:val="0"/>
        </w:rPr>
        <w:t xml:space="preserve">готов! Вот бойскаута девиз! Будь готов! Не страшись, не суетись! Не стремайся, и не нужно лишних слов: будь готов!»</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(На самом деле ему пели лишь эти </w:t>
      </w:r>
      <w:r w:rsidDel="00000000" w:rsidR="00000000" w:rsidRPr="00000000">
        <w:rPr>
          <w:rFonts w:ascii="Times New Roman" w:cs="Times New Roman" w:eastAsia="Times New Roman" w:hAnsi="Times New Roman"/>
          <w:i w:val="1"/>
          <w:sz w:val="24"/>
          <w:szCs w:val="24"/>
          <w:rtl w:val="0"/>
        </w:rPr>
        <w:t xml:space="preserve">конкретные </w:t>
      </w:r>
      <w:r w:rsidDel="00000000" w:rsidR="00000000" w:rsidRPr="00000000">
        <w:rPr>
          <w:rFonts w:ascii="Times New Roman" w:cs="Times New Roman" w:eastAsia="Times New Roman" w:hAnsi="Times New Roman"/>
          <w:sz w:val="24"/>
          <w:szCs w:val="24"/>
          <w:rtl w:val="0"/>
        </w:rPr>
        <w:t xml:space="preserve">строчки из песни Тома Лерера, и мальчик находился в блаженном неведении насчёт остальных.)</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МакГонагалл немного расслабилась, особенно</w:t>
      </w:r>
      <w:del w:author="Alaric Lightin" w:id="13" w:date="2018-11-19T14:04:14Z">
        <w:commentRangeStart w:id="1"/>
        <w:r w:rsidDel="00000000" w:rsidR="00000000" w:rsidRPr="00000000">
          <w:rPr>
            <w:rFonts w:ascii="Times New Roman" w:cs="Times New Roman" w:eastAsia="Times New Roman" w:hAnsi="Times New Roman"/>
            <w:sz w:val="24"/>
            <w:szCs w:val="24"/>
            <w:rtl w:val="0"/>
          </w:rPr>
          <w:delText xml:space="preserve">,</w:delText>
        </w:r>
      </w:del>
      <w:commentRangeEnd w:id="1"/>
      <w:r w:rsidDel="00000000" w:rsidR="00000000" w:rsidRPr="00000000">
        <w:commentReference w:id="1"/>
      </w:r>
      <w:r w:rsidDel="00000000" w:rsidR="00000000" w:rsidRPr="00000000">
        <w:rPr>
          <w:rFonts w:ascii="Times New Roman" w:cs="Times New Roman" w:eastAsia="Times New Roman" w:hAnsi="Times New Roman"/>
          <w:sz w:val="24"/>
          <w:szCs w:val="24"/>
          <w:rtl w:val="0"/>
        </w:rPr>
        <w:t xml:space="preserve"> когда Гарри упомянул, что собирается поступить в Когтевран.</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 </w:t>
      </w:r>
      <w:r w:rsidDel="00000000" w:rsidR="00000000" w:rsidRPr="00000000">
        <w:rPr>
          <w:rFonts w:ascii="Times New Roman" w:cs="Times New Roman" w:eastAsia="Times New Roman" w:hAnsi="Times New Roman"/>
          <w:sz w:val="24"/>
          <w:szCs w:val="24"/>
          <w:rtl w:val="0"/>
        </w:rPr>
        <w:t xml:space="preserve">в каком же случае,</w:t>
      </w:r>
      <w:r w:rsidDel="00000000" w:rsidR="00000000" w:rsidRPr="00000000">
        <w:rPr>
          <w:rFonts w:ascii="Times New Roman" w:cs="Times New Roman" w:eastAsia="Times New Roman" w:hAnsi="Times New Roman"/>
          <w:sz w:val="24"/>
          <w:szCs w:val="24"/>
          <w:rtl w:val="0"/>
        </w:rPr>
        <w:t xml:space="preserve"> по вашему мнению, вам может пригодиться аптечка, молодой человек?</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Одну из моих одноклассниц укусил жуткий монстр, и я в безумной спешке роюсь в своём кошеле, пытаясь найти что-то, что может ей помочь, она печально смотрит на меня и, сделав последний вздох, произносит: «Почему ты не был готов?»</w:t>
      </w:r>
      <w:del w:author="Alaric Lightin" w:id="14" w:date="2018-11-19T14:03:47Z">
        <w:r w:rsidDel="00000000" w:rsidR="00000000" w:rsidRPr="00000000">
          <w:rPr>
            <w:rFonts w:ascii="Times New Roman" w:cs="Times New Roman" w:eastAsia="Times New Roman" w:hAnsi="Times New Roman"/>
            <w:sz w:val="24"/>
            <w:szCs w:val="24"/>
            <w:rtl w:val="0"/>
          </w:rPr>
          <w:delText xml:space="preserve">.</w:delText>
        </w:r>
      </w:del>
      <w:r w:rsidDel="00000000" w:rsidR="00000000" w:rsidRPr="00000000">
        <w:rPr>
          <w:rFonts w:ascii="Times New Roman" w:cs="Times New Roman" w:eastAsia="Times New Roman" w:hAnsi="Times New Roman"/>
          <w:sz w:val="24"/>
          <w:szCs w:val="24"/>
          <w:rtl w:val="0"/>
        </w:rPr>
        <w:t xml:space="preserve"> Она умирает, и я понимаю, что никогда не буду прощён…</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услышал судорожный вздох продавщицы. Глянув в её сторону, он заметил, что девушка, крепко сжав губы, смотрит на него широко распахнутыми глазами. Затем она вдруг развернулась и убежала вглубь магазина.</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Что?..</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Приблизившись, профессор МакГонагалл взяла Гарри за руку и мягко, но настойчиво увела его прочь из Косого переулка, в проход между двумя магазинами, вымощенный грязным кирпичом. Проход заканчивался тупиком — стеной, покрытой толстым слоем чёрной пыли.</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Высокая колдунья указала палочкой в сторону переулка и произнесла: «</w:t>
      </w:r>
      <w:r w:rsidDel="00000000" w:rsidR="00000000" w:rsidRPr="00000000">
        <w:rPr>
          <w:rFonts w:ascii="Times New Roman" w:cs="Times New Roman" w:eastAsia="Times New Roman" w:hAnsi="Times New Roman"/>
          <w:i w:val="1"/>
          <w:sz w:val="24"/>
          <w:szCs w:val="24"/>
          <w:rtl w:val="0"/>
        </w:rPr>
        <w:t xml:space="preserve">Квиетус</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Непроницаемая для звука невидимая сфера опустилась на них, стало тихо.</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Что я сделал не </w:t>
      </w:r>
      <w:r w:rsidDel="00000000" w:rsidR="00000000" w:rsidRPr="00000000">
        <w:rPr>
          <w:rFonts w:ascii="Times New Roman" w:cs="Times New Roman" w:eastAsia="Times New Roman" w:hAnsi="Times New Roman"/>
          <w:i w:val="1"/>
          <w:sz w:val="24"/>
          <w:szCs w:val="24"/>
          <w:rtl w:val="0"/>
        </w:rPr>
        <w:t xml:space="preserve">так…</w:t>
      </w:r>
      <w:r w:rsidDel="00000000" w:rsidR="00000000" w:rsidRPr="00000000">
        <w:rPr>
          <w:rtl w:val="0"/>
        </w:rPr>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Ведьма повернулась и внимательно посмотрела на Гарри. На её лице не было типичного для взрослых </w:t>
      </w:r>
      <w:r w:rsidDel="00000000" w:rsidR="00000000" w:rsidRPr="00000000">
        <w:rPr>
          <w:rFonts w:ascii="Times New Roman" w:cs="Times New Roman" w:eastAsia="Times New Roman" w:hAnsi="Times New Roman"/>
          <w:sz w:val="24"/>
          <w:szCs w:val="24"/>
          <w:rtl w:val="0"/>
        </w:rPr>
        <w:t xml:space="preserve">Недовольства</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лишь </w:t>
      </w:r>
      <w:r w:rsidDel="00000000" w:rsidR="00000000" w:rsidRPr="00000000">
        <w:rPr>
          <w:rFonts w:ascii="Times New Roman" w:cs="Times New Roman" w:eastAsia="Times New Roman" w:hAnsi="Times New Roman"/>
          <w:sz w:val="24"/>
          <w:szCs w:val="24"/>
          <w:rtl w:val="0"/>
        </w:rPr>
        <w:t xml:space="preserve">сдержанное</w:t>
      </w:r>
      <w:r w:rsidDel="00000000" w:rsidR="00000000" w:rsidRPr="00000000">
        <w:rPr>
          <w:rFonts w:ascii="Times New Roman" w:cs="Times New Roman" w:eastAsia="Times New Roman" w:hAnsi="Times New Roman"/>
          <w:sz w:val="24"/>
          <w:szCs w:val="24"/>
          <w:rtl w:val="0"/>
        </w:rPr>
        <w:t xml:space="preserve"> спокойствие.</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Буду признательна, мистер Поттер, если вы запомните, что менее десяти лет назад в магической Британии шла настоящая война, в которой практически каждый кого-то потерял, и разговаривать об умирающих друзьях сейчас не принято!</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Я… я не хотел,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осознание случившегося камнем ухнуло в исключительно живое воображение Гарри. Он начал рассуждать</w:t>
      </w:r>
      <w:r w:rsidDel="00000000" w:rsidR="00000000" w:rsidRPr="00000000">
        <w:rPr>
          <w:rFonts w:ascii="Times New Roman" w:cs="Times New Roman" w:eastAsia="Times New Roman" w:hAnsi="Times New Roman"/>
          <w:sz w:val="24"/>
          <w:szCs w:val="24"/>
          <w:rtl w:val="0"/>
        </w:rPr>
        <w:t xml:space="preserve"> о чьём-то последнем вздохе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 девушка</w:t>
      </w:r>
      <w:r w:rsidDel="00000000" w:rsidR="00000000" w:rsidRPr="00000000">
        <w:rPr>
          <w:rFonts w:ascii="Times New Roman" w:cs="Times New Roman" w:eastAsia="Times New Roman" w:hAnsi="Times New Roman"/>
          <w:sz w:val="24"/>
          <w:szCs w:val="24"/>
          <w:rtl w:val="0"/>
        </w:rPr>
        <w:t xml:space="preserve">-продавщица убежала, а война </w:t>
      </w:r>
      <w:r w:rsidDel="00000000" w:rsidR="00000000" w:rsidRPr="00000000">
        <w:rPr>
          <w:rFonts w:ascii="Times New Roman" w:cs="Times New Roman" w:eastAsia="Times New Roman" w:hAnsi="Times New Roman"/>
          <w:sz w:val="24"/>
          <w:szCs w:val="24"/>
          <w:rtl w:val="0"/>
        </w:rPr>
        <w:t xml:space="preserve">закончилась десять лет назад, когда этой девушке было максимум восемь или девять лет, когда, когда… — Простите, я не хотел…</w:t>
      </w:r>
      <w:r w:rsidDel="00000000" w:rsidR="00000000" w:rsidRPr="00000000">
        <w:rPr>
          <w:rtl w:val="0"/>
        </w:rPr>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запнулся и попытался отвернуться и убежать от взгляда МакГонагалл, но на пути была стена, а он ещё не купил волшебную палочку.</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Мне жаль, мне очень жаль!</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 спиной послышался тяжёлый вздох:</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Знаю, мистер Поттер.</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осмелился обернуться. </w:t>
      </w:r>
      <w:r w:rsidDel="00000000" w:rsidR="00000000" w:rsidRPr="00000000">
        <w:rPr>
          <w:rFonts w:ascii="Times New Roman" w:cs="Times New Roman" w:eastAsia="Times New Roman" w:hAnsi="Times New Roman"/>
          <w:sz w:val="24"/>
          <w:szCs w:val="24"/>
          <w:rtl w:val="0"/>
        </w:rPr>
        <w:t xml:space="preserve">Сейчас лицо профессора МакГонагалл казалось лишь печальным.</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Извините, — повторил Гарри, чувствуя себя абсолютно подавленным, — я не должен был так говорить. Что-то подобное случилось и с?..</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 замолчал и вдобавок закрыл рот рукой.</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Лицо ведьмы стало ещё </w:t>
      </w:r>
      <w:r w:rsidDel="00000000" w:rsidR="00000000" w:rsidRPr="00000000">
        <w:rPr>
          <w:rFonts w:ascii="Times New Roman" w:cs="Times New Roman" w:eastAsia="Times New Roman" w:hAnsi="Times New Roman"/>
          <w:sz w:val="24"/>
          <w:szCs w:val="24"/>
          <w:rtl w:val="0"/>
        </w:rPr>
        <w:t xml:space="preserve">печальнее</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Вы просто обязаны научиться сначала думать, а потом говорить, мистер Поттер. В противном случае у вас вряд ли будет много друзей. Такова судьба многих когтевранцев, надеюсь, что вас она обойдёт стороной.</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хотелось убежать. Хотелось взмахнуть палочкой и стереть этот эпизод из памяти МакГонагалл, вновь вернуться в магазин и не дать произошедшему повториться.</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Но отвечу на ваш вопрос — нет, со мной подобного не случалось, — лицо ведьмы исказилось. — Несколько раз друзья умирали у меня на глазах, но они не проклинали меня, и я бы ни за что не подумала, что они меня никогда не простят. </w:t>
      </w:r>
      <w:r w:rsidDel="00000000" w:rsidR="00000000" w:rsidRPr="00000000">
        <w:rPr>
          <w:rFonts w:ascii="Times New Roman" w:cs="Times New Roman" w:eastAsia="Times New Roman" w:hAnsi="Times New Roman"/>
          <w:sz w:val="24"/>
          <w:szCs w:val="24"/>
          <w:rtl w:val="0"/>
        </w:rPr>
        <w:t xml:space="preserve">Почему</w:t>
      </w:r>
      <w:r w:rsidDel="00000000" w:rsidR="00000000" w:rsidRPr="00000000">
        <w:rPr>
          <w:rFonts w:ascii="Times New Roman" w:cs="Times New Roman" w:eastAsia="Times New Roman" w:hAnsi="Times New Roman"/>
          <w:sz w:val="24"/>
          <w:szCs w:val="24"/>
          <w:rtl w:val="0"/>
        </w:rPr>
        <w:t xml:space="preserve">, во имя Мерлина, вы сказали такое, мистер Поттер?! Как вы вообще до этого додумались?</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я… — Гарри сглотнул. — Просто я всегда пытаюсь представить худшее, что может произойти.</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Вдобавок</w:t>
      </w:r>
      <w:del w:author="Alaric Lightin" w:id="15" w:date="2018-11-19T14:05:22Z">
        <w:r w:rsidDel="00000000" w:rsidR="00000000" w:rsidRPr="00000000">
          <w:rPr>
            <w:rFonts w:ascii="Times New Roman" w:cs="Times New Roman" w:eastAsia="Times New Roman" w:hAnsi="Times New Roman"/>
            <w:sz w:val="24"/>
            <w:szCs w:val="24"/>
            <w:rtl w:val="0"/>
          </w:rPr>
          <w:delText xml:space="preserve">,</w:delText>
        </w:r>
      </w:del>
      <w:r w:rsidDel="00000000" w:rsidR="00000000" w:rsidRPr="00000000">
        <w:rPr>
          <w:rFonts w:ascii="Times New Roman" w:cs="Times New Roman" w:eastAsia="Times New Roman" w:hAnsi="Times New Roman"/>
          <w:sz w:val="24"/>
          <w:szCs w:val="24"/>
          <w:rtl w:val="0"/>
        </w:rPr>
        <w:t xml:space="preserve"> он просто пошутил, но скорее откусил бы себе язык, чем признался в этом.</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Зачем</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Чтобы предотвратить!</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Мистер Поттер… — МакГонагалл замолчала. Затем она вздохнула и присела рядом с Гарри: </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Мистер Поттер, — мягко сказала она, — заботиться об учениках Хогвартса — моя обязанность, а не ваша. Я не позволю, чтобы с вами или с кем-либо другим произошло что-то плохое. Хогвартс — самое безопасное место во всей магической Британии, и у мадам </w:t>
      </w:r>
      <w:r w:rsidDel="00000000" w:rsidR="00000000" w:rsidRPr="00000000">
        <w:rPr>
          <w:rFonts w:ascii="Times New Roman" w:cs="Times New Roman" w:eastAsia="Times New Roman" w:hAnsi="Times New Roman"/>
          <w:sz w:val="24"/>
          <w:szCs w:val="24"/>
          <w:rtl w:val="0"/>
        </w:rPr>
        <w:t xml:space="preserve">Помфри </w:t>
      </w:r>
      <w:r w:rsidDel="00000000" w:rsidR="00000000" w:rsidRPr="00000000">
        <w:rPr>
          <w:rFonts w:ascii="Times New Roman" w:cs="Times New Roman" w:eastAsia="Times New Roman" w:hAnsi="Times New Roman"/>
          <w:sz w:val="24"/>
          <w:szCs w:val="24"/>
          <w:rtl w:val="0"/>
        </w:rPr>
        <w:t xml:space="preserve">есть полный набор целителя. Вам не нужна аптечка, тем более за пять галлеонов.</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Нет, нужна! — взорвался Гарри. — Совершенно безопасных мест не бывает! А если у моих родителей случится сердечный приступ</w:t>
      </w:r>
      <w:del w:author="Alaric Lightin" w:id="16" w:date="2018-11-19T14:05:43Z">
        <w:r w:rsidDel="00000000" w:rsidR="00000000" w:rsidRPr="00000000">
          <w:rPr>
            <w:rFonts w:ascii="Times New Roman" w:cs="Times New Roman" w:eastAsia="Times New Roman" w:hAnsi="Times New Roman"/>
            <w:sz w:val="24"/>
            <w:szCs w:val="24"/>
            <w:rtl w:val="0"/>
          </w:rPr>
          <w:delText xml:space="preserve">,</w:delText>
        </w:r>
      </w:del>
      <w:r w:rsidDel="00000000" w:rsidR="00000000" w:rsidRPr="00000000">
        <w:rPr>
          <w:rFonts w:ascii="Times New Roman" w:cs="Times New Roman" w:eastAsia="Times New Roman" w:hAnsi="Times New Roman"/>
          <w:sz w:val="24"/>
          <w:szCs w:val="24"/>
          <w:rtl w:val="0"/>
        </w:rPr>
        <w:t xml:space="preserve"> или произойдёт несчастный случай, когда я приеду к ним на Рождество? Ведь мадам </w:t>
      </w:r>
      <w:r w:rsidDel="00000000" w:rsidR="00000000" w:rsidRPr="00000000">
        <w:rPr>
          <w:rFonts w:ascii="Times New Roman" w:cs="Times New Roman" w:eastAsia="Times New Roman" w:hAnsi="Times New Roman"/>
          <w:sz w:val="24"/>
          <w:szCs w:val="24"/>
          <w:rtl w:val="0"/>
        </w:rPr>
        <w:t xml:space="preserve">Помфри </w:t>
      </w:r>
      <w:r w:rsidDel="00000000" w:rsidR="00000000" w:rsidRPr="00000000">
        <w:rPr>
          <w:rFonts w:ascii="Times New Roman" w:cs="Times New Roman" w:eastAsia="Times New Roman" w:hAnsi="Times New Roman"/>
          <w:sz w:val="24"/>
          <w:szCs w:val="24"/>
          <w:rtl w:val="0"/>
        </w:rPr>
        <w:t xml:space="preserve">не будет рядом. Мне нужна своя собственная аптечка…</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Что</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во имя Мерлина…</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МакГонагалл встала. Весь её вид выражал смешанное чувство беспокойства и раздражения.</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Вы не должны думать о таких ужасах, мистер Поттер!</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Лицо Гарри исказилось от горечи:</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Нет, должен! Если не думать об этом, то можно навредить не только себе, но и окружающим!</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МакГонагалл открыла было рот, но тут же его закрыла. Она потёрла переносицу и задумчиво посмотрела на Гарри.</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Мистер Поттер… если я предложу молча вас выслушать… есть ли что-то, о чём бы вы хотели со мной поговорить?</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О чём, например?</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Например, почему вы убеждены, что всегда должны быть настороже?</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недоуменно посмотрел на профессора. Это же самоочевидная аксиома.</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Ну… — протянул Гарри. Он попытался собраться с мыслями. Какое можно дать объяснение МакГонагалл, если она даже не знает основ? — Учёные-маглы выяснили, что люди всегда настроены излишне оптимистично: они говорят, что какой-то процесс займет два дня, а на самом деле уходит десять, или говорят — два месяца, а уходит больше тридцати пяти лет. Или, например, проводился опрос учащихся, к какому сроку они уверены на 50%, 75% и 99%, что завершат домашнюю работу. И лишь 13%, 19% и 45% из них завершают её к указанному времени. Учёные обнаружили причину. Испытуемых попросили описать идеальный и типичный варианты развития событий. И полученные описания были практически одинаковы. Если вы попросите человека спланировать что-то на будущее, то он обычно, представляя себе наиболее вероятный ход событий, забывает про возможность ошибок или неожиданностей. Большинство испытуемых не закончили работу к сроку, в котором были уверены на 99%, так что фактические результаты оказались хуже даже наихудшего сценария. Такой феномен называется «</w:t>
      </w:r>
      <w:r w:rsidDel="00000000" w:rsidR="00000000" w:rsidRPr="00000000">
        <w:rPr>
          <w:rFonts w:ascii="Times New Roman" w:cs="Times New Roman" w:eastAsia="Times New Roman" w:hAnsi="Times New Roman"/>
          <w:sz w:val="24"/>
          <w:szCs w:val="24"/>
          <w:rtl w:val="0"/>
        </w:rPr>
        <w:t xml:space="preserve">ошибкой планирования</w:t>
      </w:r>
      <w:r w:rsidDel="00000000" w:rsidR="00000000" w:rsidRPr="00000000">
        <w:rPr>
          <w:rFonts w:ascii="Times New Roman" w:cs="Times New Roman" w:eastAsia="Times New Roman" w:hAnsi="Times New Roman"/>
          <w:sz w:val="24"/>
          <w:szCs w:val="24"/>
          <w:rtl w:val="0"/>
        </w:rPr>
        <w:t xml:space="preserve">», и лучший способ её избежать — учитывать, сколько времени занимало выполнение какой-либо работы в прошлом. То есть смотреть на процесс со стороны. Если же вы взялись за что-то впервые и существует возможность неудачи, вы должны быть очень-очень-очень пессимистично настроены. Настолько пессимистично, чтобы результаты точно превзошли ожидания. Я, например, прилагаю огромные усилия, чтобы представить мрачную картину того, как одного из моих одноклассников укусит монстр, но ведь на самом деле может случиться и так, что выжившие </w:t>
      </w:r>
      <w:r w:rsidDel="00000000" w:rsidR="00000000" w:rsidRPr="00000000">
        <w:rPr>
          <w:rFonts w:ascii="Times New Roman" w:cs="Times New Roman" w:eastAsia="Times New Roman" w:hAnsi="Times New Roman"/>
          <w:sz w:val="24"/>
          <w:szCs w:val="24"/>
          <w:rtl w:val="0"/>
        </w:rPr>
        <w:t xml:space="preserve">Пожиратели Смерти</w:t>
      </w:r>
      <w:r w:rsidDel="00000000" w:rsidR="00000000" w:rsidRPr="00000000">
        <w:rPr>
          <w:rFonts w:ascii="Times New Roman" w:cs="Times New Roman" w:eastAsia="Times New Roman" w:hAnsi="Times New Roman"/>
          <w:sz w:val="24"/>
          <w:szCs w:val="24"/>
          <w:rtl w:val="0"/>
        </w:rPr>
        <w:t xml:space="preserve"> нападут на школу, чтобы схватить меня. Хорошо, что…</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Довольно, — перебила МакГонагалл.</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замолчал. Он только собирался добавить, что они, по крайней мере, знают, что Тёмный Лорд не нападёт, потому что он мёртв.</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возможно, недостаточно ясно выразилась, — осторожно сказала МакГонагалл. — Случалось ли лично с вами что-то, что вас испугало?</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Мой личный опыт тут не столь важен</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ответил</w:t>
      </w:r>
      <w:r w:rsidDel="00000000" w:rsidR="00000000" w:rsidRPr="00000000">
        <w:rPr>
          <w:rFonts w:ascii="Times New Roman" w:cs="Times New Roman" w:eastAsia="Times New Roman" w:hAnsi="Times New Roman"/>
          <w:sz w:val="24"/>
          <w:szCs w:val="24"/>
          <w:rtl w:val="0"/>
        </w:rPr>
        <w:t xml:space="preserve"> Гарри. — </w:t>
      </w:r>
      <w:r w:rsidDel="00000000" w:rsidR="00000000" w:rsidRPr="00000000">
        <w:rPr>
          <w:rFonts w:ascii="Times New Roman" w:cs="Times New Roman" w:eastAsia="Times New Roman" w:hAnsi="Times New Roman"/>
          <w:sz w:val="24"/>
          <w:szCs w:val="24"/>
          <w:rtl w:val="0"/>
        </w:rPr>
        <w:t xml:space="preserve">Это свидетельство гораздо меньшей силы, чем</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цитируемая статья в рецензируемом журнале, которая описывает слепое воспроизводимое исследование на большой выборке, показавшее заметные результаты с большой статистической значимостью</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МакГонагалл сжала переносицу пальцами, вдохнула и выдохнула:</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всё равно хотела бы послушать.</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М-м, — озадачился Гарри и, набрав воздуха, начал рассказывать. — Одно время в нашем районе происходили ограбления, а моя мама попросила отнести одолженную сковородку её хозяину, жившему в двух кварталах от нас. Я сказал, что не буду этого делать, потому что не хочу, чтобы меня ограбили. Тогда она сказала: «Гарри, не надо так говорить!» Как будто</w:t>
      </w:r>
      <w:del w:author="Alaric Lightin" w:id="17" w:date="2018-11-19T14:06:07Z">
        <w:r w:rsidDel="00000000" w:rsidR="00000000" w:rsidRPr="00000000">
          <w:rPr>
            <w:rFonts w:ascii="Times New Roman" w:cs="Times New Roman" w:eastAsia="Times New Roman" w:hAnsi="Times New Roman"/>
            <w:sz w:val="24"/>
            <w:szCs w:val="24"/>
            <w:rtl w:val="0"/>
          </w:rPr>
          <w:delText xml:space="preserve">,</w:delText>
        </w:r>
      </w:del>
      <w:r w:rsidDel="00000000" w:rsidR="00000000" w:rsidRPr="00000000">
        <w:rPr>
          <w:rFonts w:ascii="Times New Roman" w:cs="Times New Roman" w:eastAsia="Times New Roman" w:hAnsi="Times New Roman"/>
          <w:sz w:val="24"/>
          <w:szCs w:val="24"/>
          <w:rtl w:val="0"/>
        </w:rPr>
        <w:t xml:space="preserve"> если я так скажу, то меня </w:t>
      </w:r>
      <w:r w:rsidDel="00000000" w:rsidR="00000000" w:rsidRPr="00000000">
        <w:rPr>
          <w:rFonts w:ascii="Times New Roman" w:cs="Times New Roman" w:eastAsia="Times New Roman" w:hAnsi="Times New Roman"/>
          <w:sz w:val="24"/>
          <w:szCs w:val="24"/>
          <w:rtl w:val="0"/>
        </w:rPr>
        <w:t xml:space="preserve">точно</w:t>
      </w:r>
      <w:r w:rsidDel="00000000" w:rsidR="00000000" w:rsidRPr="00000000">
        <w:rPr>
          <w:rFonts w:ascii="Times New Roman" w:cs="Times New Roman" w:eastAsia="Times New Roman" w:hAnsi="Times New Roman"/>
          <w:sz w:val="24"/>
          <w:szCs w:val="24"/>
          <w:rtl w:val="0"/>
        </w:rPr>
        <w:t xml:space="preserve"> ограбят. Я попытался объяснить ей это, но она всё равно заставила меня отнести сковородку. Я был слишком мал, чтобы знать, насколько статистически маловероятно нападение на меня грабителя, но я был достаточно взрослым, чтобы понять — нечто плохое может с тобой случиться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независимо от того, думаешь ты об этом или нет. Поэтому я был очень напуган.</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Всё? — спросила МакГонагалл, заметив, что мальчик закончил рассказ. — </w:t>
      </w:r>
      <w:r w:rsidDel="00000000" w:rsidR="00000000" w:rsidRPr="00000000">
        <w:rPr>
          <w:rFonts w:ascii="Times New Roman" w:cs="Times New Roman" w:eastAsia="Times New Roman" w:hAnsi="Times New Roman"/>
          <w:sz w:val="24"/>
          <w:szCs w:val="24"/>
          <w:rtl w:val="0"/>
        </w:rPr>
        <w:t xml:space="preserve">Ещё</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что-нибудь с вами случалось?</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понимаю, </w:t>
      </w:r>
      <w:r w:rsidDel="00000000" w:rsidR="00000000" w:rsidRPr="00000000">
        <w:rPr>
          <w:rFonts w:ascii="Times New Roman" w:cs="Times New Roman" w:eastAsia="Times New Roman" w:hAnsi="Times New Roman"/>
          <w:sz w:val="24"/>
          <w:szCs w:val="24"/>
          <w:rtl w:val="0"/>
        </w:rPr>
        <w:t xml:space="preserve">может показаться, что я нервничал по пустякам</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попытался</w:t>
      </w:r>
      <w:r w:rsidDel="00000000" w:rsidR="00000000" w:rsidRPr="00000000">
        <w:rPr>
          <w:rFonts w:ascii="Times New Roman" w:cs="Times New Roman" w:eastAsia="Times New Roman" w:hAnsi="Times New Roman"/>
          <w:sz w:val="24"/>
          <w:szCs w:val="24"/>
          <w:rtl w:val="0"/>
        </w:rPr>
        <w:t xml:space="preserve"> защититься Гарри. — Но это был один из переломных моментов в жизни, понимаете? В том смысле, что я ведь </w:t>
      </w:r>
      <w:r w:rsidDel="00000000" w:rsidR="00000000" w:rsidRPr="00000000">
        <w:rPr>
          <w:rFonts w:ascii="Times New Roman" w:cs="Times New Roman" w:eastAsia="Times New Roman" w:hAnsi="Times New Roman"/>
          <w:sz w:val="24"/>
          <w:szCs w:val="24"/>
          <w:rtl w:val="0"/>
        </w:rPr>
        <w:t xml:space="preserve">знал</w:t>
      </w:r>
      <w:r w:rsidDel="00000000" w:rsidR="00000000" w:rsidRPr="00000000">
        <w:rPr>
          <w:rFonts w:ascii="Times New Roman" w:cs="Times New Roman" w:eastAsia="Times New Roman" w:hAnsi="Times New Roman"/>
          <w:sz w:val="24"/>
          <w:szCs w:val="24"/>
          <w:rtl w:val="0"/>
        </w:rPr>
        <w:t xml:space="preserve">, что нечто плохое может случиться, даже если об этом не думать</w:t>
      </w:r>
      <w:r w:rsidDel="00000000" w:rsidR="00000000" w:rsidRPr="00000000">
        <w:rPr>
          <w:rFonts w:ascii="Times New Roman" w:cs="Times New Roman" w:eastAsia="Times New Roman" w:hAnsi="Times New Roman"/>
          <w:sz w:val="24"/>
          <w:szCs w:val="24"/>
          <w:rtl w:val="0"/>
        </w:rPr>
        <w:t xml:space="preserve">. 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знал, но видел</w:t>
      </w:r>
      <w:r w:rsidDel="00000000" w:rsidR="00000000" w:rsidRPr="00000000">
        <w:rPr>
          <w:rFonts w:ascii="Times New Roman" w:cs="Times New Roman" w:eastAsia="Times New Roman" w:hAnsi="Times New Roman"/>
          <w:sz w:val="24"/>
          <w:szCs w:val="24"/>
          <w:rtl w:val="0"/>
        </w:rPr>
        <w:t xml:space="preserve">, что мама думает совершенно по-другому, — Гарри замолчал, борясь с вновь появившимся гневом. — Она </w:t>
      </w:r>
      <w:r w:rsidDel="00000000" w:rsidR="00000000" w:rsidRPr="00000000">
        <w:rPr>
          <w:rFonts w:ascii="Times New Roman" w:cs="Times New Roman" w:eastAsia="Times New Roman" w:hAnsi="Times New Roman"/>
          <w:sz w:val="24"/>
          <w:szCs w:val="24"/>
          <w:rtl w:val="0"/>
        </w:rPr>
        <w:t xml:space="preserve">совсем меня не слушала</w:t>
      </w:r>
      <w:r w:rsidDel="00000000" w:rsidR="00000000" w:rsidRPr="00000000">
        <w:rPr>
          <w:rFonts w:ascii="Times New Roman" w:cs="Times New Roman" w:eastAsia="Times New Roman" w:hAnsi="Times New Roman"/>
          <w:sz w:val="24"/>
          <w:szCs w:val="24"/>
          <w:rtl w:val="0"/>
        </w:rPr>
        <w:t xml:space="preserve">. Я пытался объяснить, </w:t>
      </w:r>
      <w:r w:rsidDel="00000000" w:rsidR="00000000" w:rsidRPr="00000000">
        <w:rPr>
          <w:rFonts w:ascii="Times New Roman" w:cs="Times New Roman" w:eastAsia="Times New Roman" w:hAnsi="Times New Roman"/>
          <w:sz w:val="24"/>
          <w:szCs w:val="24"/>
          <w:rtl w:val="0"/>
        </w:rPr>
        <w:t xml:space="preserve">я буквально </w:t>
      </w:r>
      <w:r w:rsidDel="00000000" w:rsidR="00000000" w:rsidRPr="00000000">
        <w:rPr>
          <w:rFonts w:ascii="Times New Roman" w:cs="Times New Roman" w:eastAsia="Times New Roman" w:hAnsi="Times New Roman"/>
          <w:sz w:val="24"/>
          <w:szCs w:val="24"/>
          <w:rtl w:val="0"/>
        </w:rPr>
        <w:t xml:space="preserve">умолял</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 отправлять меня к соседу, а она отмахнулась, смеясь надо мной. Всё, что я говорил, она воспринимала как какую-то шутку… — Гарри снова сдержал поднимавшуюся в нём ярость. — Именно тогда я понял, что те люди, которые должны меня оберегать, на самом деле сумасшедшие. Как бы я ни умолял, они ко мне не прислушиваются, а значит, полагаться на них я не могу.</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Иногда благих намерений недостаточно, иногда нужно быть в здравом уме.</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Наступила долгая пауза.</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сделал несколько глубоких вдохов, </w:t>
      </w:r>
      <w:r w:rsidDel="00000000" w:rsidR="00000000" w:rsidRPr="00000000">
        <w:rPr>
          <w:rFonts w:ascii="Times New Roman" w:cs="Times New Roman" w:eastAsia="Times New Roman" w:hAnsi="Times New Roman"/>
          <w:sz w:val="24"/>
          <w:szCs w:val="24"/>
          <w:rtl w:val="0"/>
        </w:rPr>
        <w:t xml:space="preserve">чтобы успокоиться</w:t>
      </w:r>
      <w:r w:rsidDel="00000000" w:rsidR="00000000" w:rsidRPr="00000000">
        <w:rPr>
          <w:rFonts w:ascii="Times New Roman" w:cs="Times New Roman" w:eastAsia="Times New Roman" w:hAnsi="Times New Roman"/>
          <w:sz w:val="24"/>
          <w:szCs w:val="24"/>
          <w:rtl w:val="0"/>
        </w:rPr>
        <w:t xml:space="preserve">. Причин злиться нет. </w:t>
      </w:r>
      <w:r w:rsidDel="00000000" w:rsidR="00000000" w:rsidRPr="00000000">
        <w:rPr>
          <w:rFonts w:ascii="Times New Roman" w:cs="Times New Roman" w:eastAsia="Times New Roman" w:hAnsi="Times New Roman"/>
          <w:sz w:val="24"/>
          <w:szCs w:val="24"/>
          <w:rtl w:val="0"/>
        </w:rPr>
        <w:t xml:space="preserve">Абсолютно все</w:t>
      </w:r>
      <w:r w:rsidDel="00000000" w:rsidR="00000000" w:rsidRPr="00000000">
        <w:rPr>
          <w:rFonts w:ascii="Times New Roman" w:cs="Times New Roman" w:eastAsia="Times New Roman" w:hAnsi="Times New Roman"/>
          <w:sz w:val="24"/>
          <w:szCs w:val="24"/>
          <w:rtl w:val="0"/>
        </w:rPr>
        <w:t xml:space="preserve"> родители одинаковы, взрослые </w:t>
      </w:r>
      <w:r w:rsidDel="00000000" w:rsidR="00000000" w:rsidRPr="00000000">
        <w:rPr>
          <w:rFonts w:ascii="Times New Roman" w:cs="Times New Roman" w:eastAsia="Times New Roman" w:hAnsi="Times New Roman"/>
          <w:sz w:val="24"/>
          <w:szCs w:val="24"/>
          <w:rtl w:val="0"/>
        </w:rPr>
        <w:t xml:space="preserve">никогда</w:t>
      </w:r>
      <w:r w:rsidDel="00000000" w:rsidR="00000000" w:rsidRPr="00000000">
        <w:rPr>
          <w:rFonts w:ascii="Times New Roman" w:cs="Times New Roman" w:eastAsia="Times New Roman" w:hAnsi="Times New Roman"/>
          <w:sz w:val="24"/>
          <w:szCs w:val="24"/>
          <w:rtl w:val="0"/>
        </w:rPr>
        <w:t xml:space="preserve"> не снисходят до уровня ребёнка, и </w:t>
      </w:r>
      <w:r w:rsidDel="00000000" w:rsidR="00000000" w:rsidRPr="00000000">
        <w:rPr>
          <w:rFonts w:ascii="Times New Roman" w:cs="Times New Roman" w:eastAsia="Times New Roman" w:hAnsi="Times New Roman"/>
          <w:sz w:val="24"/>
          <w:szCs w:val="24"/>
          <w:rtl w:val="0"/>
        </w:rPr>
        <w:t xml:space="preserve">его биологические родители не </w:t>
      </w:r>
      <w:r w:rsidDel="00000000" w:rsidR="00000000" w:rsidRPr="00000000">
        <w:rPr>
          <w:rFonts w:ascii="Times New Roman" w:cs="Times New Roman" w:eastAsia="Times New Roman" w:hAnsi="Times New Roman"/>
          <w:sz w:val="24"/>
          <w:szCs w:val="24"/>
          <w:rtl w:val="0"/>
        </w:rPr>
        <w:t xml:space="preserve">оказались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бы </w:t>
      </w:r>
      <w:r w:rsidDel="00000000" w:rsidR="00000000" w:rsidRPr="00000000">
        <w:rPr>
          <w:rFonts w:ascii="Times New Roman" w:cs="Times New Roman" w:eastAsia="Times New Roman" w:hAnsi="Times New Roman"/>
          <w:sz w:val="24"/>
          <w:szCs w:val="24"/>
          <w:rtl w:val="0"/>
        </w:rPr>
        <w:t xml:space="preserve">исключением. </w:t>
      </w:r>
      <w:r w:rsidDel="00000000" w:rsidR="00000000" w:rsidRPr="00000000">
        <w:rPr>
          <w:rFonts w:ascii="Times New Roman" w:cs="Times New Roman" w:eastAsia="Times New Roman" w:hAnsi="Times New Roman"/>
          <w:sz w:val="24"/>
          <w:szCs w:val="24"/>
          <w:rtl w:val="0"/>
        </w:rPr>
        <w:t xml:space="preserve">Здравый рассудок подобен искре в ночи, чрезвычайно редкое исключение, бесконечно малая величина в подавляющей массе безумия, поэтому злиться бессмысленно.</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не любил злиться.</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Спасибо, что поделились своими переживаниями, мистер Поттер, — спустя некоторое время сказала МакГонагалл. На её лице было задумчивое выражение (почти такое же, как у Гарри, когда он экспериментировал с кошелём, но у него не было зеркала, чтобы заметить сходство), — я должна обдумать это.</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Она повернулась к аллее и подняла палочку.</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Эм, теперь мы можем купить набор целителя? — спросил Гарри.</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МакГонагалл замерла и, повернувшись, спокойно посмотрела на него:</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 если я скажу «нет», что это слишком дорого и вам он не понадобится?</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с горечью поморщился:</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Вы всё поняли правильно, профессор МакГонагалл. Вы всё поняли </w:t>
      </w:r>
      <w:r w:rsidDel="00000000" w:rsidR="00000000" w:rsidRPr="00000000">
        <w:rPr>
          <w:rFonts w:ascii="Times New Roman" w:cs="Times New Roman" w:eastAsia="Times New Roman" w:hAnsi="Times New Roman"/>
          <w:sz w:val="24"/>
          <w:szCs w:val="24"/>
          <w:rtl w:val="0"/>
        </w:rPr>
        <w:t xml:space="preserve">совершенно правильно</w:t>
      </w:r>
      <w:r w:rsidDel="00000000" w:rsidR="00000000" w:rsidRPr="00000000">
        <w:rPr>
          <w:rFonts w:ascii="Times New Roman" w:cs="Times New Roman" w:eastAsia="Times New Roman" w:hAnsi="Times New Roman"/>
          <w:sz w:val="24"/>
          <w:szCs w:val="24"/>
          <w:rtl w:val="0"/>
        </w:rPr>
        <w:t xml:space="preserve">. Тогда я сочту вас очередным безумным взрослым, с которым я не могу общаться, и начну придумывать, как заполучить набор целителя другим путём.</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опекаю вас в этом путешествии, — в голосе МакГонагалл вновь послышалась угроза, — и </w:t>
      </w:r>
      <w:r w:rsidDel="00000000" w:rsidR="00000000" w:rsidRPr="00000000">
        <w:rPr>
          <w:rFonts w:ascii="Times New Roman" w:cs="Times New Roman" w:eastAsia="Times New Roman" w:hAnsi="Times New Roman"/>
          <w:sz w:val="24"/>
          <w:szCs w:val="24"/>
          <w:rtl w:val="0"/>
        </w:rPr>
        <w:t xml:space="preserve">не позволю</w:t>
      </w:r>
      <w:r w:rsidDel="00000000" w:rsidR="00000000" w:rsidRPr="00000000">
        <w:rPr>
          <w:rFonts w:ascii="Times New Roman" w:cs="Times New Roman" w:eastAsia="Times New Roman" w:hAnsi="Times New Roman"/>
          <w:sz w:val="24"/>
          <w:szCs w:val="24"/>
          <w:rtl w:val="0"/>
        </w:rPr>
        <w:t xml:space="preserve"> собой помыкать.</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Понимаю, — сказал Гарри. Он не выдал голосом обиды и не высказал вслух ни одной из своих </w:t>
      </w:r>
      <w:r w:rsidDel="00000000" w:rsidR="00000000" w:rsidRPr="00000000">
        <w:rPr>
          <w:rFonts w:ascii="Times New Roman" w:cs="Times New Roman" w:eastAsia="Times New Roman" w:hAnsi="Times New Roman"/>
          <w:sz w:val="24"/>
          <w:szCs w:val="24"/>
          <w:rtl w:val="0"/>
        </w:rPr>
        <w:t xml:space="preserve">мыслей по этому поводу. </w:t>
      </w:r>
      <w:r w:rsidDel="00000000" w:rsidR="00000000" w:rsidRPr="00000000">
        <w:rPr>
          <w:rFonts w:ascii="Times New Roman" w:cs="Times New Roman" w:eastAsia="Times New Roman" w:hAnsi="Times New Roman"/>
          <w:sz w:val="24"/>
          <w:szCs w:val="24"/>
          <w:rtl w:val="0"/>
        </w:rPr>
        <w:t xml:space="preserve">МакГонагалл научила его сначала думать, а потом говорить. Он, может, и забудет об этом уроке завтра, но уж на пять минут его памяти хватит.</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Волшебница взмахнула палочкой, и звуки Косого переулка вернулись</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Ладно, молодой человек, пойдёмте купим набор целителя.</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от удивления открыл рот. Затем, спотыкаясь, поспешил за профессором.</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 время их отсутствия в магазине ничего не изменилось. Товары, предназначение части которых оставалось неизвестным, по-прежнему покоились на наклонных деревянных витринах, охраняемые серым свечением и девушкой-продавщицей, которая вернулась на своё место. При их приближении на её лице появилось удивление.</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Извините меня, — сказала она, когда они подошли ближе.</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Простите меня за… — начал Гарри в тот же самый момент.</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Они замолчали и посмотрели друг на друга, девушка коротко засмеялась.</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не хотела, чтобы из-за меня у вас были проблемы с профессором МакГонагалл, — и заговорщицки добавила, — надеюсь, она обошлась с вами </w:t>
      </w:r>
      <w:r w:rsidDel="00000000" w:rsidR="00000000" w:rsidRPr="00000000">
        <w:rPr>
          <w:rFonts w:ascii="Times New Roman" w:cs="Times New Roman" w:eastAsia="Times New Roman" w:hAnsi="Times New Roman"/>
          <w:sz w:val="24"/>
          <w:szCs w:val="24"/>
          <w:rtl w:val="0"/>
        </w:rPr>
        <w:t xml:space="preserve">не слишком</w:t>
      </w:r>
      <w:r w:rsidDel="00000000" w:rsidR="00000000" w:rsidRPr="00000000">
        <w:rPr>
          <w:rFonts w:ascii="Times New Roman" w:cs="Times New Roman" w:eastAsia="Times New Roman" w:hAnsi="Times New Roman"/>
          <w:sz w:val="24"/>
          <w:szCs w:val="24"/>
          <w:rtl w:val="0"/>
        </w:rPr>
        <w:t xml:space="preserve"> строго.</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Делла! — возмутилась МакГонагалл.</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Мешочек золота, — потребовал Гарри у своего кошеля и, отсчитав пять галлеонов, посмотрел на продавщицу.</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 волнуйтесь, я понимаю, она строга, потому что любит меня.</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 отдал девушке галлеоны, а МакГонагалл пробормотала уже ненужное:</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Один Набор целителя плюс, пожалуйста.</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Оставалось только удивляться, наблюдая, как кошель с расширенным отверстием поглощает аптечку размером с портфель. Гарри против воли задумался, что будет, если залезть в кошель, ведь единственный человек, способный вызволить его оттуда</w:t>
      </w:r>
      <w:ins w:author="Alaric Lightin" w:id="18" w:date="2018-11-19T14:06:32Z">
        <w:r w:rsidDel="00000000" w:rsidR="00000000" w:rsidRPr="00000000">
          <w:rPr>
            <w:rFonts w:ascii="Times New Roman" w:cs="Times New Roman" w:eastAsia="Times New Roman" w:hAnsi="Times New Roman"/>
            <w:sz w:val="24"/>
            <w:szCs w:val="24"/>
            <w:rtl w:val="0"/>
          </w:rPr>
          <w:t xml:space="preserve">,</w:t>
        </w:r>
      </w:ins>
      <w:r w:rsidDel="00000000" w:rsidR="00000000" w:rsidRPr="00000000">
        <w:rPr>
          <w:rFonts w:ascii="Times New Roman" w:cs="Times New Roman" w:eastAsia="Times New Roman" w:hAnsi="Times New Roman"/>
          <w:sz w:val="24"/>
          <w:szCs w:val="24"/>
          <w:rtl w:val="0"/>
        </w:rPr>
        <w:t xml:space="preserve"> — он сам.</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был готов поклясться, что услышал тихое урчание, после того как кошель закончил… есть… с таким трудом добытую покупку. Это </w:t>
      </w:r>
      <w:r w:rsidDel="00000000" w:rsidR="00000000" w:rsidRPr="00000000">
        <w:rPr>
          <w:rFonts w:ascii="Times New Roman" w:cs="Times New Roman" w:eastAsia="Times New Roman" w:hAnsi="Times New Roman"/>
          <w:sz w:val="24"/>
          <w:szCs w:val="24"/>
          <w:rtl w:val="0"/>
        </w:rPr>
        <w:t xml:space="preserve">определённо</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должно быть частью чар. Альтернативную гипотезу было слишком страшно обдумывать. Впрочем, Гарри не мог даже </w:t>
      </w:r>
      <w:r w:rsidDel="00000000" w:rsidR="00000000" w:rsidRPr="00000000">
        <w:rPr>
          <w:rFonts w:ascii="Times New Roman" w:cs="Times New Roman" w:eastAsia="Times New Roman" w:hAnsi="Times New Roman"/>
          <w:sz w:val="24"/>
          <w:szCs w:val="24"/>
          <w:rtl w:val="0"/>
        </w:rPr>
        <w:t xml:space="preserve">предположить</w:t>
      </w:r>
      <w:r w:rsidDel="00000000" w:rsidR="00000000" w:rsidRPr="00000000">
        <w:rPr>
          <w:rFonts w:ascii="Times New Roman" w:cs="Times New Roman" w:eastAsia="Times New Roman" w:hAnsi="Times New Roman"/>
          <w:sz w:val="24"/>
          <w:szCs w:val="24"/>
          <w:rtl w:val="0"/>
        </w:rPr>
        <w:t xml:space="preserve"> эту альтернативную гипотезу. Он повернулся к МакГонагалл:</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Куда дальше?</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указала на магазин, который, казалось, был сделан из плоти вместо кирпичей и покрыт мехом вместо краски.</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 Хогвартсе разрешено держать маленьких животных. Вы, например, могли бы приобрести сову, чтобы отправлять почту…</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 я могу заплатить кнат или около того и взять сову напрокат, если мне понадобится послать письмо?</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Да, — ответила МакГонагалл.</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Тогда мой ответ — решительное «</w:t>
      </w:r>
      <w:r w:rsidDel="00000000" w:rsidR="00000000" w:rsidRPr="00000000">
        <w:rPr>
          <w:rFonts w:ascii="Times New Roman" w:cs="Times New Roman" w:eastAsia="Times New Roman" w:hAnsi="Times New Roman"/>
          <w:sz w:val="24"/>
          <w:szCs w:val="24"/>
          <w:rtl w:val="0"/>
        </w:rPr>
        <w:t xml:space="preserve">нет</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МакГонагалл кивнула и как бы мимоходом поинтересовалась:</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Могу я спросить, почему нет?</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Однажды у меня жил </w:t>
      </w:r>
      <w:r w:rsidDel="00000000" w:rsidR="00000000" w:rsidRPr="00000000">
        <w:rPr>
          <w:rFonts w:ascii="Times New Roman" w:cs="Times New Roman" w:eastAsia="Times New Roman" w:hAnsi="Times New Roman"/>
          <w:sz w:val="24"/>
          <w:szCs w:val="24"/>
          <w:rtl w:val="0"/>
        </w:rPr>
        <w:t xml:space="preserve">камень</w:t>
      </w:r>
      <w:r w:rsidDel="00000000" w:rsidR="00000000" w:rsidRPr="00000000">
        <w:rPr>
          <w:rFonts w:ascii="Times New Roman" w:cs="Times New Roman" w:eastAsia="Times New Roman" w:hAnsi="Times New Roman"/>
          <w:sz w:val="24"/>
          <w:szCs w:val="24"/>
          <w:rtl w:val="0"/>
        </w:rPr>
        <w:t xml:space="preserve">. Он умер.</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Вы считаете, что не сможете позаботиться о своём питомце?</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Смог бы, — ответил Гарри, — но тогда меня бы целый день мучил вопрос, накормил ли я его, или он медленно умирает от истощения в своей клетке, пытаясь понять, куда же делся его хозяин</w:t>
      </w:r>
      <w:del w:author="Alaric Lightin" w:id="19" w:date="2018-11-19T14:06:51Z">
        <w:r w:rsidDel="00000000" w:rsidR="00000000" w:rsidRPr="00000000">
          <w:rPr>
            <w:rFonts w:ascii="Times New Roman" w:cs="Times New Roman" w:eastAsia="Times New Roman" w:hAnsi="Times New Roman"/>
            <w:sz w:val="24"/>
            <w:szCs w:val="24"/>
            <w:rtl w:val="0"/>
          </w:rPr>
          <w:delText xml:space="preserve">,</w:delText>
        </w:r>
      </w:del>
      <w:r w:rsidDel="00000000" w:rsidR="00000000" w:rsidRPr="00000000">
        <w:rPr>
          <w:rFonts w:ascii="Times New Roman" w:cs="Times New Roman" w:eastAsia="Times New Roman" w:hAnsi="Times New Roman"/>
          <w:sz w:val="24"/>
          <w:szCs w:val="24"/>
          <w:rtl w:val="0"/>
        </w:rPr>
        <w:t xml:space="preserve"> и почему нет еды.</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 позавидуешь сове, забытой подобным образом…</w:t>
      </w:r>
      <w:ins w:author="Alaric Lightin" w:id="20" w:date="2018-11-19T14:07:26Z">
        <w:r w:rsidDel="00000000" w:rsidR="00000000" w:rsidRPr="00000000">
          <w:rPr>
            <w:rFonts w:ascii="Times New Roman" w:cs="Times New Roman" w:eastAsia="Times New Roman" w:hAnsi="Times New Roman"/>
            <w:sz w:val="24"/>
            <w:szCs w:val="24"/>
            <w:rtl w:val="0"/>
          </w:rPr>
          <w:t xml:space="preserve"> </w:t>
        </w:r>
      </w:ins>
      <w:r w:rsidDel="00000000" w:rsidR="00000000" w:rsidRPr="00000000">
        <w:rPr>
          <w:rFonts w:ascii="Times New Roman" w:cs="Times New Roman" w:eastAsia="Times New Roman" w:hAnsi="Times New Roman"/>
          <w:sz w:val="24"/>
          <w:szCs w:val="24"/>
          <w:rtl w:val="0"/>
        </w:rPr>
        <w:t xml:space="preserve">— сочувственно сказала МакГонагалл. — Что же она будет делать?</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Вероятно</w:t>
      </w:r>
      <w:del w:author="Alaric Lightin" w:id="21" w:date="2018-11-19T14:10:59Z">
        <w:commentRangeStart w:id="2"/>
        <w:r w:rsidDel="00000000" w:rsidR="00000000" w:rsidRPr="00000000">
          <w:rPr>
            <w:rFonts w:ascii="Times New Roman" w:cs="Times New Roman" w:eastAsia="Times New Roman" w:hAnsi="Times New Roman"/>
            <w:sz w:val="24"/>
            <w:szCs w:val="24"/>
            <w:rtl w:val="0"/>
          </w:rPr>
          <w:delText xml:space="preserve">,</w:delText>
        </w:r>
      </w:del>
      <w:commentRangeEnd w:id="2"/>
      <w:r w:rsidDel="00000000" w:rsidR="00000000" w:rsidRPr="00000000">
        <w:commentReference w:id="2"/>
      </w:r>
      <w:r w:rsidDel="00000000" w:rsidR="00000000" w:rsidRPr="00000000">
        <w:rPr>
          <w:rFonts w:ascii="Times New Roman" w:cs="Times New Roman" w:eastAsia="Times New Roman" w:hAnsi="Times New Roman"/>
          <w:sz w:val="24"/>
          <w:szCs w:val="24"/>
          <w:rtl w:val="0"/>
        </w:rPr>
        <w:t xml:space="preserve"> сильно проголодавшись, она начнёт выбираться из клетки или коробки с помощью когтей. И, скорее всего, безрезультатно.</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вдруг прервался, а МакГонагалл продолжила всё с тем же сочувствием в голосе:</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 что же случилось бы с ней после этого?</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Извините, — сказал Гарри. Он взял МакГонагалл за руку и мягко, но настойчиво повёл её в очередной закоулок (после всех увиливаний от доброжелателей, эта процедура стала привычной). — Пожалуйста, используйте тот приём с Квиетусом.</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Квиетус.</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Голос Гарри дрожал:</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Сова не олицетворяет меня, </w:t>
      </w:r>
      <w:r w:rsidDel="00000000" w:rsidR="00000000" w:rsidRPr="00000000">
        <w:rPr>
          <w:rFonts w:ascii="Times New Roman" w:cs="Times New Roman" w:eastAsia="Times New Roman" w:hAnsi="Times New Roman"/>
          <w:sz w:val="24"/>
          <w:szCs w:val="24"/>
          <w:rtl w:val="0"/>
        </w:rPr>
        <w:t xml:space="preserve">мои родители никогда не запирали меня голодным в чулане, у меня </w:t>
      </w:r>
      <w:r w:rsidDel="00000000" w:rsidR="00000000" w:rsidRPr="00000000">
        <w:rPr>
          <w:rFonts w:ascii="Times New Roman" w:cs="Times New Roman" w:eastAsia="Times New Roman" w:hAnsi="Times New Roman"/>
          <w:sz w:val="24"/>
          <w:szCs w:val="24"/>
          <w:rtl w:val="0"/>
        </w:rPr>
        <w:t xml:space="preserve">точно </w:t>
      </w:r>
      <w:r w:rsidDel="00000000" w:rsidR="00000000" w:rsidRPr="00000000">
        <w:rPr>
          <w:rFonts w:ascii="Times New Roman" w:cs="Times New Roman" w:eastAsia="Times New Roman" w:hAnsi="Times New Roman"/>
          <w:sz w:val="24"/>
          <w:szCs w:val="24"/>
          <w:rtl w:val="0"/>
        </w:rPr>
        <w:t xml:space="preserve">нет</w:t>
      </w:r>
      <w:r w:rsidDel="00000000" w:rsidR="00000000" w:rsidRPr="00000000">
        <w:rPr>
          <w:rFonts w:ascii="Times New Roman" w:cs="Times New Roman" w:eastAsia="Times New Roman" w:hAnsi="Times New Roman"/>
          <w:sz w:val="24"/>
          <w:szCs w:val="24"/>
          <w:rtl w:val="0"/>
        </w:rPr>
        <w:t xml:space="preserve"> подсознательного страха, что меня бросят, и мне не нравится ход ваших мыслей, профессор МакГонагалл!</w:t>
      </w:r>
      <w:r w:rsidDel="00000000" w:rsidR="00000000" w:rsidRPr="00000000">
        <w:rPr>
          <w:rtl w:val="0"/>
        </w:rPr>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Ведьма посмотрела на него:</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О чём вы говорите, мистер Поттер?</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Вы думаете, — Гарри было трудно говорить об этом, — что я был </w:t>
      </w:r>
      <w:r w:rsidDel="00000000" w:rsidR="00000000" w:rsidRPr="00000000">
        <w:rPr>
          <w:rFonts w:ascii="Times New Roman" w:cs="Times New Roman" w:eastAsia="Times New Roman" w:hAnsi="Times New Roman"/>
          <w:sz w:val="24"/>
          <w:szCs w:val="24"/>
          <w:rtl w:val="0"/>
        </w:rPr>
        <w:t xml:space="preserve">жертвой жестокого обращения?</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 вы были?</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Нет! — крикнул Гарри. — Никогда не был! Думаете, я дурак?</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Я </w:t>
      </w:r>
      <w:r w:rsidDel="00000000" w:rsidR="00000000" w:rsidRPr="00000000">
        <w:rPr>
          <w:rFonts w:ascii="Times New Roman" w:cs="Times New Roman" w:eastAsia="Times New Roman" w:hAnsi="Times New Roman"/>
          <w:sz w:val="24"/>
          <w:szCs w:val="24"/>
          <w:rtl w:val="0"/>
        </w:rPr>
        <w:t xml:space="preserve">прекрасно знаком</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 понятием насилия над детьми, я </w:t>
      </w:r>
      <w:r w:rsidDel="00000000" w:rsidR="00000000" w:rsidRPr="00000000">
        <w:rPr>
          <w:rFonts w:ascii="Times New Roman" w:cs="Times New Roman" w:eastAsia="Times New Roman" w:hAnsi="Times New Roman"/>
          <w:sz w:val="24"/>
          <w:szCs w:val="24"/>
          <w:rtl w:val="0"/>
        </w:rPr>
        <w:t xml:space="preserve">знаю</w:t>
      </w:r>
      <w:r w:rsidDel="00000000" w:rsidR="00000000" w:rsidRPr="00000000">
        <w:rPr>
          <w:rFonts w:ascii="Times New Roman" w:cs="Times New Roman" w:eastAsia="Times New Roman" w:hAnsi="Times New Roman"/>
          <w:sz w:val="24"/>
          <w:szCs w:val="24"/>
          <w:rtl w:val="0"/>
        </w:rPr>
        <w:t xml:space="preserve"> о недопустимых прикосновениях и прочих подобных вещах, и, если бы со мной случилось что-то подобное, я бы вызвал полицию! И рассказал школьному директору! И посмотрел номера государственных организаций в телефонном справочнике! И сказал бабушке и дедушке, и миссис Фигг! Но мои родители </w:t>
      </w:r>
      <w:r w:rsidDel="00000000" w:rsidR="00000000" w:rsidRPr="00000000">
        <w:rPr>
          <w:rFonts w:ascii="Times New Roman" w:cs="Times New Roman" w:eastAsia="Times New Roman" w:hAnsi="Times New Roman"/>
          <w:sz w:val="24"/>
          <w:szCs w:val="24"/>
          <w:rtl w:val="0"/>
        </w:rPr>
        <w:t xml:space="preserve">никогда</w:t>
      </w:r>
      <w:r w:rsidDel="00000000" w:rsidR="00000000" w:rsidRPr="00000000">
        <w:rPr>
          <w:rFonts w:ascii="Times New Roman" w:cs="Times New Roman" w:eastAsia="Times New Roman" w:hAnsi="Times New Roman"/>
          <w:sz w:val="24"/>
          <w:szCs w:val="24"/>
          <w:rtl w:val="0"/>
        </w:rPr>
        <w:t xml:space="preserve"> ничего такого не делали! Как вы </w:t>
      </w:r>
      <w:r w:rsidDel="00000000" w:rsidR="00000000" w:rsidRPr="00000000">
        <w:rPr>
          <w:rFonts w:ascii="Times New Roman" w:cs="Times New Roman" w:eastAsia="Times New Roman" w:hAnsi="Times New Roman"/>
          <w:sz w:val="24"/>
          <w:szCs w:val="24"/>
          <w:rtl w:val="0"/>
        </w:rPr>
        <w:t xml:space="preserve">смеете</w:t>
      </w:r>
      <w:r w:rsidDel="00000000" w:rsidR="00000000" w:rsidRPr="00000000">
        <w:rPr>
          <w:rFonts w:ascii="Times New Roman" w:cs="Times New Roman" w:eastAsia="Times New Roman" w:hAnsi="Times New Roman"/>
          <w:sz w:val="24"/>
          <w:szCs w:val="24"/>
          <w:rtl w:val="0"/>
        </w:rPr>
        <w:t xml:space="preserve"> предполагать подобное!</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МакГонагалл смотрела на него с олимпийским спокойствием:</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 мои обязанности заместителя директора входит расследование возможных признаков жестокого обращения с доверенными мне детьми.</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 каждым словом гнев Гарри всё больше выходил из-под контроля, превращаясь в чистую, тёмную ярость:</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 смейте даже заикаться о подобных… подобных инсинуациях! Никогда! Никогда, вы слышите меня, МакГонагалл?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Такие</w:t>
      </w:r>
      <w:r w:rsidDel="00000000" w:rsidR="00000000" w:rsidRPr="00000000">
        <w:rPr>
          <w:rFonts w:ascii="Times New Roman" w:cs="Times New Roman" w:eastAsia="Times New Roman" w:hAnsi="Times New Roman"/>
          <w:sz w:val="24"/>
          <w:szCs w:val="24"/>
          <w:rtl w:val="0"/>
        </w:rPr>
        <w:t xml:space="preserve"> обвинения </w:t>
      </w:r>
      <w:r w:rsidDel="00000000" w:rsidR="00000000" w:rsidRPr="00000000">
        <w:rPr>
          <w:rFonts w:ascii="Times New Roman" w:cs="Times New Roman" w:eastAsia="Times New Roman" w:hAnsi="Times New Roman"/>
          <w:sz w:val="24"/>
          <w:szCs w:val="24"/>
          <w:rtl w:val="0"/>
        </w:rPr>
        <w:t xml:space="preserve">иногда уничтожают</w:t>
      </w:r>
      <w:r w:rsidDel="00000000" w:rsidR="00000000" w:rsidRPr="00000000">
        <w:rPr>
          <w:rFonts w:ascii="Times New Roman" w:cs="Times New Roman" w:eastAsia="Times New Roman" w:hAnsi="Times New Roman"/>
          <w:sz w:val="24"/>
          <w:szCs w:val="24"/>
          <w:rtl w:val="0"/>
        </w:rPr>
        <w:t xml:space="preserve"> людей и разруша</w:t>
      </w:r>
      <w:r w:rsidDel="00000000" w:rsidR="00000000" w:rsidRPr="00000000">
        <w:rPr>
          <w:rFonts w:ascii="Times New Roman" w:cs="Times New Roman" w:eastAsia="Times New Roman" w:hAnsi="Times New Roman"/>
          <w:sz w:val="24"/>
          <w:szCs w:val="24"/>
          <w:rtl w:val="0"/>
        </w:rPr>
        <w:t xml:space="preserve">ют</w:t>
      </w:r>
      <w:r w:rsidDel="00000000" w:rsidR="00000000" w:rsidRPr="00000000">
        <w:rPr>
          <w:rFonts w:ascii="Times New Roman" w:cs="Times New Roman" w:eastAsia="Times New Roman" w:hAnsi="Times New Roman"/>
          <w:sz w:val="24"/>
          <w:szCs w:val="24"/>
          <w:rtl w:val="0"/>
        </w:rPr>
        <w:t xml:space="preserve"> семьи, даже если родители абсолютно невиновны! Я читал об этом в газетах! — Голос Гарри становился всё выше, превращаясь в крик. — Система не знает, как остановиться, она не верит ни родителям, ни </w:t>
      </w:r>
      <w:r w:rsidDel="00000000" w:rsidR="00000000" w:rsidRPr="00000000">
        <w:rPr>
          <w:rFonts w:ascii="Times New Roman" w:cs="Times New Roman" w:eastAsia="Times New Roman" w:hAnsi="Times New Roman"/>
          <w:i w:val="1"/>
          <w:sz w:val="24"/>
          <w:szCs w:val="24"/>
          <w:rtl w:val="0"/>
        </w:rPr>
        <w:t xml:space="preserve">даже</w:t>
      </w:r>
      <w:r w:rsidDel="00000000" w:rsidR="00000000" w:rsidRPr="00000000">
        <w:rPr>
          <w:rFonts w:ascii="Times New Roman" w:cs="Times New Roman" w:eastAsia="Times New Roman" w:hAnsi="Times New Roman"/>
          <w:sz w:val="24"/>
          <w:szCs w:val="24"/>
          <w:rtl w:val="0"/>
        </w:rPr>
        <w:t xml:space="preserve"> детям, которые говорят, что ничего не было! </w:t>
      </w:r>
      <w:r w:rsidDel="00000000" w:rsidR="00000000" w:rsidRPr="00000000">
        <w:rPr>
          <w:rFonts w:ascii="Times New Roman" w:cs="Times New Roman" w:eastAsia="Times New Roman" w:hAnsi="Times New Roman"/>
          <w:sz w:val="24"/>
          <w:szCs w:val="24"/>
          <w:rtl w:val="0"/>
        </w:rPr>
        <w:t xml:space="preserve">Не смейте угрожать этим моей семье!</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Я не позволю вам её разрушить!</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Гарри, — мягко произнесла МакГонагалл, протягивая ему руку.</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Мальчик сделал быстрый шаг назад и оттолкнул её.</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МакГонагалл замерла, убрала руку и отступила.</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Гарри, всё в порядке, — успокоила его ведьма, — я вам верю.</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 самом деле? — прошипел он. Ярость всё ещё бурлила в крови. — Или вы только ждёте момента, чтобы, избавившись от меня, заполнить соответствующие бумаги?</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Гарри, я видела ваш дом. И ваших родителей. Они любят вас. Вы любите их. Я верю, когда вы говорите, что они не обращались с вами жестоко. Но я должна была спросить из-за некоторых странностей.</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холодно посмотрел на неё:</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Каких, например?</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МакГонагалл вздохнула:</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Гарри, за время пребывания в Хогвартсе я видела многих детей, подвергавшихся насилию. Ваше сердце разбилось бы, если бы вы знали, сколько их было. Когда вы радуетесь, вы </w:t>
      </w:r>
      <w:r w:rsidDel="00000000" w:rsidR="00000000" w:rsidRPr="00000000">
        <w:rPr>
          <w:rFonts w:ascii="Times New Roman" w:cs="Times New Roman" w:eastAsia="Times New Roman" w:hAnsi="Times New Roman"/>
          <w:sz w:val="24"/>
          <w:szCs w:val="24"/>
          <w:rtl w:val="0"/>
        </w:rPr>
        <w:t xml:space="preserve">совсем</w:t>
      </w:r>
      <w:r w:rsidDel="00000000" w:rsidR="00000000" w:rsidRPr="00000000">
        <w:rPr>
          <w:rFonts w:ascii="Times New Roman" w:cs="Times New Roman" w:eastAsia="Times New Roman" w:hAnsi="Times New Roman"/>
          <w:sz w:val="24"/>
          <w:szCs w:val="24"/>
          <w:rtl w:val="0"/>
        </w:rPr>
        <w:t xml:space="preserve"> не похожи на тех детей. Вы приветливы с незнакомыми людьми, вы пожимаете им руки. Когда я положила вам руку на плечо, вы не вздрогнули. Но иногда, только иногда, вы говорите и поступаете так, будто </w:t>
      </w:r>
      <w:r w:rsidDel="00000000" w:rsidR="00000000" w:rsidRPr="00000000">
        <w:rPr>
          <w:rFonts w:ascii="Times New Roman" w:cs="Times New Roman" w:eastAsia="Times New Roman" w:hAnsi="Times New Roman"/>
          <w:sz w:val="24"/>
          <w:szCs w:val="24"/>
          <w:rtl w:val="0"/>
        </w:rPr>
        <w:t xml:space="preserve">на самом деле</w:t>
      </w:r>
      <w:r w:rsidDel="00000000" w:rsidR="00000000" w:rsidRPr="00000000">
        <w:rPr>
          <w:rFonts w:ascii="Times New Roman" w:cs="Times New Roman" w:eastAsia="Times New Roman" w:hAnsi="Times New Roman"/>
          <w:sz w:val="24"/>
          <w:szCs w:val="24"/>
          <w:rtl w:val="0"/>
        </w:rPr>
        <w:t xml:space="preserve"> вы провели первые одиннадцать лет своей жизни запертым в подвале. Не в любящей семье, которую я видела.</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МакГонагалл склонила голову, её лицо снова приобрело задумчивый вид.</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осмысливал сказанное. Тёмная ярость уходила прочь по мере того, как до него доходило, что его внимательно выслушали и что его семье ничто не угрожает.</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 как </w:t>
      </w:r>
      <w:r w:rsidDel="00000000" w:rsidR="00000000" w:rsidRPr="00000000">
        <w:rPr>
          <w:rFonts w:ascii="Times New Roman" w:cs="Times New Roman" w:eastAsia="Times New Roman" w:hAnsi="Times New Roman"/>
          <w:sz w:val="24"/>
          <w:szCs w:val="24"/>
          <w:rtl w:val="0"/>
        </w:rPr>
        <w:t xml:space="preserve">вы</w:t>
      </w:r>
      <w:r w:rsidDel="00000000" w:rsidR="00000000" w:rsidRPr="00000000">
        <w:rPr>
          <w:rFonts w:ascii="Times New Roman" w:cs="Times New Roman" w:eastAsia="Times New Roman" w:hAnsi="Times New Roman"/>
          <w:sz w:val="24"/>
          <w:szCs w:val="24"/>
          <w:rtl w:val="0"/>
        </w:rPr>
        <w:t xml:space="preserve"> объясняете свои наблюдения, профессор МакГонагалл?</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не знаю, — сказала она, — но, возможно, имело место что-то, чего вы не помните.</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вновь ощутил поднимающийся гнев. Это было слишком похоже на фразу из газетных статей о распавшихся семьях.</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Вытесненные воспоминания — это </w:t>
      </w:r>
      <w:r w:rsidDel="00000000" w:rsidR="00000000" w:rsidRPr="00000000">
        <w:rPr>
          <w:rFonts w:ascii="Times New Roman" w:cs="Times New Roman" w:eastAsia="Times New Roman" w:hAnsi="Times New Roman"/>
          <w:sz w:val="24"/>
          <w:szCs w:val="24"/>
          <w:rtl w:val="0"/>
        </w:rPr>
        <w:t xml:space="preserve">псевдонаучное</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понятие! Люди не подавляют </w:t>
      </w:r>
      <w:r w:rsidDel="00000000" w:rsidR="00000000" w:rsidRPr="00000000">
        <w:rPr>
          <w:rFonts w:ascii="Times New Roman" w:cs="Times New Roman" w:eastAsia="Times New Roman" w:hAnsi="Times New Roman"/>
          <w:sz w:val="24"/>
          <w:szCs w:val="24"/>
          <w:rtl w:val="0"/>
        </w:rPr>
        <w:t xml:space="preserve">травм</w:t>
      </w:r>
      <w:r w:rsidDel="00000000" w:rsidR="00000000" w:rsidRPr="00000000">
        <w:rPr>
          <w:rFonts w:ascii="Times New Roman" w:cs="Times New Roman" w:eastAsia="Times New Roman" w:hAnsi="Times New Roman"/>
          <w:sz w:val="24"/>
          <w:szCs w:val="24"/>
          <w:rtl w:val="0"/>
        </w:rPr>
        <w:t xml:space="preserve">ирующие воспоминания, наоборот, они слишком хорошо помнят их всю свою жизнь!</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Нет, мистер Поттер. Я имею в виду заклинание </w:t>
      </w:r>
      <w:r w:rsidDel="00000000" w:rsidR="00000000" w:rsidRPr="00000000">
        <w:rPr>
          <w:rFonts w:ascii="Times New Roman" w:cs="Times New Roman" w:eastAsia="Times New Roman" w:hAnsi="Times New Roman"/>
          <w:i w:val="1"/>
          <w:sz w:val="24"/>
          <w:szCs w:val="24"/>
          <w:rtl w:val="0"/>
        </w:rPr>
        <w:t xml:space="preserve">Обливиэйт</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застыл на месте:</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Заклинание, стирающее память?</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МакГонагалл кивнула:</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Но не все ощущения, если вы понимаете, куда я клоню, мистер Поттер.</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Мурашки пробежали по спине Гарри. </w:t>
      </w:r>
      <w:r w:rsidDel="00000000" w:rsidR="00000000" w:rsidRPr="00000000">
        <w:rPr>
          <w:rFonts w:ascii="Times New Roman" w:cs="Times New Roman" w:eastAsia="Times New Roman" w:hAnsi="Times New Roman"/>
          <w:sz w:val="24"/>
          <w:szCs w:val="24"/>
          <w:rtl w:val="0"/>
        </w:rPr>
        <w:t xml:space="preserve">Такую</w:t>
      </w:r>
      <w:r w:rsidDel="00000000" w:rsidR="00000000" w:rsidRPr="00000000">
        <w:rPr>
          <w:rFonts w:ascii="Times New Roman" w:cs="Times New Roman" w:eastAsia="Times New Roman" w:hAnsi="Times New Roman"/>
          <w:sz w:val="24"/>
          <w:szCs w:val="24"/>
          <w:rtl w:val="0"/>
        </w:rPr>
        <w:t xml:space="preserve"> гипотезу… опровергнуть было </w:t>
      </w:r>
      <w:r w:rsidDel="00000000" w:rsidR="00000000" w:rsidRPr="00000000">
        <w:rPr>
          <w:rFonts w:ascii="Times New Roman" w:cs="Times New Roman" w:eastAsia="Times New Roman" w:hAnsi="Times New Roman"/>
          <w:sz w:val="24"/>
          <w:szCs w:val="24"/>
          <w:rtl w:val="0"/>
        </w:rPr>
        <w:t xml:space="preserve">очень непросто</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Но мои родители не могли так поступить!</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 могли, — сказала МакГонагалл, — только волшебники способны на это. И</w:t>
      </w:r>
      <w:del w:author="Alaric Lightin" w:id="22" w:date="2018-11-19T14:11:48Z">
        <w:r w:rsidDel="00000000" w:rsidR="00000000" w:rsidRPr="00000000">
          <w:rPr>
            <w:rFonts w:ascii="Times New Roman" w:cs="Times New Roman" w:eastAsia="Times New Roman" w:hAnsi="Times New Roman"/>
            <w:sz w:val="24"/>
            <w:szCs w:val="24"/>
            <w:rtl w:val="0"/>
          </w:rPr>
          <w:delText xml:space="preserve">,</w:delText>
        </w:r>
      </w:del>
      <w:r w:rsidDel="00000000" w:rsidR="00000000" w:rsidRPr="00000000">
        <w:rPr>
          <w:rFonts w:ascii="Times New Roman" w:cs="Times New Roman" w:eastAsia="Times New Roman" w:hAnsi="Times New Roman"/>
          <w:sz w:val="24"/>
          <w:szCs w:val="24"/>
          <w:rtl w:val="0"/>
        </w:rPr>
        <w:t xml:space="preserve"> боюсь, что точно узнать не получится…</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Гарри снова начали пробуждаться навыки рационалиста.</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Профессор МакГонагалл, насколько вы уверены в верности результатов ваших наблюдений</w:t>
      </w:r>
      <w:ins w:author="Alaric Lightin" w:id="23" w:date="2018-11-19T14:12:33Z">
        <w:r w:rsidDel="00000000" w:rsidR="00000000" w:rsidRPr="00000000">
          <w:rPr>
            <w:rFonts w:ascii="Times New Roman" w:cs="Times New Roman" w:eastAsia="Times New Roman" w:hAnsi="Times New Roman"/>
            <w:sz w:val="24"/>
            <w:szCs w:val="24"/>
            <w:rtl w:val="0"/>
          </w:rPr>
          <w:t xml:space="preserve">?</w:t>
        </w:r>
      </w:ins>
      <w:del w:author="Alaric Lightin" w:id="23" w:date="2018-11-19T14:12:33Z">
        <w:r w:rsidDel="00000000" w:rsidR="00000000" w:rsidRPr="00000000">
          <w:rPr>
            <w:rFonts w:ascii="Times New Roman" w:cs="Times New Roman" w:eastAsia="Times New Roman" w:hAnsi="Times New Roman"/>
            <w:sz w:val="24"/>
            <w:szCs w:val="24"/>
            <w:rtl w:val="0"/>
          </w:rPr>
          <w:delText xml:space="preserve"> —</w:delText>
        </w:r>
      </w:del>
      <w:r w:rsidDel="00000000" w:rsidR="00000000" w:rsidRPr="00000000">
        <w:rPr>
          <w:rFonts w:ascii="Times New Roman" w:cs="Times New Roman" w:eastAsia="Times New Roman" w:hAnsi="Times New Roman"/>
          <w:sz w:val="24"/>
          <w:szCs w:val="24"/>
          <w:rtl w:val="0"/>
        </w:rPr>
        <w:t xml:space="preserve"> </w:t>
      </w:r>
      <w:del w:author="Alaric Lightin" w:id="24" w:date="2018-11-19T14:12:37Z">
        <w:r w:rsidDel="00000000" w:rsidR="00000000" w:rsidRPr="00000000">
          <w:rPr>
            <w:rFonts w:ascii="Times New Roman" w:cs="Times New Roman" w:eastAsia="Times New Roman" w:hAnsi="Times New Roman"/>
            <w:sz w:val="24"/>
            <w:szCs w:val="24"/>
            <w:rtl w:val="0"/>
          </w:rPr>
          <w:delText xml:space="preserve">б</w:delText>
        </w:r>
      </w:del>
      <w:ins w:author="Alaric Lightin" w:id="24" w:date="2018-11-19T14:12:37Z">
        <w:r w:rsidDel="00000000" w:rsidR="00000000" w:rsidRPr="00000000">
          <w:rPr>
            <w:rFonts w:ascii="Times New Roman" w:cs="Times New Roman" w:eastAsia="Times New Roman" w:hAnsi="Times New Roman"/>
            <w:sz w:val="24"/>
            <w:szCs w:val="24"/>
            <w:rtl w:val="0"/>
          </w:rPr>
          <w:t xml:space="preserve">Б</w:t>
        </w:r>
      </w:ins>
      <w:r w:rsidDel="00000000" w:rsidR="00000000" w:rsidRPr="00000000">
        <w:rPr>
          <w:rFonts w:ascii="Times New Roman" w:cs="Times New Roman" w:eastAsia="Times New Roman" w:hAnsi="Times New Roman"/>
          <w:sz w:val="24"/>
          <w:szCs w:val="24"/>
          <w:rtl w:val="0"/>
        </w:rPr>
        <w:t xml:space="preserve">ыть может, есть альтернативное объяснение?</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МакГонагалл развела руками, словно демонстрируя, что в них ничего нет.</w:t>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Уверена? Я </w:t>
      </w:r>
      <w:r w:rsidDel="00000000" w:rsidR="00000000" w:rsidRPr="00000000">
        <w:rPr>
          <w:rFonts w:ascii="Times New Roman" w:cs="Times New Roman" w:eastAsia="Times New Roman" w:hAnsi="Times New Roman"/>
          <w:sz w:val="24"/>
          <w:szCs w:val="24"/>
          <w:rtl w:val="0"/>
        </w:rPr>
        <w:t xml:space="preserve">уже </w:t>
      </w:r>
      <w:r w:rsidDel="00000000" w:rsidR="00000000" w:rsidRPr="00000000">
        <w:rPr>
          <w:rFonts w:ascii="Times New Roman" w:cs="Times New Roman" w:eastAsia="Times New Roman" w:hAnsi="Times New Roman"/>
          <w:sz w:val="24"/>
          <w:szCs w:val="24"/>
          <w:rtl w:val="0"/>
        </w:rPr>
        <w:t xml:space="preserve">ни в чём</w:t>
      </w:r>
      <w:r w:rsidDel="00000000" w:rsidR="00000000" w:rsidRPr="00000000">
        <w:rPr>
          <w:rFonts w:ascii="Times New Roman" w:cs="Times New Roman" w:eastAsia="Times New Roman" w:hAnsi="Times New Roman"/>
          <w:sz w:val="24"/>
          <w:szCs w:val="24"/>
          <w:rtl w:val="0"/>
        </w:rPr>
        <w:t xml:space="preserve"> не уверена, мистер Поттер. За всю свою жизнь я не встречала никого, кто был бы похож на вас. Иногда кажется, что вам далеко не одиннадцать лет, а иногда</w:t>
      </w:r>
      <w:del w:author="Alaric Lightin" w:id="25" w:date="2018-11-19T14:13:07Z">
        <w:r w:rsidDel="00000000" w:rsidR="00000000" w:rsidRPr="00000000">
          <w:rPr>
            <w:rFonts w:ascii="Times New Roman" w:cs="Times New Roman" w:eastAsia="Times New Roman" w:hAnsi="Times New Roman"/>
            <w:sz w:val="24"/>
            <w:szCs w:val="24"/>
            <w:rtl w:val="0"/>
          </w:rPr>
          <w:delText xml:space="preserve">,</w:delText>
        </w:r>
      </w:del>
      <w:ins w:author="Alaric Lightin" w:id="25" w:date="2018-11-19T14:13:07Z">
        <w:r w:rsidDel="00000000" w:rsidR="00000000" w:rsidRPr="00000000">
          <w:rPr>
            <w:rFonts w:ascii="Times New Roman" w:cs="Times New Roman" w:eastAsia="Times New Roman" w:hAnsi="Times New Roman"/>
            <w:sz w:val="24"/>
            <w:szCs w:val="24"/>
            <w:rtl w:val="0"/>
          </w:rPr>
          <w:t xml:space="preserve"> —</w:t>
        </w:r>
      </w:ins>
      <w:r w:rsidDel="00000000" w:rsidR="00000000" w:rsidRPr="00000000">
        <w:rPr>
          <w:rFonts w:ascii="Times New Roman" w:cs="Times New Roman" w:eastAsia="Times New Roman" w:hAnsi="Times New Roman"/>
          <w:sz w:val="24"/>
          <w:szCs w:val="24"/>
          <w:rtl w:val="0"/>
        </w:rPr>
        <w:t xml:space="preserve"> что, может быть, в вас вообще есть что-то нечеловеческое</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Брови Гарри подскочили высоко вверх.</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Прошу прощения, — быстро сказала МакГонагалл, — извините, я попыталась озвучить своё мнение, но получилось не совсем так, как я думаю.</w:t>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Совсем наоборот, профессор МакГонагалл, — возразил Гарри и медленно улыбнулся, — для меня ваша фраза — прекрасный комплимент. Вы не возражаете, если я предложу альтернативное объяснение?</w:t>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Извольте.</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Дети не должны быть гораздо умнее родителей — так уж они устроены, — начал Гарри. — Или, скорее, гораздо рассудительнее, ведь отец наверняка смог бы меня переспорить, если бы попытался, а не использовал свой опыт и интеллект главным образом на то, чтобы находить всё новые причины не менять свои убеждения. — Гарри на минуту умолк. — Я слишком умён, </w:t>
      </w:r>
      <w:r w:rsidDel="00000000" w:rsidR="00000000" w:rsidRPr="00000000">
        <w:rPr>
          <w:rFonts w:ascii="Times New Roman" w:cs="Times New Roman" w:eastAsia="Times New Roman" w:hAnsi="Times New Roman"/>
          <w:sz w:val="24"/>
          <w:szCs w:val="24"/>
          <w:rtl w:val="0"/>
        </w:rPr>
        <w:t xml:space="preserve">профессор</w:t>
      </w:r>
      <w:r w:rsidDel="00000000" w:rsidR="00000000" w:rsidRPr="00000000">
        <w:rPr>
          <w:rFonts w:ascii="Times New Roman" w:cs="Times New Roman" w:eastAsia="Times New Roman" w:hAnsi="Times New Roman"/>
          <w:sz w:val="24"/>
          <w:szCs w:val="24"/>
          <w:rtl w:val="0"/>
        </w:rPr>
        <w:t xml:space="preserve">. Обычные дети мне не ровня, а взрослые не уважают как разумного собеседника. И</w:t>
      </w:r>
      <w:del w:author="Alaric Lightin" w:id="26" w:date="2018-11-19T14:13:57Z">
        <w:r w:rsidDel="00000000" w:rsidR="00000000" w:rsidRPr="00000000">
          <w:rPr>
            <w:rFonts w:ascii="Times New Roman" w:cs="Times New Roman" w:eastAsia="Times New Roman" w:hAnsi="Times New Roman"/>
            <w:sz w:val="24"/>
            <w:szCs w:val="24"/>
            <w:rtl w:val="0"/>
          </w:rPr>
          <w:delText xml:space="preserve">,</w:delText>
        </w:r>
      </w:del>
      <w:r w:rsidDel="00000000" w:rsidR="00000000" w:rsidRPr="00000000">
        <w:rPr>
          <w:rFonts w:ascii="Times New Roman" w:cs="Times New Roman" w:eastAsia="Times New Roman" w:hAnsi="Times New Roman"/>
          <w:sz w:val="24"/>
          <w:szCs w:val="24"/>
          <w:rtl w:val="0"/>
        </w:rPr>
        <w:t xml:space="preserve"> если честно, даже снизойди они до разговора, до Ричарда Фейнмана им далеко, так что я с куда большим удовольствием почитаю его книгу. Я сам по себе, профессор МакГонагалл. Я всю свою жизнь провёл в изоляции. Возможно, это в некотором роде похоже на закрытый подвал. И я слишком умён, чтобы слепо верить родителям, как подобает нормальному ребёнку. Я знаю, что родители меня любят, но при этом они легко отказываются прислушиваться к гласу рассудка, и тогда мне кажется, что это они — дети, которые </w:t>
      </w:r>
      <w:r w:rsidDel="00000000" w:rsidR="00000000" w:rsidRPr="00000000">
        <w:rPr>
          <w:rFonts w:ascii="Times New Roman" w:cs="Times New Roman" w:eastAsia="Times New Roman" w:hAnsi="Times New Roman"/>
          <w:sz w:val="24"/>
          <w:szCs w:val="24"/>
          <w:rtl w:val="0"/>
        </w:rPr>
        <w:t xml:space="preserve">не хотят ничего слушать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 в то же время у них в руках абсолютная власть</w:t>
      </w:r>
      <w:r w:rsidDel="00000000" w:rsidR="00000000" w:rsidRPr="00000000">
        <w:rPr>
          <w:rFonts w:ascii="Times New Roman" w:cs="Times New Roman" w:eastAsia="Times New Roman" w:hAnsi="Times New Roman"/>
          <w:sz w:val="24"/>
          <w:szCs w:val="24"/>
          <w:rtl w:val="0"/>
        </w:rPr>
        <w:t xml:space="preserve"> над всем моим существованием. Я не хочу на это обижаться, но я стараюсь быть честным хотя бы с самим собой — так что да, мне горько от этого. Кроме того, я плохо справляюсь со злостью, но над этим я работаю. Вот и всё.</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Это точно всё?</w:t>
      </w:r>
      <w:r w:rsidDel="00000000" w:rsidR="00000000" w:rsidRPr="00000000">
        <w:rPr>
          <w:rtl w:val="0"/>
        </w:rPr>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утвердительно кивнул:</w:t>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Это всё. Уверен, профессор МакГонагалл, даже в магической Британии нормальное объяснение заслуживает </w:t>
      </w:r>
      <w:r w:rsidDel="00000000" w:rsidR="00000000" w:rsidRPr="00000000">
        <w:rPr>
          <w:rFonts w:ascii="Times New Roman" w:cs="Times New Roman" w:eastAsia="Times New Roman" w:hAnsi="Times New Roman"/>
          <w:sz w:val="24"/>
          <w:szCs w:val="24"/>
          <w:rtl w:val="0"/>
        </w:rPr>
        <w:t xml:space="preserve">хотя бы </w:t>
      </w:r>
      <w:r w:rsidDel="00000000" w:rsidR="00000000" w:rsidRPr="00000000">
        <w:rPr>
          <w:rFonts w:ascii="Times New Roman" w:cs="Times New Roman" w:eastAsia="Times New Roman" w:hAnsi="Times New Roman"/>
          <w:sz w:val="24"/>
          <w:szCs w:val="24"/>
          <w:rtl w:val="0"/>
        </w:rPr>
        <w:t xml:space="preserve">внимания?</w:t>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Летнее солнце уже клонилось к горизонту, покупателей на улицах становилось всё меньше. Некоторые магазины закрылись. Гарри и </w:t>
      </w:r>
      <w:r w:rsidDel="00000000" w:rsidR="00000000" w:rsidRPr="00000000">
        <w:rPr>
          <w:rFonts w:ascii="Times New Roman" w:cs="Times New Roman" w:eastAsia="Times New Roman" w:hAnsi="Times New Roman"/>
          <w:sz w:val="24"/>
          <w:szCs w:val="24"/>
          <w:rtl w:val="0"/>
        </w:rPr>
        <w:t xml:space="preserve">профессор </w:t>
      </w:r>
      <w:r w:rsidDel="00000000" w:rsidR="00000000" w:rsidRPr="00000000">
        <w:rPr>
          <w:rFonts w:ascii="Times New Roman" w:cs="Times New Roman" w:eastAsia="Times New Roman" w:hAnsi="Times New Roman"/>
          <w:sz w:val="24"/>
          <w:szCs w:val="24"/>
          <w:rtl w:val="0"/>
        </w:rPr>
        <w:t xml:space="preserve">МакГонагалл едва успели купить учебники во «Флориш и Блоттс». (Там Гарри первым делом взял «Арифмантику» и был потрясён, обнаружив, что учебник за седьмой курс не содержит ничего сложнее тригонометрии</w:t>
      </w:r>
      <w:ins w:author="Alaric Lightin" w:id="27" w:date="2018-11-19T14:14:17Z">
        <w:r w:rsidDel="00000000" w:rsidR="00000000" w:rsidRPr="00000000">
          <w:rPr>
            <w:rFonts w:ascii="Times New Roman" w:cs="Times New Roman" w:eastAsia="Times New Roman" w:hAnsi="Times New Roman"/>
            <w:sz w:val="24"/>
            <w:szCs w:val="24"/>
            <w:rtl w:val="0"/>
          </w:rPr>
          <w:t xml:space="preserve">.</w:t>
        </w:r>
      </w:ins>
      <w:r w:rsidDel="00000000" w:rsidR="00000000" w:rsidRPr="00000000">
        <w:rPr>
          <w:rFonts w:ascii="Times New Roman" w:cs="Times New Roman" w:eastAsia="Times New Roman" w:hAnsi="Times New Roman"/>
          <w:sz w:val="24"/>
          <w:szCs w:val="24"/>
          <w:rtl w:val="0"/>
        </w:rPr>
        <w:t xml:space="preserve">)</w:t>
      </w:r>
      <w:del w:author="Alaric Lightin" w:id="28" w:date="2018-11-19T14:14:19Z">
        <w:r w:rsidDel="00000000" w:rsidR="00000000" w:rsidRPr="00000000">
          <w:rPr>
            <w:rFonts w:ascii="Times New Roman" w:cs="Times New Roman" w:eastAsia="Times New Roman" w:hAnsi="Times New Roman"/>
            <w:sz w:val="24"/>
            <w:szCs w:val="24"/>
            <w:rtl w:val="0"/>
          </w:rPr>
          <w:delText xml:space="preserve">.</w:delText>
        </w:r>
      </w:del>
      <w:r w:rsidDel="00000000" w:rsidR="00000000" w:rsidRPr="00000000">
        <w:rPr>
          <w:rtl w:val="0"/>
        </w:rPr>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Впрочем, в данный момент мысли о легкодоступных плодах исследования магии не беспокоили его разум: они только что вышли из магазина Олливандера</w:t>
      </w:r>
      <w:del w:author="Alaric Lightin" w:id="29" w:date="2018-11-19T14:15:06Z">
        <w:r w:rsidDel="00000000" w:rsidR="00000000" w:rsidRPr="00000000">
          <w:rPr>
            <w:rFonts w:ascii="Times New Roman" w:cs="Times New Roman" w:eastAsia="Times New Roman" w:hAnsi="Times New Roman"/>
            <w:sz w:val="24"/>
            <w:szCs w:val="24"/>
            <w:rtl w:val="0"/>
          </w:rPr>
          <w:delText xml:space="preserve">,</w:delText>
        </w:r>
      </w:del>
      <w:r w:rsidDel="00000000" w:rsidR="00000000" w:rsidRPr="00000000">
        <w:rPr>
          <w:rFonts w:ascii="Times New Roman" w:cs="Times New Roman" w:eastAsia="Times New Roman" w:hAnsi="Times New Roman"/>
          <w:sz w:val="24"/>
          <w:szCs w:val="24"/>
          <w:rtl w:val="0"/>
        </w:rPr>
        <w:t xml:space="preserve"> и Гарри во все глаза смотрел на свою волшебную палочку. Он взмахнул ею, вызвав сноп разноцветных искр, что, конечно, не должно было удивлять столь сильно после всех увиденных чудес, но тем не менее…</w:t>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Я могу творить волшебство.</w:t>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Я, лично. Я обладаю магическим даром. Я — волшебник</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 почувствовал, как магия разливается по телу, и вдруг осознал, что был знаком с этим ощущением всю свою жизнь. Его нельзя было увидеть, услышать, учуять, потрогать или попробовать на вкус. Это была магия. Всё равно что иметь глаза, но всегда держать их закрытыми, не понимая, что видишь темноту, а потом однажды открыть их и увидеть мир. Дрожь от этого </w:t>
      </w:r>
      <w:r w:rsidDel="00000000" w:rsidR="00000000" w:rsidRPr="00000000">
        <w:rPr>
          <w:rFonts w:ascii="Times New Roman" w:cs="Times New Roman" w:eastAsia="Times New Roman" w:hAnsi="Times New Roman"/>
          <w:sz w:val="24"/>
          <w:szCs w:val="24"/>
          <w:rtl w:val="0"/>
        </w:rPr>
        <w:t xml:space="preserve">осознания</w:t>
      </w:r>
      <w:r w:rsidDel="00000000" w:rsidR="00000000" w:rsidRPr="00000000">
        <w:rPr>
          <w:rFonts w:ascii="Times New Roman" w:cs="Times New Roman" w:eastAsia="Times New Roman" w:hAnsi="Times New Roman"/>
          <w:sz w:val="24"/>
          <w:szCs w:val="24"/>
          <w:rtl w:val="0"/>
        </w:rPr>
        <w:t xml:space="preserve"> прошла по его телу, пробуждая его, а потом всё прошло — осталось лишь знание того, что он волшебник и всегда им был и</w:t>
      </w:r>
      <w:del w:author="Alaric Lightin" w:id="30" w:date="2018-11-19T14:15:34Z">
        <w:r w:rsidDel="00000000" w:rsidR="00000000" w:rsidRPr="00000000">
          <w:rPr>
            <w:rFonts w:ascii="Times New Roman" w:cs="Times New Roman" w:eastAsia="Times New Roman" w:hAnsi="Times New Roman"/>
            <w:sz w:val="24"/>
            <w:szCs w:val="24"/>
            <w:rtl w:val="0"/>
          </w:rPr>
          <w:delText xml:space="preserve">,</w:delText>
        </w:r>
      </w:del>
      <w:r w:rsidDel="00000000" w:rsidR="00000000" w:rsidRPr="00000000">
        <w:rPr>
          <w:rFonts w:ascii="Times New Roman" w:cs="Times New Roman" w:eastAsia="Times New Roman" w:hAnsi="Times New Roman"/>
          <w:sz w:val="24"/>
          <w:szCs w:val="24"/>
          <w:rtl w:val="0"/>
        </w:rPr>
        <w:t xml:space="preserve"> в каком-то смысле</w:t>
      </w:r>
      <w:del w:author="Alaric Lightin" w:id="31" w:date="2018-11-19T14:15:37Z">
        <w:r w:rsidDel="00000000" w:rsidR="00000000" w:rsidRPr="00000000">
          <w:rPr>
            <w:rFonts w:ascii="Times New Roman" w:cs="Times New Roman" w:eastAsia="Times New Roman" w:hAnsi="Times New Roman"/>
            <w:sz w:val="24"/>
            <w:szCs w:val="24"/>
            <w:rtl w:val="0"/>
          </w:rPr>
          <w:delText xml:space="preserve">,</w:delText>
        </w:r>
      </w:del>
      <w:r w:rsidDel="00000000" w:rsidR="00000000" w:rsidRPr="00000000">
        <w:rPr>
          <w:rFonts w:ascii="Times New Roman" w:cs="Times New Roman" w:eastAsia="Times New Roman" w:hAnsi="Times New Roman"/>
          <w:sz w:val="24"/>
          <w:szCs w:val="24"/>
          <w:rtl w:val="0"/>
        </w:rPr>
        <w:t xml:space="preserve"> всегда знал это.</w:t>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w:t>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Весьма любопытно, что эта палочка выбрала вас, потому что её сестра в ответе за ваш шрам</w:t>
      </w: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Это</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точно не могло</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быть совпадением. В магазине продавались тысячи палочек. Нет, возможно и совпадение: в мире шесть миллиардов людей</w:t>
      </w:r>
      <w:del w:author="Alaric Lightin" w:id="32" w:date="2018-11-19T14:15:56Z">
        <w:r w:rsidDel="00000000" w:rsidR="00000000" w:rsidRPr="00000000">
          <w:rPr>
            <w:rFonts w:ascii="Times New Roman" w:cs="Times New Roman" w:eastAsia="Times New Roman" w:hAnsi="Times New Roman"/>
            <w:sz w:val="24"/>
            <w:szCs w:val="24"/>
            <w:rtl w:val="0"/>
          </w:rPr>
          <w:delText xml:space="preserve">,</w:delText>
        </w:r>
      </w:del>
      <w:r w:rsidDel="00000000" w:rsidR="00000000" w:rsidRPr="00000000">
        <w:rPr>
          <w:rFonts w:ascii="Times New Roman" w:cs="Times New Roman" w:eastAsia="Times New Roman" w:hAnsi="Times New Roman"/>
          <w:sz w:val="24"/>
          <w:szCs w:val="24"/>
          <w:rtl w:val="0"/>
        </w:rPr>
        <w:t xml:space="preserve"> и совпадения с вероятностью тысяча к одному случаются каждый день. Но теорема Байеса (в упрощённом виде) в данном случае гласила: предпочтение должно быть отдано любой гипотезе, согласно которой вероятность того, что ему достанется сестра палочки Тёмного Лорда, выше одной тысячной.</w:t>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МакГонагалл просто сказала: «Как странно», — повергнув Гарри в состояние полнейшего шока, вызванного чрезвычайной невнимательностью волшебников и ведьм. Ни в одном из вообразимых миров Гарри не мог бы сказать «Хм» и уйти, совершенно </w:t>
      </w:r>
      <w:r w:rsidDel="00000000" w:rsidR="00000000" w:rsidRPr="00000000">
        <w:rPr>
          <w:rFonts w:ascii="Times New Roman" w:cs="Times New Roman" w:eastAsia="Times New Roman" w:hAnsi="Times New Roman"/>
          <w:sz w:val="24"/>
          <w:szCs w:val="24"/>
          <w:rtl w:val="0"/>
        </w:rPr>
        <w:t xml:space="preserve">не попытавшись</w:t>
      </w:r>
      <w:r w:rsidDel="00000000" w:rsidR="00000000" w:rsidRPr="00000000">
        <w:rPr>
          <w:rFonts w:ascii="Times New Roman" w:cs="Times New Roman" w:eastAsia="Times New Roman" w:hAnsi="Times New Roman"/>
          <w:sz w:val="24"/>
          <w:szCs w:val="24"/>
          <w:rtl w:val="0"/>
        </w:rPr>
        <w:t xml:space="preserve"> выдвинуть гипотезу о произошедшем.</w:t>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 поднял левую руку и дотронулся до шрама.</w:t>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Но какую </w:t>
      </w:r>
      <w:r w:rsidDel="00000000" w:rsidR="00000000" w:rsidRPr="00000000">
        <w:rPr>
          <w:rFonts w:ascii="Times New Roman" w:cs="Times New Roman" w:eastAsia="Times New Roman" w:hAnsi="Times New Roman"/>
          <w:sz w:val="24"/>
          <w:szCs w:val="24"/>
          <w:rtl w:val="0"/>
        </w:rPr>
        <w:t xml:space="preserve">именно</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Теперь вы </w:t>
      </w:r>
      <w:del w:author="Alaric Lightin" w:id="33" w:date="2018-11-19T14:16:50Z">
        <w:r w:rsidDel="00000000" w:rsidR="00000000" w:rsidRPr="00000000">
          <w:rPr>
            <w:rFonts w:ascii="Times New Roman" w:cs="Times New Roman" w:eastAsia="Times New Roman" w:hAnsi="Times New Roman"/>
            <w:sz w:val="24"/>
            <w:szCs w:val="24"/>
            <w:rtl w:val="0"/>
          </w:rPr>
          <w:delText xml:space="preserve">— </w:delText>
        </w:r>
      </w:del>
      <w:r w:rsidDel="00000000" w:rsidR="00000000" w:rsidRPr="00000000">
        <w:rPr>
          <w:rFonts w:ascii="Times New Roman" w:cs="Times New Roman" w:eastAsia="Times New Roman" w:hAnsi="Times New Roman"/>
          <w:sz w:val="24"/>
          <w:szCs w:val="24"/>
          <w:rtl w:val="0"/>
        </w:rPr>
        <w:t xml:space="preserve">настоящий волшебник, — слегка склонила голову МакГонагалл, — примите мои поздравления.</w:t>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кивнул.</w:t>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У вас уже сложилось мнение о магическом мире?</w:t>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Странно, — протянул Гарри, — мне надо бы думать о магии, которую я увидел… о вещах, которые стали возможными, о том, что оказалось ложью, о работе, которую мне предстоит проделать, чтобы всё понять. А вместо этого я отвлекаюсь на третьестепенные банальности вроде, — Гарри понизил голос, — Мальчика-Который-Выжил.</w:t>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Рядом никого не было, но не стоило искушать судьбу.</w:t>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МакГонагалл хмыкнула:</w:t>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Правда? По вам не скажешь.</w:t>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кивнул:</w:t>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Да. Просто это… так </w:t>
      </w:r>
      <w:r w:rsidDel="00000000" w:rsidR="00000000" w:rsidRPr="00000000">
        <w:rPr>
          <w:rFonts w:ascii="Times New Roman" w:cs="Times New Roman" w:eastAsia="Times New Roman" w:hAnsi="Times New Roman"/>
          <w:sz w:val="24"/>
          <w:szCs w:val="24"/>
          <w:rtl w:val="0"/>
        </w:rPr>
        <w:t xml:space="preserve">необычно</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Обнаружить, что ты являешься частью грандиозной истории, финалом которой </w:t>
      </w:r>
      <w:r w:rsidDel="00000000" w:rsidR="00000000" w:rsidRPr="00000000">
        <w:rPr>
          <w:rFonts w:ascii="Times New Roman" w:cs="Times New Roman" w:eastAsia="Times New Roman" w:hAnsi="Times New Roman"/>
          <w:sz w:val="24"/>
          <w:szCs w:val="24"/>
          <w:rtl w:val="0"/>
        </w:rPr>
        <w:t xml:space="preserve">будет </w:t>
      </w:r>
      <w:r w:rsidDel="00000000" w:rsidR="00000000" w:rsidRPr="00000000">
        <w:rPr>
          <w:rFonts w:ascii="Times New Roman" w:cs="Times New Roman" w:eastAsia="Times New Roman" w:hAnsi="Times New Roman"/>
          <w:sz w:val="24"/>
          <w:szCs w:val="24"/>
          <w:rtl w:val="0"/>
        </w:rPr>
        <w:t xml:space="preserve">поражение великого и ужасного Тёмного Лорда, и что история эта уже закончилась</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Завершилась. Совсем. Как будто ты </w:t>
      </w:r>
      <w:del w:author="Alaric Lightin" w:id="34" w:date="2018-11-19T14:16:32Z">
        <w:r w:rsidDel="00000000" w:rsidR="00000000" w:rsidRPr="00000000">
          <w:rPr>
            <w:rFonts w:ascii="Times New Roman" w:cs="Times New Roman" w:eastAsia="Times New Roman" w:hAnsi="Times New Roman"/>
            <w:sz w:val="24"/>
            <w:szCs w:val="24"/>
            <w:rtl w:val="0"/>
          </w:rPr>
          <w:delText xml:space="preserve">— </w:delText>
        </w:r>
      </w:del>
      <w:r w:rsidDel="00000000" w:rsidR="00000000" w:rsidRPr="00000000">
        <w:rPr>
          <w:rFonts w:ascii="Times New Roman" w:cs="Times New Roman" w:eastAsia="Times New Roman" w:hAnsi="Times New Roman"/>
          <w:sz w:val="24"/>
          <w:szCs w:val="24"/>
          <w:rtl w:val="0"/>
        </w:rPr>
        <w:t xml:space="preserve">Фродо Бэггинс, но выяснилось, что твои родители свозили тебя на Роковую Гору, когда тебе был год от роду, и ты даже не помнишь, как выбросил Кольцо.</w:t>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 лице МакГонагалл застыла улыбка.</w:t>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 </w:t>
      </w:r>
      <w:ins w:author="Alaric Lightin" w:id="35" w:date="2018-10-06T14:31:17Z">
        <w:commentRangeStart w:id="3"/>
        <w:r w:rsidDel="00000000" w:rsidR="00000000" w:rsidRPr="00000000">
          <w:rPr>
            <w:rFonts w:ascii="Times New Roman" w:cs="Times New Roman" w:eastAsia="Times New Roman" w:hAnsi="Times New Roman"/>
            <w:sz w:val="24"/>
            <w:szCs w:val="24"/>
            <w:rtl w:val="0"/>
          </w:rPr>
          <w:t xml:space="preserve">Знаете, кого-нибудь совсем не похожего на меня такие стартовые условия могли бы и напугать. </w:t>
        </w:r>
      </w:ins>
      <w:del w:author="Alaric Lightin" w:id="35" w:date="2018-10-06T14:31:17Z">
        <w:commentRangeEnd w:id="3"/>
        <w:r w:rsidDel="00000000" w:rsidR="00000000" w:rsidRPr="00000000">
          <w:commentReference w:id="3"/>
        </w:r>
        <w:r w:rsidDel="00000000" w:rsidR="00000000" w:rsidRPr="00000000">
          <w:rPr>
            <w:rFonts w:ascii="Times New Roman" w:cs="Times New Roman" w:eastAsia="Times New Roman" w:hAnsi="Times New Roman"/>
            <w:sz w:val="24"/>
            <w:szCs w:val="24"/>
            <w:rtl w:val="0"/>
          </w:rPr>
          <w:delText xml:space="preserve">Знаете, если бы я был кем-нибудь другим, то, вероятно, был бы сильно обеспокоен подобными стартовыми условиями.</w:delText>
        </w:r>
      </w:del>
      <w:r w:rsidDel="00000000" w:rsidR="00000000" w:rsidRPr="00000000">
        <w:rPr>
          <w:rFonts w:ascii="Times New Roman" w:cs="Times New Roman" w:eastAsia="Times New Roman" w:hAnsi="Times New Roman"/>
          <w:sz w:val="24"/>
          <w:szCs w:val="24"/>
          <w:rtl w:val="0"/>
        </w:rPr>
        <w:t xml:space="preserve"> «Господи, Гарри, что ты сделал с тех пор, как победил Тёмного Лорда? Открыл книжный магазин? Здорово! А я назвал своего сына в твою честь</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В мо</w:t>
      </w:r>
      <w:del w:author="Alaric Lightin" w:id="36" w:date="2018-11-19T14:17:02Z">
        <w:r w:rsidDel="00000000" w:rsidR="00000000" w:rsidRPr="00000000">
          <w:rPr>
            <w:rFonts w:ascii="Times New Roman" w:cs="Times New Roman" w:eastAsia="Times New Roman" w:hAnsi="Times New Roman"/>
            <w:sz w:val="24"/>
            <w:szCs w:val="24"/>
            <w:rtl w:val="0"/>
          </w:rPr>
          <w:delText xml:space="preserve">е</w:delText>
        </w:r>
      </w:del>
      <w:ins w:author="Alaric Lightin" w:id="36" w:date="2018-11-19T14:17:02Z">
        <w:r w:rsidDel="00000000" w:rsidR="00000000" w:rsidRPr="00000000">
          <w:rPr>
            <w:rFonts w:ascii="Times New Roman" w:cs="Times New Roman" w:eastAsia="Times New Roman" w:hAnsi="Times New Roman"/>
            <w:sz w:val="24"/>
            <w:szCs w:val="24"/>
            <w:rtl w:val="0"/>
          </w:rPr>
          <w:t xml:space="preserve">ё</w:t>
        </w:r>
      </w:ins>
      <w:r w:rsidDel="00000000" w:rsidR="00000000" w:rsidRPr="00000000">
        <w:rPr>
          <w:rFonts w:ascii="Times New Roman" w:cs="Times New Roman" w:eastAsia="Times New Roman" w:hAnsi="Times New Roman"/>
          <w:sz w:val="24"/>
          <w:szCs w:val="24"/>
          <w:rtl w:val="0"/>
        </w:rPr>
        <w:t xml:space="preserve">м случае это проблемой, полагаю, не будет, — вздохнул Гарри, — и всё же... от таких мыслей у меня почти появилось желание, чтобы у этой истории был открытый финал. Тогда я потом смогу сказать, что действительно принимал в ней хоть какое-то </w:t>
      </w:r>
      <w:r w:rsidDel="00000000" w:rsidR="00000000" w:rsidRPr="00000000">
        <w:rPr>
          <w:rFonts w:ascii="Times New Roman" w:cs="Times New Roman" w:eastAsia="Times New Roman" w:hAnsi="Times New Roman"/>
          <w:sz w:val="24"/>
          <w:szCs w:val="24"/>
          <w:rtl w:val="0"/>
        </w:rPr>
        <w:t xml:space="preserve">участие</w:t>
      </w: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Да? — странным тоном сказала МакГонагалл. — Каким образом?</w:t>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Ну, например, вы упомянули, что моих родителей предали. Кто их предал?</w:t>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Сириус Блэк, — ответила МакГонагалл. Она почти прошипела это имя. — Он в Азкабане. Тюрьме для волшебников.</w:t>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Какова вероятность, что Сириус Блэк сбежит из заключения</w:t>
      </w:r>
      <w:del w:author="Alaric Lightin" w:id="37" w:date="2018-11-19T14:17:16Z">
        <w:r w:rsidDel="00000000" w:rsidR="00000000" w:rsidRPr="00000000">
          <w:rPr>
            <w:rFonts w:ascii="Times New Roman" w:cs="Times New Roman" w:eastAsia="Times New Roman" w:hAnsi="Times New Roman"/>
            <w:sz w:val="24"/>
            <w:szCs w:val="24"/>
            <w:rtl w:val="0"/>
          </w:rPr>
          <w:delText xml:space="preserve">,</w:delText>
        </w:r>
      </w:del>
      <w:r w:rsidDel="00000000" w:rsidR="00000000" w:rsidRPr="00000000">
        <w:rPr>
          <w:rFonts w:ascii="Times New Roman" w:cs="Times New Roman" w:eastAsia="Times New Roman" w:hAnsi="Times New Roman"/>
          <w:sz w:val="24"/>
          <w:szCs w:val="24"/>
          <w:rtl w:val="0"/>
        </w:rPr>
        <w:t xml:space="preserve"> и мне придётся выследить его и победить в блестящей дуэли или, что даже лучше, назначить за его голову большое вознаграждение и спрятаться в Австралии, ожидая результатов?</w:t>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МакГонагалл моргнула. Дважды.</w:t>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Почти никакой. Никто никогда не сбегал из Азкабана, и я сомневаюсь, что именно </w:t>
      </w:r>
      <w:r w:rsidDel="00000000" w:rsidR="00000000" w:rsidRPr="00000000">
        <w:rPr>
          <w:rFonts w:ascii="Times New Roman" w:cs="Times New Roman" w:eastAsia="Times New Roman" w:hAnsi="Times New Roman"/>
          <w:sz w:val="24"/>
          <w:szCs w:val="24"/>
          <w:rtl w:val="0"/>
        </w:rPr>
        <w:t xml:space="preserve">он</w:t>
      </w:r>
      <w:r w:rsidDel="00000000" w:rsidR="00000000" w:rsidRPr="00000000">
        <w:rPr>
          <w:rFonts w:ascii="Times New Roman" w:cs="Times New Roman" w:eastAsia="Times New Roman" w:hAnsi="Times New Roman"/>
          <w:sz w:val="24"/>
          <w:szCs w:val="24"/>
          <w:rtl w:val="0"/>
        </w:rPr>
        <w:t xml:space="preserve"> станет первым.</w:t>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скептически воспринял фразу «</w:t>
      </w:r>
      <w:r w:rsidDel="00000000" w:rsidR="00000000" w:rsidRPr="00000000">
        <w:rPr>
          <w:rFonts w:ascii="Times New Roman" w:cs="Times New Roman" w:eastAsia="Times New Roman" w:hAnsi="Times New Roman"/>
          <w:sz w:val="24"/>
          <w:szCs w:val="24"/>
          <w:rtl w:val="0"/>
        </w:rPr>
        <w:t xml:space="preserve">никто никогда</w:t>
      </w:r>
      <w:r w:rsidDel="00000000" w:rsidR="00000000" w:rsidRPr="00000000">
        <w:rPr>
          <w:rFonts w:ascii="Times New Roman" w:cs="Times New Roman" w:eastAsia="Times New Roman" w:hAnsi="Times New Roman"/>
          <w:sz w:val="24"/>
          <w:szCs w:val="24"/>
          <w:rtl w:val="0"/>
        </w:rPr>
        <w:t xml:space="preserve"> не сбегал из Азкабана». Впрочем, вероятно, при помощи магии можно подойти вплотную к созданию стопроцентно идеальной тюрьмы, особенно если у тебя есть палочка, а у заключённых — нет. В таком случае</w:t>
      </w:r>
      <w:ins w:author="Alaric Lightin" w:id="38" w:date="2018-11-19T14:18:16Z">
        <w:r w:rsidDel="00000000" w:rsidR="00000000" w:rsidRPr="00000000">
          <w:rPr>
            <w:rFonts w:ascii="Times New Roman" w:cs="Times New Roman" w:eastAsia="Times New Roman" w:hAnsi="Times New Roman"/>
            <w:sz w:val="24"/>
            <w:szCs w:val="24"/>
            <w:rtl w:val="0"/>
          </w:rPr>
          <w:t xml:space="preserve">,</w:t>
        </w:r>
      </w:ins>
      <w:r w:rsidDel="00000000" w:rsidR="00000000" w:rsidRPr="00000000">
        <w:rPr>
          <w:rFonts w:ascii="Times New Roman" w:cs="Times New Roman" w:eastAsia="Times New Roman" w:hAnsi="Times New Roman"/>
          <w:sz w:val="24"/>
          <w:szCs w:val="24"/>
          <w:rtl w:val="0"/>
        </w:rPr>
        <w:t xml:space="preserve"> для того чтобы сбежать оттуда, в первую очередь</w:t>
      </w:r>
      <w:del w:author="Alaric Lightin" w:id="39" w:date="2018-11-19T14:18:46Z">
        <w:r w:rsidDel="00000000" w:rsidR="00000000" w:rsidRPr="00000000">
          <w:rPr>
            <w:rFonts w:ascii="Times New Roman" w:cs="Times New Roman" w:eastAsia="Times New Roman" w:hAnsi="Times New Roman"/>
            <w:sz w:val="24"/>
            <w:szCs w:val="24"/>
            <w:rtl w:val="0"/>
          </w:rPr>
          <w:delText xml:space="preserve">,</w:delText>
        </w:r>
      </w:del>
      <w:r w:rsidDel="00000000" w:rsidR="00000000" w:rsidRPr="00000000">
        <w:rPr>
          <w:rFonts w:ascii="Times New Roman" w:cs="Times New Roman" w:eastAsia="Times New Roman" w:hAnsi="Times New Roman"/>
          <w:sz w:val="24"/>
          <w:szCs w:val="24"/>
          <w:rtl w:val="0"/>
        </w:rPr>
        <w:t xml:space="preserve"> не стоит туда попадать.</w:t>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Ладно, — сказал Гарри, — звучит довольно убедительно, — он вздохнул, почесав затылок. — А если так: Тёмный Лорд не погиб той ночью на самом деле. Не окончательно. Его дух продолжает жить, нашёптывая людям кошмары, просачивающиеся в реальность, и ищет способ вернуться в мир живых, который он поклялся уничтожить, и теперь, согласно древнему пророчеству, он и я должны сойтись в смертельной дуэли. Победитель станет проигравшим, а побеждённый восторжествует… </w:t>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МакГонагалл вертела головой, бросая взгляды в разные концы улицы в поисках случайных слушателей.</w:t>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пошутил, профессор МакГонагалл, — немного раздражённо сказал Гарри. Господи, почему она всегда всё воспринимает всерьёз…</w:t>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Медленно, но верно внутри созревала некая догадка.</w:t>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МакГонагалл спокойно посмотрела на Гарри. Очень спокойно. А затем натянуто улыбнулась:</w:t>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Конечно, пошутили, мистер Поттер.</w:t>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О</w:t>
      </w:r>
      <w:del w:author="Alaric Lightin" w:id="40" w:date="2018-11-19T14:19:29Z">
        <w:commentRangeStart w:id="4"/>
        <w:r w:rsidDel="00000000" w:rsidR="00000000" w:rsidRPr="00000000">
          <w:rPr>
            <w:rFonts w:ascii="Times New Roman" w:cs="Times New Roman" w:eastAsia="Times New Roman" w:hAnsi="Times New Roman"/>
            <w:i w:val="1"/>
            <w:sz w:val="24"/>
            <w:szCs w:val="24"/>
            <w:rtl w:val="0"/>
          </w:rPr>
          <w:delText xml:space="preserve">,</w:delText>
        </w:r>
      </w:del>
      <w:commentRangeEnd w:id="4"/>
      <w:r w:rsidDel="00000000" w:rsidR="00000000" w:rsidRPr="00000000">
        <w:commentReference w:id="4"/>
      </w:r>
      <w:r w:rsidDel="00000000" w:rsidR="00000000" w:rsidRPr="00000000">
        <w:rPr>
          <w:rFonts w:ascii="Times New Roman" w:cs="Times New Roman" w:eastAsia="Times New Roman" w:hAnsi="Times New Roman"/>
          <w:i w:val="1"/>
          <w:sz w:val="24"/>
          <w:szCs w:val="24"/>
          <w:rtl w:val="0"/>
        </w:rPr>
        <w:t xml:space="preserve"> чёрт.</w:t>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Если бы Гарри нужно было проговорить логическую цепочку, мгновенно вспыхнувшую у него в голове, получилось бы что-то вроде: «Взвесим две вероятности. Первая: увиденное </w:t>
      </w:r>
      <w:del w:author="Alaric Lightin" w:id="41" w:date="2018-11-19T14:20:02Z">
        <w:r w:rsidDel="00000000" w:rsidR="00000000" w:rsidRPr="00000000">
          <w:rPr>
            <w:rFonts w:ascii="Times New Roman" w:cs="Times New Roman" w:eastAsia="Times New Roman" w:hAnsi="Times New Roman"/>
            <w:sz w:val="24"/>
            <w:szCs w:val="24"/>
            <w:rtl w:val="0"/>
          </w:rPr>
          <w:delText xml:space="preserve">— </w:delText>
        </w:r>
      </w:del>
      <w:r w:rsidDel="00000000" w:rsidR="00000000" w:rsidRPr="00000000">
        <w:rPr>
          <w:rFonts w:ascii="Times New Roman" w:cs="Times New Roman" w:eastAsia="Times New Roman" w:hAnsi="Times New Roman"/>
          <w:sz w:val="24"/>
          <w:szCs w:val="24"/>
          <w:rtl w:val="0"/>
        </w:rPr>
        <w:t xml:space="preserve">есть результат самоконтроля МакГонагалл. Вторая: увиденное — одна из естественных реакций МакГонагалл на плохую шутку. Результат: высока вероятность того, что профессор что-то скрывает».</w:t>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Но вместо этого он просто подумал: «</w:t>
      </w:r>
      <w:r w:rsidDel="00000000" w:rsidR="00000000" w:rsidRPr="00000000">
        <w:rPr>
          <w:rFonts w:ascii="Times New Roman" w:cs="Times New Roman" w:eastAsia="Times New Roman" w:hAnsi="Times New Roman"/>
          <w:i w:val="1"/>
          <w:sz w:val="24"/>
          <w:szCs w:val="24"/>
          <w:rtl w:val="0"/>
        </w:rPr>
        <w:t xml:space="preserve">О</w:t>
      </w:r>
      <w:del w:author="Alaric Lightin" w:id="42" w:date="2018-11-19T14:19:35Z">
        <w:r w:rsidDel="00000000" w:rsidR="00000000" w:rsidRPr="00000000">
          <w:rPr>
            <w:rFonts w:ascii="Times New Roman" w:cs="Times New Roman" w:eastAsia="Times New Roman" w:hAnsi="Times New Roman"/>
            <w:i w:val="1"/>
            <w:sz w:val="24"/>
            <w:szCs w:val="24"/>
            <w:rtl w:val="0"/>
          </w:rPr>
          <w:delText xml:space="preserve">,</w:delText>
        </w:r>
      </w:del>
      <w:r w:rsidDel="00000000" w:rsidR="00000000" w:rsidRPr="00000000">
        <w:rPr>
          <w:rFonts w:ascii="Times New Roman" w:cs="Times New Roman" w:eastAsia="Times New Roman" w:hAnsi="Times New Roman"/>
          <w:i w:val="1"/>
          <w:sz w:val="24"/>
          <w:szCs w:val="24"/>
          <w:rtl w:val="0"/>
        </w:rPr>
        <w:t xml:space="preserve"> чёрт».</w:t>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огляделся — поблизости никого не было.</w:t>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Сами-Знаете-Кто </w:t>
      </w:r>
      <w:r w:rsidDel="00000000" w:rsidR="00000000" w:rsidRPr="00000000">
        <w:rPr>
          <w:rFonts w:ascii="Times New Roman" w:cs="Times New Roman" w:eastAsia="Times New Roman" w:hAnsi="Times New Roman"/>
          <w:sz w:val="24"/>
          <w:szCs w:val="24"/>
          <w:rtl w:val="0"/>
        </w:rPr>
        <w:t xml:space="preserve">жив</w:t>
      </w:r>
      <w:r w:rsidDel="00000000" w:rsidR="00000000" w:rsidRPr="00000000">
        <w:rPr>
          <w:rFonts w:ascii="Times New Roman" w:cs="Times New Roman" w:eastAsia="Times New Roman" w:hAnsi="Times New Roman"/>
          <w:sz w:val="24"/>
          <w:szCs w:val="24"/>
          <w:rtl w:val="0"/>
        </w:rPr>
        <w:t xml:space="preserve">, да? — сказал он со вздохом.</w:t>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Мистер Поттер…</w:t>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Тёмный Лорд жив. Ну конечно. Крайне оптимистично было даже мечтать об обратном. Я, должно быть, выжил из ума. Как я вообще мог на это надеяться?</w:t>
      </w:r>
      <w:del w:author="Alaric Lightin" w:id="43" w:date="2018-11-19T14:20:22Z">
        <w:r w:rsidDel="00000000" w:rsidR="00000000" w:rsidRPr="00000000">
          <w:rPr>
            <w:rFonts w:ascii="Times New Roman" w:cs="Times New Roman" w:eastAsia="Times New Roman" w:hAnsi="Times New Roman"/>
            <w:i w:val="1"/>
            <w:sz w:val="24"/>
            <w:szCs w:val="24"/>
            <w:rtl w:val="0"/>
          </w:rPr>
          <w:delText xml:space="preserve">.</w:delText>
        </w:r>
      </w:del>
      <w:r w:rsidDel="00000000" w:rsidR="00000000" w:rsidRPr="00000000">
        <w:rPr>
          <w:rFonts w:ascii="Times New Roman" w:cs="Times New Roman" w:eastAsia="Times New Roman" w:hAnsi="Times New Roman"/>
          <w:sz w:val="24"/>
          <w:szCs w:val="24"/>
          <w:rtl w:val="0"/>
        </w:rPr>
        <w:t xml:space="preserve"> Из-за того, что кто-то сказал, будто от Тёмного Лорда остался лишь пепел, я решил, что он действительно мёртв. Мне определённо ещё учиться и учиться искусству истинного пессимизма.</w:t>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Мистер Поттер…</w:t>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Хотя бы скажите, что нет никакого пророчества…</w:t>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 лице МакГонагалл была всё та же широкая, застывшая улыбка.</w:t>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О нет, в</w:t>
      </w:r>
      <w:r w:rsidDel="00000000" w:rsidR="00000000" w:rsidRPr="00000000">
        <w:rPr>
          <w:rFonts w:ascii="Times New Roman" w:cs="Times New Roman" w:eastAsia="Times New Roman" w:hAnsi="Times New Roman"/>
          <w:sz w:val="24"/>
          <w:szCs w:val="24"/>
          <w:rtl w:val="0"/>
        </w:rPr>
        <w:t xml:space="preserve">ы шутите?</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Мистер Поттер, не придумывайте лишних поводов для беспокойства…</w:t>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Вы действительно хотите, чтобы я выкинул это из головы? Представьте мою реакцию позднее, когда я всё-таки узнаю, что мне есть о чём беспокоиться.</w:t>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Улыбка МакГонагалл дрогнула.</w:t>
      </w:r>
    </w:p>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опустил плечи:</w:t>
      </w:r>
    </w:p>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Мне предстоит исследовать весь волшебный мир. У меня просто </w:t>
      </w:r>
      <w:r w:rsidDel="00000000" w:rsidR="00000000" w:rsidRPr="00000000">
        <w:rPr>
          <w:rFonts w:ascii="Times New Roman" w:cs="Times New Roman" w:eastAsia="Times New Roman" w:hAnsi="Times New Roman"/>
          <w:sz w:val="24"/>
          <w:szCs w:val="24"/>
          <w:rtl w:val="0"/>
        </w:rPr>
        <w:t xml:space="preserve">нет</w:t>
      </w:r>
      <w:r w:rsidDel="00000000" w:rsidR="00000000" w:rsidRPr="00000000">
        <w:rPr>
          <w:rFonts w:ascii="Times New Roman" w:cs="Times New Roman" w:eastAsia="Times New Roman" w:hAnsi="Times New Roman"/>
          <w:sz w:val="24"/>
          <w:szCs w:val="24"/>
          <w:rtl w:val="0"/>
        </w:rPr>
        <w:t xml:space="preserve"> времени ещё и на </w:t>
      </w:r>
      <w:r w:rsidDel="00000000" w:rsidR="00000000" w:rsidRPr="00000000">
        <w:rPr>
          <w:rFonts w:ascii="Times New Roman" w:cs="Times New Roman" w:eastAsia="Times New Roman" w:hAnsi="Times New Roman"/>
          <w:sz w:val="24"/>
          <w:szCs w:val="24"/>
          <w:rtl w:val="0"/>
        </w:rPr>
        <w:t xml:space="preserve">это</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Они прервали разговор, ожидая, пока человек в оранжевой мантии, появившийся в переулке, пройдёт мимо. МакГонагалл проводила его взглядом. Гарри напряжённо, до крови</w:t>
      </w:r>
      <w:del w:author="Alaric Lightin" w:id="44" w:date="2018-11-19T14:20:43Z">
        <w:r w:rsidDel="00000000" w:rsidR="00000000" w:rsidRPr="00000000">
          <w:rPr>
            <w:rFonts w:ascii="Times New Roman" w:cs="Times New Roman" w:eastAsia="Times New Roman" w:hAnsi="Times New Roman"/>
            <w:sz w:val="24"/>
            <w:szCs w:val="24"/>
            <w:rtl w:val="0"/>
          </w:rPr>
          <w:delText xml:space="preserve">,</w:delText>
        </w:r>
      </w:del>
      <w:r w:rsidDel="00000000" w:rsidR="00000000" w:rsidRPr="00000000">
        <w:rPr>
          <w:rFonts w:ascii="Times New Roman" w:cs="Times New Roman" w:eastAsia="Times New Roman" w:hAnsi="Times New Roman"/>
          <w:sz w:val="24"/>
          <w:szCs w:val="24"/>
          <w:rtl w:val="0"/>
        </w:rPr>
        <w:t xml:space="preserve"> кусал губы.</w:t>
      </w:r>
    </w:p>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Когда мужчина наконец-то отошёл подальше, мальчик снова зашептал:</w:t>
      </w:r>
    </w:p>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Теперь вы расскажете мне правду, профессор МакГонагалл? И не пытайтесь отмахнуться, я не дурак.</w:t>
      </w:r>
    </w:p>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Вам всего </w:t>
      </w:r>
      <w:r w:rsidDel="00000000" w:rsidR="00000000" w:rsidRPr="00000000">
        <w:rPr>
          <w:rFonts w:ascii="Times New Roman" w:cs="Times New Roman" w:eastAsia="Times New Roman" w:hAnsi="Times New Roman"/>
          <w:sz w:val="24"/>
          <w:szCs w:val="24"/>
          <w:rtl w:val="0"/>
        </w:rPr>
        <w:t xml:space="preserve">одиннадцать лет</w:t>
      </w:r>
      <w:r w:rsidDel="00000000" w:rsidR="00000000" w:rsidRPr="00000000">
        <w:rPr>
          <w:rFonts w:ascii="Times New Roman" w:cs="Times New Roman" w:eastAsia="Times New Roman" w:hAnsi="Times New Roman"/>
          <w:sz w:val="24"/>
          <w:szCs w:val="24"/>
          <w:rtl w:val="0"/>
        </w:rPr>
        <w:t xml:space="preserve">, мистер Поттер! — прошипела в ответ профессор.</w:t>
      </w:r>
    </w:p>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 поэтому со мной можно не считаться. Извините… на минуту я даже забыл об этом.</w:t>
      </w:r>
    </w:p>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Это очень важная и опасная информация! Она </w:t>
      </w:r>
      <w:r w:rsidDel="00000000" w:rsidR="00000000" w:rsidRPr="00000000">
        <w:rPr>
          <w:rFonts w:ascii="Times New Roman" w:cs="Times New Roman" w:eastAsia="Times New Roman" w:hAnsi="Times New Roman"/>
          <w:sz w:val="24"/>
          <w:szCs w:val="24"/>
          <w:rtl w:val="0"/>
        </w:rPr>
        <w:t xml:space="preserve">секретна</w:t>
      </w:r>
      <w:r w:rsidDel="00000000" w:rsidR="00000000" w:rsidRPr="00000000">
        <w:rPr>
          <w:rFonts w:ascii="Times New Roman" w:cs="Times New Roman" w:eastAsia="Times New Roman" w:hAnsi="Times New Roman"/>
          <w:sz w:val="24"/>
          <w:szCs w:val="24"/>
          <w:rtl w:val="0"/>
        </w:rPr>
        <w:t xml:space="preserve">, мистер Поттер! Вы уже знаете слишком много! Никому ничего не рассказывайте, понятно? Никому!</w:t>
      </w:r>
    </w:p>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Иногда, когда Гарри был </w:t>
      </w:r>
      <w:r w:rsidDel="00000000" w:rsidR="00000000" w:rsidRPr="00000000">
        <w:rPr>
          <w:rFonts w:ascii="Times New Roman" w:cs="Times New Roman" w:eastAsia="Times New Roman" w:hAnsi="Times New Roman"/>
          <w:i w:val="1"/>
          <w:sz w:val="24"/>
          <w:szCs w:val="24"/>
          <w:rtl w:val="0"/>
        </w:rPr>
        <w:t xml:space="preserve">достаточно</w:t>
      </w:r>
      <w:r w:rsidDel="00000000" w:rsidR="00000000" w:rsidRPr="00000000">
        <w:rPr>
          <w:rFonts w:ascii="Times New Roman" w:cs="Times New Roman" w:eastAsia="Times New Roman" w:hAnsi="Times New Roman"/>
          <w:sz w:val="24"/>
          <w:szCs w:val="24"/>
          <w:rtl w:val="0"/>
        </w:rPr>
        <w:t xml:space="preserve"> зол, он не впадал в ярость, а, наоборот, становился до ужаса спокойным. Его разум с холодной ясностью перебрал возможные варианты разговора и оценил их последствия.</w:t>
      </w:r>
    </w:p>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Сказать, что у меня есть право знать</w:t>
      </w:r>
      <w:ins w:author="Alaric Lightin" w:id="45" w:date="2018-11-19T14:21:11Z">
        <w:r w:rsidDel="00000000" w:rsidR="00000000" w:rsidRPr="00000000">
          <w:rPr>
            <w:rFonts w:ascii="Times New Roman" w:cs="Times New Roman" w:eastAsia="Times New Roman" w:hAnsi="Times New Roman"/>
            <w:i w:val="1"/>
            <w:sz w:val="24"/>
            <w:szCs w:val="24"/>
            <w:rtl w:val="0"/>
          </w:rPr>
          <w:t xml:space="preserve">,</w:t>
        </w:r>
      </w:ins>
      <w:r w:rsidDel="00000000" w:rsidR="00000000" w:rsidRPr="00000000">
        <w:rPr>
          <w:rFonts w:ascii="Times New Roman" w:cs="Times New Roman" w:eastAsia="Times New Roman" w:hAnsi="Times New Roman"/>
          <w:i w:val="1"/>
          <w:sz w:val="24"/>
          <w:szCs w:val="24"/>
          <w:rtl w:val="0"/>
        </w:rPr>
        <w:t xml:space="preserve"> — ошибка. МакГонагалл считает, что одиннадцатилетние дети не должны знать всё.</w:t>
      </w:r>
    </w:p>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Заявить, что вы больше не друзья</w:t>
      </w:r>
      <w:ins w:author="Alaric Lightin" w:id="46" w:date="2018-11-19T14:21:20Z">
        <w:r w:rsidDel="00000000" w:rsidR="00000000" w:rsidRPr="00000000">
          <w:rPr>
            <w:rFonts w:ascii="Times New Roman" w:cs="Times New Roman" w:eastAsia="Times New Roman" w:hAnsi="Times New Roman"/>
            <w:i w:val="1"/>
            <w:sz w:val="24"/>
            <w:szCs w:val="24"/>
            <w:rtl w:val="0"/>
          </w:rPr>
          <w:t xml:space="preserve">,</w:t>
        </w:r>
      </w:ins>
      <w:r w:rsidDel="00000000" w:rsidR="00000000" w:rsidRPr="00000000">
        <w:rPr>
          <w:rFonts w:ascii="Times New Roman" w:cs="Times New Roman" w:eastAsia="Times New Roman" w:hAnsi="Times New Roman"/>
          <w:i w:val="1"/>
          <w:sz w:val="24"/>
          <w:szCs w:val="24"/>
          <w:rtl w:val="0"/>
        </w:rPr>
        <w:t xml:space="preserve"> — ошибка. Она недостаточно ценит вашу дружбу.</w:t>
      </w:r>
    </w:p>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Заметить, что я подвергнусь опасности, если ничего не буду знать</w:t>
      </w:r>
      <w:ins w:author="Alaric Lightin" w:id="47" w:date="2018-11-19T14:21:24Z">
        <w:r w:rsidDel="00000000" w:rsidR="00000000" w:rsidRPr="00000000">
          <w:rPr>
            <w:rFonts w:ascii="Times New Roman" w:cs="Times New Roman" w:eastAsia="Times New Roman" w:hAnsi="Times New Roman"/>
            <w:i w:val="1"/>
            <w:sz w:val="24"/>
            <w:szCs w:val="24"/>
            <w:rtl w:val="0"/>
          </w:rPr>
          <w:t xml:space="preserve">,</w:t>
        </w:r>
      </w:ins>
      <w:r w:rsidDel="00000000" w:rsidR="00000000" w:rsidRPr="00000000">
        <w:rPr>
          <w:rFonts w:ascii="Times New Roman" w:cs="Times New Roman" w:eastAsia="Times New Roman" w:hAnsi="Times New Roman"/>
          <w:i w:val="1"/>
          <w:sz w:val="24"/>
          <w:szCs w:val="24"/>
          <w:rtl w:val="0"/>
        </w:rPr>
        <w:t xml:space="preserve"> — ошибка. Планы уже основаны на моём неведении. Пересмотр плана принесёт </w:t>
      </w:r>
      <w:r w:rsidDel="00000000" w:rsidR="00000000" w:rsidRPr="00000000">
        <w:rPr>
          <w:rFonts w:ascii="Times New Roman" w:cs="Times New Roman" w:eastAsia="Times New Roman" w:hAnsi="Times New Roman"/>
          <w:sz w:val="24"/>
          <w:szCs w:val="24"/>
          <w:rtl w:val="0"/>
        </w:rPr>
        <w:t xml:space="preserve">определённые</w:t>
      </w:r>
      <w:r w:rsidDel="00000000" w:rsidR="00000000" w:rsidRPr="00000000">
        <w:rPr>
          <w:rFonts w:ascii="Times New Roman" w:cs="Times New Roman" w:eastAsia="Times New Roman" w:hAnsi="Times New Roman"/>
          <w:i w:val="1"/>
          <w:sz w:val="24"/>
          <w:szCs w:val="24"/>
          <w:rtl w:val="0"/>
        </w:rPr>
        <w:t xml:space="preserve"> неудобства, вместо моих </w:t>
      </w:r>
      <w:r w:rsidDel="00000000" w:rsidR="00000000" w:rsidRPr="00000000">
        <w:rPr>
          <w:rFonts w:ascii="Times New Roman" w:cs="Times New Roman" w:eastAsia="Times New Roman" w:hAnsi="Times New Roman"/>
          <w:sz w:val="24"/>
          <w:szCs w:val="24"/>
          <w:rtl w:val="0"/>
        </w:rPr>
        <w:t xml:space="preserve">неопределённых</w:t>
      </w:r>
      <w:r w:rsidDel="00000000" w:rsidR="00000000" w:rsidRPr="00000000">
        <w:rPr>
          <w:rFonts w:ascii="Times New Roman" w:cs="Times New Roman" w:eastAsia="Times New Roman" w:hAnsi="Times New Roman"/>
          <w:i w:val="1"/>
          <w:sz w:val="24"/>
          <w:szCs w:val="24"/>
          <w:rtl w:val="0"/>
        </w:rPr>
        <w:t xml:space="preserve"> перспектив попасть в беду.</w:t>
      </w:r>
    </w:p>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Призывы к справедливости и благоразумию не принесут пользы. Нужно предложить МакГонагалл то, что она хочет, или найти то, чего она боится.</w:t>
      </w:r>
    </w:p>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Ага!</w:t>
      </w:r>
    </w:p>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Хорошо, профессор, — холодно начал Гарри, — тогда поступим следующим образом. Я буду держать рот на замке, но в обмен вы расскажете мне </w:t>
      </w:r>
      <w:r w:rsidDel="00000000" w:rsidR="00000000" w:rsidRPr="00000000">
        <w:rPr>
          <w:rFonts w:ascii="Times New Roman" w:cs="Times New Roman" w:eastAsia="Times New Roman" w:hAnsi="Times New Roman"/>
          <w:sz w:val="24"/>
          <w:szCs w:val="24"/>
          <w:rtl w:val="0"/>
        </w:rPr>
        <w:t xml:space="preserve">всю</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правду. Или же вы можете попытаться оставить меня в неведении, используя как пешку в игре, но тогда я вам ничего не могу обещать.</w:t>
      </w:r>
    </w:p>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Да как вы смеете!</w:t>
      </w:r>
    </w:p>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Нет, это как </w:t>
      </w:r>
      <w:r w:rsidDel="00000000" w:rsidR="00000000" w:rsidRPr="00000000">
        <w:rPr>
          <w:rFonts w:ascii="Times New Roman" w:cs="Times New Roman" w:eastAsia="Times New Roman" w:hAnsi="Times New Roman"/>
          <w:sz w:val="24"/>
          <w:szCs w:val="24"/>
          <w:rtl w:val="0"/>
        </w:rPr>
        <w:t xml:space="preserve">вы</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смеете! — огрызнулся Гарри в ответ.</w:t>
      </w:r>
    </w:p>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Вы меня </w:t>
      </w:r>
      <w:r w:rsidDel="00000000" w:rsidR="00000000" w:rsidRPr="00000000">
        <w:rPr>
          <w:rFonts w:ascii="Times New Roman" w:cs="Times New Roman" w:eastAsia="Times New Roman" w:hAnsi="Times New Roman"/>
          <w:sz w:val="24"/>
          <w:szCs w:val="24"/>
          <w:rtl w:val="0"/>
        </w:rPr>
        <w:t xml:space="preserve">шантажируете</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Его губы искривились:</w:t>
      </w:r>
    </w:p>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делаю вам настоящее </w:t>
      </w:r>
      <w:r w:rsidDel="00000000" w:rsidR="00000000" w:rsidRPr="00000000">
        <w:rPr>
          <w:rFonts w:ascii="Times New Roman" w:cs="Times New Roman" w:eastAsia="Times New Roman" w:hAnsi="Times New Roman"/>
          <w:sz w:val="24"/>
          <w:szCs w:val="24"/>
          <w:rtl w:val="0"/>
        </w:rPr>
        <w:t xml:space="preserve">одолжение</w:t>
      </w:r>
      <w:r w:rsidDel="00000000" w:rsidR="00000000" w:rsidRPr="00000000">
        <w:rPr>
          <w:rFonts w:ascii="Times New Roman" w:cs="Times New Roman" w:eastAsia="Times New Roman" w:hAnsi="Times New Roman"/>
          <w:sz w:val="24"/>
          <w:szCs w:val="24"/>
          <w:rtl w:val="0"/>
        </w:rPr>
        <w:t xml:space="preserve">. Я </w:t>
      </w:r>
      <w:r w:rsidDel="00000000" w:rsidR="00000000" w:rsidRPr="00000000">
        <w:rPr>
          <w:rFonts w:ascii="Times New Roman" w:cs="Times New Roman" w:eastAsia="Times New Roman" w:hAnsi="Times New Roman"/>
          <w:sz w:val="24"/>
          <w:szCs w:val="24"/>
          <w:rtl w:val="0"/>
        </w:rPr>
        <w:t xml:space="preserve">даю</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вам шанс сохранить </w:t>
      </w:r>
      <w:r w:rsidDel="00000000" w:rsidR="00000000" w:rsidRPr="00000000">
        <w:rPr>
          <w:rFonts w:ascii="Times New Roman" w:cs="Times New Roman" w:eastAsia="Times New Roman" w:hAnsi="Times New Roman"/>
          <w:sz w:val="24"/>
          <w:szCs w:val="24"/>
          <w:rtl w:val="0"/>
        </w:rPr>
        <w:t xml:space="preserve">ваши</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драгоценные секреты. Если откажетесь, то я, естественно, начну искать информацию в других местах — не для того, чтобы досадить вам, а потому что я просто </w:t>
      </w:r>
      <w:r w:rsidDel="00000000" w:rsidR="00000000" w:rsidRPr="00000000">
        <w:rPr>
          <w:rFonts w:ascii="Times New Roman" w:cs="Times New Roman" w:eastAsia="Times New Roman" w:hAnsi="Times New Roman"/>
          <w:sz w:val="24"/>
          <w:szCs w:val="24"/>
          <w:rtl w:val="0"/>
        </w:rPr>
        <w:t xml:space="preserve">должен знать</w:t>
      </w:r>
      <w:r w:rsidDel="00000000" w:rsidR="00000000" w:rsidRPr="00000000">
        <w:rPr>
          <w:rFonts w:ascii="Times New Roman" w:cs="Times New Roman" w:eastAsia="Times New Roman" w:hAnsi="Times New Roman"/>
          <w:sz w:val="24"/>
          <w:szCs w:val="24"/>
          <w:rtl w:val="0"/>
        </w:rPr>
        <w:t xml:space="preserve">! Оставьте вашу бессмысленную злость на ребёнка, который, как вы считаете, должен вас слушаться, и вы поймёте, что любой взрослый на моём месте поступил бы так же! </w:t>
      </w:r>
      <w:r w:rsidDel="00000000" w:rsidR="00000000" w:rsidRPr="00000000">
        <w:rPr>
          <w:rFonts w:ascii="Times New Roman" w:cs="Times New Roman" w:eastAsia="Times New Roman" w:hAnsi="Times New Roman"/>
          <w:sz w:val="24"/>
          <w:szCs w:val="24"/>
          <w:rtl w:val="0"/>
        </w:rPr>
        <w:t xml:space="preserve">Посмотрите на ситуацию с моей стороны! Как бы вы себя чувствовали, будучи на моём месте?</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МакГонагалл тяжело дышала. Гарри решил, что пришло время чуть ослабить давление, дать ей время подумать.</w:t>
      </w:r>
    </w:p>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Необязательно решать всё прямо сейчас, — сказал Гарри спокойнее. — Я понимаю, вам нужно время, чтобы обдумать моё... </w:t>
      </w:r>
      <w:r w:rsidDel="00000000" w:rsidR="00000000" w:rsidRPr="00000000">
        <w:rPr>
          <w:rFonts w:ascii="Times New Roman" w:cs="Times New Roman" w:eastAsia="Times New Roman" w:hAnsi="Times New Roman"/>
          <w:sz w:val="24"/>
          <w:szCs w:val="24"/>
          <w:rtl w:val="0"/>
        </w:rPr>
        <w:t xml:space="preserve">предложение</w:t>
      </w:r>
      <w:r w:rsidDel="00000000" w:rsidR="00000000" w:rsidRPr="00000000">
        <w:rPr>
          <w:rFonts w:ascii="Times New Roman" w:cs="Times New Roman" w:eastAsia="Times New Roman" w:hAnsi="Times New Roman"/>
          <w:sz w:val="24"/>
          <w:szCs w:val="24"/>
          <w:rtl w:val="0"/>
        </w:rPr>
        <w:t xml:space="preserve">. Но хочу вас кое о чём предупредить, — он снова перешёл на холодный тон. — Не пытайтесь использовать на мне чары </w:t>
      </w:r>
      <w:r w:rsidDel="00000000" w:rsidR="00000000" w:rsidRPr="00000000">
        <w:rPr>
          <w:rFonts w:ascii="Times New Roman" w:cs="Times New Roman" w:eastAsia="Times New Roman" w:hAnsi="Times New Roman"/>
          <w:i w:val="1"/>
          <w:sz w:val="24"/>
          <w:szCs w:val="24"/>
          <w:rtl w:val="0"/>
        </w:rPr>
        <w:t xml:space="preserve">Обливиэйт</w:t>
      </w:r>
      <w:r w:rsidDel="00000000" w:rsidR="00000000" w:rsidRPr="00000000">
        <w:rPr>
          <w:rFonts w:ascii="Times New Roman" w:cs="Times New Roman" w:eastAsia="Times New Roman" w:hAnsi="Times New Roman"/>
          <w:sz w:val="24"/>
          <w:szCs w:val="24"/>
          <w:rtl w:val="0"/>
        </w:rPr>
        <w:t xml:space="preserve">. Некоторое время назад я придумал сигнал и уже отправил его самому себе. Когда этот сигнал до меня дойдёт, а я </w:t>
      </w:r>
      <w:r w:rsidDel="00000000" w:rsidR="00000000" w:rsidRPr="00000000">
        <w:rPr>
          <w:rFonts w:ascii="Times New Roman" w:cs="Times New Roman" w:eastAsia="Times New Roman" w:hAnsi="Times New Roman"/>
          <w:sz w:val="24"/>
          <w:szCs w:val="24"/>
          <w:rtl w:val="0"/>
        </w:rPr>
        <w:t xml:space="preserve">не вспомню</w:t>
      </w:r>
      <w:r w:rsidDel="00000000" w:rsidR="00000000" w:rsidRPr="00000000">
        <w:rPr>
          <w:rFonts w:ascii="Times New Roman" w:cs="Times New Roman" w:eastAsia="Times New Roman" w:hAnsi="Times New Roman"/>
          <w:sz w:val="24"/>
          <w:szCs w:val="24"/>
          <w:rtl w:val="0"/>
        </w:rPr>
        <w:t xml:space="preserve">, как посылал его… — Гарри многозначительно замолчал.</w:t>
      </w:r>
    </w:p>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 лице МакГонагалл отразилась смешанная гамма чувств.</w:t>
      </w:r>
    </w:p>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и не думала об этом, мистер Поттер</w:t>
      </w:r>
      <w:del w:author="Alaric Lightin" w:id="48" w:date="2018-11-19T14:21:54Z">
        <w:commentRangeStart w:id="5"/>
        <w:r w:rsidDel="00000000" w:rsidR="00000000" w:rsidRPr="00000000">
          <w:rPr>
            <w:rFonts w:ascii="Times New Roman" w:cs="Times New Roman" w:eastAsia="Times New Roman" w:hAnsi="Times New Roman"/>
            <w:sz w:val="24"/>
            <w:szCs w:val="24"/>
            <w:rtl w:val="0"/>
          </w:rPr>
          <w:delText xml:space="preserve">....</w:delText>
        </w:r>
      </w:del>
      <w:ins w:author="Alaric Lightin" w:id="48" w:date="2018-11-19T14:21:54Z">
        <w:commentRangeEnd w:id="5"/>
        <w:r w:rsidDel="00000000" w:rsidR="00000000" w:rsidRPr="00000000">
          <w:commentReference w:id="5"/>
        </w:r>
        <w:r w:rsidDel="00000000" w:rsidR="00000000" w:rsidRPr="00000000">
          <w:rPr>
            <w:rFonts w:ascii="Times New Roman" w:cs="Times New Roman" w:eastAsia="Times New Roman" w:hAnsi="Times New Roman"/>
            <w:sz w:val="24"/>
            <w:szCs w:val="24"/>
            <w:rtl w:val="0"/>
          </w:rPr>
          <w:t xml:space="preserve">... </w:t>
        </w:r>
      </w:ins>
      <w:del w:author="Alaric Lightin" w:id="48" w:date="2018-11-19T14:21:54Z">
        <w:r w:rsidDel="00000000" w:rsidR="00000000" w:rsidRPr="00000000">
          <w:rPr>
            <w:rFonts w:ascii="Times New Roman" w:cs="Times New Roman" w:eastAsia="Times New Roman" w:hAnsi="Times New Roman"/>
            <w:sz w:val="24"/>
            <w:szCs w:val="24"/>
            <w:rtl w:val="0"/>
          </w:rPr>
          <w:delText xml:space="preserve"> </w:delText>
        </w:r>
      </w:del>
      <w:r w:rsidDel="00000000" w:rsidR="00000000" w:rsidRPr="00000000">
        <w:rPr>
          <w:rFonts w:ascii="Times New Roman" w:cs="Times New Roman" w:eastAsia="Times New Roman" w:hAnsi="Times New Roman"/>
          <w:sz w:val="24"/>
          <w:szCs w:val="24"/>
          <w:rtl w:val="0"/>
        </w:rPr>
        <w:t xml:space="preserve">Но для чего вы вообще </w:t>
      </w:r>
      <w:r w:rsidDel="00000000" w:rsidR="00000000" w:rsidRPr="00000000">
        <w:rPr>
          <w:rFonts w:ascii="Times New Roman" w:cs="Times New Roman" w:eastAsia="Times New Roman" w:hAnsi="Times New Roman"/>
          <w:sz w:val="24"/>
          <w:szCs w:val="24"/>
          <w:rtl w:val="0"/>
        </w:rPr>
        <w:t xml:space="preserve">изобрели</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подобный сигнал, если вы даже не знали о…</w:t>
      </w:r>
    </w:p>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размышлял об этом, когда читал одну научно-фантастическую книгу, и решил </w:t>
      </w:r>
      <w:r w:rsidDel="00000000" w:rsidR="00000000" w:rsidRPr="00000000">
        <w:rPr>
          <w:rFonts w:ascii="Times New Roman" w:cs="Times New Roman" w:eastAsia="Times New Roman" w:hAnsi="Times New Roman"/>
          <w:sz w:val="24"/>
          <w:szCs w:val="24"/>
          <w:rtl w:val="0"/>
        </w:rPr>
        <w:t xml:space="preserve">на всякий случай</w:t>
      </w:r>
      <w:r w:rsidDel="00000000" w:rsidR="00000000" w:rsidRPr="00000000">
        <w:rPr>
          <w:rFonts w:ascii="Times New Roman" w:cs="Times New Roman" w:eastAsia="Times New Roman" w:hAnsi="Times New Roman"/>
          <w:sz w:val="24"/>
          <w:szCs w:val="24"/>
          <w:rtl w:val="0"/>
        </w:rPr>
        <w:t xml:space="preserve">… И нет, я не расскажу вам, что это за сигнал, я не настолько глуп.</w:t>
      </w:r>
    </w:p>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и не собиралась спрашивать, — сказала МакГонагалл. Она задумалась о чём-то своём и вдруг будто постарела и осунулась.</w:t>
      </w:r>
    </w:p>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У нас был тяжёлый день, мистер Поттер. Давайте купим вам сундук и закончим на этом? Надеюсь, вы никому ничего не расскажете, пока я всё не обдумаю. Запомните, что об этом знают ещё лишь два человека — директор Альбус Дамблдор и профессор Северус Снейп.</w:t>
      </w:r>
    </w:p>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Хм. Новая информация. Похоже на предложение перемирия.</w:t>
      </w:r>
    </w:p>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кивнул и двинулся из переулка, постепенно успокаиваясь.</w:t>
      </w:r>
    </w:p>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Так, теперь мне нужно найти способ уничтожить бессмертного </w:t>
      </w:r>
      <w:del w:author="Alaric Lightin" w:id="49" w:date="2018-11-19T14:22:53Z">
        <w:r w:rsidDel="00000000" w:rsidR="00000000" w:rsidRPr="00000000">
          <w:rPr>
            <w:rFonts w:ascii="Times New Roman" w:cs="Times New Roman" w:eastAsia="Times New Roman" w:hAnsi="Times New Roman"/>
            <w:sz w:val="24"/>
            <w:szCs w:val="24"/>
            <w:rtl w:val="0"/>
          </w:rPr>
          <w:delText xml:space="preserve">т</w:delText>
        </w:r>
      </w:del>
      <w:ins w:author="Alaric Lightin" w:id="49" w:date="2018-11-19T14:22:53Z">
        <w:r w:rsidDel="00000000" w:rsidR="00000000" w:rsidRPr="00000000">
          <w:rPr>
            <w:rFonts w:ascii="Times New Roman" w:cs="Times New Roman" w:eastAsia="Times New Roman" w:hAnsi="Times New Roman"/>
            <w:sz w:val="24"/>
            <w:szCs w:val="24"/>
            <w:rtl w:val="0"/>
          </w:rPr>
          <w:t xml:space="preserve">Т</w:t>
        </w:r>
      </w:ins>
      <w:r w:rsidDel="00000000" w:rsidR="00000000" w:rsidRPr="00000000">
        <w:rPr>
          <w:rFonts w:ascii="Times New Roman" w:cs="Times New Roman" w:eastAsia="Times New Roman" w:hAnsi="Times New Roman"/>
          <w:sz w:val="24"/>
          <w:szCs w:val="24"/>
          <w:rtl w:val="0"/>
        </w:rPr>
        <w:t xml:space="preserve">ёмного волшебника, — сказал он и разочарованно вздохнул. — Лучше бы вы сказали об этом </w:t>
      </w:r>
      <w:r w:rsidDel="00000000" w:rsidR="00000000" w:rsidRPr="00000000">
        <w:rPr>
          <w:rFonts w:ascii="Times New Roman" w:cs="Times New Roman" w:eastAsia="Times New Roman" w:hAnsi="Times New Roman"/>
          <w:sz w:val="24"/>
          <w:szCs w:val="24"/>
          <w:rtl w:val="0"/>
        </w:rPr>
        <w:t xml:space="preserve">до</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того, как мы пошли за покупками.</w:t>
      </w:r>
    </w:p>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Магазин сундуков выглядел богаче, чем все предыдущие. Роскошные шторы с изящным рисунком, пол и стены из морёного дерева, сундуки на своих почётных </w:t>
      </w:r>
      <w:r w:rsidDel="00000000" w:rsidR="00000000" w:rsidRPr="00000000">
        <w:rPr>
          <w:rFonts w:ascii="Times New Roman" w:cs="Times New Roman" w:eastAsia="Times New Roman" w:hAnsi="Times New Roman"/>
          <w:sz w:val="24"/>
          <w:szCs w:val="24"/>
          <w:rtl w:val="0"/>
        </w:rPr>
        <w:t xml:space="preserve">местах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на </w:t>
      </w:r>
      <w:r w:rsidDel="00000000" w:rsidR="00000000" w:rsidRPr="00000000">
        <w:rPr>
          <w:rFonts w:ascii="Times New Roman" w:cs="Times New Roman" w:eastAsia="Times New Roman" w:hAnsi="Times New Roman"/>
          <w:sz w:val="24"/>
          <w:szCs w:val="24"/>
          <w:rtl w:val="0"/>
        </w:rPr>
        <w:t xml:space="preserve">постаментах из слоновой кости. Продавец был одет в мантию, которая по качеству почти не уступала мантии Люциуса Малфоя, а его речь была изысканной и вкрадчивой.</w:t>
      </w:r>
    </w:p>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задал несколько вопросов и направился к тяжёлому на </w:t>
      </w:r>
      <w:r w:rsidDel="00000000" w:rsidR="00000000" w:rsidRPr="00000000">
        <w:rPr>
          <w:rFonts w:ascii="Times New Roman" w:cs="Times New Roman" w:eastAsia="Times New Roman" w:hAnsi="Times New Roman"/>
          <w:sz w:val="24"/>
          <w:szCs w:val="24"/>
          <w:rtl w:val="0"/>
        </w:rPr>
        <w:t xml:space="preserve">вид деревянному</w:t>
      </w:r>
      <w:r w:rsidDel="00000000" w:rsidR="00000000" w:rsidRPr="00000000">
        <w:rPr>
          <w:rFonts w:ascii="Times New Roman" w:cs="Times New Roman" w:eastAsia="Times New Roman" w:hAnsi="Times New Roman"/>
          <w:sz w:val="24"/>
          <w:szCs w:val="24"/>
          <w:rtl w:val="0"/>
        </w:rPr>
        <w:t xml:space="preserve"> сундуку.</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Его поверхность не была отполирована, но на ощупь казалась тёплой и прочной. На нём был вырезан дракон, следящий глазами за каждым, кто к нему приближался. Сундук был снабжён чарами, которые делали его лёгким, заставляли сжиматься по команде и отращивать маленькие когтистые щупальца, чтобы багаж мог следовать за хозяином. С </w:t>
      </w:r>
      <w:r w:rsidDel="00000000" w:rsidR="00000000" w:rsidRPr="00000000">
        <w:rPr>
          <w:rFonts w:ascii="Times New Roman" w:cs="Times New Roman" w:eastAsia="Times New Roman" w:hAnsi="Times New Roman"/>
          <w:sz w:val="24"/>
          <w:szCs w:val="24"/>
          <w:rtl w:val="0"/>
        </w:rPr>
        <w:t xml:space="preserve">каждой</w:t>
      </w:r>
      <w:r w:rsidDel="00000000" w:rsidR="00000000" w:rsidRPr="00000000">
        <w:rPr>
          <w:rFonts w:ascii="Times New Roman" w:cs="Times New Roman" w:eastAsia="Times New Roman" w:hAnsi="Times New Roman"/>
          <w:sz w:val="24"/>
          <w:szCs w:val="24"/>
          <w:rtl w:val="0"/>
        </w:rPr>
        <w:t xml:space="preserve"> стороны сундука было по два выдвижных отделения — все они оказались размером с целый сундук. А </w:t>
      </w:r>
      <w:r w:rsidDel="00000000" w:rsidR="00000000" w:rsidRPr="00000000">
        <w:rPr>
          <w:rFonts w:ascii="Times New Roman" w:cs="Times New Roman" w:eastAsia="Times New Roman" w:hAnsi="Times New Roman"/>
          <w:sz w:val="24"/>
          <w:szCs w:val="24"/>
          <w:rtl w:val="0"/>
        </w:rPr>
        <w:t xml:space="preserve">к</w:t>
      </w:r>
      <w:r w:rsidDel="00000000" w:rsidR="00000000" w:rsidRPr="00000000">
        <w:rPr>
          <w:rFonts w:ascii="Times New Roman" w:cs="Times New Roman" w:eastAsia="Times New Roman" w:hAnsi="Times New Roman"/>
          <w:sz w:val="24"/>
          <w:szCs w:val="24"/>
          <w:rtl w:val="0"/>
        </w:rPr>
        <w:t xml:space="preserve">рышка запиралась на четыре замка, каждый из которых открывал различное внутреннее пространство</w:t>
      </w:r>
      <w:r w:rsidDel="00000000" w:rsidR="00000000" w:rsidRPr="00000000">
        <w:rPr>
          <w:rFonts w:ascii="Times New Roman" w:cs="Times New Roman" w:eastAsia="Times New Roman" w:hAnsi="Times New Roman"/>
          <w:sz w:val="24"/>
          <w:szCs w:val="24"/>
          <w:rtl w:val="0"/>
        </w:rPr>
        <w:t xml:space="preserve">. И, что самое важное, в нижней части скрывался небольшой отсек — в нём находилась лестница, ведущая в маленькую освещённую комнату. По приблизительным подсчётам, в ней поместилось бы около двенадцати книжных шкафов.</w:t>
      </w:r>
    </w:p>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не понимал, зачем магам нужны дома, если в волшебном мире производят такие сундуки?</w:t>
      </w:r>
    </w:p>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Сто восемь галлеонов. Именно столько стоил хороший, почти новый сундук. При курсе пятьдесят к одному за эти деньги можно было купить подержанный автомобиль. Эта покупка могла стать самой дорогостоящей за всю жизнь Гарри.</w:t>
      </w:r>
    </w:p>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Девяносто семь галлеонов. Столько осталось от суммы, которую разрешили взять из Гринготтса.</w:t>
      </w:r>
    </w:p>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МакГонагалл выглядела огорчённой. В конце дня, проведённого за покупками, она не спросила, сколько золота осталось. Значит, профессор могла совершать математические вычисления в уме. В очередной раз Гарри напомнил себе, что «неграмотный в науке» и «глупый» — совершенно разные вещи.</w:t>
      </w:r>
    </w:p>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Простите, мистер Поттер, — сказала МакГонагалл. — Это моя вина. Я бы предложила вам ещё раз зайти в Гринготтс, но банк сейчас открыт только для экстренных операций.</w:t>
      </w:r>
    </w:p>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посмотрел на неё, размышляя…</w:t>
      </w:r>
    </w:p>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Что же, — вздохнула профессор МакГонагалл, поворачиваясь к выходу, — полагаю, нам придётся уйти.</w:t>
      </w:r>
    </w:p>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она не вышла из себя, когда ребёнок осмелился ей перечить. Её это не обрадовало, но она попыталась понять, а не разразилась гневной тирадой.</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Возможно, причина лишь в том</w:t>
      </w:r>
      <w:r w:rsidDel="00000000" w:rsidR="00000000" w:rsidRPr="00000000">
        <w:rPr>
          <w:rFonts w:ascii="Times New Roman" w:cs="Times New Roman" w:eastAsia="Times New Roman" w:hAnsi="Times New Roman"/>
          <w:sz w:val="24"/>
          <w:szCs w:val="24"/>
          <w:rtl w:val="0"/>
        </w:rPr>
        <w:t xml:space="preserve">, что ей нужно, чтобы Гарри по доброй воле сражался с бессмертным Тёмным Лордом. </w:t>
      </w:r>
      <w:r w:rsidDel="00000000" w:rsidR="00000000" w:rsidRPr="00000000">
        <w:rPr>
          <w:rFonts w:ascii="Times New Roman" w:cs="Times New Roman" w:eastAsia="Times New Roman" w:hAnsi="Times New Roman"/>
          <w:sz w:val="24"/>
          <w:szCs w:val="24"/>
          <w:rtl w:val="0"/>
        </w:rPr>
        <w:t xml:space="preserve">Но большинство взрослых даже это бы не остановило. </w:t>
      </w:r>
      <w:r w:rsidDel="00000000" w:rsidR="00000000" w:rsidRPr="00000000">
        <w:rPr>
          <w:rFonts w:ascii="Times New Roman" w:cs="Times New Roman" w:eastAsia="Times New Roman" w:hAnsi="Times New Roman"/>
          <w:sz w:val="24"/>
          <w:szCs w:val="24"/>
          <w:rtl w:val="0"/>
        </w:rPr>
        <w:t xml:space="preserve">Если бы кто-то с более низким статусом отказался подчиняться, </w:t>
      </w:r>
      <w:r w:rsidDel="00000000" w:rsidR="00000000" w:rsidRPr="00000000">
        <w:rPr>
          <w:rFonts w:ascii="Times New Roman" w:cs="Times New Roman" w:eastAsia="Times New Roman" w:hAnsi="Times New Roman"/>
          <w:sz w:val="24"/>
          <w:szCs w:val="24"/>
          <w:rtl w:val="0"/>
        </w:rPr>
        <w:t xml:space="preserve">они бы даже не задумались о последствиях</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Профессор? — обратился Гарри.</w:t>
      </w:r>
    </w:p>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Ведьма повернулась к нему.</w:t>
      </w:r>
    </w:p>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глубоко вдохнул. Ему нужно немного злости, чтобы сделать задуманное, потому что храбрости у него всё равно не найдётся.</w:t>
      </w:r>
    </w:p>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Она</w:t>
      </w:r>
      <w:r w:rsidDel="00000000" w:rsidR="00000000" w:rsidRPr="00000000">
        <w:rPr>
          <w:rFonts w:ascii="Times New Roman" w:cs="Times New Roman" w:eastAsia="Times New Roman" w:hAnsi="Times New Roman"/>
          <w:i w:val="1"/>
          <w:sz w:val="24"/>
          <w:szCs w:val="24"/>
          <w:rtl w:val="0"/>
        </w:rPr>
        <w:t xml:space="preserve"> меня не слушала</w:t>
      </w:r>
      <w:r w:rsidDel="00000000" w:rsidR="00000000" w:rsidRPr="00000000">
        <w:rPr>
          <w:rFonts w:ascii="Times New Roman" w:cs="Times New Roman" w:eastAsia="Times New Roman" w:hAnsi="Times New Roman"/>
          <w:sz w:val="24"/>
          <w:szCs w:val="24"/>
          <w:rtl w:val="0"/>
        </w:rPr>
        <w:t xml:space="preserve">, — накручивал себя Гарри. — </w:t>
      </w:r>
      <w:r w:rsidDel="00000000" w:rsidR="00000000" w:rsidRPr="00000000">
        <w:rPr>
          <w:rFonts w:ascii="Times New Roman" w:cs="Times New Roman" w:eastAsia="Times New Roman" w:hAnsi="Times New Roman"/>
          <w:i w:val="1"/>
          <w:sz w:val="24"/>
          <w:szCs w:val="24"/>
          <w:rtl w:val="0"/>
        </w:rPr>
        <w:t xml:space="preserve">Я бы взял больше золота, но она же не слушала.</w:t>
      </w:r>
    </w:p>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 полностью сосредоточился на МакГонагалл и на желании увести беседу в нужное русло.</w:t>
      </w:r>
    </w:p>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Профессор, вы думали, что сотни галлеонов будет более чем достаточно для покупки сундука. И поэтому вы не потрудились предупредить меня, когда осталось всего девяносто семь монет. </w:t>
      </w:r>
      <w:r w:rsidDel="00000000" w:rsidR="00000000" w:rsidRPr="00000000">
        <w:rPr>
          <w:rFonts w:ascii="Times New Roman" w:cs="Times New Roman" w:eastAsia="Times New Roman" w:hAnsi="Times New Roman"/>
          <w:sz w:val="24"/>
          <w:szCs w:val="24"/>
          <w:rtl w:val="0"/>
        </w:rPr>
        <w:t xml:space="preserve">И</w:t>
      </w:r>
      <w:r w:rsidDel="00000000" w:rsidR="00000000" w:rsidRPr="00000000">
        <w:rPr>
          <w:rFonts w:ascii="Times New Roman" w:cs="Times New Roman" w:eastAsia="Times New Roman" w:hAnsi="Times New Roman"/>
          <w:sz w:val="24"/>
          <w:szCs w:val="24"/>
          <w:rtl w:val="0"/>
        </w:rPr>
        <w:t xml:space="preserve">менно о таком способе мышления говорится в научных исследованиях.</w:t>
      </w:r>
      <w:r w:rsidDel="00000000" w:rsidR="00000000" w:rsidRPr="00000000">
        <w:rPr>
          <w:rFonts w:ascii="Times New Roman" w:cs="Times New Roman" w:eastAsia="Times New Roman" w:hAnsi="Times New Roman"/>
          <w:sz w:val="24"/>
          <w:szCs w:val="24"/>
          <w:rtl w:val="0"/>
        </w:rPr>
        <w:t xml:space="preserve"> Вот что случается, когда люди считают, что они оставили себе некоторый «запас прочности»</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Люди недостаточно пессимистичны. Если бы это зависело от меня, я бы взял двести галлеонов</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просто на всякий случай. В хранилище была уйма денег, и излишек я мог бы вернуть позже. Но я думал, что вы мне не разрешите. </w:t>
      </w:r>
      <w:r w:rsidDel="00000000" w:rsidR="00000000" w:rsidRPr="00000000">
        <w:rPr>
          <w:rFonts w:ascii="Times New Roman" w:cs="Times New Roman" w:eastAsia="Times New Roman" w:hAnsi="Times New Roman"/>
          <w:sz w:val="24"/>
          <w:szCs w:val="24"/>
          <w:rtl w:val="0"/>
        </w:rPr>
        <w:t xml:space="preserve">Я думал, что вы рассердитесь, даже если я просто попрошу об этом.</w:t>
      </w:r>
      <w:r w:rsidDel="00000000" w:rsidR="00000000" w:rsidRPr="00000000">
        <w:rPr>
          <w:rFonts w:ascii="Times New Roman" w:cs="Times New Roman" w:eastAsia="Times New Roman" w:hAnsi="Times New Roman"/>
          <w:sz w:val="24"/>
          <w:szCs w:val="24"/>
          <w:rtl w:val="0"/>
        </w:rPr>
        <w:t xml:space="preserve"> Я </w:t>
      </w:r>
      <w:r w:rsidDel="00000000" w:rsidR="00000000" w:rsidRPr="00000000">
        <w:rPr>
          <w:rFonts w:ascii="Times New Roman" w:cs="Times New Roman" w:eastAsia="Times New Roman" w:hAnsi="Times New Roman"/>
          <w:sz w:val="24"/>
          <w:szCs w:val="24"/>
          <w:rtl w:val="0"/>
        </w:rPr>
        <w:t xml:space="preserve">был не прав</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Вынуждена признать</w:t>
      </w:r>
      <w:del w:author="Alaric Lightin" w:id="50" w:date="2018-11-19T14:23:15Z">
        <w:r w:rsidDel="00000000" w:rsidR="00000000" w:rsidRPr="00000000">
          <w:rPr>
            <w:rFonts w:ascii="Times New Roman" w:cs="Times New Roman" w:eastAsia="Times New Roman" w:hAnsi="Times New Roman"/>
            <w:sz w:val="24"/>
            <w:szCs w:val="24"/>
            <w:rtl w:val="0"/>
          </w:rPr>
          <w:delText xml:space="preserve">ся</w:delText>
        </w:r>
      </w:del>
      <w:r w:rsidDel="00000000" w:rsidR="00000000" w:rsidRPr="00000000">
        <w:rPr>
          <w:rFonts w:ascii="Times New Roman" w:cs="Times New Roman" w:eastAsia="Times New Roman" w:hAnsi="Times New Roman"/>
          <w:sz w:val="24"/>
          <w:szCs w:val="24"/>
          <w:rtl w:val="0"/>
        </w:rPr>
        <w:t xml:space="preserve">, что вы были правы, — ответила профессор МакГонагалл. — Тем не менее, молодой человек… </w:t>
      </w:r>
    </w:p>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spacing w:after="160" w:before="160" w:line="240" w:lineRule="auto"/>
        <w:ind w:firstLine="570"/>
        <w:rPr/>
      </w:pPr>
      <w:r w:rsidDel="00000000" w:rsidR="00000000" w:rsidRPr="00000000">
        <w:rPr>
          <w:rFonts w:ascii="Times New Roman" w:cs="Times New Roman" w:eastAsia="Times New Roman" w:hAnsi="Times New Roman"/>
          <w:sz w:val="24"/>
          <w:szCs w:val="24"/>
          <w:rtl w:val="0"/>
        </w:rPr>
        <w:t xml:space="preserve">— Именно поэтому мне сложно доверять взрослым, — каким-то образом Гарри заставил свой голос </w:t>
      </w:r>
      <w:r w:rsidDel="00000000" w:rsidR="00000000" w:rsidRPr="00000000">
        <w:rPr>
          <w:rFonts w:ascii="Times New Roman" w:cs="Times New Roman" w:eastAsia="Times New Roman" w:hAnsi="Times New Roman"/>
          <w:sz w:val="24"/>
          <w:szCs w:val="24"/>
          <w:rtl w:val="0"/>
        </w:rPr>
        <w:t xml:space="preserve">не дрожать</w:t>
      </w:r>
      <w:r w:rsidDel="00000000" w:rsidR="00000000" w:rsidRPr="00000000">
        <w:rPr>
          <w:rFonts w:ascii="Times New Roman" w:cs="Times New Roman" w:eastAsia="Times New Roman" w:hAnsi="Times New Roman"/>
          <w:sz w:val="24"/>
          <w:szCs w:val="24"/>
          <w:rtl w:val="0"/>
        </w:rPr>
        <w:t xml:space="preserve">. — Они сердятся, даже если ты всего лишь пытаешься их убедить. Для них это дерзость, нахальство и попытка оспорить их более высокий статус в племени. Если с ними пытаться разговаривать, они сердятся. Поэтому, если бы мне потребовалось сделать что-то по-настоящему важное, я бы не смог доверять вам. Даже если бы вы меня внимательно выслушали</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ведь роль серьёзного взрослого это тоже предписывает — ваши поступки всё равно бы не изменились. Что бы я ни сказал, вы бы не стали действовать по-другому.</w:t>
      </w:r>
      <w:r w:rsidDel="00000000" w:rsidR="00000000" w:rsidRPr="00000000">
        <w:rPr>
          <w:rtl w:val="0"/>
        </w:rPr>
      </w:r>
    </w:p>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spacing w:after="160" w:before="16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Продавец наблюдал за разговором с нескрываемым любопытством.</w:t>
      </w:r>
    </w:p>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spacing w:after="160" w:before="16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могу понять вашу точку зрения, — наконец сказала профессор МакГонагалл. — Если вам иногда кажется, что я слишком строга, пожалуйста, не забывайте, что я </w:t>
      </w:r>
      <w:del w:author="Alaric Lightin" w:id="51" w:date="2018-11-19T14:23:32Z">
        <w:r w:rsidDel="00000000" w:rsidR="00000000" w:rsidRPr="00000000">
          <w:rPr>
            <w:rFonts w:ascii="Times New Roman" w:cs="Times New Roman" w:eastAsia="Times New Roman" w:hAnsi="Times New Roman"/>
            <w:sz w:val="24"/>
            <w:szCs w:val="24"/>
            <w:rtl w:val="0"/>
          </w:rPr>
          <w:delText xml:space="preserve">— </w:delText>
        </w:r>
      </w:del>
      <w:r w:rsidDel="00000000" w:rsidR="00000000" w:rsidRPr="00000000">
        <w:rPr>
          <w:rFonts w:ascii="Times New Roman" w:cs="Times New Roman" w:eastAsia="Times New Roman" w:hAnsi="Times New Roman"/>
          <w:sz w:val="24"/>
          <w:szCs w:val="24"/>
          <w:rtl w:val="0"/>
        </w:rPr>
        <w:t xml:space="preserve">декан Гриффиндора, и временами у меня появляется ощущение, что я занимаю эту должность тысячи лет.</w:t>
      </w:r>
    </w:p>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spacing w:after="160" w:before="16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кивнул и продолжил:</w:t>
      </w:r>
    </w:p>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spacing w:after="160" w:before="16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Ну что ж… Предположим, я нашёл способ достать ещё денег из моего хранилища, не возвращаясь в Гринготтс, но для этого мне придётся </w:t>
      </w:r>
      <w:r w:rsidDel="00000000" w:rsidR="00000000" w:rsidRPr="00000000">
        <w:rPr>
          <w:rFonts w:ascii="Times New Roman" w:cs="Times New Roman" w:eastAsia="Times New Roman" w:hAnsi="Times New Roman"/>
          <w:sz w:val="24"/>
          <w:szCs w:val="24"/>
          <w:rtl w:val="0"/>
        </w:rPr>
        <w:t xml:space="preserve">выйти </w:t>
      </w:r>
      <w:r w:rsidDel="00000000" w:rsidR="00000000" w:rsidRPr="00000000">
        <w:rPr>
          <w:rFonts w:ascii="Times New Roman" w:cs="Times New Roman" w:eastAsia="Times New Roman" w:hAnsi="Times New Roman"/>
          <w:sz w:val="24"/>
          <w:szCs w:val="24"/>
          <w:rtl w:val="0"/>
        </w:rPr>
        <w:t xml:space="preserve">из роли послушного ребёнка. Могу ли я вам </w:t>
      </w:r>
      <w:r w:rsidDel="00000000" w:rsidR="00000000" w:rsidRPr="00000000">
        <w:rPr>
          <w:rFonts w:ascii="Times New Roman" w:cs="Times New Roman" w:eastAsia="Times New Roman" w:hAnsi="Times New Roman"/>
          <w:sz w:val="24"/>
          <w:szCs w:val="24"/>
          <w:rtl w:val="0"/>
        </w:rPr>
        <w:t xml:space="preserve">его продемонстрировать</w:t>
      </w:r>
      <w:r w:rsidDel="00000000" w:rsidR="00000000" w:rsidRPr="00000000">
        <w:rPr>
          <w:rFonts w:ascii="Times New Roman" w:cs="Times New Roman" w:eastAsia="Times New Roman" w:hAnsi="Times New Roman"/>
          <w:sz w:val="24"/>
          <w:szCs w:val="24"/>
          <w:rtl w:val="0"/>
        </w:rPr>
        <w:t xml:space="preserve">, несмотря на то</w:t>
      </w:r>
      <w:del w:author="Alaric Lightin" w:id="52" w:date="2018-11-19T14:24:48Z">
        <w:r w:rsidDel="00000000" w:rsidR="00000000" w:rsidRPr="00000000">
          <w:rPr>
            <w:rFonts w:ascii="Times New Roman" w:cs="Times New Roman" w:eastAsia="Times New Roman" w:hAnsi="Times New Roman"/>
            <w:sz w:val="24"/>
            <w:szCs w:val="24"/>
            <w:rtl w:val="0"/>
          </w:rPr>
          <w:delText xml:space="preserve">,</w:delText>
        </w:r>
      </w:del>
      <w:r w:rsidDel="00000000" w:rsidR="00000000" w:rsidRPr="00000000">
        <w:rPr>
          <w:rFonts w:ascii="Times New Roman" w:cs="Times New Roman" w:eastAsia="Times New Roman" w:hAnsi="Times New Roman"/>
          <w:sz w:val="24"/>
          <w:szCs w:val="24"/>
          <w:rtl w:val="0"/>
        </w:rPr>
        <w:t xml:space="preserve"> что вам, для того, чтобы им воспользоваться, придётся выйти за пределы </w:t>
      </w:r>
      <w:r w:rsidDel="00000000" w:rsidR="00000000" w:rsidRPr="00000000">
        <w:rPr>
          <w:rFonts w:ascii="Times New Roman" w:cs="Times New Roman" w:eastAsia="Times New Roman" w:hAnsi="Times New Roman"/>
          <w:sz w:val="24"/>
          <w:szCs w:val="24"/>
          <w:rtl w:val="0"/>
        </w:rPr>
        <w:t xml:space="preserve">роли профессора МакГонагалл</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spacing w:after="160" w:before="16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Что?</w:t>
      </w:r>
      <w:r w:rsidDel="00000000" w:rsidR="00000000" w:rsidRPr="00000000">
        <w:rPr>
          <w:rFonts w:ascii="Times New Roman" w:cs="Times New Roman" w:eastAsia="Times New Roman" w:hAnsi="Times New Roman"/>
          <w:sz w:val="24"/>
          <w:szCs w:val="24"/>
          <w:rtl w:val="0"/>
        </w:rPr>
        <w:t xml:space="preserve"> — переспросила</w:t>
      </w:r>
      <w:r w:rsidDel="00000000" w:rsidR="00000000" w:rsidRPr="00000000">
        <w:rPr>
          <w:rFonts w:ascii="Times New Roman" w:cs="Times New Roman" w:eastAsia="Times New Roman" w:hAnsi="Times New Roman"/>
          <w:sz w:val="24"/>
          <w:szCs w:val="24"/>
          <w:rtl w:val="0"/>
        </w:rPr>
        <w:t xml:space="preserve"> профессор.</w:t>
      </w:r>
    </w:p>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spacing w:after="160" w:before="16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Другими словами, если бы я мог изменить сегодняшний день так, чтобы у нас хватило денег, но при этом получилось бы, что ребёнок проявил дерзость по отношению к взрослому, вас бы это устроило?</w:t>
      </w:r>
      <w:r w:rsidDel="00000000" w:rsidR="00000000" w:rsidRPr="00000000">
        <w:rPr>
          <w:rtl w:val="0"/>
        </w:rPr>
      </w:r>
    </w:p>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spacing w:after="160" w:before="16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Наверное… — ведьма выглядела весьма озадаченной.</w:t>
      </w:r>
    </w:p>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достал кошель-скрытень и сказал:</w:t>
      </w:r>
    </w:p>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Одиннадцать галлеонов из семейного хранилища, пожалуйста.</w:t>
      </w:r>
    </w:p>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руке тут же появилось золото.</w:t>
      </w:r>
    </w:p>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 мгновение рот профессора МакГонагалл широко раскрылся и тут же захлопнулся. Ведьма нахмурилась и процедила:</w:t>
      </w:r>
    </w:p>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Где вы взяли?</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Как я и сказал — из семейного хранилища.</w:t>
      </w:r>
    </w:p>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Как?</w:t>
      </w:r>
    </w:p>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Магия.</w:t>
      </w:r>
    </w:p>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Но это не ответ! — воскликнула профессор МакГонагалл и замолчала, моргнув.</w:t>
      </w:r>
    </w:p>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Вот и я о том же. </w:t>
      </w:r>
      <w:r w:rsidDel="00000000" w:rsidR="00000000" w:rsidRPr="00000000">
        <w:rPr>
          <w:rFonts w:ascii="Times New Roman" w:cs="Times New Roman" w:eastAsia="Times New Roman" w:hAnsi="Times New Roman"/>
          <w:sz w:val="24"/>
          <w:szCs w:val="24"/>
          <w:rtl w:val="0"/>
        </w:rPr>
        <w:t xml:space="preserve">Я мог бы</w:t>
      </w:r>
      <w:r w:rsidDel="00000000" w:rsidR="00000000" w:rsidRPr="00000000">
        <w:rPr>
          <w:rFonts w:ascii="Times New Roman" w:cs="Times New Roman" w:eastAsia="Times New Roman" w:hAnsi="Times New Roman"/>
          <w:sz w:val="24"/>
          <w:szCs w:val="24"/>
          <w:rtl w:val="0"/>
        </w:rPr>
        <w:t xml:space="preserve"> заявить, что экспериментальным путём открыл тайну устройства кошеля и теперь из него можно доставать предметы отовсюду, не только изнутри, если правильно сформулировать запрос. Но на самом деле</w:t>
      </w:r>
      <w:del w:author="Alaric Lightin" w:id="53" w:date="2018-11-19T14:28:17Z">
        <w:r w:rsidDel="00000000" w:rsidR="00000000" w:rsidRPr="00000000">
          <w:rPr>
            <w:rFonts w:ascii="Times New Roman" w:cs="Times New Roman" w:eastAsia="Times New Roman" w:hAnsi="Times New Roman"/>
            <w:sz w:val="24"/>
            <w:szCs w:val="24"/>
            <w:rtl w:val="0"/>
          </w:rPr>
          <w:delText xml:space="preserve">,</w:delText>
        </w:r>
      </w:del>
      <w:r w:rsidDel="00000000" w:rsidR="00000000" w:rsidRPr="00000000">
        <w:rPr>
          <w:rFonts w:ascii="Times New Roman" w:cs="Times New Roman" w:eastAsia="Times New Roman" w:hAnsi="Times New Roman"/>
          <w:sz w:val="24"/>
          <w:szCs w:val="24"/>
          <w:rtl w:val="0"/>
        </w:rPr>
        <w:t xml:space="preserve"> когда я упал на кучу монет, то засунул несколько монет в карман. Любой, кто разбирается в пессимизме, знает, что деньги должны быть всегда под рукой. Так злитесь ли вы теперь на то, что я поставил под сомнение ваш авторитет? Или рады, что мы преуспели в выполнении важной задачи?</w:t>
      </w:r>
    </w:p>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Глаза продавца округлились.</w:t>
      </w:r>
    </w:p>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МакГонагалл не проронила ни слова.</w:t>
      </w:r>
    </w:p>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 Хогвартсе </w:t>
      </w:r>
      <w:r w:rsidDel="00000000" w:rsidR="00000000" w:rsidRPr="00000000">
        <w:rPr>
          <w:rFonts w:ascii="Times New Roman" w:cs="Times New Roman" w:eastAsia="Times New Roman" w:hAnsi="Times New Roman"/>
          <w:sz w:val="24"/>
          <w:szCs w:val="24"/>
          <w:rtl w:val="0"/>
        </w:rPr>
        <w:t xml:space="preserve">необходимо</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соблюдать дисциплину, — наконец заговорила она. — Ради блага </w:t>
      </w:r>
      <w:r w:rsidDel="00000000" w:rsidR="00000000" w:rsidRPr="00000000">
        <w:rPr>
          <w:rFonts w:ascii="Times New Roman" w:cs="Times New Roman" w:eastAsia="Times New Roman" w:hAnsi="Times New Roman"/>
          <w:sz w:val="24"/>
          <w:szCs w:val="24"/>
          <w:rtl w:val="0"/>
        </w:rPr>
        <w:t xml:space="preserve">всех</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учеников. Дисциплина включает в себя вежливость и послушание </w:t>
      </w:r>
      <w:r w:rsidDel="00000000" w:rsidR="00000000" w:rsidRPr="00000000">
        <w:rPr>
          <w:rFonts w:ascii="Times New Roman" w:cs="Times New Roman" w:eastAsia="Times New Roman" w:hAnsi="Times New Roman"/>
          <w:sz w:val="24"/>
          <w:szCs w:val="24"/>
          <w:rtl w:val="0"/>
        </w:rPr>
        <w:t xml:space="preserve">всем</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профессорам.</w:t>
      </w:r>
    </w:p>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склонил голову:</w:t>
      </w:r>
    </w:p>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Понимаю, профессор.</w:t>
      </w:r>
    </w:p>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Хорошо. Тогда покупаем сундук и идём домой</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хотелось закричать, рассмеяться, упасть в обморок — что угодно. Впервые в жизни его слова повлияли на взрослого. Да что говорить, хоть на </w:t>
      </w:r>
      <w:r w:rsidDel="00000000" w:rsidR="00000000" w:rsidRPr="00000000">
        <w:rPr>
          <w:rFonts w:ascii="Times New Roman" w:cs="Times New Roman" w:eastAsia="Times New Roman" w:hAnsi="Times New Roman"/>
          <w:sz w:val="24"/>
          <w:szCs w:val="24"/>
          <w:rtl w:val="0"/>
        </w:rPr>
        <w:t xml:space="preserve">кого-то</w:t>
      </w:r>
      <w:r w:rsidDel="00000000" w:rsidR="00000000" w:rsidRPr="00000000">
        <w:rPr>
          <w:rFonts w:ascii="Times New Roman" w:cs="Times New Roman" w:eastAsia="Times New Roman" w:hAnsi="Times New Roman"/>
          <w:sz w:val="24"/>
          <w:szCs w:val="24"/>
          <w:rtl w:val="0"/>
        </w:rPr>
        <w:t xml:space="preserve">. Возможно, потому, что впервые речь шла о чём-то действительно серьёзном, но всё же…</w:t>
      </w:r>
    </w:p>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Минерва МакГонагалл, +1 балл.</w:t>
      </w:r>
    </w:p>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кивнул и передал мешочек с золотом и 11 галлеонов профессору.</w:t>
      </w:r>
    </w:p>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Оставляю это вам. Мне нужно воспользоваться уборной. Не подскажете, где?..</w:t>
      </w:r>
    </w:p>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Продавец тут же нарочито вежливо указал на дверь с золотой ручкой.</w:t>
      </w:r>
    </w:p>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Когда Гарри уходил, он расслышал елейный голос продавца:</w:t>
      </w:r>
    </w:p>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Могу я поинтересоваться, кто это, мадам МакГонагалл? Я так понимаю, слизеринец</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Возможно, третьекурсник и</w:t>
      </w:r>
      <w:r w:rsidDel="00000000" w:rsidR="00000000" w:rsidRPr="00000000">
        <w:rPr>
          <w:rFonts w:ascii="Times New Roman" w:cs="Times New Roman" w:eastAsia="Times New Roman" w:hAnsi="Times New Roman"/>
          <w:sz w:val="24"/>
          <w:szCs w:val="24"/>
          <w:rtl w:val="0"/>
        </w:rPr>
        <w:t xml:space="preserve">з знатной семьи, но я никак не могу его узнать…</w:t>
      </w:r>
    </w:p>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не услышал окончания, потому что захлопнул дверь туалета. Он нащупал задвижку и запер дверь, после чего схватил волшебное самоочищающееся полотенце и дрожащими руками стёр пот со лба. Испарина покрывала всё его тело, его магловская одежда промокла, но, к счастью, под мантией этого не было видно.</w:t>
      </w:r>
    </w:p>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color w:val="ffffff"/>
          <w:sz w:val="24"/>
          <w:szCs w:val="24"/>
          <w:shd w:fill="38761d" w:val="clear"/>
        </w:rPr>
      </w:pPr>
      <w:r w:rsidDel="00000000" w:rsidR="00000000" w:rsidRPr="00000000">
        <w:rPr>
          <w:rFonts w:ascii="Times New Roman" w:cs="Times New Roman" w:eastAsia="Times New Roman" w:hAnsi="Times New Roman"/>
          <w:sz w:val="24"/>
          <w:szCs w:val="24"/>
          <w:rtl w:val="0"/>
        </w:rPr>
        <w:t xml:space="preserve">Солнце уже садилось, и вообще было довольно поздно. Они снова стояли во внутреннем дворе «Дырявого котла» — крохотной, пустынной, засыпанной листьями границе между Косым переулком магической Британии и огромным магловским миром. (</w:t>
      </w:r>
      <w:r w:rsidDel="00000000" w:rsidR="00000000" w:rsidRPr="00000000">
        <w:rPr>
          <w:rFonts w:ascii="Times New Roman" w:cs="Times New Roman" w:eastAsia="Times New Roman" w:hAnsi="Times New Roman"/>
          <w:sz w:val="24"/>
          <w:szCs w:val="24"/>
          <w:rtl w:val="0"/>
        </w:rPr>
        <w:t xml:space="preserve">С экономической точки зрения, эти две части были ужасно разделены, но всё-таки едины…</w:t>
      </w:r>
      <w:r w:rsidDel="00000000" w:rsidR="00000000" w:rsidRPr="00000000">
        <w:rPr>
          <w:rFonts w:ascii="Times New Roman" w:cs="Times New Roman" w:eastAsia="Times New Roman" w:hAnsi="Times New Roman"/>
          <w:sz w:val="24"/>
          <w:szCs w:val="24"/>
          <w:rtl w:val="0"/>
        </w:rPr>
        <w:t xml:space="preserve">) Гарри собирался найти на магловской стороне телефон-автомат и позвонить отцу. По в</w:t>
      </w:r>
      <w:r w:rsidDel="00000000" w:rsidR="00000000" w:rsidRPr="00000000">
        <w:rPr>
          <w:rFonts w:ascii="Times New Roman" w:cs="Times New Roman" w:eastAsia="Times New Roman" w:hAnsi="Times New Roman"/>
          <w:sz w:val="24"/>
          <w:szCs w:val="24"/>
          <w:rtl w:val="0"/>
        </w:rPr>
        <w:t xml:space="preserve">сей видимости, ему не стоило беспокоиться, </w:t>
      </w:r>
      <w:r w:rsidDel="00000000" w:rsidR="00000000" w:rsidRPr="00000000">
        <w:rPr>
          <w:rFonts w:ascii="Times New Roman" w:cs="Times New Roman" w:eastAsia="Times New Roman" w:hAnsi="Times New Roman"/>
          <w:color w:val="434343"/>
          <w:sz w:val="24"/>
          <w:szCs w:val="24"/>
          <w:rtl w:val="0"/>
        </w:rPr>
        <w:t xml:space="preserve">что покупки украдут. Приобретённый сундук относился к классу высших магических предметов, а з</w:t>
      </w:r>
      <w:r w:rsidDel="00000000" w:rsidR="00000000" w:rsidRPr="00000000">
        <w:rPr>
          <w:rFonts w:ascii="Times New Roman" w:cs="Times New Roman" w:eastAsia="Times New Roman" w:hAnsi="Times New Roman"/>
          <w:sz w:val="24"/>
          <w:szCs w:val="24"/>
          <w:rtl w:val="0"/>
        </w:rPr>
        <w:t xml:space="preserve">начит, большинство маглов его даже не заметит. Купив вещь стоимостью в подержанный авто в маги</w:t>
      </w:r>
      <w:r w:rsidDel="00000000" w:rsidR="00000000" w:rsidRPr="00000000">
        <w:rPr>
          <w:rFonts w:ascii="Times New Roman" w:cs="Times New Roman" w:eastAsia="Times New Roman" w:hAnsi="Times New Roman"/>
          <w:color w:val="434343"/>
          <w:sz w:val="24"/>
          <w:szCs w:val="24"/>
          <w:rtl w:val="0"/>
        </w:rPr>
        <w:t xml:space="preserve">ч</w:t>
      </w:r>
      <w:r w:rsidDel="00000000" w:rsidR="00000000" w:rsidRPr="00000000">
        <w:rPr>
          <w:rFonts w:ascii="Times New Roman" w:cs="Times New Roman" w:eastAsia="Times New Roman" w:hAnsi="Times New Roman"/>
          <w:sz w:val="24"/>
          <w:szCs w:val="24"/>
          <w:rtl w:val="0"/>
        </w:rPr>
        <w:t xml:space="preserve">еском мире, вы можете рассчитывать на подобные бонусы.</w:t>
      </w:r>
      <w:r w:rsidDel="00000000" w:rsidR="00000000" w:rsidRPr="00000000">
        <w:rPr>
          <w:rtl w:val="0"/>
        </w:rPr>
      </w:r>
    </w:p>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Здесь наши пути расходятся. На определённое время, — сообщила профессор МакГонагалл и удивлённо покачала головой. — Этот день был самым странным из всех в моей жизни за много лет. С того дня, как я узнала </w:t>
      </w:r>
      <w:r w:rsidDel="00000000" w:rsidR="00000000" w:rsidRPr="00000000">
        <w:rPr>
          <w:rFonts w:ascii="Times New Roman" w:cs="Times New Roman" w:eastAsia="Times New Roman" w:hAnsi="Times New Roman"/>
          <w:sz w:val="24"/>
          <w:szCs w:val="24"/>
          <w:rtl w:val="0"/>
        </w:rPr>
        <w:t xml:space="preserve">о победе ребёнка </w:t>
      </w:r>
      <w:r w:rsidDel="00000000" w:rsidR="00000000" w:rsidRPr="00000000">
        <w:rPr>
          <w:rFonts w:ascii="Times New Roman" w:cs="Times New Roman" w:eastAsia="Times New Roman" w:hAnsi="Times New Roman"/>
          <w:sz w:val="24"/>
          <w:szCs w:val="24"/>
          <w:rtl w:val="0"/>
        </w:rPr>
        <w:t xml:space="preserve">над Сами-Знаете-Кем. И сейчас, оглядываясь на прошлое, я задаюсь вопросом: не был ли тот день последним нормальным в истории?</w:t>
      </w:r>
    </w:p>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Как будто ей есть на что жаловаться. У вас был странный день? У меня тем более.</w:t>
      </w:r>
    </w:p>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Вы меня сегодня поразили, — сказал Гарри в ответ. — </w:t>
      </w:r>
      <w:ins w:author="Alaric Lightin" w:id="54" w:date="2018-10-06T14:27:55Z">
        <w:commentRangeStart w:id="6"/>
        <w:r w:rsidDel="00000000" w:rsidR="00000000" w:rsidRPr="00000000">
          <w:rPr>
            <w:rFonts w:ascii="Times New Roman" w:cs="Times New Roman" w:eastAsia="Times New Roman" w:hAnsi="Times New Roman"/>
            <w:sz w:val="24"/>
            <w:szCs w:val="24"/>
            <w:rtl w:val="0"/>
          </w:rPr>
          <w:t xml:space="preserve">Мне стоило похвалить вас вслух</w:t>
        </w:r>
      </w:ins>
      <w:del w:author="Alaric Lightin" w:id="54" w:date="2018-10-06T14:27:55Z">
        <w:commentRangeEnd w:id="6"/>
        <w:r w:rsidDel="00000000" w:rsidR="00000000" w:rsidRPr="00000000">
          <w:commentReference w:id="6"/>
        </w:r>
        <w:r w:rsidDel="00000000" w:rsidR="00000000" w:rsidRPr="00000000">
          <w:rPr>
            <w:rFonts w:ascii="Times New Roman" w:cs="Times New Roman" w:eastAsia="Times New Roman" w:hAnsi="Times New Roman"/>
            <w:sz w:val="24"/>
            <w:szCs w:val="24"/>
            <w:rtl w:val="0"/>
          </w:rPr>
          <w:delText xml:space="preserve">Нужно было не забыть сделать вам комплимент</w:delText>
        </w:r>
      </w:del>
      <w:r w:rsidDel="00000000" w:rsidR="00000000" w:rsidRPr="00000000">
        <w:rPr>
          <w:rFonts w:ascii="Times New Roman" w:cs="Times New Roman" w:eastAsia="Times New Roman" w:hAnsi="Times New Roman"/>
          <w:sz w:val="24"/>
          <w:szCs w:val="24"/>
          <w:rtl w:val="0"/>
        </w:rPr>
        <w:t xml:space="preserve"> вслух: я начислял вам баллы в уме и тому подобное…</w:t>
      </w:r>
    </w:p>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Благодарю вас, мистер Поттер. Если бы вы уже были на каком-нибудь факультете, я бы вычла столько баллов, что даже ваши внуки продолжали бы проигрывать Кубок Школы.</w:t>
      </w:r>
    </w:p>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Благодарю вас, </w:t>
      </w:r>
      <w:r w:rsidDel="00000000" w:rsidR="00000000" w:rsidRPr="00000000">
        <w:rPr>
          <w:rFonts w:ascii="Times New Roman" w:cs="Times New Roman" w:eastAsia="Times New Roman" w:hAnsi="Times New Roman"/>
          <w:sz w:val="24"/>
          <w:szCs w:val="24"/>
          <w:rtl w:val="0"/>
        </w:rPr>
        <w:t xml:space="preserve">профессор.</w:t>
      </w:r>
    </w:p>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Наверное, слишком рано называть её Минни.</w:t>
      </w:r>
    </w:p>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Эта женщина, пожалуй, самый здравомыслящий взрослый, которого он когда-либо встречал, несмотря на отсутствие у неё базовых научных знаний. Гарри даже собирался предложить ей вторую по значимости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должность в группе борцов против Тёмного Лорда, </w:t>
      </w:r>
      <w:r w:rsidDel="00000000" w:rsidR="00000000" w:rsidRPr="00000000">
        <w:rPr>
          <w:rFonts w:ascii="Times New Roman" w:cs="Times New Roman" w:eastAsia="Times New Roman" w:hAnsi="Times New Roman"/>
          <w:sz w:val="24"/>
          <w:szCs w:val="24"/>
          <w:rtl w:val="0"/>
        </w:rPr>
        <w:t xml:space="preserve">но был </w:t>
      </w:r>
      <w:r w:rsidDel="00000000" w:rsidR="00000000" w:rsidRPr="00000000">
        <w:rPr>
          <w:rFonts w:ascii="Times New Roman" w:cs="Times New Roman" w:eastAsia="Times New Roman" w:hAnsi="Times New Roman"/>
          <w:sz w:val="24"/>
          <w:szCs w:val="24"/>
          <w:rtl w:val="0"/>
        </w:rPr>
        <w:t xml:space="preserve">не </w:t>
      </w:r>
      <w:r w:rsidDel="00000000" w:rsidR="00000000" w:rsidRPr="00000000">
        <w:rPr>
          <w:rFonts w:ascii="Times New Roman" w:cs="Times New Roman" w:eastAsia="Times New Roman" w:hAnsi="Times New Roman"/>
          <w:sz w:val="24"/>
          <w:szCs w:val="24"/>
          <w:rtl w:val="0"/>
        </w:rPr>
        <w:t xml:space="preserve">настолько глуп, чтобы </w:t>
      </w:r>
      <w:r w:rsidDel="00000000" w:rsidR="00000000" w:rsidRPr="00000000">
        <w:rPr>
          <w:rFonts w:ascii="Times New Roman" w:cs="Times New Roman" w:eastAsia="Times New Roman" w:hAnsi="Times New Roman"/>
          <w:sz w:val="24"/>
          <w:szCs w:val="24"/>
          <w:rtl w:val="0"/>
        </w:rPr>
        <w:t xml:space="preserve">озвучи</w:t>
      </w:r>
      <w:r w:rsidDel="00000000" w:rsidR="00000000" w:rsidRPr="00000000">
        <w:rPr>
          <w:rFonts w:ascii="Times New Roman" w:cs="Times New Roman" w:eastAsia="Times New Roman" w:hAnsi="Times New Roman"/>
          <w:sz w:val="24"/>
          <w:szCs w:val="24"/>
          <w:rtl w:val="0"/>
        </w:rPr>
        <w:t xml:space="preserve">ть</w:t>
      </w:r>
      <w:r w:rsidDel="00000000" w:rsidR="00000000" w:rsidRPr="00000000">
        <w:rPr>
          <w:rFonts w:ascii="Times New Roman" w:cs="Times New Roman" w:eastAsia="Times New Roman" w:hAnsi="Times New Roman"/>
          <w:sz w:val="24"/>
          <w:szCs w:val="24"/>
          <w:rtl w:val="0"/>
        </w:rPr>
        <w:t xml:space="preserve"> эту мысль вслух.</w:t>
      </w:r>
    </w:p>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Как бы назвать такую команду?.. Пожиратели Пожирателей Смерти?</w:t>
      </w:r>
      <w:r w:rsidDel="00000000" w:rsidR="00000000" w:rsidRPr="00000000">
        <w:rPr>
          <w:rtl w:val="0"/>
        </w:rPr>
      </w:r>
    </w:p>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Скоро увидимся, мистер Поттер. И</w:t>
      </w:r>
      <w:del w:author="Alaric Lightin" w:id="55" w:date="2018-11-19T14:28:47Z">
        <w:r w:rsidDel="00000000" w:rsidR="00000000" w:rsidRPr="00000000">
          <w:rPr>
            <w:rFonts w:ascii="Times New Roman" w:cs="Times New Roman" w:eastAsia="Times New Roman" w:hAnsi="Times New Roman"/>
            <w:sz w:val="24"/>
            <w:szCs w:val="24"/>
            <w:rtl w:val="0"/>
          </w:rPr>
          <w:delText xml:space="preserve">,</w:delText>
        </w:r>
      </w:del>
      <w:r w:rsidDel="00000000" w:rsidR="00000000" w:rsidRPr="00000000">
        <w:rPr>
          <w:rFonts w:ascii="Times New Roman" w:cs="Times New Roman" w:eastAsia="Times New Roman" w:hAnsi="Times New Roman"/>
          <w:sz w:val="24"/>
          <w:szCs w:val="24"/>
          <w:rtl w:val="0"/>
        </w:rPr>
        <w:t xml:space="preserve"> кстати, ваша палочка…</w:t>
      </w:r>
    </w:p>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знаю, о чём вы собираетесь попросить.</w:t>
      </w:r>
    </w:p>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вытащил драгоценную палочку и скрепя сердце протянул её МакГонагалл.</w:t>
      </w:r>
    </w:p>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Возьмите. Я хоть ничего и не собирался с ней делать, но не хочу, чтобы вас мучили кошмары о том, как я подрываю свой дом.</w:t>
      </w:r>
    </w:p>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покачала головой:</w:t>
      </w:r>
    </w:p>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Что вы, мистер Поттер! Это не в наших правилах. Я только хотела предупредить, что </w:t>
      </w:r>
      <w:r w:rsidDel="00000000" w:rsidR="00000000" w:rsidRPr="00000000">
        <w:rPr>
          <w:rFonts w:ascii="Times New Roman" w:cs="Times New Roman" w:eastAsia="Times New Roman" w:hAnsi="Times New Roman"/>
          <w:sz w:val="24"/>
          <w:szCs w:val="24"/>
          <w:rtl w:val="0"/>
        </w:rPr>
        <w:t xml:space="preserve">дома вам нельзя использовать палочку</w:t>
      </w:r>
      <w:r w:rsidDel="00000000" w:rsidR="00000000" w:rsidRPr="00000000">
        <w:rPr>
          <w:rFonts w:ascii="Times New Roman" w:cs="Times New Roman" w:eastAsia="Times New Roman" w:hAnsi="Times New Roman"/>
          <w:sz w:val="24"/>
          <w:szCs w:val="24"/>
          <w:rtl w:val="0"/>
        </w:rPr>
        <w:t xml:space="preserve">: несовершеннолетним запрещено колдовать без присмотра — Министерство магии умеет это отслеживать.</w:t>
      </w:r>
    </w:p>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 — улыбнулся Гарри. — Очень разумное правило. Рад, что волшебный мир ответственно подходит к подобным вопросам.</w:t>
      </w:r>
    </w:p>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МакГонагалл пристально вгляделась в его лицо:</w:t>
      </w:r>
    </w:p>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Вы и впрямь так считаете.</w:t>
      </w:r>
    </w:p>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Да, профессор, я всё понимаю. Магия опасна, так что для этих правил есть основания. Есть и другие опасные вещи, это я тоже понял. Я ведь не глупый, помните?</w:t>
      </w:r>
    </w:p>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Вряд ли когда-нибудь это забуду. Спасибо, Гарри, рада, что могу вам доверять. А теперь до свидания.</w:t>
      </w:r>
    </w:p>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уже собирался зайти в «Дырявый котёл», чтобы вернуться через него в мир маглов, но, как только он повернул ручку двери, сзади донесся шёпот:</w:t>
      </w:r>
    </w:p>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Гермиона Грейнджер.</w:t>
      </w:r>
    </w:p>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Что? — переспросил Гарри.</w:t>
      </w:r>
    </w:p>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Поищите первокурсницу Гермиону Грейнджер в поезде в Хогвартс.</w:t>
      </w:r>
    </w:p>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 кто она?</w:t>
      </w:r>
    </w:p>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Ответа не последовало. Гарри обернулся, но профессор МакГонагалл уже исчезла.</w:t>
      </w:r>
    </w:p>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Послесловие:</w:t>
      </w:r>
      <w:r w:rsidDel="00000000" w:rsidR="00000000" w:rsidRPr="00000000">
        <w:rPr>
          <w:rtl w:val="0"/>
        </w:rPr>
      </w:r>
    </w:p>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w:t>
      </w:r>
      <w:r w:rsidDel="00000000" w:rsidR="00000000" w:rsidRPr="00000000">
        <w:rPr>
          <w:rFonts w:ascii="Times New Roman" w:cs="Times New Roman" w:eastAsia="Times New Roman" w:hAnsi="Times New Roman"/>
          <w:sz w:val="24"/>
          <w:szCs w:val="24"/>
          <w:rtl w:val="0"/>
        </w:rPr>
        <w:t xml:space="preserve">иректор Альбус Дамблдор подался вперёд. Его искрящиеся глаза впились в МакГонагалл:</w:t>
      </w:r>
    </w:p>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Так что вы думаете о Гарри, Минерва?</w:t>
      </w:r>
    </w:p>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МакГонагалл открыла рот и тут же закрыла. Потом вновь открыла его. Ни слова не вырвалось наружу.</w:t>
      </w:r>
    </w:p>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понял, — серьёзно сказал Дамблдор. — Спасибо за доклад, Минерва. Вы можете идти.</w:t>
      </w:r>
      <w:r w:rsidDel="00000000" w:rsidR="00000000" w:rsidRPr="00000000">
        <w:rPr>
          <w:rtl w:val="0"/>
        </w:rPr>
      </w:r>
    </w:p>
    <w:sectPr>
      <w:pgSz w:h="16838" w:w="11906"/>
      <w:pgMar w:bottom="566.9291338582677" w:top="566.9291338582677" w:left="566.9291338582677" w:right="566.9291338582677"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laric Lightin" w:id="4" w:date="2018-11-19T14:19:31Z">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http://new.gramota.ru/spravka/punctum?layout=item&amp;id=58_879</w:t>
      </w:r>
    </w:p>
  </w:comment>
  <w:comment w:author="Alaric Lightin" w:id="5" w:date="2018-11-19T14:22:29Z">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Сейчас четыре точки вместо многоточия.</w:t>
      </w:r>
    </w:p>
  </w:comment>
  <w:comment w:author="Alaric Lightin" w:id="2" w:date="2018-11-19T14:11:03Z">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Если вводное слово стоит в начале или в конце обособленного оборота, то никаким знаком от оборота оно не отделяетсяИсточник: http://www.rosental-book.ru/punct_xxvi.html#sect99.5</w:t>
      </w:r>
    </w:p>
  </w:comment>
  <w:comment w:author="Alaric Lightin" w:id="0" w:date="2018-11-19T14:02:05Z">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http://www.gramota.tv/spravka/punctum?layout=item&amp;id=58_13</w:t>
      </w:r>
    </w:p>
  </w:comment>
  <w:comment w:author="Alaric Lightin" w:id="1" w:date="2018-11-19T14:04:56Z">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http://orthographia.ru/punctum_uk.php?rid=369</w:t>
      </w:r>
    </w:p>
  </w:comment>
  <w:comment w:author="Alaric Lightin" w:id="3" w:date="2018-10-06T14:33:48Z">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know, if I were anyone else, anyone else at all, I'd probably be pretty worried about living up to that start.</w:t>
      </w:r>
    </w:p>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Сейчас выглядит как слишком много канцелярита.</w:t>
      </w:r>
    </w:p>
  </w:comment>
  <w:comment w:author="Alaric Lightin" w:id="6" w:date="2018-10-06T14:28:20Z">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should have remembered to compliment you out loud, I was awarding you points in my head and everything.</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widowControl w:val="0"/>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0"/>
      <w:spacing w:after="120" w:before="480" w:lineRule="auto"/>
    </w:pPr>
    <w:rPr>
      <w:b w:val="1"/>
      <w:sz w:val="48"/>
      <w:szCs w:val="48"/>
    </w:rPr>
  </w:style>
  <w:style w:type="paragraph" w:styleId="Heading2">
    <w:name w:val="heading 2"/>
    <w:basedOn w:val="Normal"/>
    <w:next w:val="Normal"/>
    <w:pPr>
      <w:spacing w:line="240" w:lineRule="auto"/>
      <w:jc w:val="center"/>
    </w:pPr>
    <w:rPr>
      <w:rFonts w:ascii="Times New Roman" w:cs="Times New Roman" w:eastAsia="Times New Roman" w:hAnsi="Times New Roman"/>
      <w:b w:val="1"/>
      <w:sz w:val="24"/>
      <w:szCs w:val="24"/>
    </w:rPr>
  </w:style>
  <w:style w:type="paragraph" w:styleId="Heading3">
    <w:name w:val="heading 3"/>
    <w:basedOn w:val="Normal"/>
    <w:next w:val="Normal"/>
    <w:pPr>
      <w:keepNext w:val="0"/>
      <w:keepLines w:val="0"/>
      <w:widowControl w:val="0"/>
      <w:spacing w:after="80" w:before="280" w:lineRule="auto"/>
    </w:pPr>
    <w:rPr>
      <w:b w:val="1"/>
      <w:sz w:val="28"/>
      <w:szCs w:val="28"/>
    </w:rPr>
  </w:style>
  <w:style w:type="paragraph" w:styleId="Heading4">
    <w:name w:val="heading 4"/>
    <w:basedOn w:val="Normal"/>
    <w:next w:val="Normal"/>
    <w:pPr>
      <w:keepNext w:val="0"/>
      <w:keepLines w:val="0"/>
      <w:widowControl w:val="0"/>
      <w:spacing w:after="40" w:before="240" w:lineRule="auto"/>
    </w:pPr>
    <w:rPr>
      <w:b w:val="1"/>
      <w:sz w:val="24"/>
      <w:szCs w:val="24"/>
    </w:rPr>
  </w:style>
  <w:style w:type="paragraph" w:styleId="Heading5">
    <w:name w:val="heading 5"/>
    <w:basedOn w:val="Normal"/>
    <w:next w:val="Normal"/>
    <w:pPr>
      <w:keepNext w:val="0"/>
      <w:keepLines w:val="0"/>
      <w:widowControl w:val="0"/>
      <w:spacing w:after="40" w:before="220" w:lineRule="auto"/>
    </w:pPr>
    <w:rPr>
      <w:b w:val="1"/>
      <w:sz w:val="22"/>
      <w:szCs w:val="22"/>
    </w:rPr>
  </w:style>
  <w:style w:type="paragraph" w:styleId="Heading6">
    <w:name w:val="heading 6"/>
    <w:basedOn w:val="Normal"/>
    <w:next w:val="Normal"/>
    <w:pPr>
      <w:keepNext w:val="0"/>
      <w:keepLines w:val="0"/>
      <w:widowControl w:val="0"/>
      <w:spacing w:after="40" w:before="200" w:lineRule="auto"/>
    </w:pPr>
    <w:rPr>
      <w:b w:val="1"/>
      <w:sz w:val="20"/>
      <w:szCs w:val="20"/>
    </w:rPr>
  </w:style>
  <w:style w:type="paragraph" w:styleId="Title">
    <w:name w:val="Title"/>
    <w:basedOn w:val="Normal"/>
    <w:next w:val="Normal"/>
    <w:pPr>
      <w:keepNext w:val="0"/>
      <w:keepLines w:val="0"/>
      <w:widowControl w:val="0"/>
      <w:spacing w:after="120" w:before="480" w:lineRule="auto"/>
    </w:pPr>
    <w:rPr>
      <w:b w:val="1"/>
      <w:sz w:val="72"/>
      <w:szCs w:val="72"/>
    </w:rPr>
  </w:style>
  <w:style w:type="paragraph" w:styleId="Subtitle">
    <w:name w:val="Subtitle"/>
    <w:basedOn w:val="Normal"/>
    <w:next w:val="Normal"/>
    <w:pPr>
      <w:keepNext w:val="0"/>
      <w:keepLines w:val="0"/>
      <w:widowControl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