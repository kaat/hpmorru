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w0gk1lh7jlgc" w:id="0"/>
      <w:bookmarkEnd w:id="0"/>
      <w:r w:rsidDel="00000000" w:rsidR="00000000" w:rsidRPr="00000000">
        <w:rPr>
          <w:rFonts w:ascii="Times New Roman" w:cs="Times New Roman" w:eastAsia="Times New Roman" w:hAnsi="Times New Roman"/>
          <w:rtl w:val="0"/>
        </w:rPr>
        <w:t xml:space="preserve">Глава 27. Эмпатия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 К. Роулинг на 87% уверена, что вы сгорите синим пламенем.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Умоляющий Гарри Поттер — редкое зрелище.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0" w:date="2016-02-28T01:19:21Z">
            <w:rPr>
              <w:rFonts w:ascii="Times New Roman" w:cs="Times New Roman" w:eastAsia="Times New Roman" w:hAnsi="Times New Roman"/>
              <w:i w:val="1"/>
              <w:sz w:val="24"/>
              <w:szCs w:val="24"/>
            </w:rPr>
          </w:rPrChange>
        </w:rPr>
        <w:t xml:space="preserve">Пожа-а-а-а-алуйста</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проныл </w:t>
      </w:r>
      <w:r w:rsidDel="00000000" w:rsidR="00000000" w:rsidRPr="00000000">
        <w:rPr>
          <w:rFonts w:ascii="Times New Roman" w:cs="Times New Roman" w:eastAsia="Times New Roman" w:hAnsi="Times New Roman"/>
          <w:sz w:val="24"/>
          <w:szCs w:val="24"/>
          <w:rtl w:val="0"/>
        </w:rPr>
        <w:t xml:space="preserve">Гарри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Фред и Джордж, улыбаясь, покачали головами.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глазах Гарри читались муки неудовлетворённого любопытства.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я же </w:t>
      </w:r>
      <w:r w:rsidDel="00000000" w:rsidR="00000000" w:rsidRPr="00000000">
        <w:rPr>
          <w:rFonts w:ascii="Times New Roman" w:cs="Times New Roman" w:eastAsia="Times New Roman" w:hAnsi="Times New Roman"/>
          <w:sz w:val="24"/>
          <w:szCs w:val="24"/>
          <w:rtl w:val="0"/>
          <w:rPrChange w:author="Alaric Lightin" w:id="1" w:date="2016-02-28T01:19:25Z">
            <w:rPr>
              <w:rFonts w:ascii="Times New Roman" w:cs="Times New Roman" w:eastAsia="Times New Roman" w:hAnsi="Times New Roman"/>
              <w:i w:val="1"/>
              <w:sz w:val="24"/>
              <w:szCs w:val="24"/>
            </w:rPr>
          </w:rPrChange>
        </w:rPr>
        <w:t xml:space="preserve">рассказал</w:t>
      </w:r>
      <w:r w:rsidDel="00000000" w:rsidR="00000000" w:rsidRPr="00000000">
        <w:rPr>
          <w:rFonts w:ascii="Times New Roman" w:cs="Times New Roman" w:eastAsia="Times New Roman" w:hAnsi="Times New Roman"/>
          <w:sz w:val="24"/>
          <w:szCs w:val="24"/>
          <w:rtl w:val="0"/>
        </w:rPr>
        <w:t xml:space="preserve"> вам, что сделал с кошкой Кевина Энтвистла. И про Гермиону и исчезающую газировку... А про Распределяющую шляпу, напоминалку и профессора Снейпа я рассказ</w:t>
      </w:r>
      <w:r w:rsidDel="00000000" w:rsidR="00000000" w:rsidRPr="00000000">
        <w:rPr>
          <w:rFonts w:ascii="Times New Roman" w:cs="Times New Roman" w:eastAsia="Times New Roman" w:hAnsi="Times New Roman"/>
          <w:sz w:val="24"/>
          <w:szCs w:val="24"/>
          <w:rtl w:val="0"/>
        </w:rPr>
        <w:t xml:space="preserve">ать </w:t>
      </w:r>
      <w:r w:rsidDel="00000000" w:rsidR="00000000" w:rsidRPr="00000000">
        <w:rPr>
          <w:rFonts w:ascii="Times New Roman" w:cs="Times New Roman" w:eastAsia="Times New Roman" w:hAnsi="Times New Roman"/>
          <w:sz w:val="24"/>
          <w:szCs w:val="24"/>
          <w:rtl w:val="0"/>
          <w:rPrChange w:author="Alaric Lightin" w:id="2" w:date="2016-02-28T01:19:30Z">
            <w:rPr>
              <w:rFonts w:ascii="Times New Roman" w:cs="Times New Roman" w:eastAsia="Times New Roman" w:hAnsi="Times New Roman"/>
              <w:i w:val="1"/>
              <w:sz w:val="24"/>
              <w:szCs w:val="24"/>
            </w:rPr>
          </w:rPrChange>
        </w:rPr>
        <w:t xml:space="preserve">не могу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Фред и Джордж пожали плечами и</w:t>
      </w:r>
      <w:r w:rsidDel="00000000" w:rsidR="00000000" w:rsidRPr="00000000">
        <w:rPr>
          <w:rFonts w:ascii="Times New Roman" w:cs="Times New Roman" w:eastAsia="Times New Roman" w:hAnsi="Times New Roman"/>
          <w:sz w:val="24"/>
          <w:szCs w:val="24"/>
          <w:rtl w:val="0"/>
        </w:rPr>
        <w:t xml:space="preserve"> развернулись, собравшись уходить.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когда-нибудь догадаешься, — сказали они, — дай нам знать.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Change w:author="Alaric Lightin" w:id="3" w:date="2016-02-28T01:19:41Z">
            <w:rPr>
              <w:rFonts w:ascii="Times New Roman" w:cs="Times New Roman" w:eastAsia="Times New Roman" w:hAnsi="Times New Roman"/>
              <w:i w:val="1"/>
              <w:sz w:val="24"/>
              <w:szCs w:val="24"/>
            </w:rPr>
          </w:rPrChange>
        </w:rPr>
        <w:t xml:space="preserve">— Злые! Вы оба — злые!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Фред и Джордж захлопнули за собой дверь пустого класса. Они продолжали улыбаться: на всякий случай, вдруг Гарри Поттер умеет видеть сквозь двери.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Когда они повернули за угол, улыбки пропали.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Тебе ведь тоже догадки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помогли понять, как мы это сделали? — произнесли они одновремен</w:t>
      </w:r>
      <w:r w:rsidDel="00000000" w:rsidR="00000000" w:rsidRPr="00000000">
        <w:rPr>
          <w:rFonts w:ascii="Times New Roman" w:cs="Times New Roman" w:eastAsia="Times New Roman" w:hAnsi="Times New Roman"/>
          <w:sz w:val="24"/>
          <w:szCs w:val="24"/>
          <w:rtl w:val="0"/>
        </w:rPr>
        <w:t xml:space="preserve">но и помрачнели ещё сильнее.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Флюм отказался им помочь. Это было последним существенным воспоминанием. Близнецы даже не помнили, о чём его просили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видимо, </w:t>
      </w:r>
      <w:r w:rsidDel="00000000" w:rsidR="00000000" w:rsidRPr="00000000">
        <w:rPr>
          <w:rFonts w:ascii="Times New Roman" w:cs="Times New Roman" w:eastAsia="Times New Roman" w:hAnsi="Times New Roman"/>
          <w:sz w:val="24"/>
          <w:szCs w:val="24"/>
          <w:rtl w:val="0"/>
        </w:rPr>
        <w:t xml:space="preserve">они</w:t>
      </w:r>
      <w:r w:rsidDel="00000000" w:rsidR="00000000" w:rsidRPr="00000000">
        <w:rPr>
          <w:rFonts w:ascii="Times New Roman" w:cs="Times New Roman" w:eastAsia="Times New Roman" w:hAnsi="Times New Roman"/>
          <w:sz w:val="24"/>
          <w:szCs w:val="24"/>
          <w:rtl w:val="0"/>
        </w:rPr>
        <w:t xml:space="preserve"> продолжили поиски и нашли </w:t>
      </w:r>
      <w:r w:rsidDel="00000000" w:rsidR="00000000" w:rsidRPr="00000000">
        <w:rPr>
          <w:rFonts w:ascii="Times New Roman" w:cs="Times New Roman" w:eastAsia="Times New Roman" w:hAnsi="Times New Roman"/>
          <w:sz w:val="24"/>
          <w:szCs w:val="24"/>
          <w:rtl w:val="0"/>
          <w:rPrChange w:author="Alaric Lightin" w:id="4" w:date="2016-02-28T01:19:51Z">
            <w:rPr>
              <w:rFonts w:ascii="Times New Roman" w:cs="Times New Roman" w:eastAsia="Times New Roman" w:hAnsi="Times New Roman"/>
              <w:i w:val="1"/>
              <w:sz w:val="24"/>
              <w:szCs w:val="24"/>
            </w:rPr>
          </w:rPrChange>
        </w:rPr>
        <w:t xml:space="preserve">кого-то</w:t>
      </w:r>
      <w:r w:rsidDel="00000000" w:rsidR="00000000" w:rsidRPr="00000000">
        <w:rPr>
          <w:rFonts w:ascii="Times New Roman" w:cs="Times New Roman" w:eastAsia="Times New Roman" w:hAnsi="Times New Roman"/>
          <w:sz w:val="24"/>
          <w:szCs w:val="24"/>
          <w:rtl w:val="0"/>
        </w:rPr>
        <w:t xml:space="preserve">, кто помог им сделать </w:t>
      </w:r>
      <w:r w:rsidDel="00000000" w:rsidR="00000000" w:rsidRPr="00000000">
        <w:rPr>
          <w:rFonts w:ascii="Times New Roman" w:cs="Times New Roman" w:eastAsia="Times New Roman" w:hAnsi="Times New Roman"/>
          <w:sz w:val="24"/>
          <w:szCs w:val="24"/>
          <w:rtl w:val="0"/>
          <w:rPrChange w:author="Alaric Lightin" w:id="5" w:date="2016-02-28T01:19:54Z">
            <w:rPr>
              <w:rFonts w:ascii="Times New Roman" w:cs="Times New Roman" w:eastAsia="Times New Roman" w:hAnsi="Times New Roman"/>
              <w:i w:val="1"/>
              <w:sz w:val="24"/>
              <w:szCs w:val="24"/>
            </w:rPr>
          </w:rPrChange>
        </w:rPr>
        <w:t xml:space="preserve">что-то</w:t>
      </w:r>
      <w:r w:rsidDel="00000000" w:rsidR="00000000" w:rsidRPr="00000000">
        <w:rPr>
          <w:rFonts w:ascii="Times New Roman" w:cs="Times New Roman" w:eastAsia="Times New Roman" w:hAnsi="Times New Roman"/>
          <w:sz w:val="24"/>
          <w:szCs w:val="24"/>
          <w:rtl w:val="0"/>
        </w:rPr>
        <w:t xml:space="preserve"> незаконное. Иначе они вряд ли бы согласились на стирание памяти.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Change w:author="Alaric Lightin" w:id="6" w:date="2016-02-28T01:19:58Z">
            <w:rPr>
              <w:rFonts w:ascii="Times New Roman" w:cs="Times New Roman" w:eastAsia="Times New Roman" w:hAnsi="Times New Roman"/>
              <w:i w:val="1"/>
              <w:sz w:val="24"/>
              <w:szCs w:val="24"/>
            </w:rPr>
          </w:rPrChange>
        </w:rPr>
        <w:t xml:space="preserve">вообще</w:t>
      </w:r>
      <w:r w:rsidDel="00000000" w:rsidR="00000000" w:rsidRPr="00000000">
        <w:rPr>
          <w:rFonts w:ascii="Times New Roman" w:cs="Times New Roman" w:eastAsia="Times New Roman" w:hAnsi="Times New Roman"/>
          <w:sz w:val="24"/>
          <w:szCs w:val="24"/>
          <w:rtl w:val="0"/>
        </w:rPr>
        <w:t xml:space="preserve"> можно было всё это проделать всего лишь за сорок галлеонов?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Сперва братья Уизли боялись, что подделали свидетельства слишком хорошо, и Гарри </w:t>
      </w:r>
      <w:r w:rsidDel="00000000" w:rsidR="00000000" w:rsidRPr="00000000">
        <w:rPr>
          <w:rFonts w:ascii="Times New Roman" w:cs="Times New Roman" w:eastAsia="Times New Roman" w:hAnsi="Times New Roman"/>
          <w:i w:val="1"/>
          <w:sz w:val="24"/>
          <w:szCs w:val="24"/>
          <w:rtl w:val="0"/>
        </w:rPr>
        <w:t xml:space="preserve">придётся </w:t>
      </w:r>
      <w:r w:rsidDel="00000000" w:rsidR="00000000" w:rsidRPr="00000000">
        <w:rPr>
          <w:rFonts w:ascii="Times New Roman" w:cs="Times New Roman" w:eastAsia="Times New Roman" w:hAnsi="Times New Roman"/>
          <w:sz w:val="24"/>
          <w:szCs w:val="24"/>
          <w:rtl w:val="0"/>
        </w:rPr>
        <w:t xml:space="preserve">жениться на Джинни... но, похоже, они и это учли. Записи Визенгамота оказались подделаны </w:t>
      </w:r>
      <w:r w:rsidDel="00000000" w:rsidR="00000000" w:rsidRPr="00000000">
        <w:rPr>
          <w:rFonts w:ascii="Times New Roman" w:cs="Times New Roman" w:eastAsia="Times New Roman" w:hAnsi="Times New Roman"/>
          <w:i w:val="1"/>
          <w:sz w:val="24"/>
          <w:szCs w:val="24"/>
          <w:rtl w:val="0"/>
        </w:rPr>
        <w:t xml:space="preserve">снова</w:t>
      </w:r>
      <w:r w:rsidDel="00000000" w:rsidR="00000000" w:rsidRPr="00000000">
        <w:rPr>
          <w:rFonts w:ascii="Times New Roman" w:cs="Times New Roman" w:eastAsia="Times New Roman" w:hAnsi="Times New Roman"/>
          <w:sz w:val="24"/>
          <w:szCs w:val="24"/>
          <w:rtl w:val="0"/>
        </w:rPr>
        <w:t xml:space="preserve"> и вернулись к первоначальному виду, фальшивый брачный контракт исчез из охраняемого драконами хранилища в Гринготтсе, и так далее. Это, по правде говоря, пугало </w:t>
      </w:r>
      <w:r w:rsidDel="00000000" w:rsidR="00000000" w:rsidRPr="00000000">
        <w:rPr>
          <w:rFonts w:ascii="Times New Roman" w:cs="Times New Roman" w:eastAsia="Times New Roman" w:hAnsi="Times New Roman"/>
          <w:sz w:val="24"/>
          <w:szCs w:val="24"/>
          <w:rtl w:val="0"/>
        </w:rPr>
        <w:t xml:space="preserve">не на шутку.</w:t>
      </w:r>
      <w:r w:rsidDel="00000000" w:rsidR="00000000" w:rsidRPr="00000000">
        <w:rPr>
          <w:rFonts w:ascii="Times New Roman" w:cs="Times New Roman" w:eastAsia="Times New Roman" w:hAnsi="Times New Roman"/>
          <w:sz w:val="24"/>
          <w:szCs w:val="24"/>
          <w:rtl w:val="0"/>
        </w:rPr>
        <w:t xml:space="preserve"> Большинство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считало, что «Ежедневный пророк» по каким-то неизвестным причинам просто выдумал всю историю, да и «Придира» на следующий день подлил масла в огонь заголовком на первой странице: ГАРРИ ПОТТЕР ТАЙНО ПОМОЛВЛЕН С ЛУНОЙ ЛАВГУД.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Близнецы отчаянно надеялись, что нанятый исполнитель всё им расскажет, когда истечёт срок давности. Но пока они чувствовали себя ужасно. Они организовали </w:t>
      </w:r>
      <w:r w:rsidDel="00000000" w:rsidR="00000000" w:rsidRPr="00000000">
        <w:rPr>
          <w:rFonts w:ascii="Times New Roman" w:cs="Times New Roman" w:eastAsia="Times New Roman" w:hAnsi="Times New Roman"/>
          <w:sz w:val="24"/>
          <w:szCs w:val="24"/>
          <w:rtl w:val="0"/>
        </w:rPr>
        <w:t xml:space="preserve">грандиозный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розыгрыш</w:t>
      </w:r>
      <w:r w:rsidDel="00000000" w:rsidR="00000000" w:rsidRPr="00000000">
        <w:rPr>
          <w:rFonts w:ascii="Times New Roman" w:cs="Times New Roman" w:eastAsia="Times New Roman" w:hAnsi="Times New Roman"/>
          <w:sz w:val="24"/>
          <w:szCs w:val="24"/>
          <w:rtl w:val="0"/>
        </w:rPr>
        <w:t xml:space="preserve">, возможно </w:t>
      </w:r>
      <w:r w:rsidDel="00000000" w:rsidR="00000000" w:rsidRPr="00000000">
        <w:rPr>
          <w:rFonts w:ascii="Times New Roman" w:cs="Times New Roman" w:eastAsia="Times New Roman" w:hAnsi="Times New Roman"/>
          <w:sz w:val="24"/>
          <w:szCs w:val="24"/>
          <w:rtl w:val="0"/>
        </w:rPr>
        <w:t xml:space="preserve">самый</w:t>
      </w:r>
      <w:r w:rsidDel="00000000" w:rsidR="00000000" w:rsidRPr="00000000">
        <w:rPr>
          <w:rFonts w:ascii="Times New Roman" w:cs="Times New Roman" w:eastAsia="Times New Roman" w:hAnsi="Times New Roman"/>
          <w:sz w:val="24"/>
          <w:szCs w:val="24"/>
          <w:rtl w:val="0"/>
        </w:rPr>
        <w:t xml:space="preserve"> грандиозный розыгрыш за всю историю розыгрышей, и </w:t>
      </w:r>
      <w:r w:rsidDel="00000000" w:rsidR="00000000" w:rsidRPr="00000000">
        <w:rPr>
          <w:rFonts w:ascii="Times New Roman" w:cs="Times New Roman" w:eastAsia="Times New Roman" w:hAnsi="Times New Roman"/>
          <w:sz w:val="24"/>
          <w:szCs w:val="24"/>
          <w:rtl w:val="0"/>
          <w:rPrChange w:author="Alaric Lightin" w:id="7" w:date="2016-02-28T01:20:08Z">
            <w:rPr>
              <w:rFonts w:ascii="Times New Roman" w:cs="Times New Roman" w:eastAsia="Times New Roman" w:hAnsi="Times New Roman"/>
              <w:i w:val="1"/>
              <w:sz w:val="24"/>
              <w:szCs w:val="24"/>
            </w:rPr>
          </w:rPrChange>
        </w:rPr>
        <w:t xml:space="preserve">не могли вспомнить как</w:t>
      </w:r>
      <w:del w:author="Alaric Lightin" w:id="8" w:date="2016-02-28T01:20:13Z">
        <w:r w:rsidDel="00000000" w:rsidR="00000000" w:rsidRPr="00000000">
          <w:rPr>
            <w:rFonts w:ascii="Times New Roman" w:cs="Times New Roman" w:eastAsia="Times New Roman" w:hAnsi="Times New Roman"/>
            <w:sz w:val="24"/>
            <w:szCs w:val="24"/>
            <w:rtl w:val="0"/>
            <w:rPrChange w:author="Alaric Lightin" w:id="9" w:date="2016-02-28T01:20:16Z">
              <w:rPr>
                <w:rFonts w:ascii="Times New Roman" w:cs="Times New Roman" w:eastAsia="Times New Roman" w:hAnsi="Times New Roman"/>
                <w:i w:val="1"/>
                <w:sz w:val="24"/>
                <w:szCs w:val="24"/>
              </w:rPr>
            </w:rPrChange>
          </w:rPr>
          <w:delText xml:space="preserve">.</w:delText>
        </w:r>
      </w:del>
      <w:ins w:author="Alaric Lightin" w:id="8" w:date="2016-02-28T01:20:13Z">
        <w:r w:rsidDel="00000000" w:rsidR="00000000" w:rsidRPr="00000000">
          <w:rPr>
            <w:rFonts w:ascii="Times New Roman" w:cs="Times New Roman" w:eastAsia="Times New Roman" w:hAnsi="Times New Roman"/>
            <w:sz w:val="24"/>
            <w:szCs w:val="24"/>
            <w:rtl w:val="0"/>
            <w:rPrChange w:author="Alaric Lightin" w:id="9" w:date="2016-02-28T01:20:16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Эта мысль сводила с ума. </w:t>
      </w:r>
      <w:r w:rsidDel="00000000" w:rsidR="00000000" w:rsidRPr="00000000">
        <w:rPr>
          <w:rFonts w:ascii="Times New Roman" w:cs="Times New Roman" w:eastAsia="Times New Roman" w:hAnsi="Times New Roman"/>
          <w:sz w:val="24"/>
          <w:szCs w:val="24"/>
          <w:rtl w:val="0"/>
        </w:rPr>
        <w:t xml:space="preserve">Они же смогли как-то его осуществить, так почему же сейчас не могут догадаться как именно, даже </w:t>
      </w:r>
      <w:r w:rsidDel="00000000" w:rsidR="00000000" w:rsidRPr="00000000">
        <w:rPr>
          <w:rFonts w:ascii="Times New Roman" w:cs="Times New Roman" w:eastAsia="Times New Roman" w:hAnsi="Times New Roman"/>
          <w:sz w:val="24"/>
          <w:szCs w:val="24"/>
          <w:rtl w:val="0"/>
          <w:rPrChange w:author="Alaric Lightin" w:id="10" w:date="2016-02-28T01:20:23Z">
            <w:rPr>
              <w:rFonts w:ascii="Times New Roman" w:cs="Times New Roman" w:eastAsia="Times New Roman" w:hAnsi="Times New Roman"/>
              <w:i w:val="1"/>
              <w:sz w:val="24"/>
              <w:szCs w:val="24"/>
            </w:rPr>
          </w:rPrChange>
        </w:rPr>
        <w:t xml:space="preserve">зная</w:t>
      </w:r>
      <w:r w:rsidDel="00000000" w:rsidR="00000000" w:rsidRPr="00000000">
        <w:rPr>
          <w:rFonts w:ascii="Times New Roman" w:cs="Times New Roman" w:eastAsia="Times New Roman" w:hAnsi="Times New Roman"/>
          <w:sz w:val="24"/>
          <w:szCs w:val="24"/>
          <w:rtl w:val="0"/>
        </w:rPr>
        <w:t xml:space="preserve"> всё, что было сделано?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Утешало одно: Гарри не знает, что они не знают.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Несмотря на очевидную причастность Уизли, даже мама не расспрашивала Фреда и Джорджа по этому поводу. Произошедшее было за гранью способностей любого ученика Хогвартса … кроме, быть может, </w:t>
      </w:r>
      <w:r w:rsidDel="00000000" w:rsidR="00000000" w:rsidRPr="00000000">
        <w:rPr>
          <w:rFonts w:ascii="Times New Roman" w:cs="Times New Roman" w:eastAsia="Times New Roman" w:hAnsi="Times New Roman"/>
          <w:sz w:val="24"/>
          <w:szCs w:val="24"/>
          <w:rtl w:val="0"/>
          <w:rPrChange w:author="Alaric Lightin" w:id="11" w:date="2016-02-28T01:20:30Z">
            <w:rPr>
              <w:rFonts w:ascii="Times New Roman" w:cs="Times New Roman" w:eastAsia="Times New Roman" w:hAnsi="Times New Roman"/>
              <w:i w:val="1"/>
              <w:sz w:val="24"/>
              <w:szCs w:val="24"/>
            </w:rPr>
          </w:rPrChange>
        </w:rPr>
        <w:t xml:space="preserve">одного</w:t>
      </w:r>
      <w:r w:rsidDel="00000000" w:rsidR="00000000" w:rsidRPr="00000000">
        <w:rPr>
          <w:rFonts w:ascii="Times New Roman" w:cs="Times New Roman" w:eastAsia="Times New Roman" w:hAnsi="Times New Roman"/>
          <w:sz w:val="24"/>
          <w:szCs w:val="24"/>
          <w:rtl w:val="0"/>
        </w:rPr>
        <w:t xml:space="preserve">, который, по слухам, </w:t>
      </w:r>
      <w:r w:rsidDel="00000000" w:rsidR="00000000" w:rsidRPr="00000000">
        <w:rPr>
          <w:rFonts w:ascii="Times New Roman" w:cs="Times New Roman" w:eastAsia="Times New Roman" w:hAnsi="Times New Roman"/>
          <w:sz w:val="24"/>
          <w:szCs w:val="24"/>
          <w:rtl w:val="0"/>
        </w:rPr>
        <w:t xml:space="preserve">мо</w:t>
      </w:r>
      <w:r w:rsidDel="00000000" w:rsidR="00000000" w:rsidRPr="00000000">
        <w:rPr>
          <w:rFonts w:ascii="Times New Roman" w:cs="Times New Roman" w:eastAsia="Times New Roman" w:hAnsi="Times New Roman"/>
          <w:sz w:val="24"/>
          <w:szCs w:val="24"/>
          <w:rtl w:val="0"/>
        </w:rPr>
        <w:t xml:space="preserve">жет сделать всё что угодно, </w:t>
      </w:r>
      <w:r w:rsidDel="00000000" w:rsidR="00000000" w:rsidRPr="00000000">
        <w:rPr>
          <w:rFonts w:ascii="Times New Roman" w:cs="Times New Roman" w:eastAsia="Times New Roman" w:hAnsi="Times New Roman"/>
          <w:sz w:val="24"/>
          <w:szCs w:val="24"/>
          <w:rtl w:val="0"/>
        </w:rPr>
        <w:t xml:space="preserve">щёлкнув пальц</w:t>
      </w:r>
      <w:r w:rsidDel="00000000" w:rsidR="00000000" w:rsidRPr="00000000">
        <w:rPr>
          <w:rFonts w:ascii="Times New Roman" w:cs="Times New Roman" w:eastAsia="Times New Roman" w:hAnsi="Times New Roman"/>
          <w:sz w:val="24"/>
          <w:szCs w:val="24"/>
          <w:rtl w:val="0"/>
        </w:rPr>
        <w:t xml:space="preserve">ами. Как рассказал Гарри, </w:t>
      </w:r>
      <w:r w:rsidDel="00000000" w:rsidR="00000000" w:rsidRPr="00000000">
        <w:rPr>
          <w:rFonts w:ascii="Times New Roman" w:cs="Times New Roman" w:eastAsia="Times New Roman" w:hAnsi="Times New Roman"/>
          <w:sz w:val="24"/>
          <w:szCs w:val="24"/>
          <w:rtl w:val="0"/>
          <w:rPrChange w:author="Alaric Lightin" w:id="12" w:date="2016-02-28T01:20:34Z">
            <w:rPr>
              <w:rFonts w:ascii="Times New Roman" w:cs="Times New Roman" w:eastAsia="Times New Roman" w:hAnsi="Times New Roman"/>
              <w:i w:val="1"/>
              <w:sz w:val="24"/>
              <w:szCs w:val="24"/>
            </w:rPr>
          </w:rPrChange>
        </w:rPr>
        <w:t xml:space="preserve">его</w:t>
      </w:r>
      <w:ins w:author="Alaric Lightin" w:id="13" w:date="2016-02-28T01:20:36Z">
        <w:r w:rsidDel="00000000" w:rsidR="00000000" w:rsidRPr="00000000">
          <w:rPr>
            <w:rFonts w:ascii="Times New Roman" w:cs="Times New Roman" w:eastAsia="Times New Roman" w:hAnsi="Times New Roman"/>
            <w:sz w:val="24"/>
            <w:szCs w:val="24"/>
            <w:rtl w:val="0"/>
            <w:rPrChange w:author="Alaric Lightin" w:id="12" w:date="2016-02-28T01:20:34Z">
              <w:rPr>
                <w:rFonts w:ascii="Times New Roman" w:cs="Times New Roman" w:eastAsia="Times New Roman" w:hAnsi="Times New Roman"/>
                <w:i w:val="1"/>
                <w:sz w:val="24"/>
                <w:szCs w:val="24"/>
              </w:rPr>
            </w:rPrChange>
          </w:rPr>
          <w:t xml:space="preserve"> самого</w:t>
        </w:r>
      </w:ins>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допросили под Сывороткой правды... в присутствии Дамблдора, бросавшего на авроров устрашающие взгляды. Так что те лишь удостоверились, что Гарри </w:t>
      </w:r>
      <w:r w:rsidDel="00000000" w:rsidR="00000000" w:rsidRPr="00000000">
        <w:rPr>
          <w:rFonts w:ascii="Times New Roman" w:cs="Times New Roman" w:eastAsia="Times New Roman" w:hAnsi="Times New Roman"/>
          <w:sz w:val="24"/>
          <w:szCs w:val="24"/>
          <w:rtl w:val="0"/>
        </w:rPr>
        <w:t xml:space="preserve">не устраивал этот розыгрыш</w:t>
      </w:r>
      <w:r w:rsidDel="00000000" w:rsidR="00000000" w:rsidRPr="00000000">
        <w:rPr>
          <w:rFonts w:ascii="Times New Roman" w:cs="Times New Roman" w:eastAsia="Times New Roman" w:hAnsi="Times New Roman"/>
          <w:sz w:val="24"/>
          <w:szCs w:val="24"/>
          <w:rtl w:val="0"/>
        </w:rPr>
        <w:t xml:space="preserve"> и никуда в последнее время не </w:t>
      </w:r>
      <w:r w:rsidDel="00000000" w:rsidR="00000000" w:rsidRPr="00000000">
        <w:rPr>
          <w:rFonts w:ascii="Times New Roman" w:cs="Times New Roman" w:eastAsia="Times New Roman" w:hAnsi="Times New Roman"/>
          <w:sz w:val="24"/>
          <w:szCs w:val="24"/>
          <w:rtl w:val="0"/>
        </w:rPr>
        <w:t xml:space="preserve">исчезал</w:t>
      </w:r>
      <w:r w:rsidDel="00000000" w:rsidR="00000000" w:rsidRPr="00000000">
        <w:rPr>
          <w:rFonts w:ascii="Times New Roman" w:cs="Times New Roman" w:eastAsia="Times New Roman" w:hAnsi="Times New Roman"/>
          <w:sz w:val="24"/>
          <w:szCs w:val="24"/>
          <w:rtl w:val="0"/>
        </w:rPr>
        <w:t xml:space="preserve"> из Хогвартса, после чего убрались восвояси.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Фред и Джордж </w:t>
      </w:r>
      <w:r w:rsidDel="00000000" w:rsidR="00000000" w:rsidRPr="00000000">
        <w:rPr>
          <w:rFonts w:ascii="Times New Roman" w:cs="Times New Roman" w:eastAsia="Times New Roman" w:hAnsi="Times New Roman"/>
          <w:sz w:val="24"/>
          <w:szCs w:val="24"/>
          <w:rtl w:val="0"/>
        </w:rPr>
        <w:t xml:space="preserve">не знали</w:t>
      </w:r>
      <w:r w:rsidDel="00000000" w:rsidR="00000000" w:rsidRPr="00000000">
        <w:rPr>
          <w:rFonts w:ascii="Times New Roman" w:cs="Times New Roman" w:eastAsia="Times New Roman" w:hAnsi="Times New Roman"/>
          <w:sz w:val="24"/>
          <w:szCs w:val="24"/>
          <w:rtl w:val="0"/>
        </w:rPr>
        <w:t xml:space="preserve">, должны ли они чувствовать себя оскорблёнными: розыгрыш устроили </w:t>
      </w:r>
      <w:r w:rsidDel="00000000" w:rsidR="00000000" w:rsidRPr="00000000">
        <w:rPr>
          <w:rFonts w:ascii="Times New Roman" w:cs="Times New Roman" w:eastAsia="Times New Roman" w:hAnsi="Times New Roman"/>
          <w:sz w:val="24"/>
          <w:szCs w:val="24"/>
          <w:rtl w:val="0"/>
          <w:rPrChange w:author="Alaric Lightin" w:id="14" w:date="2016-02-28T01:20:52Z">
            <w:rPr>
              <w:rFonts w:ascii="Times New Roman" w:cs="Times New Roman" w:eastAsia="Times New Roman" w:hAnsi="Times New Roman"/>
              <w:i w:val="1"/>
              <w:sz w:val="24"/>
              <w:szCs w:val="24"/>
            </w:rPr>
          </w:rPrChange>
        </w:rPr>
        <w:t xml:space="preserve">они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же </w:t>
      </w:r>
      <w:r w:rsidDel="00000000" w:rsidR="00000000" w:rsidRPr="00000000">
        <w:rPr>
          <w:rFonts w:ascii="Times New Roman" w:cs="Times New Roman" w:eastAsia="Times New Roman" w:hAnsi="Times New Roman"/>
          <w:sz w:val="24"/>
          <w:szCs w:val="24"/>
          <w:rtl w:val="0"/>
        </w:rPr>
        <w:t xml:space="preserve">допрашивали Гарри Поттера</w:t>
      </w:r>
      <w:r w:rsidDel="00000000" w:rsidR="00000000" w:rsidRPr="00000000">
        <w:rPr>
          <w:rFonts w:ascii="Times New Roman" w:cs="Times New Roman" w:eastAsia="Times New Roman" w:hAnsi="Times New Roman"/>
          <w:sz w:val="24"/>
          <w:szCs w:val="24"/>
          <w:rtl w:val="0"/>
        </w:rPr>
        <w:t xml:space="preserve">? Но оскорблённое, </w:t>
      </w:r>
      <w:r w:rsidDel="00000000" w:rsidR="00000000" w:rsidRPr="00000000">
        <w:rPr>
          <w:rFonts w:ascii="Times New Roman" w:cs="Times New Roman" w:eastAsia="Times New Roman" w:hAnsi="Times New Roman"/>
          <w:sz w:val="24"/>
          <w:szCs w:val="24"/>
          <w:rtl w:val="0"/>
        </w:rPr>
        <w:t xml:space="preserve">возможно по той же причине</w:t>
      </w:r>
      <w:r w:rsidDel="00000000" w:rsidR="00000000" w:rsidRPr="00000000">
        <w:rPr>
          <w:rFonts w:ascii="Times New Roman" w:cs="Times New Roman" w:eastAsia="Times New Roman" w:hAnsi="Times New Roman"/>
          <w:sz w:val="24"/>
          <w:szCs w:val="24"/>
          <w:rtl w:val="0"/>
        </w:rPr>
        <w:t xml:space="preserve">, выражение лица Гарри того стоило.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и следовало ожидать, </w:t>
      </w:r>
      <w:r w:rsidDel="00000000" w:rsidR="00000000" w:rsidRPr="00000000">
        <w:rPr>
          <w:rFonts w:ascii="Times New Roman" w:cs="Times New Roman" w:eastAsia="Times New Roman" w:hAnsi="Times New Roman"/>
          <w:sz w:val="24"/>
          <w:szCs w:val="24"/>
          <w:rtl w:val="0"/>
        </w:rPr>
        <w:t xml:space="preserve">Рита Скитер и редактор «</w:t>
      </w:r>
      <w:r w:rsidDel="00000000" w:rsidR="00000000" w:rsidRPr="00000000">
        <w:rPr>
          <w:rFonts w:ascii="Times New Roman" w:cs="Times New Roman" w:eastAsia="Times New Roman" w:hAnsi="Times New Roman"/>
          <w:sz w:val="24"/>
          <w:szCs w:val="24"/>
          <w:rtl w:val="0"/>
        </w:rPr>
        <w:t xml:space="preserve">Ежедневного пророка</w:t>
      </w:r>
      <w:r w:rsidDel="00000000" w:rsidR="00000000" w:rsidRPr="00000000">
        <w:rPr>
          <w:rFonts w:ascii="Times New Roman" w:cs="Times New Roman" w:eastAsia="Times New Roman" w:hAnsi="Times New Roman"/>
          <w:sz w:val="24"/>
          <w:szCs w:val="24"/>
          <w:rtl w:val="0"/>
        </w:rPr>
        <w:t xml:space="preserve">» исчезли</w:t>
      </w:r>
      <w:r w:rsidDel="00000000" w:rsidR="00000000" w:rsidRPr="00000000">
        <w:rPr>
          <w:rFonts w:ascii="Times New Roman" w:cs="Times New Roman" w:eastAsia="Times New Roman" w:hAnsi="Times New Roman"/>
          <w:sz w:val="24"/>
          <w:szCs w:val="24"/>
          <w:rtl w:val="0"/>
        </w:rPr>
        <w:t xml:space="preserve"> и, скорее всего, уже покинули</w:t>
      </w:r>
      <w:r w:rsidDel="00000000" w:rsidR="00000000" w:rsidRPr="00000000">
        <w:rPr>
          <w:rFonts w:ascii="Times New Roman" w:cs="Times New Roman" w:eastAsia="Times New Roman" w:hAnsi="Times New Roman"/>
          <w:sz w:val="24"/>
          <w:szCs w:val="24"/>
          <w:rtl w:val="0"/>
        </w:rPr>
        <w:t xml:space="preserve"> страну. Об этом можно было бы рассказать семье. Папа наверняка бы их поздравил. Правда, сначала бы их убила мама, а Джинни — сожгла останки.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пока всё шло нормально. Когда-нибудь они расскажут папе обо всём, а между тем...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…между тем Дамблдор, проходя мимо них по коридору, чихнул, и из его кармана случайно выпал маленький свёрток. </w:t>
      </w:r>
      <w:r w:rsidDel="00000000" w:rsidR="00000000" w:rsidRPr="00000000">
        <w:rPr>
          <w:rFonts w:ascii="Times New Roman" w:cs="Times New Roman" w:eastAsia="Times New Roman" w:hAnsi="Times New Roman"/>
          <w:sz w:val="24"/>
          <w:szCs w:val="24"/>
          <w:rtl w:val="0"/>
        </w:rPr>
        <w:t xml:space="preserve">Внутри обнаружилась</w:t>
      </w:r>
      <w:r w:rsidDel="00000000" w:rsidR="00000000" w:rsidRPr="00000000">
        <w:rPr>
          <w:rFonts w:ascii="Times New Roman" w:cs="Times New Roman" w:eastAsia="Times New Roman" w:hAnsi="Times New Roman"/>
          <w:sz w:val="24"/>
          <w:szCs w:val="24"/>
          <w:rtl w:val="0"/>
        </w:rPr>
        <w:t xml:space="preserve"> пара</w:t>
      </w:r>
      <w:r w:rsidDel="00000000" w:rsidR="00000000" w:rsidRPr="00000000">
        <w:rPr>
          <w:rFonts w:ascii="Times New Roman" w:cs="Times New Roman" w:eastAsia="Times New Roman" w:hAnsi="Times New Roman"/>
          <w:sz w:val="24"/>
          <w:szCs w:val="24"/>
          <w:rtl w:val="0"/>
        </w:rPr>
        <w:t xml:space="preserve"> одинаковых моноклей отличного качества, вроде тех</w:t>
      </w:r>
      <w:r w:rsidDel="00000000" w:rsidR="00000000" w:rsidRPr="00000000">
        <w:rPr>
          <w:rFonts w:ascii="Times New Roman" w:cs="Times New Roman" w:eastAsia="Times New Roman" w:hAnsi="Times New Roman"/>
          <w:sz w:val="24"/>
          <w:szCs w:val="24"/>
          <w:rtl w:val="0"/>
        </w:rPr>
        <w:t xml:space="preserve">, что используют взломщики заклинаний. Близнецы проверили свои приобретения на «запретном» коридоре третьего этажа, прогулявшись до магического зеркала и обратно. </w:t>
      </w:r>
      <w:ins w:author="Alaric Lightin" w:id="15" w:date="2016-02-28T01:21:11Z">
        <w:r w:rsidDel="00000000" w:rsidR="00000000" w:rsidRPr="00000000">
          <w:rPr>
            <w:rFonts w:ascii="Times New Roman" w:cs="Times New Roman" w:eastAsia="Times New Roman" w:hAnsi="Times New Roman"/>
            <w:sz w:val="24"/>
            <w:szCs w:val="24"/>
            <w:rtl w:val="0"/>
          </w:rPr>
          <w:t xml:space="preserve">Абсолютно </w:t>
        </w:r>
      </w:ins>
      <w:del w:author="Alaric Lightin" w:id="15" w:date="2016-02-28T01:21:11Z">
        <w:r w:rsidDel="00000000" w:rsidR="00000000" w:rsidRPr="00000000">
          <w:rPr>
            <w:rFonts w:ascii="Times New Roman" w:cs="Times New Roman" w:eastAsia="Times New Roman" w:hAnsi="Times New Roman"/>
            <w:sz w:val="24"/>
            <w:szCs w:val="24"/>
            <w:rtl w:val="0"/>
            <w:rPrChange w:author="Alaric Lightin" w:id="16" w:date="2016-02-28T01:21:10Z">
              <w:rPr>
                <w:rFonts w:ascii="Times New Roman" w:cs="Times New Roman" w:eastAsia="Times New Roman" w:hAnsi="Times New Roman"/>
                <w:i w:val="1"/>
                <w:sz w:val="24"/>
                <w:szCs w:val="24"/>
              </w:rPr>
            </w:rPrChange>
          </w:rPr>
          <w:delText xml:space="preserve">В</w:delText>
        </w:r>
      </w:del>
      <w:ins w:author="Alaric Lightin" w:id="15" w:date="2016-02-28T01:21:11Z">
        <w:r w:rsidDel="00000000" w:rsidR="00000000" w:rsidRPr="00000000">
          <w:rPr>
            <w:rFonts w:ascii="Times New Roman" w:cs="Times New Roman" w:eastAsia="Times New Roman" w:hAnsi="Times New Roman"/>
            <w:sz w:val="24"/>
            <w:szCs w:val="24"/>
            <w:rtl w:val="0"/>
            <w:rPrChange w:author="Alaric Lightin" w:id="16" w:date="2016-02-28T01:21:10Z">
              <w:rPr>
                <w:rFonts w:ascii="Times New Roman" w:cs="Times New Roman" w:eastAsia="Times New Roman" w:hAnsi="Times New Roman"/>
                <w:i w:val="1"/>
                <w:sz w:val="24"/>
                <w:szCs w:val="24"/>
              </w:rPr>
            </w:rPrChange>
          </w:rPr>
          <w:t xml:space="preserve">в</w:t>
        </w:r>
      </w:ins>
      <w:r w:rsidDel="00000000" w:rsidR="00000000" w:rsidRPr="00000000">
        <w:rPr>
          <w:rFonts w:ascii="Times New Roman" w:cs="Times New Roman" w:eastAsia="Times New Roman" w:hAnsi="Times New Roman"/>
          <w:sz w:val="24"/>
          <w:szCs w:val="24"/>
          <w:rtl w:val="0"/>
          <w:rPrChange w:author="Alaric Lightin" w:id="16" w:date="2016-02-28T01:21:10Z">
            <w:rPr>
              <w:rFonts w:ascii="Times New Roman" w:cs="Times New Roman" w:eastAsia="Times New Roman" w:hAnsi="Times New Roman"/>
              <w:i w:val="1"/>
              <w:sz w:val="24"/>
              <w:szCs w:val="24"/>
            </w:rPr>
          </w:rPrChange>
        </w:rPr>
        <w:t xml:space="preserve">се</w:t>
      </w:r>
      <w:r w:rsidDel="00000000" w:rsidR="00000000" w:rsidRPr="00000000">
        <w:rPr>
          <w:rFonts w:ascii="Times New Roman" w:cs="Times New Roman" w:eastAsia="Times New Roman" w:hAnsi="Times New Roman"/>
          <w:sz w:val="24"/>
          <w:szCs w:val="24"/>
          <w:rtl w:val="0"/>
        </w:rPr>
        <w:t xml:space="preserve"> охранные заклинания они так и не обнаружили, но с моноклями они заметили </w:t>
      </w:r>
      <w:r w:rsidDel="00000000" w:rsidR="00000000" w:rsidRPr="00000000">
        <w:rPr>
          <w:rFonts w:ascii="Times New Roman" w:cs="Times New Roman" w:eastAsia="Times New Roman" w:hAnsi="Times New Roman"/>
          <w:sz w:val="24"/>
          <w:szCs w:val="24"/>
          <w:rtl w:val="0"/>
          <w:rPrChange w:author="Alaric Lightin" w:id="17" w:date="2016-02-28T01:21:15Z">
            <w:rPr>
              <w:rFonts w:ascii="Times New Roman" w:cs="Times New Roman" w:eastAsia="Times New Roman" w:hAnsi="Times New Roman"/>
              <w:i w:val="1"/>
              <w:sz w:val="24"/>
              <w:szCs w:val="24"/>
            </w:rPr>
          </w:rPrChange>
        </w:rPr>
        <w:t xml:space="preserve">гораздо</w:t>
      </w:r>
      <w:r w:rsidDel="00000000" w:rsidR="00000000" w:rsidRPr="00000000">
        <w:rPr>
          <w:rFonts w:ascii="Times New Roman" w:cs="Times New Roman" w:eastAsia="Times New Roman" w:hAnsi="Times New Roman"/>
          <w:sz w:val="24"/>
          <w:szCs w:val="24"/>
          <w:rtl w:val="0"/>
        </w:rPr>
        <w:t xml:space="preserve"> больше, чем в первый раз.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Конечно, теперь нужно тщательно следить, чтобы их не поймали с моноклями в карманах. Иначе </w:t>
      </w:r>
      <w:r w:rsidDel="00000000" w:rsidR="00000000" w:rsidRPr="00000000">
        <w:rPr>
          <w:rFonts w:ascii="Times New Roman" w:cs="Times New Roman" w:eastAsia="Times New Roman" w:hAnsi="Times New Roman"/>
          <w:sz w:val="24"/>
          <w:szCs w:val="24"/>
          <w:rtl w:val="0"/>
        </w:rPr>
        <w:t xml:space="preserve">придётся</w:t>
      </w:r>
      <w:r w:rsidDel="00000000" w:rsidR="00000000" w:rsidRPr="00000000">
        <w:rPr>
          <w:rFonts w:ascii="Times New Roman" w:cs="Times New Roman" w:eastAsia="Times New Roman" w:hAnsi="Times New Roman"/>
          <w:sz w:val="24"/>
          <w:szCs w:val="24"/>
          <w:rtl w:val="0"/>
        </w:rPr>
        <w:t xml:space="preserve"> стоять в кабинете директора и</w:t>
      </w:r>
      <w:r w:rsidDel="00000000" w:rsidR="00000000" w:rsidRPr="00000000">
        <w:rPr>
          <w:rFonts w:ascii="Times New Roman" w:cs="Times New Roman" w:eastAsia="Times New Roman" w:hAnsi="Times New Roman"/>
          <w:sz w:val="24"/>
          <w:szCs w:val="24"/>
          <w:rtl w:val="0"/>
        </w:rPr>
        <w:t xml:space="preserve"> выслушива</w:t>
      </w:r>
      <w:r w:rsidDel="00000000" w:rsidR="00000000" w:rsidRPr="00000000">
        <w:rPr>
          <w:rFonts w:ascii="Times New Roman" w:cs="Times New Roman" w:eastAsia="Times New Roman" w:hAnsi="Times New Roman"/>
          <w:sz w:val="24"/>
          <w:szCs w:val="24"/>
          <w:rtl w:val="0"/>
        </w:rPr>
        <w:t xml:space="preserve">ть суровую лекцию, а может быть даже угрозы об исключении.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здорово, что не все распределённые в Гриффиндор вырастают в профессора МакГонагалл.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сидел за столом в непримечательной белой комнате без окон напротив человека с ничего не выражающим лицом, одетого в строгую чёрную мантию.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Комната была защищена от прослушивания, и даже просто «Здравствуйте, мистер Поттер» этот человек сказал только после того, как выполнил ровно двадцать семь заклинаний.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Человек в чёрном странным образом подходил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роль того, кто попытается прочесть мысли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Готовьтесь, — голос его был столь же невыразителен, как и внешность.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Книга по окклюменции, которую прочёл Гарри, утверждала, что человеческий разум открыт для легилименции определёнными </w:t>
      </w:r>
      <w:ins w:author="Alaric Lightin" w:id="18" w:date="2016-02-28T01:21:32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Change w:author="Alaric Lightin" w:id="19" w:date="2016-02-28T01:21:26Z">
            <w:rPr>
              <w:rFonts w:ascii="Times New Roman" w:cs="Times New Roman" w:eastAsia="Times New Roman" w:hAnsi="Times New Roman"/>
              <w:i w:val="1"/>
              <w:sz w:val="24"/>
              <w:szCs w:val="24"/>
            </w:rPr>
          </w:rPrChange>
        </w:rPr>
        <w:t xml:space="preserve">поверхностями</w:t>
      </w:r>
      <w:ins w:author="Alaric Lightin" w:id="20" w:date="2016-02-28T01:21:36Z">
        <w:r w:rsidDel="00000000" w:rsidR="00000000" w:rsidRPr="00000000">
          <w:rPr>
            <w:rFonts w:ascii="Times New Roman" w:cs="Times New Roman" w:eastAsia="Times New Roman" w:hAnsi="Times New Roman"/>
            <w:sz w:val="24"/>
            <w:szCs w:val="24"/>
            <w:rtl w:val="0"/>
            <w:rPrChange w:author="Alaric Lightin" w:id="19" w:date="2016-02-28T01:21:26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Если поверхности не удастся защитить, легилимент сможет пройти </w:t>
      </w:r>
      <w:r w:rsidDel="00000000" w:rsidR="00000000" w:rsidRPr="00000000">
        <w:rPr>
          <w:rFonts w:ascii="Times New Roman" w:cs="Times New Roman" w:eastAsia="Times New Roman" w:hAnsi="Times New Roman"/>
          <w:sz w:val="24"/>
          <w:szCs w:val="24"/>
          <w:rtl w:val="0"/>
          <w:rPrChange w:author="Alaric Lightin" w:id="21" w:date="2016-02-28T01:21:42Z">
            <w:rPr>
              <w:rFonts w:ascii="Times New Roman" w:cs="Times New Roman" w:eastAsia="Times New Roman" w:hAnsi="Times New Roman"/>
              <w:i w:val="1"/>
              <w:sz w:val="24"/>
              <w:szCs w:val="24"/>
            </w:rPr>
          </w:rPrChange>
        </w:rPr>
        <w:t xml:space="preserve">сквозь них</w:t>
      </w:r>
      <w:r w:rsidDel="00000000" w:rsidR="00000000" w:rsidRPr="00000000">
        <w:rPr>
          <w:rFonts w:ascii="Times New Roman" w:cs="Times New Roman" w:eastAsia="Times New Roman" w:hAnsi="Times New Roman"/>
          <w:sz w:val="24"/>
          <w:szCs w:val="24"/>
          <w:rtl w:val="0"/>
        </w:rPr>
        <w:t xml:space="preserve"> и получить доступ к любой части разума, которую его собственный разум способен понять...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…хотя таких частей, судя по всему, не много. 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понять чужой разум люди способны только на самом </w:t>
      </w:r>
      <w:r w:rsidDel="00000000" w:rsidR="00000000" w:rsidRPr="00000000">
        <w:rPr>
          <w:rFonts w:ascii="Times New Roman" w:cs="Times New Roman" w:eastAsia="Times New Roman" w:hAnsi="Times New Roman"/>
          <w:sz w:val="24"/>
          <w:szCs w:val="24"/>
          <w:rtl w:val="0"/>
        </w:rPr>
        <w:t xml:space="preserve">поверхностном</w:t>
      </w:r>
      <w:r w:rsidDel="00000000" w:rsidR="00000000" w:rsidRPr="00000000">
        <w:rPr>
          <w:rFonts w:ascii="Times New Roman" w:cs="Times New Roman" w:eastAsia="Times New Roman" w:hAnsi="Times New Roman"/>
          <w:sz w:val="24"/>
          <w:szCs w:val="24"/>
          <w:rtl w:val="0"/>
        </w:rPr>
        <w:t xml:space="preserve"> уровне. Гарри задавался вопросом, не позволит ли его знание когнитивистики стать особо сильным легилиментом, но опыт последних дней </w:t>
      </w:r>
      <w:r w:rsidDel="00000000" w:rsidR="00000000" w:rsidRPr="00000000">
        <w:rPr>
          <w:rFonts w:ascii="Times New Roman" w:cs="Times New Roman" w:eastAsia="Times New Roman" w:hAnsi="Times New Roman"/>
          <w:sz w:val="24"/>
          <w:szCs w:val="24"/>
          <w:rtl w:val="0"/>
          <w:rPrChange w:author="Alaric Lightin" w:id="22" w:date="2016-02-28T01:21:49Z">
            <w:rPr>
              <w:rFonts w:ascii="Times New Roman" w:cs="Times New Roman" w:eastAsia="Times New Roman" w:hAnsi="Times New Roman"/>
              <w:i w:val="1"/>
              <w:sz w:val="24"/>
              <w:szCs w:val="24"/>
            </w:rPr>
          </w:rPrChange>
        </w:rPr>
        <w:t xml:space="preserve">наконец-то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втолковал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что не стоит слишком уж надеяться на быстрый успех в незнакомых областях. </w:t>
      </w:r>
      <w:r w:rsidDel="00000000" w:rsidR="00000000" w:rsidRPr="00000000">
        <w:rPr>
          <w:rFonts w:ascii="Times New Roman" w:cs="Times New Roman" w:eastAsia="Times New Roman" w:hAnsi="Times New Roman"/>
          <w:sz w:val="24"/>
          <w:szCs w:val="24"/>
          <w:rtl w:val="0"/>
        </w:rPr>
        <w:t xml:space="preserve"> В конце концов, ни один когнитивист не понимал людей настолько хорошо, </w:t>
      </w:r>
      <w:r w:rsidDel="00000000" w:rsidR="00000000" w:rsidRPr="00000000">
        <w:rPr>
          <w:rFonts w:ascii="Times New Roman" w:cs="Times New Roman" w:eastAsia="Times New Roman" w:hAnsi="Times New Roman"/>
          <w:sz w:val="24"/>
          <w:szCs w:val="24"/>
          <w:rtl w:val="0"/>
        </w:rPr>
        <w:t xml:space="preserve">чтобы </w:t>
      </w:r>
      <w:r w:rsidDel="00000000" w:rsidR="00000000" w:rsidRPr="00000000">
        <w:rPr>
          <w:rFonts w:ascii="Times New Roman" w:cs="Times New Roman" w:eastAsia="Times New Roman" w:hAnsi="Times New Roman"/>
          <w:sz w:val="24"/>
          <w:szCs w:val="24"/>
          <w:rtl w:val="0"/>
        </w:rPr>
        <w:t xml:space="preserve">создать хотя бы одного</w:t>
      </w:r>
      <w:r w:rsidDel="00000000" w:rsidR="00000000" w:rsidRPr="00000000">
        <w:rPr>
          <w:rFonts w:ascii="Times New Roman" w:cs="Times New Roman" w:eastAsia="Times New Roman" w:hAnsi="Times New Roman"/>
          <w:sz w:val="24"/>
          <w:szCs w:val="24"/>
          <w:rtl w:val="0"/>
        </w:rPr>
        <w:t xml:space="preserve"> человека.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 первой стадии изучения </w:t>
      </w:r>
      <w:r w:rsidDel="00000000" w:rsidR="00000000" w:rsidRPr="00000000">
        <w:rPr>
          <w:rFonts w:ascii="Times New Roman" w:cs="Times New Roman" w:eastAsia="Times New Roman" w:hAnsi="Times New Roman"/>
          <w:sz w:val="24"/>
          <w:szCs w:val="24"/>
          <w:rtl w:val="0"/>
        </w:rPr>
        <w:t xml:space="preserve">окклюменции — искусства противостоять легилименции — следовало представить</w:t>
      </w:r>
      <w:r w:rsidDel="00000000" w:rsidR="00000000" w:rsidRPr="00000000">
        <w:rPr>
          <w:rFonts w:ascii="Times New Roman" w:cs="Times New Roman" w:eastAsia="Times New Roman" w:hAnsi="Times New Roman"/>
          <w:sz w:val="24"/>
          <w:szCs w:val="24"/>
          <w:rtl w:val="0"/>
        </w:rPr>
        <w:t xml:space="preserve"> себя другой личностью, притвориться максимально тщательно, полностью вжиться в чужой образ. На поздних стадиях делать это уже необязательно, но вначале таким образом можно найти</w:t>
      </w:r>
      <w:r w:rsidDel="00000000" w:rsidR="00000000" w:rsidRPr="00000000">
        <w:rPr>
          <w:rFonts w:ascii="Times New Roman" w:cs="Times New Roman" w:eastAsia="Times New Roman" w:hAnsi="Times New Roman"/>
          <w:sz w:val="24"/>
          <w:szCs w:val="24"/>
          <w:rtl w:val="0"/>
        </w:rPr>
        <w:t xml:space="preserve"> свои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собственные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поверхности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если хорошо сосредоточиться, когда кто-либо пытается прочесть твои мысли, то можно почувствовать непрошенного гостя. Задача окклюмента — позаботиться, чтобы легилимент всегда касался только воображаемой личности, а не настоящей.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Поднаторев в этом, можно изобразить из себя </w:t>
      </w:r>
      <w:r w:rsidDel="00000000" w:rsidR="00000000" w:rsidRPr="00000000">
        <w:rPr>
          <w:rFonts w:ascii="Times New Roman" w:cs="Times New Roman" w:eastAsia="Times New Roman" w:hAnsi="Times New Roman"/>
          <w:sz w:val="24"/>
          <w:szCs w:val="24"/>
          <w:rtl w:val="0"/>
          <w:rPrChange w:author="Alaric Lightin" w:id="23" w:date="2016-02-28T01:21:56Z">
            <w:rPr>
              <w:rFonts w:ascii="Times New Roman" w:cs="Times New Roman" w:eastAsia="Times New Roman" w:hAnsi="Times New Roman"/>
              <w:i w:val="1"/>
              <w:sz w:val="24"/>
              <w:szCs w:val="24"/>
            </w:rPr>
          </w:rPrChange>
        </w:rPr>
        <w:t xml:space="preserve">очень простого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человека, прикинуться </w:t>
      </w:r>
      <w:r w:rsidDel="00000000" w:rsidR="00000000" w:rsidRPr="00000000">
        <w:rPr>
          <w:rFonts w:ascii="Times New Roman" w:cs="Times New Roman" w:eastAsia="Times New Roman" w:hAnsi="Times New Roman"/>
          <w:sz w:val="24"/>
          <w:szCs w:val="24"/>
          <w:rtl w:val="0"/>
        </w:rPr>
        <w:t xml:space="preserve">камнем</w:t>
      </w:r>
      <w:r w:rsidDel="00000000" w:rsidR="00000000" w:rsidRPr="00000000">
        <w:rPr>
          <w:rFonts w:ascii="Times New Roman" w:cs="Times New Roman" w:eastAsia="Times New Roman" w:hAnsi="Times New Roman"/>
          <w:sz w:val="24"/>
          <w:szCs w:val="24"/>
          <w:rtl w:val="0"/>
        </w:rPr>
        <w:t xml:space="preserve">, и завести привычку сохранять притворство там, где находятся твои поверхности. Именно таков стандартный барьер окклюмента. Научиться прикидываться камнем сложно, но повторять это впоследствии легко. Легилименту открыты лишь неглубокие поверхности, потому при достаточной практике </w:t>
      </w:r>
      <w:r w:rsidDel="00000000" w:rsidR="00000000" w:rsidRPr="00000000">
        <w:rPr>
          <w:rFonts w:ascii="Times New Roman" w:cs="Times New Roman" w:eastAsia="Times New Roman" w:hAnsi="Times New Roman"/>
          <w:sz w:val="24"/>
          <w:szCs w:val="24"/>
          <w:rtl w:val="0"/>
        </w:rPr>
        <w:t xml:space="preserve">подобное состояние можно поддерживать не задумываясь.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Change w:author="Alaric Lightin" w:id="24" w:date="2016-02-28T01:22:09Z">
            <w:rPr>
              <w:rFonts w:ascii="Times New Roman" w:cs="Times New Roman" w:eastAsia="Times New Roman" w:hAnsi="Times New Roman"/>
              <w:i w:val="1"/>
              <w:sz w:val="24"/>
              <w:szCs w:val="24"/>
            </w:rPr>
          </w:rPrChange>
        </w:rPr>
        <w:t xml:space="preserve">Первоклассный</w:t>
      </w:r>
      <w:r w:rsidDel="00000000" w:rsidR="00000000" w:rsidRPr="00000000">
        <w:rPr>
          <w:rFonts w:ascii="Times New Roman" w:cs="Times New Roman" w:eastAsia="Times New Roman" w:hAnsi="Times New Roman"/>
          <w:sz w:val="24"/>
          <w:szCs w:val="24"/>
          <w:rtl w:val="0"/>
        </w:rPr>
        <w:t xml:space="preserve"> же окклюмент </w:t>
      </w:r>
      <w:r w:rsidDel="00000000" w:rsidR="00000000" w:rsidRPr="00000000">
        <w:rPr>
          <w:rFonts w:ascii="Times New Roman" w:cs="Times New Roman" w:eastAsia="Times New Roman" w:hAnsi="Times New Roman"/>
          <w:sz w:val="24"/>
          <w:szCs w:val="24"/>
          <w:rtl w:val="0"/>
          <w:rPrChange w:author="Alaric Lightin" w:id="25" w:date="2016-02-28T01:22:12Z">
            <w:rPr>
              <w:rFonts w:ascii="Times New Roman" w:cs="Times New Roman" w:eastAsia="Times New Roman" w:hAnsi="Times New Roman"/>
              <w:i w:val="1"/>
              <w:sz w:val="24"/>
              <w:szCs w:val="24"/>
            </w:rPr>
          </w:rPrChange>
        </w:rPr>
        <w:t xml:space="preserve">опережает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любые </w:t>
      </w:r>
      <w:r w:rsidDel="00000000" w:rsidR="00000000" w:rsidRPr="00000000">
        <w:rPr>
          <w:rFonts w:ascii="Times New Roman" w:cs="Times New Roman" w:eastAsia="Times New Roman" w:hAnsi="Times New Roman"/>
          <w:sz w:val="24"/>
          <w:szCs w:val="24"/>
          <w:rtl w:val="0"/>
        </w:rPr>
        <w:t xml:space="preserve">попытки </w:t>
      </w:r>
      <w:r w:rsidDel="00000000" w:rsidR="00000000" w:rsidRPr="00000000">
        <w:rPr>
          <w:rFonts w:ascii="Times New Roman" w:cs="Times New Roman" w:eastAsia="Times New Roman" w:hAnsi="Times New Roman"/>
          <w:sz w:val="24"/>
          <w:szCs w:val="24"/>
          <w:rtl w:val="0"/>
        </w:rPr>
        <w:t xml:space="preserve">проникновения в свой разум и формирует ответы на вопросы с той скоростью, с какой их задаёт легилимент. Таким образом легилимент пройдёт через его поверхности, но не поймёт, видит он настоящий разум или выдуманную картинку.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 можно обмануть даже самого лучшего легилимента. Если первоклассный окклюмент делает вид, что опускает свой барьер, узнать</w:t>
      </w:r>
      <w:r w:rsidDel="00000000" w:rsidR="00000000" w:rsidRPr="00000000">
        <w:rPr>
          <w:rFonts w:ascii="Times New Roman" w:cs="Times New Roman" w:eastAsia="Times New Roman" w:hAnsi="Times New Roman"/>
          <w:sz w:val="24"/>
          <w:szCs w:val="24"/>
          <w:rtl w:val="0"/>
        </w:rPr>
        <w:t xml:space="preserve">, не притворяется ли он</w:t>
      </w:r>
      <w:r w:rsidDel="00000000" w:rsidR="00000000" w:rsidRPr="00000000">
        <w:rPr>
          <w:rFonts w:ascii="Times New Roman" w:cs="Times New Roman" w:eastAsia="Times New Roman" w:hAnsi="Times New Roman"/>
          <w:sz w:val="24"/>
          <w:szCs w:val="24"/>
          <w:rtl w:val="0"/>
        </w:rPr>
        <w:t xml:space="preserve"> — невозможно. Хуже того, нельзя понять, что имеешь дело с первоклассным окклюментом. Они редко встречаются, но сам факт, что они существуют, означает, что </w:t>
      </w:r>
      <w:r w:rsidDel="00000000" w:rsidR="00000000" w:rsidRPr="00000000">
        <w:rPr>
          <w:rFonts w:ascii="Times New Roman" w:cs="Times New Roman" w:eastAsia="Times New Roman" w:hAnsi="Times New Roman"/>
          <w:sz w:val="24"/>
          <w:szCs w:val="24"/>
          <w:rtl w:val="0"/>
        </w:rPr>
        <w:t xml:space="preserve">доверять легилименции полностью невозможно.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Ещё одно печальное свидетельство того, насколько плохо люди понимают друг друга и насколько малое представление имеют волшебники о глубинах человеческого разума, раз даже лучшего телепата можно обвести вокруг пальца, представив себя кем-то другим.</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в</w:t>
      </w:r>
      <w:r w:rsidDel="00000000" w:rsidR="00000000" w:rsidRPr="00000000">
        <w:rPr>
          <w:rFonts w:ascii="Times New Roman" w:cs="Times New Roman" w:eastAsia="Times New Roman" w:hAnsi="Times New Roman"/>
          <w:sz w:val="24"/>
          <w:szCs w:val="24"/>
          <w:rtl w:val="0"/>
        </w:rPr>
        <w:t xml:space="preserve"> то же время, именно благодаря этому притворству люди в принципе способны понять друг друга. </w:t>
      </w:r>
      <w:r w:rsidDel="00000000" w:rsidR="00000000" w:rsidRPr="00000000">
        <w:rPr>
          <w:rFonts w:ascii="Times New Roman" w:cs="Times New Roman" w:eastAsia="Times New Roman" w:hAnsi="Times New Roman"/>
          <w:sz w:val="24"/>
          <w:szCs w:val="24"/>
          <w:rtl w:val="0"/>
        </w:rPr>
        <w:t xml:space="preserve">Мы </w:t>
      </w:r>
      <w:r w:rsidDel="00000000" w:rsidR="00000000" w:rsidRPr="00000000">
        <w:rPr>
          <w:rFonts w:ascii="Times New Roman" w:cs="Times New Roman" w:eastAsia="Times New Roman" w:hAnsi="Times New Roman"/>
          <w:sz w:val="24"/>
          <w:szCs w:val="24"/>
          <w:rtl w:val="0"/>
        </w:rPr>
        <w:t xml:space="preserve">не предсказываем поведение других людей, моделируя по отдельности действия сотни триллионов синапсов их мозга. Если попросить самого искусного на свете </w:t>
      </w:r>
      <w:r w:rsidDel="00000000" w:rsidR="00000000" w:rsidRPr="00000000">
        <w:rPr>
          <w:rFonts w:ascii="Times New Roman" w:cs="Times New Roman" w:eastAsia="Times New Roman" w:hAnsi="Times New Roman"/>
          <w:sz w:val="24"/>
          <w:szCs w:val="24"/>
          <w:rtl w:val="0"/>
        </w:rPr>
        <w:t xml:space="preserve">манипулятора </w:t>
      </w:r>
      <w:r w:rsidDel="00000000" w:rsidR="00000000" w:rsidRPr="00000000">
        <w:rPr>
          <w:rFonts w:ascii="Times New Roman" w:cs="Times New Roman" w:eastAsia="Times New Roman" w:hAnsi="Times New Roman"/>
          <w:sz w:val="24"/>
          <w:szCs w:val="24"/>
          <w:rtl w:val="0"/>
        </w:rPr>
        <w:t xml:space="preserve">построить искусственный интеллект с нуля, он лишь недоумённо поднимет брови. Мы предсказываем поведение других, приказывая мозгу мыслить как они. Если мы хотим знать, как поступит разгневанный человек, мы активируем те цепи нашего мозга, которые отвечают за гнев, и </w:t>
      </w:r>
      <w:r w:rsidDel="00000000" w:rsidR="00000000" w:rsidRPr="00000000">
        <w:rPr>
          <w:rFonts w:ascii="Times New Roman" w:cs="Times New Roman" w:eastAsia="Times New Roman" w:hAnsi="Times New Roman"/>
          <w:sz w:val="24"/>
          <w:szCs w:val="24"/>
          <w:rtl w:val="0"/>
        </w:rPr>
        <w:t xml:space="preserve">полученное в результате</w:t>
      </w:r>
      <w:r w:rsidDel="00000000" w:rsidR="00000000" w:rsidRPr="00000000">
        <w:rPr>
          <w:rFonts w:ascii="Times New Roman" w:cs="Times New Roman" w:eastAsia="Times New Roman" w:hAnsi="Times New Roman"/>
          <w:sz w:val="24"/>
          <w:szCs w:val="24"/>
          <w:rtl w:val="0"/>
        </w:rPr>
        <w:t xml:space="preserve"> действия этих цепей и есть наше предсказание. Как изнутри выглядят нейронные цепи, отвечающие за гнев? Никто не знает. Самый искусный </w:t>
      </w:r>
      <w:r w:rsidDel="00000000" w:rsidR="00000000" w:rsidRPr="00000000">
        <w:rPr>
          <w:rFonts w:ascii="Times New Roman" w:cs="Times New Roman" w:eastAsia="Times New Roman" w:hAnsi="Times New Roman"/>
          <w:sz w:val="24"/>
          <w:szCs w:val="24"/>
          <w:rtl w:val="0"/>
        </w:rPr>
        <w:t xml:space="preserve">манипулятор — </w:t>
      </w:r>
      <w:r w:rsidDel="00000000" w:rsidR="00000000" w:rsidRPr="00000000">
        <w:rPr>
          <w:rFonts w:ascii="Times New Roman" w:cs="Times New Roman" w:eastAsia="Times New Roman" w:hAnsi="Times New Roman"/>
          <w:sz w:val="24"/>
          <w:szCs w:val="24"/>
          <w:rtl w:val="0"/>
        </w:rPr>
        <w:t xml:space="preserve">как и лучший легилимент — может вообще не знать, что такое нейроны.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Окклюмент может </w:t>
      </w:r>
      <w:r w:rsidDel="00000000" w:rsidR="00000000" w:rsidRPr="00000000">
        <w:rPr>
          <w:rFonts w:ascii="Times New Roman" w:cs="Times New Roman" w:eastAsia="Times New Roman" w:hAnsi="Times New Roman"/>
          <w:sz w:val="24"/>
          <w:szCs w:val="24"/>
          <w:rtl w:val="0"/>
          <w:rPrChange w:author="Alaric Lightin" w:id="26" w:date="2016-02-28T01:22:22Z">
            <w:rPr>
              <w:rFonts w:ascii="Times New Roman" w:cs="Times New Roman" w:eastAsia="Times New Roman" w:hAnsi="Times New Roman"/>
              <w:i w:val="1"/>
              <w:sz w:val="24"/>
              <w:szCs w:val="24"/>
            </w:rPr>
          </w:rPrChange>
        </w:rPr>
        <w:t xml:space="preserve">изобразить</w:t>
      </w:r>
      <w:r w:rsidDel="00000000" w:rsidR="00000000" w:rsidRPr="00000000">
        <w:rPr>
          <w:rFonts w:ascii="Times New Roman" w:cs="Times New Roman" w:eastAsia="Times New Roman" w:hAnsi="Times New Roman"/>
          <w:sz w:val="24"/>
          <w:szCs w:val="24"/>
          <w:rtl w:val="0"/>
        </w:rPr>
        <w:t xml:space="preserve"> всё, что легилимент способен </w:t>
      </w:r>
      <w:r w:rsidDel="00000000" w:rsidR="00000000" w:rsidRPr="00000000">
        <w:rPr>
          <w:rFonts w:ascii="Times New Roman" w:cs="Times New Roman" w:eastAsia="Times New Roman" w:hAnsi="Times New Roman"/>
          <w:sz w:val="24"/>
          <w:szCs w:val="24"/>
          <w:rtl w:val="0"/>
          <w:rPrChange w:author="Alaric Lightin" w:id="27" w:date="2016-02-28T01:22:26Z">
            <w:rPr>
              <w:rFonts w:ascii="Times New Roman" w:cs="Times New Roman" w:eastAsia="Times New Roman" w:hAnsi="Times New Roman"/>
              <w:i w:val="1"/>
              <w:sz w:val="24"/>
              <w:szCs w:val="24"/>
            </w:rPr>
          </w:rPrChange>
        </w:rPr>
        <w:t xml:space="preserve">понять</w:t>
      </w:r>
      <w:r w:rsidDel="00000000" w:rsidR="00000000" w:rsidRPr="00000000">
        <w:rPr>
          <w:rFonts w:ascii="Times New Roman" w:cs="Times New Roman" w:eastAsia="Times New Roman" w:hAnsi="Times New Roman"/>
          <w:sz w:val="24"/>
          <w:szCs w:val="24"/>
          <w:rtl w:val="0"/>
        </w:rPr>
        <w:t xml:space="preserve">. Это одна и та же способность — возможно, за неё отвечают одни и те же нейронные цепи, общий набор управляющих элементов, перестраивающих наш мозг, чтобы он моделировал мозг другого человека.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Таким образом гонка между телепатическим нападением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телепатической обороной завершилась уверенной победой обороны. Иначе весь магический мир, возможно даже вся Земля, </w:t>
      </w:r>
      <w:r w:rsidDel="00000000" w:rsidR="00000000" w:rsidRPr="00000000">
        <w:rPr>
          <w:rFonts w:ascii="Times New Roman" w:cs="Times New Roman" w:eastAsia="Times New Roman" w:hAnsi="Times New Roman"/>
          <w:sz w:val="24"/>
          <w:szCs w:val="24"/>
          <w:rtl w:val="0"/>
        </w:rPr>
        <w:t xml:space="preserve">был</w:t>
      </w:r>
      <w:r w:rsidDel="00000000" w:rsidR="00000000" w:rsidRPr="00000000">
        <w:rPr>
          <w:rFonts w:ascii="Times New Roman" w:cs="Times New Roman" w:eastAsia="Times New Roman" w:hAnsi="Times New Roman"/>
          <w:sz w:val="24"/>
          <w:szCs w:val="24"/>
          <w:rtl w:val="0"/>
        </w:rPr>
        <w:t xml:space="preserve">и бы совсем другими...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сделал глубокий вдох и сконцентрировался. Слегка улыбнулся.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кои-то веки он не чувствовал себя обделённым при распределении мистических способностей.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После почти месяца работы, </w:t>
      </w:r>
      <w:r w:rsidDel="00000000" w:rsidR="00000000" w:rsidRPr="00000000">
        <w:rPr>
          <w:rFonts w:ascii="Times New Roman" w:cs="Times New Roman" w:eastAsia="Times New Roman" w:hAnsi="Times New Roman"/>
          <w:sz w:val="24"/>
          <w:szCs w:val="24"/>
          <w:rtl w:val="0"/>
        </w:rPr>
        <w:t xml:space="preserve">подчиняясь скорее внезапному порыву, а не основываясь на реальных подозрениях</w:t>
      </w:r>
      <w:r w:rsidDel="00000000" w:rsidR="00000000" w:rsidRPr="00000000">
        <w:rPr>
          <w:rFonts w:ascii="Times New Roman" w:cs="Times New Roman" w:eastAsia="Times New Roman" w:hAnsi="Times New Roman"/>
          <w:sz w:val="24"/>
          <w:szCs w:val="24"/>
          <w:rtl w:val="0"/>
        </w:rPr>
        <w:t xml:space="preserve">, Гарри решил вызвать в себе холодную ярость и опять попробовать упражнения из книги по окклюменции. К тому времени он уже почти не надеялся, что это сработает, но попытка не пытка...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Сложнейшие упражнения из книги он проделал за два часа. На следующий день Гарри пошёл к профессору Квирреллу и сказал, что готов.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оказалось,</w:t>
      </w:r>
      <w:r w:rsidDel="00000000" w:rsidR="00000000" w:rsidRPr="00000000">
        <w:rPr>
          <w:rFonts w:ascii="Times New Roman" w:cs="Times New Roman" w:eastAsia="Times New Roman" w:hAnsi="Times New Roman"/>
          <w:sz w:val="24"/>
          <w:szCs w:val="24"/>
          <w:rtl w:val="0"/>
        </w:rPr>
        <w:t xml:space="preserve"> его тёмная сторона очень, </w:t>
      </w:r>
      <w:r w:rsidDel="00000000" w:rsidR="00000000" w:rsidRPr="00000000">
        <w:rPr>
          <w:rFonts w:ascii="Times New Roman" w:cs="Times New Roman" w:eastAsia="Times New Roman" w:hAnsi="Times New Roman"/>
          <w:sz w:val="24"/>
          <w:szCs w:val="24"/>
          <w:rtl w:val="0"/>
          <w:rPrChange w:author="Alaric Lightin" w:id="28" w:date="2016-02-28T01:22:37Z">
            <w:rPr>
              <w:rFonts w:ascii="Times New Roman" w:cs="Times New Roman" w:eastAsia="Times New Roman" w:hAnsi="Times New Roman"/>
              <w:i w:val="1"/>
              <w:sz w:val="24"/>
              <w:szCs w:val="24"/>
            </w:rPr>
          </w:rPrChange>
        </w:rPr>
        <w:t xml:space="preserve">очень</w:t>
      </w:r>
      <w:r w:rsidDel="00000000" w:rsidR="00000000" w:rsidRPr="00000000">
        <w:rPr>
          <w:rFonts w:ascii="Times New Roman" w:cs="Times New Roman" w:eastAsia="Times New Roman" w:hAnsi="Times New Roman"/>
          <w:sz w:val="24"/>
          <w:szCs w:val="24"/>
          <w:rtl w:val="0"/>
        </w:rPr>
        <w:t xml:space="preserve"> хорошо притворяется другими людьми.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воскресил в памяти, как он впервые полностью ей открылся. Это воспоминание служило ему «спусковым крючком»...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Северус явно был доволен собой. «А что до вас... минус пять баллов. Нет, минус десять баллов с Когтеврана за дерзость».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Улыбка Гарри стала холоднее, он </w:t>
      </w:r>
      <w:r w:rsidDel="00000000" w:rsidR="00000000" w:rsidRPr="00000000">
        <w:rPr>
          <w:rFonts w:ascii="Times New Roman" w:cs="Times New Roman" w:eastAsia="Times New Roman" w:hAnsi="Times New Roman"/>
          <w:sz w:val="24"/>
          <w:szCs w:val="24"/>
          <w:rtl w:val="0"/>
        </w:rPr>
        <w:t xml:space="preserve">внимательно </w:t>
      </w:r>
      <w:r w:rsidDel="00000000" w:rsidR="00000000" w:rsidRPr="00000000">
        <w:rPr>
          <w:rFonts w:ascii="Times New Roman" w:cs="Times New Roman" w:eastAsia="Times New Roman" w:hAnsi="Times New Roman"/>
          <w:sz w:val="24"/>
          <w:szCs w:val="24"/>
          <w:rtl w:val="0"/>
        </w:rPr>
        <w:t xml:space="preserve">посмотрел на человека в чёрном, который думал, что сможет прочесть его мысли.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 затем Гарри полностью превратился в другого человека, которому, по его мнению, здесь было самое место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сидел</w:t>
      </w:r>
      <w:r w:rsidDel="00000000" w:rsidR="00000000" w:rsidRPr="00000000">
        <w:rPr>
          <w:rFonts w:ascii="Times New Roman" w:cs="Times New Roman" w:eastAsia="Times New Roman" w:hAnsi="Times New Roman"/>
          <w:sz w:val="24"/>
          <w:szCs w:val="24"/>
          <w:rtl w:val="0"/>
        </w:rPr>
        <w:t xml:space="preserve"> за столом в непримечательной белой комнате без окон напротив человека с ничего не выражающим лицом, одетого в строгую чёрную мантию.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Кимбол</w:t>
      </w:r>
      <w:r w:rsidDel="00000000" w:rsidR="00000000" w:rsidRPr="00000000">
        <w:rPr>
          <w:rFonts w:ascii="Times New Roman" w:cs="Times New Roman" w:eastAsia="Times New Roman" w:hAnsi="Times New Roman"/>
          <w:sz w:val="24"/>
          <w:szCs w:val="24"/>
          <w:rtl w:val="0"/>
        </w:rPr>
        <w:t xml:space="preserve">л </w:t>
      </w:r>
      <w:r w:rsidDel="00000000" w:rsidR="00000000" w:rsidRPr="00000000">
        <w:rPr>
          <w:rFonts w:ascii="Times New Roman" w:cs="Times New Roman" w:eastAsia="Times New Roman" w:hAnsi="Times New Roman"/>
          <w:sz w:val="24"/>
          <w:szCs w:val="24"/>
          <w:rtl w:val="0"/>
        </w:rPr>
        <w:t xml:space="preserve">Киннисон рассматривал человека в чёрном, который думал, что сможет прочесть мысли л</w:t>
      </w:r>
      <w:r w:rsidDel="00000000" w:rsidR="00000000" w:rsidRPr="00000000">
        <w:rPr>
          <w:rFonts w:ascii="Times New Roman" w:cs="Times New Roman" w:eastAsia="Times New Roman" w:hAnsi="Times New Roman"/>
          <w:sz w:val="24"/>
          <w:szCs w:val="24"/>
          <w:rtl w:val="0"/>
        </w:rPr>
        <w:t xml:space="preserve">енсмена</w:t>
      </w:r>
      <w:r w:rsidDel="00000000" w:rsidR="00000000" w:rsidRPr="00000000">
        <w:rPr>
          <w:rFonts w:ascii="Times New Roman" w:cs="Times New Roman" w:eastAsia="Times New Roman" w:hAnsi="Times New Roman"/>
          <w:sz w:val="24"/>
          <w:szCs w:val="24"/>
          <w:rtl w:val="0"/>
        </w:rPr>
        <w:t xml:space="preserve"> второй ступени из Галактического патруля.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Сказать, что Кимболл Киннисон был уверен в исходе, было бы явным преуменьшением. Он учился у </w:t>
      </w:r>
      <w:r w:rsidDel="00000000" w:rsidR="00000000" w:rsidRPr="00000000">
        <w:rPr>
          <w:rFonts w:ascii="Times New Roman" w:cs="Times New Roman" w:eastAsia="Times New Roman" w:hAnsi="Times New Roman"/>
          <w:sz w:val="24"/>
          <w:szCs w:val="24"/>
          <w:rtl w:val="0"/>
        </w:rPr>
        <w:t xml:space="preserve">Ментора</w:t>
      </w:r>
      <w:r w:rsidDel="00000000" w:rsidR="00000000" w:rsidRPr="00000000">
        <w:rPr>
          <w:rFonts w:ascii="Times New Roman" w:cs="Times New Roman" w:eastAsia="Times New Roman" w:hAnsi="Times New Roman"/>
          <w:sz w:val="24"/>
          <w:szCs w:val="24"/>
          <w:rtl w:val="0"/>
        </w:rPr>
        <w:t xml:space="preserve"> с Аризии, </w:t>
      </w:r>
      <w:r w:rsidDel="00000000" w:rsidR="00000000" w:rsidRPr="00000000">
        <w:rPr>
          <w:rFonts w:ascii="Times New Roman" w:cs="Times New Roman" w:eastAsia="Times New Roman" w:hAnsi="Times New Roman"/>
          <w:sz w:val="24"/>
          <w:szCs w:val="24"/>
          <w:rtl w:val="0"/>
        </w:rPr>
        <w:t xml:space="preserve">самого блестящего</w:t>
      </w:r>
      <w:r w:rsidDel="00000000" w:rsidR="00000000" w:rsidRPr="00000000">
        <w:rPr>
          <w:rFonts w:ascii="Times New Roman" w:cs="Times New Roman" w:eastAsia="Times New Roman" w:hAnsi="Times New Roman"/>
          <w:sz w:val="24"/>
          <w:szCs w:val="24"/>
          <w:rtl w:val="0"/>
        </w:rPr>
        <w:t xml:space="preserve"> ума в этой и других вселенных, и жалкий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волшебник, сидящий напротив него, увидит лишь то, что Серый ленсмен захочет ему показать...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…разум мальчика, которым он сейчас притворялся, невинного ребёнка по имени Гарри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готов, — произнёс Кимболл Киннисон робким голосом, который очень подходил одиннадцатилетнему мальчику.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Легилименс</w:t>
      </w:r>
      <w:r w:rsidDel="00000000" w:rsidR="00000000" w:rsidRPr="00000000">
        <w:rPr>
          <w:rFonts w:ascii="Times New Roman" w:cs="Times New Roman" w:eastAsia="Times New Roman" w:hAnsi="Times New Roman"/>
          <w:sz w:val="24"/>
          <w:szCs w:val="24"/>
          <w:rtl w:val="0"/>
        </w:rPr>
        <w:t xml:space="preserve">, — сказал волшебник в чёрном.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Волшебник в чёрном моргнул, как будто увидел что-то настолько поразительное, </w:t>
      </w:r>
      <w:r w:rsidDel="00000000" w:rsidR="00000000" w:rsidRPr="00000000">
        <w:rPr>
          <w:rFonts w:ascii="Times New Roman" w:cs="Times New Roman" w:eastAsia="Times New Roman" w:hAnsi="Times New Roman"/>
          <w:sz w:val="24"/>
          <w:szCs w:val="24"/>
          <w:rtl w:val="0"/>
        </w:rPr>
        <w:t xml:space="preserve">что даже </w:t>
      </w:r>
      <w:r w:rsidDel="00000000" w:rsidR="00000000" w:rsidRPr="00000000">
        <w:rPr>
          <w:rFonts w:ascii="Times New Roman" w:cs="Times New Roman" w:eastAsia="Times New Roman" w:hAnsi="Times New Roman"/>
          <w:i w:val="1"/>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веки дрогнули.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Мальчика-Который-Выжил есть </w:t>
      </w:r>
      <w:r w:rsidDel="00000000" w:rsidR="00000000" w:rsidRPr="00000000">
        <w:rPr>
          <w:rFonts w:ascii="Times New Roman" w:cs="Times New Roman" w:eastAsia="Times New Roman" w:hAnsi="Times New Roman"/>
          <w:sz w:val="24"/>
          <w:szCs w:val="24"/>
          <w:rtl w:val="0"/>
          <w:rPrChange w:author="Alaric Lightin" w:id="29" w:date="2016-02-28T01:22:57Z">
            <w:rPr>
              <w:rFonts w:ascii="Times New Roman" w:cs="Times New Roman" w:eastAsia="Times New Roman" w:hAnsi="Times New Roman"/>
              <w:i w:val="1"/>
              <w:sz w:val="24"/>
              <w:szCs w:val="24"/>
            </w:rPr>
          </w:rPrChange>
        </w:rPr>
        <w:t xml:space="preserve">таинственная тёмная сторона?</w:t>
      </w:r>
      <w:ins w:author="Alaric Lightin" w:id="30" w:date="2016-02-28T01:22:59Z">
        <w:r w:rsidDel="00000000" w:rsidR="00000000" w:rsidRPr="00000000">
          <w:rPr>
            <w:rFonts w:ascii="Times New Roman" w:cs="Times New Roman" w:eastAsia="Times New Roman" w:hAnsi="Times New Roman"/>
            <w:sz w:val="24"/>
            <w:szCs w:val="24"/>
            <w:rtl w:val="0"/>
            <w:rPrChange w:author="Alaric Lightin" w:id="29" w:date="2016-02-28T01:22:57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w:t>
      </w:r>
      <w:r w:rsidDel="00000000" w:rsidR="00000000" w:rsidRPr="00000000">
        <w:rPr>
          <w:rFonts w:ascii="Times New Roman" w:cs="Times New Roman" w:eastAsia="Times New Roman" w:hAnsi="Times New Roman"/>
          <w:sz w:val="24"/>
          <w:szCs w:val="24"/>
          <w:rtl w:val="0"/>
        </w:rPr>
        <w:t xml:space="preserve"> уже не был совершенно невыразительным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Щёки Гарри медленно </w:t>
      </w:r>
      <w:r w:rsidDel="00000000" w:rsidR="00000000" w:rsidRPr="00000000">
        <w:rPr>
          <w:rFonts w:ascii="Times New Roman" w:cs="Times New Roman" w:eastAsia="Times New Roman" w:hAnsi="Times New Roman"/>
          <w:sz w:val="24"/>
          <w:szCs w:val="24"/>
          <w:rtl w:val="0"/>
        </w:rPr>
        <w:t xml:space="preserve">залило </w:t>
      </w:r>
      <w:r w:rsidDel="00000000" w:rsidR="00000000" w:rsidRPr="00000000">
        <w:rPr>
          <w:rFonts w:ascii="Times New Roman" w:cs="Times New Roman" w:eastAsia="Times New Roman" w:hAnsi="Times New Roman"/>
          <w:sz w:val="24"/>
          <w:szCs w:val="24"/>
          <w:rtl w:val="0"/>
        </w:rPr>
        <w:t xml:space="preserve">огнём.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Ну что ж, — произнёс легилимент, быстро вернувшись к полному спокойствию. — Прошу прощения, мистер Поттер. З</w:t>
      </w:r>
      <w:r w:rsidDel="00000000" w:rsidR="00000000" w:rsidRPr="00000000">
        <w:rPr>
          <w:rFonts w:ascii="Times New Roman" w:cs="Times New Roman" w:eastAsia="Times New Roman" w:hAnsi="Times New Roman"/>
          <w:sz w:val="24"/>
          <w:szCs w:val="24"/>
          <w:rtl w:val="0"/>
        </w:rPr>
        <w:t xml:space="preserve">нать свои сильные стороны</w:t>
      </w:r>
      <w:r w:rsidDel="00000000" w:rsidR="00000000" w:rsidRPr="00000000">
        <w:rPr>
          <w:rFonts w:ascii="Times New Roman" w:cs="Times New Roman" w:eastAsia="Times New Roman" w:hAnsi="Times New Roman"/>
          <w:sz w:val="24"/>
          <w:szCs w:val="24"/>
          <w:rtl w:val="0"/>
        </w:rPr>
        <w:t xml:space="preserve"> — хорошо, но не стоит их переоценивать. </w:t>
      </w:r>
      <w:r w:rsidDel="00000000" w:rsidR="00000000" w:rsidRPr="00000000">
        <w:rPr>
          <w:rFonts w:ascii="Times New Roman" w:cs="Times New Roman" w:eastAsia="Times New Roman" w:hAnsi="Times New Roman"/>
          <w:sz w:val="24"/>
          <w:szCs w:val="24"/>
          <w:rtl w:val="0"/>
        </w:rPr>
        <w:t xml:space="preserve"> Вы действительно способны научиться окклюменции в одиннадцатилетнем возрасте. Ч</w:t>
      </w:r>
      <w:r w:rsidDel="00000000" w:rsidR="00000000" w:rsidRPr="00000000">
        <w:rPr>
          <w:rFonts w:ascii="Times New Roman" w:cs="Times New Roman" w:eastAsia="Times New Roman" w:hAnsi="Times New Roman"/>
          <w:sz w:val="24"/>
          <w:szCs w:val="24"/>
          <w:rtl w:val="0"/>
        </w:rPr>
        <w:t xml:space="preserve">то меня изумляет.</w:t>
      </w:r>
      <w:r w:rsidDel="00000000" w:rsidR="00000000" w:rsidRPr="00000000">
        <w:rPr>
          <w:rFonts w:ascii="Times New Roman" w:cs="Times New Roman" w:eastAsia="Times New Roman" w:hAnsi="Times New Roman"/>
          <w:sz w:val="24"/>
          <w:szCs w:val="24"/>
          <w:rtl w:val="0"/>
        </w:rPr>
        <w:t xml:space="preserve"> Я думал, мистер Дамблдор опять </w:t>
      </w:r>
      <w:r w:rsidDel="00000000" w:rsidR="00000000" w:rsidRPr="00000000">
        <w:rPr>
          <w:rFonts w:ascii="Times New Roman" w:cs="Times New Roman" w:eastAsia="Times New Roman" w:hAnsi="Times New Roman"/>
          <w:sz w:val="24"/>
          <w:szCs w:val="24"/>
          <w:rtl w:val="0"/>
        </w:rPr>
        <w:t xml:space="preserve">притворяется сумасшедшим</w:t>
      </w:r>
      <w:r w:rsidDel="00000000" w:rsidR="00000000" w:rsidRPr="00000000">
        <w:rPr>
          <w:rFonts w:ascii="Times New Roman" w:cs="Times New Roman" w:eastAsia="Times New Roman" w:hAnsi="Times New Roman"/>
          <w:sz w:val="24"/>
          <w:szCs w:val="24"/>
          <w:rtl w:val="0"/>
        </w:rPr>
        <w:t xml:space="preserve">. Ваша способность к диссоциации столь сильна, что я был удивлён, не найдя других признаков плохого обращения с вами в детстве. В своё время вы станете превосходным окклюментом. Но даже наличие значительных способностей не даёт оснований ожидать, что вам удастся создать успешный барьер окклюмента с первой попытки. Подобные ожидания просто нелепы. Вы по</w:t>
      </w:r>
      <w:r w:rsidDel="00000000" w:rsidR="00000000" w:rsidRPr="00000000">
        <w:rPr>
          <w:rFonts w:ascii="Times New Roman" w:cs="Times New Roman" w:eastAsia="Times New Roman" w:hAnsi="Times New Roman"/>
          <w:sz w:val="24"/>
          <w:szCs w:val="24"/>
          <w:rtl w:val="0"/>
        </w:rPr>
        <w:t xml:space="preserve">чувствовали </w:t>
      </w:r>
      <w:r w:rsidDel="00000000" w:rsidR="00000000" w:rsidRPr="00000000">
        <w:rPr>
          <w:rFonts w:ascii="Times New Roman" w:cs="Times New Roman" w:eastAsia="Times New Roman" w:hAnsi="Times New Roman"/>
          <w:sz w:val="24"/>
          <w:szCs w:val="24"/>
          <w:rtl w:val="0"/>
        </w:rPr>
        <w:t xml:space="preserve">что-нибудь, пока я читал ваши мысли?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покачал головой. Теперь он был красный как рак.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Будьте внимательней в следующий раз. Цель — не создать убедительный образ в первый же день занятий. Цель — узнать, где находятся ваши поверхности. Готовьтесь.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попытался опять притвориться Кимболлом Киннисоном, попытался сосредоточиться. Но он был в лёгком замешательстве, и в голове постоянно всплывало то, о чём он не должен был думать...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Ох, сейчас он опять всё сольёт.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сжал зубы. По крайней мере инструктору сотрут память после урока.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i w:val="1"/>
          <w:sz w:val="24"/>
          <w:szCs w:val="24"/>
          <w:rtl w:val="0"/>
        </w:rPr>
        <w:t xml:space="preserve">— Легилименс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Наступила тишина...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Он сидел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непримечательной белой комнате без окон напротив человека с ничего не выражающим лицом, одетого в строгую чёрную мантию.</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Четвертый день занятий выпал на вечер воскресенья. Когда платишь учителю такие деньги, то  заниматься можно в любое, чёрт побери, время, не обращая внимания на такую ерунду, как понятие выходного дня.</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Здравствуйте, мистер Поттер, — невыразительным голосом сказал телепат, после того как произнёс полный набор заклинаний для обеспечения приватности.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Здравствуйте, мистер Бестер, — устало ответил Гарри. — </w:t>
      </w:r>
      <w:r w:rsidDel="00000000" w:rsidR="00000000" w:rsidRPr="00000000">
        <w:rPr>
          <w:rFonts w:ascii="Times New Roman" w:cs="Times New Roman" w:eastAsia="Times New Roman" w:hAnsi="Times New Roman"/>
          <w:sz w:val="24"/>
          <w:szCs w:val="24"/>
          <w:rtl w:val="0"/>
        </w:rPr>
        <w:t xml:space="preserve">Может, в этот раз пропустим первоначальное потрясение?</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Вам удалось меня удивить</w:t>
      </w:r>
      <w:r w:rsidDel="00000000" w:rsidR="00000000" w:rsidRPr="00000000">
        <w:rPr>
          <w:rFonts w:ascii="Times New Roman" w:cs="Times New Roman" w:eastAsia="Times New Roman" w:hAnsi="Times New Roman"/>
          <w:sz w:val="24"/>
          <w:szCs w:val="24"/>
          <w:rtl w:val="0"/>
        </w:rPr>
        <w:t xml:space="preserve">? — слегка заинтригованно спросил мистер Бестер. — Ну что ж. — Он поднял палочку и посмотрел Гарри в глаза. — </w:t>
      </w:r>
      <w:r w:rsidDel="00000000" w:rsidR="00000000" w:rsidRPr="00000000">
        <w:rPr>
          <w:rFonts w:ascii="Times New Roman" w:cs="Times New Roman" w:eastAsia="Times New Roman" w:hAnsi="Times New Roman"/>
          <w:i w:val="1"/>
          <w:sz w:val="24"/>
          <w:szCs w:val="24"/>
          <w:rtl w:val="0"/>
        </w:rPr>
        <w:t xml:space="preserve">Легилименс</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Наступила тишина. Затем волшебник в чёрном вздрогнул, как будто ему наступили на ногу.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Тёмный Лорд </w:t>
      </w:r>
      <w:r w:rsidDel="00000000" w:rsidR="00000000" w:rsidRPr="00000000">
        <w:rPr>
          <w:rFonts w:ascii="Times New Roman" w:cs="Times New Roman" w:eastAsia="Times New Roman" w:hAnsi="Times New Roman"/>
          <w:sz w:val="24"/>
          <w:szCs w:val="24"/>
          <w:rtl w:val="0"/>
          <w:rPrChange w:author="Alaric Lightin" w:id="31" w:date="2016-02-28T01:23:26Z">
            <w:rPr>
              <w:rFonts w:ascii="Times New Roman" w:cs="Times New Roman" w:eastAsia="Times New Roman" w:hAnsi="Times New Roman"/>
              <w:i w:val="1"/>
              <w:sz w:val="24"/>
              <w:szCs w:val="24"/>
            </w:rPr>
          </w:rPrChange>
        </w:rPr>
        <w:t xml:space="preserve">жив?</w:t>
      </w:r>
      <w:ins w:author="Alaric Lightin" w:id="32" w:date="2016-02-28T01:23:27Z">
        <w:r w:rsidDel="00000000" w:rsidR="00000000" w:rsidRPr="00000000">
          <w:rPr>
            <w:rFonts w:ascii="Times New Roman" w:cs="Times New Roman" w:eastAsia="Times New Roman" w:hAnsi="Times New Roman"/>
            <w:sz w:val="24"/>
            <w:szCs w:val="24"/>
            <w:rtl w:val="0"/>
            <w:rPrChange w:author="Alaric Lightin" w:id="31" w:date="2016-02-28T01:23:26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 выдавил он. Затем глаза телепата резко расширились. — </w:t>
      </w:r>
      <w:r w:rsidDel="00000000" w:rsidR="00000000" w:rsidRPr="00000000">
        <w:rPr>
          <w:rFonts w:ascii="Times New Roman" w:cs="Times New Roman" w:eastAsia="Times New Roman" w:hAnsi="Times New Roman"/>
          <w:sz w:val="24"/>
          <w:szCs w:val="24"/>
          <w:rtl w:val="0"/>
          <w:rPrChange w:author="Alaric Lightin" w:id="33" w:date="2016-02-28T01:23:30Z">
            <w:rPr>
              <w:rFonts w:ascii="Times New Roman" w:cs="Times New Roman" w:eastAsia="Times New Roman" w:hAnsi="Times New Roman"/>
              <w:i w:val="1"/>
              <w:sz w:val="24"/>
              <w:szCs w:val="24"/>
            </w:rPr>
          </w:rPrChange>
        </w:rPr>
        <w:t xml:space="preserve">Дамблдор становился невидимым и проникал в спальню для девочек?</w:t>
      </w:r>
      <w:ins w:author="Alaric Lightin" w:id="34" w:date="2016-02-28T01:23:32Z">
        <w:r w:rsidDel="00000000" w:rsidR="00000000" w:rsidRPr="00000000">
          <w:rPr>
            <w:rFonts w:ascii="Times New Roman" w:cs="Times New Roman" w:eastAsia="Times New Roman" w:hAnsi="Times New Roman"/>
            <w:sz w:val="24"/>
            <w:szCs w:val="24"/>
            <w:rtl w:val="0"/>
            <w:rPrChange w:author="Alaric Lightin" w:id="33" w:date="2016-02-28T01:23:30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вздохнул и посмотрел на часы. Опять около трёх секунд...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произнёс мистер Бестер. Его голос ещё не восстановил свою невыразительность полностью. — Вы искренне верите, что откроете секретные законы магии и станете всемогущим.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Точно, — спокойно сказал Гарри, всё ещё глядя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 часы. — Я </w:t>
      </w:r>
      <w:ins w:author="Alaric Lightin" w:id="35" w:date="2016-02-28T01:23:43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sz w:val="24"/>
          <w:szCs w:val="24"/>
          <w:rtl w:val="0"/>
          <w:rPrChange w:author="Alaric Lightin" w:id="36" w:date="2016-02-28T01:23:45Z">
            <w:rPr>
              <w:rFonts w:ascii="Times New Roman" w:cs="Times New Roman" w:eastAsia="Times New Roman" w:hAnsi="Times New Roman"/>
              <w:i w:val="1"/>
              <w:sz w:val="24"/>
              <w:szCs w:val="24"/>
            </w:rPr>
          </w:rPrChange>
        </w:rPr>
        <w:t xml:space="preserve">настолько</w:t>
      </w:r>
      <w:r w:rsidDel="00000000" w:rsidR="00000000" w:rsidRPr="00000000">
        <w:rPr>
          <w:rFonts w:ascii="Times New Roman" w:cs="Times New Roman" w:eastAsia="Times New Roman" w:hAnsi="Times New Roman"/>
          <w:sz w:val="24"/>
          <w:szCs w:val="24"/>
          <w:rtl w:val="0"/>
        </w:rPr>
        <w:t xml:space="preserve"> самоуверен.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Интересно. Кажется, Распределяющая шляпа считает, что вы будете следующим Тёмным Лордом.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ещё </w:t>
      </w:r>
      <w:r w:rsidDel="00000000" w:rsidR="00000000" w:rsidRPr="00000000">
        <w:rPr>
          <w:rFonts w:ascii="Times New Roman" w:cs="Times New Roman" w:eastAsia="Times New Roman" w:hAnsi="Times New Roman"/>
          <w:sz w:val="24"/>
          <w:szCs w:val="24"/>
          <w:rtl w:val="0"/>
          <w:rPrChange w:author="Alaric Lightin" w:id="37" w:date="2016-02-28T01:23:50Z">
            <w:rPr>
              <w:rFonts w:ascii="Times New Roman" w:cs="Times New Roman" w:eastAsia="Times New Roman" w:hAnsi="Times New Roman"/>
              <w:i w:val="1"/>
              <w:sz w:val="24"/>
              <w:szCs w:val="24"/>
            </w:rPr>
          </w:rPrChange>
        </w:rPr>
        <w:t xml:space="preserve">вы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знаете, что я изо всех сил стараюсь им не стать, и вы видели, что у нас уже была длинная дискуссия о том, хотите ли вы учить меня окклюменции, и в конце вы решили, что будете, так что, может, пропустим всё это и двинемся дальше?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Хорошо, — сказал телепат, как и в прошлый раз, ровно шесть секунд спустя. — Готовьтесь. — Он помолчал, потом с некоторой тоской в голосе добавил: — Х</w:t>
      </w:r>
      <w:r w:rsidDel="00000000" w:rsidR="00000000" w:rsidRPr="00000000">
        <w:rPr>
          <w:rFonts w:ascii="Times New Roman" w:cs="Times New Roman" w:eastAsia="Times New Roman" w:hAnsi="Times New Roman"/>
          <w:sz w:val="24"/>
          <w:szCs w:val="24"/>
          <w:rtl w:val="0"/>
        </w:rPr>
        <w:t xml:space="preserve">отел бы</w:t>
      </w:r>
      <w:r w:rsidDel="00000000" w:rsidR="00000000" w:rsidRPr="00000000">
        <w:rPr>
          <w:rFonts w:ascii="Times New Roman" w:cs="Times New Roman" w:eastAsia="Times New Roman" w:hAnsi="Times New Roman"/>
          <w:sz w:val="24"/>
          <w:szCs w:val="24"/>
          <w:rtl w:val="0"/>
        </w:rPr>
        <w:t xml:space="preserve"> я </w:t>
      </w:r>
      <w:r w:rsidDel="00000000" w:rsidR="00000000" w:rsidRPr="00000000">
        <w:rPr>
          <w:rFonts w:ascii="Times New Roman" w:cs="Times New Roman" w:eastAsia="Times New Roman" w:hAnsi="Times New Roman"/>
          <w:sz w:val="24"/>
          <w:szCs w:val="24"/>
          <w:rtl w:val="0"/>
        </w:rPr>
        <w:t xml:space="preserve">запомнить этот трюк с золотом и серебром.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сильно тревожило, насколько </w:t>
      </w:r>
      <w:r w:rsidDel="00000000" w:rsidR="00000000" w:rsidRPr="00000000">
        <w:rPr>
          <w:rFonts w:ascii="Times New Roman" w:cs="Times New Roman" w:eastAsia="Times New Roman" w:hAnsi="Times New Roman"/>
          <w:sz w:val="24"/>
          <w:szCs w:val="24"/>
          <w:rtl w:val="0"/>
        </w:rPr>
        <w:t xml:space="preserve">повторимы</w:t>
      </w:r>
      <w:r w:rsidDel="00000000" w:rsidR="00000000" w:rsidRPr="00000000">
        <w:rPr>
          <w:rFonts w:ascii="Times New Roman" w:cs="Times New Roman" w:eastAsia="Times New Roman" w:hAnsi="Times New Roman"/>
          <w:sz w:val="24"/>
          <w:szCs w:val="24"/>
          <w:rtl w:val="0"/>
        </w:rPr>
        <w:t xml:space="preserve"> человеческие мысли, если возвращать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людей в исходное состояние и подвергать одним и тем же воздействиям. Это разрушало иллюзии, которых у хорошего редукциониста вообще-то </w:t>
      </w:r>
      <w:r w:rsidDel="00000000" w:rsidR="00000000" w:rsidRPr="00000000">
        <w:rPr>
          <w:rFonts w:ascii="Times New Roman" w:cs="Times New Roman" w:eastAsia="Times New Roman" w:hAnsi="Times New Roman"/>
          <w:sz w:val="24"/>
          <w:szCs w:val="24"/>
          <w:rtl w:val="0"/>
        </w:rPr>
        <w:t xml:space="preserve">и быть </w:t>
      </w:r>
      <w:r w:rsidDel="00000000" w:rsidR="00000000" w:rsidRPr="00000000">
        <w:rPr>
          <w:rFonts w:ascii="Times New Roman" w:cs="Times New Roman" w:eastAsia="Times New Roman" w:hAnsi="Times New Roman"/>
          <w:sz w:val="24"/>
          <w:szCs w:val="24"/>
          <w:rtl w:val="0"/>
        </w:rPr>
        <w:t xml:space="preserve">не должно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Утром в следующий понедельник Гарри выскочил из класса после урока т</w:t>
      </w:r>
      <w:r w:rsidDel="00000000" w:rsidR="00000000" w:rsidRPr="00000000">
        <w:rPr>
          <w:rFonts w:ascii="Times New Roman" w:cs="Times New Roman" w:eastAsia="Times New Roman" w:hAnsi="Times New Roman"/>
          <w:sz w:val="24"/>
          <w:szCs w:val="24"/>
          <w:rtl w:val="0"/>
        </w:rPr>
        <w:t xml:space="preserve">раво</w:t>
      </w:r>
      <w:r w:rsidDel="00000000" w:rsidR="00000000" w:rsidRPr="00000000">
        <w:rPr>
          <w:rFonts w:ascii="Times New Roman" w:cs="Times New Roman" w:eastAsia="Times New Roman" w:hAnsi="Times New Roman"/>
          <w:sz w:val="24"/>
          <w:szCs w:val="24"/>
          <w:rtl w:val="0"/>
        </w:rPr>
        <w:t xml:space="preserve">ведения в совершенно отвратительном настроении. Кипевшая от негодования Гермиона </w:t>
      </w:r>
      <w:r w:rsidDel="00000000" w:rsidR="00000000" w:rsidRPr="00000000">
        <w:rPr>
          <w:rFonts w:ascii="Times New Roman" w:cs="Times New Roman" w:eastAsia="Times New Roman" w:hAnsi="Times New Roman"/>
          <w:sz w:val="24"/>
          <w:szCs w:val="24"/>
          <w:rtl w:val="0"/>
        </w:rPr>
        <w:t xml:space="preserve">следовала </w:t>
      </w:r>
      <w:r w:rsidDel="00000000" w:rsidR="00000000" w:rsidRPr="00000000">
        <w:rPr>
          <w:rFonts w:ascii="Times New Roman" w:cs="Times New Roman" w:eastAsia="Times New Roman" w:hAnsi="Times New Roman"/>
          <w:sz w:val="24"/>
          <w:szCs w:val="24"/>
          <w:rtl w:val="0"/>
        </w:rPr>
        <w:t xml:space="preserve">за ним.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Остальные ученики задержались, увлечённо обсуждая победу Когтеврана во втором матче по квиддичу.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Оказывается</w:t>
      </w:r>
      <w:r w:rsidDel="00000000" w:rsidR="00000000" w:rsidRPr="00000000">
        <w:rPr>
          <w:rFonts w:ascii="Times New Roman" w:cs="Times New Roman" w:eastAsia="Times New Roman" w:hAnsi="Times New Roman"/>
          <w:sz w:val="24"/>
          <w:szCs w:val="24"/>
          <w:rtl w:val="0"/>
        </w:rPr>
        <w:t xml:space="preserve">, вчера вечером после ужина какая-то девчонка полчаса летала на метле, а затем поймала нечто, напоминающее гигантского комара. Были и другие факты, касающиеся вчерашнего матча, но они </w:t>
      </w:r>
      <w:r w:rsidDel="00000000" w:rsidR="00000000" w:rsidRPr="00000000">
        <w:rPr>
          <w:rFonts w:ascii="Times New Roman" w:cs="Times New Roman" w:eastAsia="Times New Roman" w:hAnsi="Times New Roman"/>
          <w:sz w:val="24"/>
          <w:szCs w:val="24"/>
          <w:rtl w:val="0"/>
        </w:rPr>
        <w:t xml:space="preserve">не имели большого значения.</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пропустил это волнительное спортивное событие из-за урока о</w:t>
      </w:r>
      <w:r w:rsidDel="00000000" w:rsidR="00000000" w:rsidRPr="00000000">
        <w:rPr>
          <w:rFonts w:ascii="Times New Roman" w:cs="Times New Roman" w:eastAsia="Times New Roman" w:hAnsi="Times New Roman"/>
          <w:sz w:val="24"/>
          <w:szCs w:val="24"/>
          <w:rtl w:val="0"/>
        </w:rPr>
        <w:t xml:space="preserve">кклюменции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да и вообще у него </w:t>
      </w:r>
      <w:r w:rsidDel="00000000" w:rsidR="00000000" w:rsidRPr="00000000">
        <w:rPr>
          <w:rFonts w:ascii="Times New Roman" w:cs="Times New Roman" w:eastAsia="Times New Roman" w:hAnsi="Times New Roman"/>
          <w:sz w:val="24"/>
          <w:szCs w:val="24"/>
          <w:rtl w:val="0"/>
        </w:rPr>
        <w:t xml:space="preserve">есть</w:t>
      </w:r>
      <w:r w:rsidDel="00000000" w:rsidR="00000000" w:rsidRPr="00000000">
        <w:rPr>
          <w:rFonts w:ascii="Times New Roman" w:cs="Times New Roman" w:eastAsia="Times New Roman" w:hAnsi="Times New Roman"/>
          <w:sz w:val="24"/>
          <w:szCs w:val="24"/>
          <w:rtl w:val="0"/>
        </w:rPr>
        <w:t xml:space="preserve"> дела поважнее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н </w:t>
      </w:r>
      <w:r w:rsidDel="00000000" w:rsidR="00000000" w:rsidRPr="00000000">
        <w:rPr>
          <w:rFonts w:ascii="Times New Roman" w:cs="Times New Roman" w:eastAsia="Times New Roman" w:hAnsi="Times New Roman"/>
          <w:sz w:val="24"/>
          <w:szCs w:val="24"/>
          <w:rtl w:val="0"/>
        </w:rPr>
        <w:t xml:space="preserve">успешно уклонился</w:t>
      </w:r>
      <w:r w:rsidDel="00000000" w:rsidR="00000000" w:rsidRPr="00000000">
        <w:rPr>
          <w:rFonts w:ascii="Times New Roman" w:cs="Times New Roman" w:eastAsia="Times New Roman" w:hAnsi="Times New Roman"/>
          <w:sz w:val="24"/>
          <w:szCs w:val="24"/>
          <w:rtl w:val="0"/>
        </w:rPr>
        <w:t xml:space="preserve"> от разговоров в спальне Когтеврана, благо существовали такие замечательные вещи, как волшебные сундуки и чары тишины. Он даже завтракал за столом Гриффиндора.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Гарри не смог избежать урока т</w:t>
      </w:r>
      <w:r w:rsidDel="00000000" w:rsidR="00000000" w:rsidRPr="00000000">
        <w:rPr>
          <w:rFonts w:ascii="Times New Roman" w:cs="Times New Roman" w:eastAsia="Times New Roman" w:hAnsi="Times New Roman"/>
          <w:sz w:val="24"/>
          <w:szCs w:val="24"/>
          <w:rtl w:val="0"/>
        </w:rPr>
        <w:t xml:space="preserve">раво</w:t>
      </w:r>
      <w:r w:rsidDel="00000000" w:rsidR="00000000" w:rsidRPr="00000000">
        <w:rPr>
          <w:rFonts w:ascii="Times New Roman" w:cs="Times New Roman" w:eastAsia="Times New Roman" w:hAnsi="Times New Roman"/>
          <w:sz w:val="24"/>
          <w:szCs w:val="24"/>
          <w:rtl w:val="0"/>
        </w:rPr>
        <w:t xml:space="preserve">ведения и когтевранцев, </w:t>
      </w:r>
      <w:r w:rsidDel="00000000" w:rsidR="00000000" w:rsidRPr="00000000">
        <w:rPr>
          <w:rFonts w:ascii="Times New Roman" w:cs="Times New Roman" w:eastAsia="Times New Roman" w:hAnsi="Times New Roman"/>
          <w:sz w:val="24"/>
          <w:szCs w:val="24"/>
          <w:rtl w:val="0"/>
        </w:rPr>
        <w:t xml:space="preserve">обсуждавших матч</w:t>
      </w:r>
      <w:r w:rsidDel="00000000" w:rsidR="00000000" w:rsidRPr="00000000">
        <w:rPr>
          <w:rFonts w:ascii="Times New Roman" w:cs="Times New Roman" w:eastAsia="Times New Roman" w:hAnsi="Times New Roman"/>
          <w:sz w:val="24"/>
          <w:szCs w:val="24"/>
          <w:rtl w:val="0"/>
        </w:rPr>
        <w:t xml:space="preserve"> перед уроком, после урока и </w:t>
      </w:r>
      <w:ins w:author="Alaric Lightin" w:id="38" w:date="2016-02-28T01:24:02Z">
        <w:r w:rsidDel="00000000" w:rsidR="00000000" w:rsidRPr="00000000">
          <w:rPr>
            <w:rFonts w:ascii="Times New Roman" w:cs="Times New Roman" w:eastAsia="Times New Roman" w:hAnsi="Times New Roman"/>
            <w:sz w:val="24"/>
            <w:szCs w:val="24"/>
            <w:rtl w:val="0"/>
          </w:rPr>
          <w:t xml:space="preserve">даже </w:t>
        </w:r>
      </w:ins>
      <w:r w:rsidDel="00000000" w:rsidR="00000000" w:rsidRPr="00000000">
        <w:rPr>
          <w:rFonts w:ascii="Times New Roman" w:cs="Times New Roman" w:eastAsia="Times New Roman" w:hAnsi="Times New Roman"/>
          <w:sz w:val="24"/>
          <w:szCs w:val="24"/>
          <w:rtl w:val="0"/>
          <w:rPrChange w:author="Alaric Lightin" w:id="39" w:date="2016-02-28T01:24:05Z">
            <w:rPr>
              <w:rFonts w:ascii="Times New Roman" w:cs="Times New Roman" w:eastAsia="Times New Roman" w:hAnsi="Times New Roman"/>
              <w:i w:val="1"/>
              <w:sz w:val="24"/>
              <w:szCs w:val="24"/>
            </w:rPr>
          </w:rPrChange>
        </w:rPr>
        <w:t xml:space="preserve">во время урока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пока Гарри не отвлёкся от детёныша фуркота, чей подгузник он менял, и не объявил громогласно, что некоторые из присутствующих пытаются изучать растения, а снитчи не растут на деревьях, и почему бы им всем, извините, не заткнуться. </w:t>
      </w:r>
      <w:r w:rsidDel="00000000" w:rsidR="00000000" w:rsidRPr="00000000">
        <w:rPr>
          <w:rFonts w:ascii="Times New Roman" w:cs="Times New Roman" w:eastAsia="Times New Roman" w:hAnsi="Times New Roman"/>
          <w:sz w:val="24"/>
          <w:szCs w:val="24"/>
          <w:rtl w:val="0"/>
        </w:rPr>
        <w:t xml:space="preserve">На него потрясённо посмотрели все присутствующие</w:t>
      </w:r>
      <w:r w:rsidDel="00000000" w:rsidR="00000000" w:rsidRPr="00000000">
        <w:rPr>
          <w:rFonts w:ascii="Times New Roman" w:cs="Times New Roman" w:eastAsia="Times New Roman" w:hAnsi="Times New Roman"/>
          <w:sz w:val="24"/>
          <w:szCs w:val="24"/>
          <w:rtl w:val="0"/>
        </w:rPr>
        <w:t xml:space="preserve">, кроме Гермионы, которая чуть ли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аплодировала, и профессора Спраут, которая наградила его баллом Когтеврану.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Балл Когтеврану.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Один балл.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Семь идиотов на своих идиотских мётлах, играющих в идиотскую игру, получили сто девяносто баллов.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 оказалось, очки квиддича напрямую добавляются к общим баллам факультета.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Другими словами, поимка золотого комара стоила 150 баллов.</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не мог даже </w:t>
      </w:r>
      <w:r w:rsidDel="00000000" w:rsidR="00000000" w:rsidRPr="00000000">
        <w:rPr>
          <w:rFonts w:ascii="Times New Roman" w:cs="Times New Roman" w:eastAsia="Times New Roman" w:hAnsi="Times New Roman"/>
          <w:sz w:val="24"/>
          <w:szCs w:val="24"/>
          <w:rtl w:val="0"/>
          <w:rPrChange w:author="Alaric Lightin" w:id="40" w:date="2016-02-28T01:24:17Z">
            <w:rPr>
              <w:rFonts w:ascii="Times New Roman" w:cs="Times New Roman" w:eastAsia="Times New Roman" w:hAnsi="Times New Roman"/>
              <w:i w:val="1"/>
              <w:sz w:val="24"/>
              <w:szCs w:val="24"/>
            </w:rPr>
          </w:rPrChange>
        </w:rPr>
        <w:t xml:space="preserve">представить</w:t>
      </w:r>
      <w:r w:rsidDel="00000000" w:rsidR="00000000" w:rsidRPr="00000000">
        <w:rPr>
          <w:rFonts w:ascii="Times New Roman" w:cs="Times New Roman" w:eastAsia="Times New Roman" w:hAnsi="Times New Roman"/>
          <w:sz w:val="24"/>
          <w:szCs w:val="24"/>
          <w:rtl w:val="0"/>
        </w:rPr>
        <w:t xml:space="preserve">, что же ему нужно совершить, чтобы заслужить сто пятьдесят баллов. Ну, разве что, </w:t>
      </w:r>
      <w:r w:rsidDel="00000000" w:rsidR="00000000" w:rsidRPr="00000000">
        <w:rPr>
          <w:rFonts w:ascii="Times New Roman" w:cs="Times New Roman" w:eastAsia="Times New Roman" w:hAnsi="Times New Roman"/>
          <w:sz w:val="24"/>
          <w:szCs w:val="24"/>
          <w:rtl w:val="0"/>
          <w:rPrChange w:author="Alaric Lightin" w:id="41" w:date="2016-02-28T01:24:23Z">
            <w:rPr>
              <w:rFonts w:ascii="Times New Roman" w:cs="Times New Roman" w:eastAsia="Times New Roman" w:hAnsi="Times New Roman"/>
              <w:i w:val="1"/>
              <w:sz w:val="24"/>
              <w:szCs w:val="24"/>
            </w:rPr>
          </w:rPrChange>
        </w:rPr>
        <w:t xml:space="preserve">спасти сто пятьдесят пуффендуйцев</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w:t>
      </w:r>
      <w:r w:rsidDel="00000000" w:rsidR="00000000" w:rsidRPr="00000000">
        <w:rPr>
          <w:rFonts w:ascii="Times New Roman" w:cs="Times New Roman" w:eastAsia="Times New Roman" w:hAnsi="Times New Roman"/>
          <w:sz w:val="24"/>
          <w:szCs w:val="24"/>
          <w:rtl w:val="0"/>
        </w:rPr>
        <w:t xml:space="preserve">предложить </w:t>
      </w:r>
      <w:ins w:author="Alaric Lightin" w:id="42" w:date="2016-06-28T22:56:17Z">
        <w:r w:rsidDel="00000000" w:rsidR="00000000" w:rsidRPr="00000000">
          <w:rPr>
            <w:rFonts w:ascii="Times New Roman" w:cs="Times New Roman" w:eastAsia="Times New Roman" w:hAnsi="Times New Roman"/>
            <w:sz w:val="24"/>
            <w:szCs w:val="24"/>
            <w:rtl w:val="0"/>
          </w:rPr>
          <w:t xml:space="preserve">пятнадцать</w:t>
        </w:r>
      </w:ins>
      <w:del w:author="Alaric Lightin" w:id="42" w:date="2016-06-28T22:56:17Z">
        <w:r w:rsidDel="00000000" w:rsidR="00000000" w:rsidRPr="00000000">
          <w:rPr>
            <w:rFonts w:ascii="Times New Roman" w:cs="Times New Roman" w:eastAsia="Times New Roman" w:hAnsi="Times New Roman"/>
            <w:sz w:val="24"/>
            <w:szCs w:val="24"/>
            <w:rtl w:val="0"/>
            <w:rPrChange w:author="Alaric Lightin" w:id="43" w:date="2016-02-28T01:24:29Z">
              <w:rPr>
                <w:rFonts w:ascii="Times New Roman" w:cs="Times New Roman" w:eastAsia="Times New Roman" w:hAnsi="Times New Roman"/>
                <w:i w:val="1"/>
                <w:sz w:val="24"/>
                <w:szCs w:val="24"/>
              </w:rPr>
            </w:rPrChange>
          </w:rPr>
          <w:delText xml:space="preserve">пятьдесят</w:delText>
        </w:r>
      </w:del>
      <w:r w:rsidDel="00000000" w:rsidR="00000000" w:rsidRPr="00000000">
        <w:rPr>
          <w:rFonts w:ascii="Times New Roman" w:cs="Times New Roman" w:eastAsia="Times New Roman" w:hAnsi="Times New Roman"/>
          <w:sz w:val="24"/>
          <w:szCs w:val="24"/>
          <w:rtl w:val="0"/>
          <w:rPrChange w:author="Alaric Lightin" w:id="43" w:date="2016-02-28T01:24:29Z">
            <w:rPr>
              <w:rFonts w:ascii="Times New Roman" w:cs="Times New Roman" w:eastAsia="Times New Roman" w:hAnsi="Times New Roman"/>
              <w:i w:val="1"/>
              <w:sz w:val="24"/>
              <w:szCs w:val="24"/>
            </w:rPr>
          </w:rPrChange>
        </w:rPr>
        <w:t xml:space="preserve"> столь же хороших идей, как использование защитных оболочек на маховиках времени</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изобрести </w:t>
      </w:r>
      <w:r w:rsidDel="00000000" w:rsidR="00000000" w:rsidRPr="00000000">
        <w:rPr>
          <w:rFonts w:ascii="Times New Roman" w:cs="Times New Roman" w:eastAsia="Times New Roman" w:hAnsi="Times New Roman"/>
          <w:sz w:val="24"/>
          <w:szCs w:val="24"/>
          <w:rtl w:val="0"/>
          <w:rPrChange w:author="Alaric Lightin" w:id="44" w:date="2016-02-28T01:24:35Z">
            <w:rPr>
              <w:rFonts w:ascii="Times New Roman" w:cs="Times New Roman" w:eastAsia="Times New Roman" w:hAnsi="Times New Roman"/>
              <w:i w:val="1"/>
              <w:sz w:val="24"/>
              <w:szCs w:val="24"/>
            </w:rPr>
          </w:rPrChange>
        </w:rPr>
        <w:t xml:space="preserve">тысячу пятьсот </w:t>
      </w:r>
      <w:r w:rsidDel="00000000" w:rsidR="00000000" w:rsidRPr="00000000">
        <w:rPr>
          <w:rFonts w:ascii="Times New Roman" w:cs="Times New Roman" w:eastAsia="Times New Roman" w:hAnsi="Times New Roman"/>
          <w:sz w:val="24"/>
          <w:szCs w:val="24"/>
          <w:rtl w:val="0"/>
          <w:rPrChange w:author="Alaric Lightin" w:id="44" w:date="2016-02-28T01:24:35Z">
            <w:rPr>
              <w:rFonts w:ascii="Times New Roman" w:cs="Times New Roman" w:eastAsia="Times New Roman" w:hAnsi="Times New Roman"/>
              <w:i w:val="1"/>
              <w:sz w:val="24"/>
              <w:szCs w:val="24"/>
            </w:rPr>
          </w:rPrChange>
        </w:rPr>
        <w:t xml:space="preserve">творческих</w:t>
      </w:r>
      <w:r w:rsidDel="00000000" w:rsidR="00000000" w:rsidRPr="00000000">
        <w:rPr>
          <w:rFonts w:ascii="Times New Roman" w:cs="Times New Roman" w:eastAsia="Times New Roman" w:hAnsi="Times New Roman"/>
          <w:sz w:val="24"/>
          <w:szCs w:val="24"/>
          <w:rtl w:val="0"/>
          <w:rPrChange w:author="Alaric Lightin" w:id="44" w:date="2016-02-28T01:24:35Z">
            <w:rPr>
              <w:rFonts w:ascii="Times New Roman" w:cs="Times New Roman" w:eastAsia="Times New Roman" w:hAnsi="Times New Roman"/>
              <w:i w:val="1"/>
              <w:sz w:val="24"/>
              <w:szCs w:val="24"/>
            </w:rPr>
          </w:rPrChange>
        </w:rPr>
        <w:t xml:space="preserve"> способов убийства людей</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просто быть Гермионой Грейнджер </w:t>
      </w:r>
      <w:r w:rsidDel="00000000" w:rsidR="00000000" w:rsidRPr="00000000">
        <w:rPr>
          <w:rFonts w:ascii="Times New Roman" w:cs="Times New Roman" w:eastAsia="Times New Roman" w:hAnsi="Times New Roman"/>
          <w:sz w:val="24"/>
          <w:szCs w:val="24"/>
          <w:rtl w:val="0"/>
          <w:rPrChange w:author="Alaric Lightin" w:id="45" w:date="2016-02-28T01:24:37Z">
            <w:rPr>
              <w:rFonts w:ascii="Times New Roman" w:cs="Times New Roman" w:eastAsia="Times New Roman" w:hAnsi="Times New Roman"/>
              <w:i w:val="1"/>
              <w:sz w:val="24"/>
              <w:szCs w:val="24"/>
            </w:rPr>
          </w:rPrChange>
        </w:rPr>
        <w:t xml:space="preserve">целый год</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Надо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их убить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сказал Гарри Гермионе, шедшей рядом с ним и возмущённой не меньше.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Кого? — уточнила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 Команду</w:t>
      </w:r>
      <w:r w:rsidDel="00000000" w:rsidR="00000000" w:rsidRPr="00000000">
        <w:rPr>
          <w:rFonts w:ascii="Times New Roman" w:cs="Times New Roman" w:eastAsia="Times New Roman" w:hAnsi="Times New Roman"/>
          <w:sz w:val="24"/>
          <w:szCs w:val="24"/>
          <w:rtl w:val="0"/>
        </w:rPr>
        <w:t xml:space="preserve"> по квиддичу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имел в виду всех имеющих хоть какое-то отношение к квиддичу, но, пожалуй, начать можно и с команды Когтеврана.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Губы Гермионы неодобрительно сжались: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ты же знаешь, что убивать людей плохо?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w:t>
      </w:r>
      <w:r w:rsidDel="00000000" w:rsidR="00000000" w:rsidRPr="00000000">
        <w:rPr>
          <w:rFonts w:ascii="Times New Roman" w:cs="Times New Roman" w:eastAsia="Times New Roman" w:hAnsi="Times New Roman"/>
          <w:sz w:val="24"/>
          <w:szCs w:val="24"/>
          <w:rtl w:val="0"/>
        </w:rPr>
        <w:t xml:space="preserve">, просто </w:t>
      </w:r>
      <w:r w:rsidDel="00000000" w:rsidR="00000000" w:rsidRPr="00000000">
        <w:rPr>
          <w:rFonts w:ascii="Times New Roman" w:cs="Times New Roman" w:eastAsia="Times New Roman" w:hAnsi="Times New Roman"/>
          <w:sz w:val="24"/>
          <w:szCs w:val="24"/>
          <w:rtl w:val="0"/>
        </w:rPr>
        <w:t xml:space="preserve">проверила</w:t>
      </w:r>
      <w:r w:rsidDel="00000000" w:rsidR="00000000" w:rsidRPr="00000000">
        <w:rPr>
          <w:rFonts w:ascii="Times New Roman" w:cs="Times New Roman" w:eastAsia="Times New Roman" w:hAnsi="Times New Roman"/>
          <w:sz w:val="24"/>
          <w:szCs w:val="24"/>
          <w:rtl w:val="0"/>
        </w:rPr>
        <w:t xml:space="preserve">, что ты в курсе, — сказала Гермиона. — Я читала несколько романов Агаты Кристи... Давай начнём с ловца. Есть идеи, как з</w:t>
      </w:r>
      <w:r w:rsidDel="00000000" w:rsidR="00000000" w:rsidRPr="00000000">
        <w:rPr>
          <w:rFonts w:ascii="Times New Roman" w:cs="Times New Roman" w:eastAsia="Times New Roman" w:hAnsi="Times New Roman"/>
          <w:sz w:val="24"/>
          <w:szCs w:val="24"/>
          <w:rtl w:val="0"/>
        </w:rPr>
        <w:t xml:space="preserve">аманить</w:t>
      </w:r>
      <w:r w:rsidDel="00000000" w:rsidR="00000000" w:rsidRPr="00000000">
        <w:rPr>
          <w:rFonts w:ascii="Times New Roman" w:cs="Times New Roman" w:eastAsia="Times New Roman" w:hAnsi="Times New Roman"/>
          <w:sz w:val="24"/>
          <w:szCs w:val="24"/>
          <w:rtl w:val="0"/>
        </w:rPr>
        <w:t xml:space="preserve"> её на поезд?</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Два ученика </w:t>
      </w:r>
      <w:r w:rsidDel="00000000" w:rsidR="00000000" w:rsidRPr="00000000">
        <w:rPr>
          <w:rFonts w:ascii="Times New Roman" w:cs="Times New Roman" w:eastAsia="Times New Roman" w:hAnsi="Times New Roman"/>
          <w:sz w:val="24"/>
          <w:szCs w:val="24"/>
          <w:rtl w:val="0"/>
        </w:rPr>
        <w:t xml:space="preserve">планируют</w:t>
      </w:r>
      <w:r w:rsidDel="00000000" w:rsidR="00000000" w:rsidRPr="00000000">
        <w:rPr>
          <w:rFonts w:ascii="Times New Roman" w:cs="Times New Roman" w:eastAsia="Times New Roman" w:hAnsi="Times New Roman"/>
          <w:sz w:val="24"/>
          <w:szCs w:val="24"/>
          <w:rtl w:val="0"/>
        </w:rPr>
        <w:t xml:space="preserve"> убийство, — произнёс вдруг сухой голос. — </w:t>
      </w:r>
      <w:r w:rsidDel="00000000" w:rsidR="00000000" w:rsidRPr="00000000">
        <w:rPr>
          <w:rFonts w:ascii="Times New Roman" w:cs="Times New Roman" w:eastAsia="Times New Roman" w:hAnsi="Times New Roman"/>
          <w:sz w:val="24"/>
          <w:szCs w:val="24"/>
          <w:rtl w:val="0"/>
        </w:rPr>
        <w:t xml:space="preserve">Куда катится этот мир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Из-за ближайшего угла выступил мужчина </w:t>
      </w:r>
      <w:r w:rsidDel="00000000" w:rsidR="00000000" w:rsidRPr="00000000">
        <w:rPr>
          <w:rFonts w:ascii="Times New Roman" w:cs="Times New Roman" w:eastAsia="Times New Roman" w:hAnsi="Times New Roman"/>
          <w:sz w:val="24"/>
          <w:szCs w:val="24"/>
          <w:rtl w:val="0"/>
        </w:rPr>
        <w:t xml:space="preserve">в не очень чистой мантии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 засаленными и нечёсаными волосами до плеч</w:t>
      </w:r>
      <w:r w:rsidDel="00000000" w:rsidR="00000000" w:rsidRPr="00000000">
        <w:rPr>
          <w:rFonts w:ascii="Times New Roman" w:cs="Times New Roman" w:eastAsia="Times New Roman" w:hAnsi="Times New Roman"/>
          <w:sz w:val="24"/>
          <w:szCs w:val="24"/>
          <w:rtl w:val="0"/>
        </w:rPr>
        <w:t xml:space="preserve">. Казалось, от него исходила смертельная опасность. </w:t>
      </w:r>
      <w:r w:rsidDel="00000000" w:rsidR="00000000" w:rsidRPr="00000000">
        <w:rPr>
          <w:rFonts w:ascii="Times New Roman" w:cs="Times New Roman" w:eastAsia="Times New Roman" w:hAnsi="Times New Roman"/>
          <w:sz w:val="24"/>
          <w:szCs w:val="24"/>
          <w:rtl w:val="0"/>
        </w:rPr>
        <w:t xml:space="preserve">В голову начинали лезть мысли</w:t>
      </w:r>
      <w:r w:rsidDel="00000000" w:rsidR="00000000" w:rsidRPr="00000000">
        <w:rPr>
          <w:rFonts w:ascii="Times New Roman" w:cs="Times New Roman" w:eastAsia="Times New Roman" w:hAnsi="Times New Roman"/>
          <w:sz w:val="24"/>
          <w:szCs w:val="24"/>
          <w:rtl w:val="0"/>
        </w:rPr>
        <w:t xml:space="preserve"> о </w:t>
      </w:r>
      <w:r w:rsidDel="00000000" w:rsidR="00000000" w:rsidRPr="00000000">
        <w:rPr>
          <w:rFonts w:ascii="Times New Roman" w:cs="Times New Roman" w:eastAsia="Times New Roman" w:hAnsi="Times New Roman"/>
          <w:sz w:val="24"/>
          <w:szCs w:val="24"/>
          <w:rtl w:val="0"/>
        </w:rPr>
        <w:t xml:space="preserve">неправильно приготовленных зельях, случайных падениях и людях, умирающих в постели от причин, которые </w:t>
      </w:r>
      <w:r w:rsidDel="00000000" w:rsidR="00000000" w:rsidRPr="00000000">
        <w:rPr>
          <w:rFonts w:ascii="Times New Roman" w:cs="Times New Roman" w:eastAsia="Times New Roman" w:hAnsi="Times New Roman"/>
          <w:sz w:val="24"/>
          <w:szCs w:val="24"/>
          <w:rtl w:val="0"/>
        </w:rPr>
        <w:t xml:space="preserve">будут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впоследствии</w:t>
      </w:r>
      <w:r w:rsidDel="00000000" w:rsidR="00000000" w:rsidRPr="00000000">
        <w:rPr>
          <w:rFonts w:ascii="Times New Roman" w:cs="Times New Roman" w:eastAsia="Times New Roman" w:hAnsi="Times New Roman"/>
          <w:sz w:val="24"/>
          <w:szCs w:val="24"/>
          <w:rtl w:val="0"/>
        </w:rPr>
        <w:t xml:space="preserve"> определены аврорами как «естественные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без раздумий заслонил собой Гермиону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Позади него раздался вздох и мгновенье спустя Гермиона </w:t>
      </w:r>
      <w:r w:rsidDel="00000000" w:rsidR="00000000" w:rsidRPr="00000000">
        <w:rPr>
          <w:rFonts w:ascii="Times New Roman" w:cs="Times New Roman" w:eastAsia="Times New Roman" w:hAnsi="Times New Roman"/>
          <w:sz w:val="24"/>
          <w:szCs w:val="24"/>
          <w:rtl w:val="0"/>
        </w:rPr>
        <w:t xml:space="preserve">выскочила вперёд</w:t>
      </w:r>
      <w:r w:rsidDel="00000000" w:rsidR="00000000" w:rsidRPr="00000000">
        <w:rPr>
          <w:rFonts w:ascii="Times New Roman" w:cs="Times New Roman" w:eastAsia="Times New Roman" w:hAnsi="Times New Roman"/>
          <w:sz w:val="24"/>
          <w:szCs w:val="24"/>
          <w:rtl w:val="0"/>
        </w:rPr>
        <w:t xml:space="preserve"> и заслонила </w:t>
      </w:r>
      <w:r w:rsidDel="00000000" w:rsidR="00000000" w:rsidRPr="00000000">
        <w:rPr>
          <w:rFonts w:ascii="Times New Roman" w:cs="Times New Roman" w:eastAsia="Times New Roman" w:hAnsi="Times New Roman"/>
          <w:sz w:val="24"/>
          <w:szCs w:val="24"/>
          <w:rtl w:val="0"/>
          <w:rPrChange w:author="Alaric Lightin" w:id="46" w:date="2016-02-28T01:24:59Z">
            <w:rPr>
              <w:rFonts w:ascii="Times New Roman" w:cs="Times New Roman" w:eastAsia="Times New Roman" w:hAnsi="Times New Roman"/>
              <w:i w:val="1"/>
              <w:sz w:val="24"/>
              <w:szCs w:val="24"/>
            </w:rPr>
          </w:rPrChange>
        </w:rPr>
        <w:t xml:space="preserve">Гарри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беги! — крикнула она, — Это мальчиков нужно беречь от опасности.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Снейп холодно улыбнулся: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Забавно</w:t>
      </w:r>
      <w:r w:rsidDel="00000000" w:rsidR="00000000" w:rsidRPr="00000000">
        <w:rPr>
          <w:rFonts w:ascii="Times New Roman" w:cs="Times New Roman" w:eastAsia="Times New Roman" w:hAnsi="Times New Roman"/>
          <w:sz w:val="24"/>
          <w:szCs w:val="24"/>
          <w:rtl w:val="0"/>
        </w:rPr>
        <w:t xml:space="preserve">. Прошу уделить мне немного вашего времени, Поттер, если вы </w:t>
      </w:r>
      <w:r w:rsidDel="00000000" w:rsidR="00000000" w:rsidRPr="00000000">
        <w:rPr>
          <w:rFonts w:ascii="Times New Roman" w:cs="Times New Roman" w:eastAsia="Times New Roman" w:hAnsi="Times New Roman"/>
          <w:sz w:val="24"/>
          <w:szCs w:val="24"/>
          <w:rtl w:val="0"/>
        </w:rPr>
        <w:t xml:space="preserve">в состоянии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оторваться</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флирта </w:t>
      </w:r>
      <w:r w:rsidDel="00000000" w:rsidR="00000000" w:rsidRPr="00000000">
        <w:rPr>
          <w:rFonts w:ascii="Times New Roman" w:cs="Times New Roman" w:eastAsia="Times New Roman" w:hAnsi="Times New Roman"/>
          <w:sz w:val="24"/>
          <w:szCs w:val="24"/>
          <w:rtl w:val="0"/>
        </w:rPr>
        <w:t xml:space="preserve">с мисс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 лице Гермионы </w:t>
      </w:r>
      <w:r w:rsidDel="00000000" w:rsidR="00000000" w:rsidRPr="00000000">
        <w:rPr>
          <w:rFonts w:ascii="Times New Roman" w:cs="Times New Roman" w:eastAsia="Times New Roman" w:hAnsi="Times New Roman"/>
          <w:sz w:val="24"/>
          <w:szCs w:val="24"/>
          <w:rtl w:val="0"/>
        </w:rPr>
        <w:t xml:space="preserve">внезапно отразилось сильное </w:t>
      </w:r>
      <w:r w:rsidDel="00000000" w:rsidR="00000000" w:rsidRPr="00000000">
        <w:rPr>
          <w:rFonts w:ascii="Times New Roman" w:cs="Times New Roman" w:eastAsia="Times New Roman" w:hAnsi="Times New Roman"/>
          <w:sz w:val="24"/>
          <w:szCs w:val="24"/>
          <w:rtl w:val="0"/>
        </w:rPr>
        <w:t xml:space="preserve">волнение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Она повернулась к Гарри и хотела что-то сказать, но остановилась </w:t>
      </w:r>
      <w:r w:rsidDel="00000000" w:rsidR="00000000" w:rsidRPr="00000000">
        <w:rPr>
          <w:rFonts w:ascii="Times New Roman" w:cs="Times New Roman" w:eastAsia="Times New Roman" w:hAnsi="Times New Roman"/>
          <w:sz w:val="24"/>
          <w:szCs w:val="24"/>
          <w:rtl w:val="0"/>
        </w:rPr>
        <w:t xml:space="preserve">в </w:t>
      </w:r>
      <w:r w:rsidDel="00000000" w:rsidR="00000000" w:rsidRPr="00000000">
        <w:rPr>
          <w:rFonts w:ascii="Times New Roman" w:cs="Times New Roman" w:eastAsia="Times New Roman" w:hAnsi="Times New Roman"/>
          <w:sz w:val="24"/>
          <w:szCs w:val="24"/>
          <w:rtl w:val="0"/>
        </w:rPr>
        <w:t xml:space="preserve">нерешительности.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 не стоит </w:t>
      </w:r>
      <w:r w:rsidDel="00000000" w:rsidR="00000000" w:rsidRPr="00000000">
        <w:rPr>
          <w:rFonts w:ascii="Times New Roman" w:cs="Times New Roman" w:eastAsia="Times New Roman" w:hAnsi="Times New Roman"/>
          <w:sz w:val="24"/>
          <w:szCs w:val="24"/>
          <w:rtl w:val="0"/>
        </w:rPr>
        <w:t xml:space="preserve">беспокоиться</w:t>
      </w:r>
      <w:r w:rsidDel="00000000" w:rsidR="00000000" w:rsidRPr="00000000">
        <w:rPr>
          <w:rFonts w:ascii="Times New Roman" w:cs="Times New Roman" w:eastAsia="Times New Roman" w:hAnsi="Times New Roman"/>
          <w:sz w:val="24"/>
          <w:szCs w:val="24"/>
          <w:rtl w:val="0"/>
        </w:rPr>
        <w:t xml:space="preserve">, мисс Грейнджер, — вкрадчиво произнёс Северус. — Обещаю вернуть вашего кавалера </w:t>
      </w:r>
      <w:r w:rsidDel="00000000" w:rsidR="00000000" w:rsidRPr="00000000">
        <w:rPr>
          <w:rFonts w:ascii="Times New Roman" w:cs="Times New Roman" w:eastAsia="Times New Roman" w:hAnsi="Times New Roman"/>
          <w:sz w:val="24"/>
          <w:szCs w:val="24"/>
          <w:rtl w:val="0"/>
        </w:rPr>
        <w:t xml:space="preserve">в целости и сохранности</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Его улыбка исчезла.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Сейчас мы с Поттером отойдём обсудить кое-что в частном порядке, только </w:t>
      </w:r>
      <w:r w:rsidDel="00000000" w:rsidR="00000000" w:rsidRPr="00000000">
        <w:rPr>
          <w:rFonts w:ascii="Times New Roman" w:cs="Times New Roman" w:eastAsia="Times New Roman" w:hAnsi="Times New Roman"/>
          <w:sz w:val="24"/>
          <w:szCs w:val="24"/>
          <w:rtl w:val="0"/>
        </w:rPr>
        <w:t xml:space="preserve">он и я</w:t>
      </w:r>
      <w:r w:rsidDel="00000000" w:rsidR="00000000" w:rsidRPr="00000000">
        <w:rPr>
          <w:rFonts w:ascii="Times New Roman" w:cs="Times New Roman" w:eastAsia="Times New Roman" w:hAnsi="Times New Roman"/>
          <w:sz w:val="24"/>
          <w:szCs w:val="24"/>
          <w:rtl w:val="0"/>
        </w:rPr>
        <w:t xml:space="preserve">. Надеюсь, понятно, что на вас приглашение не распространяется? На всякий случай, </w:t>
      </w:r>
      <w:r w:rsidDel="00000000" w:rsidR="00000000" w:rsidRPr="00000000">
        <w:rPr>
          <w:rFonts w:ascii="Times New Roman" w:cs="Times New Roman" w:eastAsia="Times New Roman" w:hAnsi="Times New Roman"/>
          <w:sz w:val="24"/>
          <w:szCs w:val="24"/>
          <w:rtl w:val="0"/>
        </w:rPr>
        <w:t xml:space="preserve">считайте это приказом</w:t>
      </w:r>
      <w:r w:rsidDel="00000000" w:rsidR="00000000" w:rsidRPr="00000000">
        <w:rPr>
          <w:rFonts w:ascii="Times New Roman" w:cs="Times New Roman" w:eastAsia="Times New Roman" w:hAnsi="Times New Roman"/>
          <w:sz w:val="24"/>
          <w:szCs w:val="24"/>
          <w:rtl w:val="0"/>
        </w:rPr>
        <w:t xml:space="preserve"> профессора Хогвартса. Я уверен, что такая хорошая маленькая девочка, как вы, не проявит непослушания.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Северус развернулся и направился обратно </w:t>
      </w:r>
      <w:r w:rsidDel="00000000" w:rsidR="00000000" w:rsidRPr="00000000">
        <w:rPr>
          <w:rFonts w:ascii="Times New Roman" w:cs="Times New Roman" w:eastAsia="Times New Roman" w:hAnsi="Times New Roman"/>
          <w:sz w:val="24"/>
          <w:szCs w:val="24"/>
          <w:rtl w:val="0"/>
        </w:rPr>
        <w:t xml:space="preserve">за угол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Идёте, Поттер? — послышался его голос.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Э-м, — сказал Гарри Гермионе, — можно, я просто </w:t>
      </w:r>
      <w:r w:rsidDel="00000000" w:rsidR="00000000" w:rsidRPr="00000000">
        <w:rPr>
          <w:rFonts w:ascii="Times New Roman" w:cs="Times New Roman" w:eastAsia="Times New Roman" w:hAnsi="Times New Roman"/>
          <w:sz w:val="24"/>
          <w:szCs w:val="24"/>
          <w:rtl w:val="0"/>
        </w:rPr>
        <w:t xml:space="preserve">пойду </w:t>
      </w:r>
      <w:r w:rsidDel="00000000" w:rsidR="00000000" w:rsidRPr="00000000">
        <w:rPr>
          <w:rFonts w:ascii="Times New Roman" w:cs="Times New Roman" w:eastAsia="Times New Roman" w:hAnsi="Times New Roman"/>
          <w:sz w:val="24"/>
          <w:szCs w:val="24"/>
          <w:rtl w:val="0"/>
        </w:rPr>
        <w:t xml:space="preserve">за ним, а ты сама придумаешь, что мне следовало бы сказать тебе, чтобы ты не очень волновалась и обижалась?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Нет, — ответила Гермиона дрожащим голосом.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Из-за угла донёсся смех Северуса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опустил глаза.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Извини. Правда, извини.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ушёл за профессором зельеварения.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after="0" w:before="0" w:line="240" w:lineRule="auto"/>
        <w:ind w:left="0" w:right="0" w:firstLine="57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pPr>
      <w:r w:rsidDel="00000000" w:rsidR="00000000" w:rsidRPr="00000000">
        <w:rPr>
          <w:rFonts w:ascii="Times New Roman" w:cs="Times New Roman" w:eastAsia="Times New Roman" w:hAnsi="Times New Roman"/>
          <w:sz w:val="24"/>
          <w:szCs w:val="24"/>
          <w:rtl w:val="0"/>
        </w:rPr>
        <w:t xml:space="preserve">— Итак, — произнёс Гарри. </w:t>
      </w:r>
      <w:r w:rsidDel="00000000" w:rsidR="00000000" w:rsidRPr="00000000">
        <w:rPr>
          <w:rFonts w:ascii="Times New Roman" w:cs="Times New Roman" w:eastAsia="Times New Roman" w:hAnsi="Times New Roman"/>
          <w:sz w:val="24"/>
          <w:szCs w:val="24"/>
          <w:rtl w:val="0"/>
        </w:rPr>
        <w:t xml:space="preserve">В каменном коридоре не было </w:t>
      </w:r>
      <w:r w:rsidDel="00000000" w:rsidR="00000000" w:rsidRPr="00000000">
        <w:rPr>
          <w:rFonts w:ascii="Times New Roman" w:cs="Times New Roman" w:eastAsia="Times New Roman" w:hAnsi="Times New Roman"/>
          <w:sz w:val="24"/>
          <w:szCs w:val="24"/>
          <w:rtl w:val="0"/>
        </w:rPr>
        <w:t xml:space="preserve">слышно ничего</w:t>
      </w:r>
      <w:r w:rsidDel="00000000" w:rsidR="00000000" w:rsidRPr="00000000">
        <w:rPr>
          <w:rFonts w:ascii="Times New Roman" w:cs="Times New Roman" w:eastAsia="Times New Roman" w:hAnsi="Times New Roman"/>
          <w:sz w:val="24"/>
          <w:szCs w:val="24"/>
          <w:rtl w:val="0"/>
        </w:rPr>
        <w:t xml:space="preserve">, кроме шагов двух пар ног, длинных и коротких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Профессор зельеварения шёл быстро, но</w:t>
      </w:r>
      <w:r w:rsidDel="00000000" w:rsidR="00000000" w:rsidRPr="00000000">
        <w:rPr>
          <w:rFonts w:ascii="Times New Roman" w:cs="Times New Roman" w:eastAsia="Times New Roman" w:hAnsi="Times New Roman"/>
          <w:sz w:val="24"/>
          <w:szCs w:val="24"/>
          <w:rtl w:val="0"/>
        </w:rPr>
        <w:t xml:space="preserve"> так,</w:t>
      </w:r>
      <w:r w:rsidDel="00000000" w:rsidR="00000000" w:rsidRPr="00000000">
        <w:rPr>
          <w:rFonts w:ascii="Times New Roman" w:cs="Times New Roman" w:eastAsia="Times New Roman" w:hAnsi="Times New Roman"/>
          <w:sz w:val="24"/>
          <w:szCs w:val="24"/>
          <w:rtl w:val="0"/>
        </w:rPr>
        <w:t xml:space="preserve"> чтобы Гарри мог успевать за ним. Насколько Гарри вообще был способен применять понятие</w:t>
      </w:r>
      <w:r w:rsidDel="00000000" w:rsidR="00000000" w:rsidRPr="00000000">
        <w:rPr>
          <w:rFonts w:ascii="Times New Roman" w:cs="Times New Roman" w:eastAsia="Times New Roman" w:hAnsi="Times New Roman"/>
          <w:sz w:val="24"/>
          <w:szCs w:val="24"/>
          <w:rtl w:val="0"/>
        </w:rPr>
        <w:t xml:space="preserve"> направления внутри Хогвартса, они шли к</w:t>
      </w:r>
      <w:r w:rsidDel="00000000" w:rsidR="00000000" w:rsidRPr="00000000">
        <w:rPr>
          <w:rFonts w:ascii="Times New Roman" w:cs="Times New Roman" w:eastAsia="Times New Roman" w:hAnsi="Times New Roman"/>
          <w:sz w:val="24"/>
          <w:szCs w:val="24"/>
          <w:rtl w:val="0"/>
        </w:rPr>
        <w:t xml:space="preserve">уда-то прочь от тех мест, где обычно бывали люди. — О чём вы хотели поговорить?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rtl w:val="0"/>
        </w:rPr>
        <w:t xml:space="preserve">е думаю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вы сможете объяснить, — сухо начал Северус, — почему вы двое планировали убийство Чжоу Чанг?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думаю, что </w:t>
      </w:r>
      <w:r w:rsidDel="00000000" w:rsidR="00000000" w:rsidRPr="00000000">
        <w:rPr>
          <w:rFonts w:ascii="Times New Roman" w:cs="Times New Roman" w:eastAsia="Times New Roman" w:hAnsi="Times New Roman"/>
          <w:sz w:val="24"/>
          <w:szCs w:val="24"/>
          <w:rtl w:val="0"/>
          <w:rPrChange w:author="Alaric Lightin" w:id="47" w:date="2016-02-28T01:25:26Z">
            <w:rPr>
              <w:rFonts w:ascii="Times New Roman" w:cs="Times New Roman" w:eastAsia="Times New Roman" w:hAnsi="Times New Roman"/>
              <w:i w:val="1"/>
              <w:sz w:val="24"/>
              <w:szCs w:val="24"/>
            </w:rPr>
          </w:rPrChange>
        </w:rPr>
        <w:t xml:space="preserve">вы</w:t>
      </w:r>
      <w:r w:rsidDel="00000000" w:rsidR="00000000" w:rsidRPr="00000000">
        <w:rPr>
          <w:rFonts w:ascii="Times New Roman" w:cs="Times New Roman" w:eastAsia="Times New Roman" w:hAnsi="Times New Roman"/>
          <w:sz w:val="24"/>
          <w:szCs w:val="24"/>
          <w:rtl w:val="0"/>
        </w:rPr>
        <w:t xml:space="preserve"> сможете объяснить, — столь же </w:t>
      </w:r>
      <w:r w:rsidDel="00000000" w:rsidR="00000000" w:rsidRPr="00000000">
        <w:rPr>
          <w:rFonts w:ascii="Times New Roman" w:cs="Times New Roman" w:eastAsia="Times New Roman" w:hAnsi="Times New Roman"/>
          <w:sz w:val="24"/>
          <w:szCs w:val="24"/>
          <w:rtl w:val="0"/>
        </w:rPr>
        <w:t xml:space="preserve">сухо </w:t>
      </w:r>
      <w:r w:rsidDel="00000000" w:rsidR="00000000" w:rsidRPr="00000000">
        <w:rPr>
          <w:rFonts w:ascii="Times New Roman" w:cs="Times New Roman" w:eastAsia="Times New Roman" w:hAnsi="Times New Roman"/>
          <w:sz w:val="24"/>
          <w:szCs w:val="24"/>
          <w:rtl w:val="0"/>
        </w:rPr>
        <w:t xml:space="preserve">ответил Гарри, — как официальный представитель системы образования Хогвартса, почему поимка золотого комара считается учебным достижением, достойным ста пятидесяти баллов факультету?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Улыбка </w:t>
      </w:r>
      <w:r w:rsidDel="00000000" w:rsidR="00000000" w:rsidRPr="00000000">
        <w:rPr>
          <w:rFonts w:ascii="Times New Roman" w:cs="Times New Roman" w:eastAsia="Times New Roman" w:hAnsi="Times New Roman"/>
          <w:sz w:val="24"/>
          <w:szCs w:val="24"/>
          <w:rtl w:val="0"/>
        </w:rPr>
        <w:t xml:space="preserve">тронула</w:t>
      </w:r>
      <w:r w:rsidDel="00000000" w:rsidR="00000000" w:rsidRPr="00000000">
        <w:rPr>
          <w:rFonts w:ascii="Times New Roman" w:cs="Times New Roman" w:eastAsia="Times New Roman" w:hAnsi="Times New Roman"/>
          <w:sz w:val="24"/>
          <w:szCs w:val="24"/>
          <w:rtl w:val="0"/>
        </w:rPr>
        <w:t xml:space="preserve"> губы Северуса.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Хм, </w:t>
      </w:r>
      <w:r w:rsidDel="00000000" w:rsidR="00000000" w:rsidRPr="00000000">
        <w:rPr>
          <w:rFonts w:ascii="Times New Roman" w:cs="Times New Roman" w:eastAsia="Times New Roman" w:hAnsi="Times New Roman"/>
          <w:sz w:val="24"/>
          <w:szCs w:val="24"/>
          <w:rtl w:val="0"/>
        </w:rPr>
        <w:t xml:space="preserve">я был более высокого мнения о вашей проницательности.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в самом деле не способны понять своих одноклассников, Поттер, или просто настолько их не любите, что даже не пытаетесь? Если бы очки квиддича не шли в зачёт Кубка</w:t>
      </w:r>
      <w:r w:rsidDel="00000000" w:rsidR="00000000" w:rsidRPr="00000000">
        <w:rPr>
          <w:rFonts w:ascii="Times New Roman" w:cs="Times New Roman" w:eastAsia="Times New Roman" w:hAnsi="Times New Roman"/>
          <w:sz w:val="24"/>
          <w:szCs w:val="24"/>
          <w:rtl w:val="0"/>
        </w:rPr>
        <w:t xml:space="preserve"> </w:t>
      </w:r>
      <w:ins w:author="Alaric Lightin" w:id="48" w:date="2015-02-17T04:37:34Z">
        <w:r w:rsidDel="00000000" w:rsidR="00000000" w:rsidRPr="00000000">
          <w:rPr>
            <w:rFonts w:ascii="Times New Roman" w:cs="Times New Roman" w:eastAsia="Times New Roman" w:hAnsi="Times New Roman"/>
            <w:sz w:val="24"/>
            <w:szCs w:val="24"/>
            <w:rtl w:val="0"/>
          </w:rPr>
          <w:t xml:space="preserve">школы</w:t>
        </w:r>
      </w:ins>
      <w:del w:author="Alaric Lightin" w:id="48" w:date="2015-02-17T04:37:34Z">
        <w:r w:rsidDel="00000000" w:rsidR="00000000" w:rsidRPr="00000000">
          <w:rPr>
            <w:rFonts w:ascii="Times New Roman" w:cs="Times New Roman" w:eastAsia="Times New Roman" w:hAnsi="Times New Roman"/>
            <w:sz w:val="24"/>
            <w:szCs w:val="24"/>
            <w:rtl w:val="0"/>
          </w:rPr>
          <w:delText xml:space="preserve">факультетов</w:delText>
        </w:r>
      </w:del>
      <w:r w:rsidDel="00000000" w:rsidR="00000000" w:rsidRPr="00000000">
        <w:rPr>
          <w:rFonts w:ascii="Times New Roman" w:cs="Times New Roman" w:eastAsia="Times New Roman" w:hAnsi="Times New Roman"/>
          <w:sz w:val="24"/>
          <w:szCs w:val="24"/>
          <w:rtl w:val="0"/>
        </w:rPr>
        <w:t xml:space="preserve">, то </w:t>
      </w:r>
      <w:ins w:author="Alaric Lightin" w:id="49" w:date="2015-02-17T04:37:58Z">
        <w:r w:rsidDel="00000000" w:rsidR="00000000" w:rsidRPr="00000000">
          <w:rPr>
            <w:rFonts w:ascii="Times New Roman" w:cs="Times New Roman" w:eastAsia="Times New Roman" w:hAnsi="Times New Roman"/>
            <w:sz w:val="24"/>
            <w:szCs w:val="24"/>
            <w:rtl w:val="0"/>
          </w:rPr>
          <w:t xml:space="preserve">практически всем</w:t>
        </w:r>
      </w:ins>
      <w:del w:author="Alaric Lightin" w:id="49" w:date="2015-02-17T04:37:58Z">
        <w:r w:rsidDel="00000000" w:rsidR="00000000" w:rsidRPr="00000000">
          <w:rPr>
            <w:rFonts w:ascii="Times New Roman" w:cs="Times New Roman" w:eastAsia="Times New Roman" w:hAnsi="Times New Roman"/>
            <w:sz w:val="24"/>
            <w:szCs w:val="24"/>
            <w:rtl w:val="0"/>
          </w:rPr>
          <w:delText xml:space="preserve">почти всей школе</w:delText>
        </w:r>
      </w:del>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бы наплевать на эту систему баллов. Она превратилась бы в невразумительное соревнование для учеников вроде вас и мисс Грейнджер.</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Поразительно хороший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От удивления разум Гарри заработал в полную силу.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Учитывая всё известное о профессоре, не было ничего странного в том, что Северус понимал своих учеников, действительно их хорошо понимал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же </w:t>
      </w:r>
      <w:r w:rsidDel="00000000" w:rsidR="00000000" w:rsidRPr="00000000">
        <w:rPr>
          <w:rFonts w:ascii="Times New Roman" w:cs="Times New Roman" w:eastAsia="Times New Roman" w:hAnsi="Times New Roman"/>
          <w:sz w:val="24"/>
          <w:szCs w:val="24"/>
          <w:rtl w:val="0"/>
        </w:rPr>
        <w:t xml:space="preserve">читал</w:t>
      </w:r>
      <w:r w:rsidDel="00000000" w:rsidR="00000000" w:rsidRPr="00000000">
        <w:rPr>
          <w:rFonts w:ascii="Times New Roman" w:cs="Times New Roman" w:eastAsia="Times New Roman" w:hAnsi="Times New Roman"/>
          <w:sz w:val="24"/>
          <w:szCs w:val="24"/>
          <w:rtl w:val="0"/>
        </w:rPr>
        <w:t xml:space="preserve"> их мысли.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книге говорилось, что успешные легилименты встречаются чрезвычайно редко, даже реже, чем </w:t>
      </w:r>
      <w:r w:rsidDel="00000000" w:rsidR="00000000" w:rsidRPr="00000000">
        <w:rPr>
          <w:rFonts w:ascii="Times New Roman" w:cs="Times New Roman" w:eastAsia="Times New Roman" w:hAnsi="Times New Roman"/>
          <w:sz w:val="24"/>
          <w:szCs w:val="24"/>
          <w:rtl w:val="0"/>
        </w:rPr>
        <w:t xml:space="preserve">первоклассные окклюменты</w:t>
      </w:r>
      <w:r w:rsidDel="00000000" w:rsidR="00000000" w:rsidRPr="00000000">
        <w:rPr>
          <w:rFonts w:ascii="Times New Roman" w:cs="Times New Roman" w:eastAsia="Times New Roman" w:hAnsi="Times New Roman"/>
          <w:sz w:val="24"/>
          <w:szCs w:val="24"/>
          <w:rtl w:val="0"/>
        </w:rPr>
        <w:t xml:space="preserve">, так как почти никто не обладает достаточной дисциплиной ума.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Change w:author="Alaric Lightin" w:id="50" w:date="2016-02-28T01:25:47Z">
            <w:rPr>
              <w:rFonts w:ascii="Times New Roman" w:cs="Times New Roman" w:eastAsia="Times New Roman" w:hAnsi="Times New Roman"/>
              <w:i w:val="1"/>
              <w:sz w:val="24"/>
              <w:szCs w:val="24"/>
            </w:rPr>
          </w:rPrChange>
        </w:rPr>
        <w:t xml:space="preserve">Дисциплиной ума?</w:t>
      </w:r>
      <w:ins w:author="Alaric Lightin" w:id="51" w:date="2016-02-28T01:25:47Z">
        <w:r w:rsidDel="00000000" w:rsidR="00000000" w:rsidRPr="00000000">
          <w:rPr>
            <w:rFonts w:ascii="Times New Roman" w:cs="Times New Roman" w:eastAsia="Times New Roman" w:hAnsi="Times New Roman"/>
            <w:sz w:val="24"/>
            <w:szCs w:val="24"/>
            <w:rtl w:val="0"/>
            <w:rPrChange w:author="Alaric Lightin" w:id="50" w:date="2016-02-28T01:25:47Z">
              <w:rPr>
                <w:rFonts w:ascii="Times New Roman" w:cs="Times New Roman" w:eastAsia="Times New Roman" w:hAnsi="Times New Roman"/>
                <w:i w:val="1"/>
                <w:sz w:val="24"/>
                <w:szCs w:val="24"/>
              </w:rPr>
            </w:rPrChange>
          </w:rPr>
          <w:t xml:space="preserve">!</w:t>
        </w:r>
      </w:ins>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Некоторое время назад Гарри собирал свидетельства о человеке, который постоянно выходил из себя во время уроков и отрывался на маленьких детях...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этот же самый человек, когда Гарри сказал, что Тёмный Лорд всё ещё жив, среагировал мгновенно и достоверно — как человек</w:t>
      </w:r>
      <w:r w:rsidDel="00000000" w:rsidR="00000000" w:rsidRPr="00000000">
        <w:rPr>
          <w:rFonts w:ascii="Times New Roman" w:cs="Times New Roman" w:eastAsia="Times New Roman" w:hAnsi="Times New Roman"/>
          <w:sz w:val="24"/>
          <w:szCs w:val="24"/>
          <w:rtl w:val="0"/>
        </w:rPr>
        <w:t xml:space="preserve"> абсолютно несведущий.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Этот человек крался по Хогвартсу как убийца, излучающий опасность...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...что, конечно же, никогда бы не стал делать настоящий убийца. Настоящие убийцы должны выглядеть, как кроткие маленькие бухгалтеры до тех пор, </w:t>
      </w:r>
      <w:r w:rsidDel="00000000" w:rsidR="00000000" w:rsidRPr="00000000">
        <w:rPr>
          <w:rFonts w:ascii="Times New Roman" w:cs="Times New Roman" w:eastAsia="Times New Roman" w:hAnsi="Times New Roman"/>
          <w:sz w:val="24"/>
          <w:szCs w:val="24"/>
          <w:rtl w:val="0"/>
        </w:rPr>
        <w:t xml:space="preserve">пока не убьют тебя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был деканом факультета надменного и аристократичного и носил мантию в пятнах от зелий и ингредиентов, которые магия могла бы очистить за пару минут.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заметил, что пребывает в замешательстве, и оценка возможной угрозы со стороны декана Слизерина выросла астрономически.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Дамблдор считал Северуса своим, и ничто не противоречило этому. Как и обещалось, профессор зельеварения был «страшным, но не жестоким». </w:t>
      </w:r>
      <w:r w:rsidDel="00000000" w:rsidR="00000000" w:rsidRPr="00000000">
        <w:rPr>
          <w:rFonts w:ascii="Times New Roman" w:cs="Times New Roman" w:eastAsia="Times New Roman" w:hAnsi="Times New Roman"/>
          <w:sz w:val="24"/>
          <w:szCs w:val="24"/>
          <w:rtl w:val="0"/>
        </w:rPr>
        <w:t xml:space="preserve">И, как ранее выяснил Гарри, в основе этого лежала причастность Северуса к «Братству», в котором Гарри была отведена роль Фродо.</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Но если бы Северус собирался причинить вред, он, конечно же, не стал бы забирать Гарри на глазах у свидетеля — Гермионы. Он легко мог дождаться момента, когда Гарри будет один...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незаметно прикусил губу.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Когда-то я знал мальчика, который обожал квиддич, — сказал Северус Снейп. — Он был полным идиотом. </w:t>
      </w:r>
      <w:r w:rsidDel="00000000" w:rsidR="00000000" w:rsidRPr="00000000">
        <w:rPr>
          <w:rFonts w:ascii="Times New Roman" w:cs="Times New Roman" w:eastAsia="Times New Roman" w:hAnsi="Times New Roman"/>
          <w:sz w:val="24"/>
          <w:szCs w:val="24"/>
          <w:rtl w:val="0"/>
        </w:rPr>
        <w:t xml:space="preserve">Что для меня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нас обоих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неудивительно.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это к чему?</w:t>
      </w:r>
      <w:r w:rsidDel="00000000" w:rsidR="00000000" w:rsidRPr="00000000">
        <w:rPr>
          <w:rFonts w:ascii="Times New Roman" w:cs="Times New Roman" w:eastAsia="Times New Roman" w:hAnsi="Times New Roman"/>
          <w:sz w:val="24"/>
          <w:szCs w:val="24"/>
          <w:rtl w:val="0"/>
        </w:rPr>
        <w:t xml:space="preserve"> — медленно спросил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Терпение,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повернул голову и затем проскользил своей походкой убийцы в ближайшее ответвление коридора, меньше и </w:t>
      </w:r>
      <w:r w:rsidDel="00000000" w:rsidR="00000000" w:rsidRPr="00000000">
        <w:rPr>
          <w:rFonts w:ascii="Times New Roman" w:cs="Times New Roman" w:eastAsia="Times New Roman" w:hAnsi="Times New Roman"/>
          <w:sz w:val="24"/>
          <w:szCs w:val="24"/>
          <w:rtl w:val="0"/>
        </w:rPr>
        <w:t xml:space="preserve">у</w:t>
      </w:r>
      <w:r w:rsidDel="00000000" w:rsidR="00000000" w:rsidRPr="00000000">
        <w:rPr>
          <w:rFonts w:ascii="Times New Roman" w:cs="Times New Roman" w:eastAsia="Times New Roman" w:hAnsi="Times New Roman"/>
          <w:sz w:val="24"/>
          <w:szCs w:val="24"/>
          <w:rtl w:val="0"/>
        </w:rPr>
        <w:t xml:space="preserve">же предыдущего.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проследовал за ним, размышляя, не будет ли разумнее просто сбежать.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Они повернули, затем повернули ещё раз и зашли в тупик, к обычной пустой стене. Если Хогвартс действительно был построен, а не призван, или наколдован, или порождён, или ещё как-нибудь </w:t>
      </w:r>
      <w:r w:rsidDel="00000000" w:rsidR="00000000" w:rsidRPr="00000000">
        <w:rPr>
          <w:rFonts w:ascii="Times New Roman" w:cs="Times New Roman" w:eastAsia="Times New Roman" w:hAnsi="Times New Roman"/>
          <w:sz w:val="24"/>
          <w:szCs w:val="24"/>
          <w:rtl w:val="0"/>
        </w:rPr>
        <w:t xml:space="preserve">сотворён</w:t>
      </w:r>
      <w:r w:rsidDel="00000000" w:rsidR="00000000" w:rsidRPr="00000000">
        <w:rPr>
          <w:rFonts w:ascii="Times New Roman" w:cs="Times New Roman" w:eastAsia="Times New Roman" w:hAnsi="Times New Roman"/>
          <w:sz w:val="24"/>
          <w:szCs w:val="24"/>
          <w:rtl w:val="0"/>
        </w:rPr>
        <w:t xml:space="preserve">, то у Гарри нашлось бы несколько резких слов в адрес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архитектора, который придумал коридоры, ведущие в никуда.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Квиетус</w:t>
      </w:r>
      <w:r w:rsidDel="00000000" w:rsidR="00000000" w:rsidRPr="00000000">
        <w:rPr>
          <w:rFonts w:ascii="Times New Roman" w:cs="Times New Roman" w:eastAsia="Times New Roman" w:hAnsi="Times New Roman"/>
          <w:sz w:val="24"/>
          <w:szCs w:val="24"/>
          <w:rtl w:val="0"/>
        </w:rPr>
        <w:t xml:space="preserve">, — сказал Северус, затем </w:t>
      </w:r>
      <w:r w:rsidDel="00000000" w:rsidR="00000000" w:rsidRPr="00000000">
        <w:rPr>
          <w:rFonts w:ascii="Times New Roman" w:cs="Times New Roman" w:eastAsia="Times New Roman" w:hAnsi="Times New Roman"/>
          <w:sz w:val="24"/>
          <w:szCs w:val="24"/>
          <w:rtl w:val="0"/>
        </w:rPr>
        <w:t xml:space="preserve">произнёс </w:t>
      </w:r>
      <w:r w:rsidDel="00000000" w:rsidR="00000000" w:rsidRPr="00000000">
        <w:rPr>
          <w:rFonts w:ascii="Times New Roman" w:cs="Times New Roman" w:eastAsia="Times New Roman" w:hAnsi="Times New Roman"/>
          <w:sz w:val="24"/>
          <w:szCs w:val="24"/>
          <w:rtl w:val="0"/>
        </w:rPr>
        <w:t xml:space="preserve">ещё несколько заклинаний.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прислонился к стене, скрестил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руки на груди, и стал следить за лицом Снейпа.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смотрите мне в глаза, Поттер? — произнёс Северус Снейп. — Ваши уроки окклюменции не могли зайти так далеко, чтобы вы смогли противостоять легилименции. Но, возможно, вы уже продвинулись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достаточно, чтобы обнаружить вмешательство. Я не могу быть уверен, потому и не стану рисковать. — Он слегка улыбнулся. — Полагаю, то же самое можно сказать про Дамблдора, </w:t>
      </w:r>
      <w:r w:rsidDel="00000000" w:rsidR="00000000" w:rsidRPr="00000000">
        <w:rPr>
          <w:rFonts w:ascii="Times New Roman" w:cs="Times New Roman" w:eastAsia="Times New Roman" w:hAnsi="Times New Roman"/>
          <w:sz w:val="24"/>
          <w:szCs w:val="24"/>
          <w:rtl w:val="0"/>
        </w:rPr>
        <w:t xml:space="preserve">поэтому </w:t>
      </w:r>
      <w:ins w:author="Alaric Lightin" w:id="52" w:date="2016-02-28T01:26:15Z">
        <w:r w:rsidDel="00000000" w:rsidR="00000000" w:rsidRPr="00000000">
          <w:rPr>
            <w:rFonts w:ascii="Times New Roman" w:cs="Times New Roman" w:eastAsia="Times New Roman" w:hAnsi="Times New Roman"/>
            <w:sz w:val="24"/>
            <w:szCs w:val="24"/>
            <w:rtl w:val="0"/>
          </w:rPr>
          <w:t xml:space="preserve">именно </w:t>
        </w:r>
      </w:ins>
      <w:r w:rsidDel="00000000" w:rsidR="00000000" w:rsidRPr="00000000">
        <w:rPr>
          <w:rFonts w:ascii="Times New Roman" w:cs="Times New Roman" w:eastAsia="Times New Roman" w:hAnsi="Times New Roman"/>
          <w:sz w:val="24"/>
          <w:szCs w:val="24"/>
          <w:rtl w:val="0"/>
          <w:rPrChange w:author="Alaric Lightin" w:id="53" w:date="2016-02-28T01:26:17Z">
            <w:rPr>
              <w:rFonts w:ascii="Times New Roman" w:cs="Times New Roman" w:eastAsia="Times New Roman" w:hAnsi="Times New Roman"/>
              <w:i w:val="1"/>
              <w:sz w:val="24"/>
              <w:szCs w:val="24"/>
            </w:rPr>
          </w:rPrChange>
        </w:rPr>
        <w:t xml:space="preserve">сейчас</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между нами и возможен этот небольшой разговор.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Брови Гарри невольно поползли вверх.</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Для начала, — проговорил Северус, </w:t>
      </w:r>
      <w:r w:rsidDel="00000000" w:rsidR="00000000" w:rsidRPr="00000000">
        <w:rPr>
          <w:rFonts w:ascii="Times New Roman" w:cs="Times New Roman" w:eastAsia="Times New Roman" w:hAnsi="Times New Roman"/>
          <w:sz w:val="24"/>
          <w:szCs w:val="24"/>
          <w:rtl w:val="0"/>
        </w:rPr>
        <w:t xml:space="preserve">сверкнув</w:t>
      </w:r>
      <w:r w:rsidDel="00000000" w:rsidR="00000000" w:rsidRPr="00000000">
        <w:rPr>
          <w:rFonts w:ascii="Times New Roman" w:cs="Times New Roman" w:eastAsia="Times New Roman" w:hAnsi="Times New Roman"/>
          <w:sz w:val="24"/>
          <w:szCs w:val="24"/>
          <w:rtl w:val="0"/>
        </w:rPr>
        <w:t xml:space="preserve"> глазами, — я хотел бы получить от вас обещание держать нашу беседу в тайне </w:t>
      </w:r>
      <w:r w:rsidDel="00000000" w:rsidR="00000000" w:rsidRPr="00000000">
        <w:rPr>
          <w:rFonts w:ascii="Times New Roman" w:cs="Times New Roman" w:eastAsia="Times New Roman" w:hAnsi="Times New Roman"/>
          <w:sz w:val="24"/>
          <w:szCs w:val="24"/>
          <w:rtl w:val="0"/>
          <w:rPrChange w:author="Alaric Lightin" w:id="54" w:date="2016-02-28T01:26:29Z">
            <w:rPr>
              <w:rFonts w:ascii="Times New Roman" w:cs="Times New Roman" w:eastAsia="Times New Roman" w:hAnsi="Times New Roman"/>
              <w:i w:val="1"/>
              <w:sz w:val="24"/>
              <w:szCs w:val="24"/>
            </w:rPr>
          </w:rPrChange>
        </w:rPr>
        <w:t xml:space="preserve">от всех</w:t>
      </w:r>
      <w:ins w:author="Alaric Lightin" w:id="55" w:date="2016-02-28T01:26:35Z">
        <w:r w:rsidDel="00000000" w:rsidR="00000000" w:rsidRPr="00000000">
          <w:rPr>
            <w:rFonts w:ascii="Times New Roman" w:cs="Times New Roman" w:eastAsia="Times New Roman" w:hAnsi="Times New Roman"/>
            <w:sz w:val="24"/>
            <w:szCs w:val="24"/>
            <w:rtl w:val="0"/>
            <w:rPrChange w:author="Alaric Lightin" w:id="54" w:date="2016-02-28T01:26:29Z">
              <w:rPr>
                <w:rFonts w:ascii="Times New Roman" w:cs="Times New Roman" w:eastAsia="Times New Roman" w:hAnsi="Times New Roman"/>
                <w:i w:val="1"/>
                <w:sz w:val="24"/>
                <w:szCs w:val="24"/>
              </w:rPr>
            </w:rPrChange>
          </w:rPr>
          <w:t xml:space="preserve"> без исключения</w:t>
        </w:r>
      </w:ins>
      <w:r w:rsidDel="00000000" w:rsidR="00000000" w:rsidRPr="00000000">
        <w:rPr>
          <w:rFonts w:ascii="Times New Roman" w:cs="Times New Roman" w:eastAsia="Times New Roman" w:hAnsi="Times New Roman"/>
          <w:sz w:val="24"/>
          <w:szCs w:val="24"/>
          <w:rtl w:val="0"/>
        </w:rPr>
        <w:t xml:space="preserve">. Если кто-то в школе спросит, то мы обсуждали вашу домашнюю работу по зельям. А если вопрос будет исходить от Дамблдора или МакГонагалл, то я выдавал вам секреты Драко Малфоя, и </w:t>
      </w:r>
      <w:r w:rsidDel="00000000" w:rsidR="00000000" w:rsidRPr="00000000">
        <w:rPr>
          <w:rFonts w:ascii="Times New Roman" w:cs="Times New Roman" w:eastAsia="Times New Roman" w:hAnsi="Times New Roman"/>
          <w:sz w:val="24"/>
          <w:szCs w:val="24"/>
          <w:rtl w:val="0"/>
        </w:rPr>
        <w:t xml:space="preserve">ни вы, ни я </w:t>
      </w:r>
      <w:r w:rsidDel="00000000" w:rsidR="00000000" w:rsidRPr="00000000">
        <w:rPr>
          <w:rFonts w:ascii="Times New Roman" w:cs="Times New Roman" w:eastAsia="Times New Roman" w:hAnsi="Times New Roman"/>
          <w:sz w:val="24"/>
          <w:szCs w:val="24"/>
          <w:rtl w:val="0"/>
        </w:rPr>
        <w:t xml:space="preserve">не считаем правильным углубляться в детали.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Мозг Гарри попытался просчитать все последствия и выводы из сказанного и столкнулся с нехваткой оперативной памяти.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Итак? — спросил профессор зельеварения.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Хорошо, — медленно проговорил Гарри. Участие в разговоре с обещанием держать его в тайне ограничит его не сильнее, чем </w:t>
      </w:r>
      <w:r w:rsidDel="00000000" w:rsidR="00000000" w:rsidRPr="00000000">
        <w:rPr>
          <w:rFonts w:ascii="Times New Roman" w:cs="Times New Roman" w:eastAsia="Times New Roman" w:hAnsi="Times New Roman"/>
          <w:sz w:val="24"/>
          <w:szCs w:val="24"/>
          <w:rtl w:val="0"/>
          <w:rPrChange w:author="Alaric Lightin" w:id="56" w:date="2016-02-28T01:26:50Z">
            <w:rPr>
              <w:rFonts w:ascii="Times New Roman" w:cs="Times New Roman" w:eastAsia="Times New Roman" w:hAnsi="Times New Roman"/>
              <w:i w:val="1"/>
              <w:sz w:val="24"/>
              <w:szCs w:val="24"/>
            </w:rPr>
          </w:rPrChange>
        </w:rPr>
        <w:t xml:space="preserve">не</w:t>
      </w:r>
      <w:r w:rsidDel="00000000" w:rsidR="00000000" w:rsidRPr="00000000">
        <w:rPr>
          <w:rFonts w:ascii="Times New Roman" w:cs="Times New Roman" w:eastAsia="Times New Roman" w:hAnsi="Times New Roman"/>
          <w:sz w:val="24"/>
          <w:szCs w:val="24"/>
          <w:rtl w:val="0"/>
        </w:rPr>
        <w:t xml:space="preserve">участие с ровно </w:t>
      </w:r>
      <w:r w:rsidDel="00000000" w:rsidR="00000000" w:rsidRPr="00000000">
        <w:rPr>
          <w:rFonts w:ascii="Times New Roman" w:cs="Times New Roman" w:eastAsia="Times New Roman" w:hAnsi="Times New Roman"/>
          <w:sz w:val="24"/>
          <w:szCs w:val="24"/>
          <w:rtl w:val="0"/>
        </w:rPr>
        <w:t xml:space="preserve">такой же н</w:t>
      </w:r>
      <w:r w:rsidDel="00000000" w:rsidR="00000000" w:rsidRPr="00000000">
        <w:rPr>
          <w:rFonts w:ascii="Times New Roman" w:cs="Times New Roman" w:eastAsia="Times New Roman" w:hAnsi="Times New Roman"/>
          <w:sz w:val="24"/>
          <w:szCs w:val="24"/>
          <w:rtl w:val="0"/>
        </w:rPr>
        <w:t xml:space="preserve">евозможностью рассказать о его содержании. — Обещаю.</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пристально смотрел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Однажды в кабинете директора вы сказали, что не </w:t>
      </w:r>
      <w:r w:rsidDel="00000000" w:rsidR="00000000" w:rsidRPr="00000000">
        <w:rPr>
          <w:rFonts w:ascii="Times New Roman" w:cs="Times New Roman" w:eastAsia="Times New Roman" w:hAnsi="Times New Roman"/>
          <w:sz w:val="24"/>
          <w:szCs w:val="24"/>
          <w:rtl w:val="0"/>
        </w:rPr>
        <w:t xml:space="preserve">потерпите</w:t>
      </w:r>
      <w:r w:rsidDel="00000000" w:rsidR="00000000" w:rsidRPr="00000000">
        <w:rPr>
          <w:rFonts w:ascii="Times New Roman" w:cs="Times New Roman" w:eastAsia="Times New Roman" w:hAnsi="Times New Roman"/>
          <w:sz w:val="24"/>
          <w:szCs w:val="24"/>
          <w:rtl w:val="0"/>
        </w:rPr>
        <w:t xml:space="preserve"> грубости или издевательств. И мне стало интересно, насколько вы, Поттер, похожи на своего отца?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Если вы не имеете в виду Майкла Веррес-Эванса, — ответил Гарри, — то я могу вам сказать только то, что я знаю очень мало о Джеймсе Поттере.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кивнул, как будто самому себе.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 пятом курсе Слизерина есть мальчик по и</w:t>
      </w:r>
      <w:r w:rsidDel="00000000" w:rsidR="00000000" w:rsidRPr="00000000">
        <w:rPr>
          <w:rFonts w:ascii="Times New Roman" w:cs="Times New Roman" w:eastAsia="Times New Roman" w:hAnsi="Times New Roman"/>
          <w:sz w:val="24"/>
          <w:szCs w:val="24"/>
          <w:rtl w:val="0"/>
        </w:rPr>
        <w:t xml:space="preserve">мени </w:t>
      </w:r>
      <w:r w:rsidDel="00000000" w:rsidR="00000000" w:rsidRPr="00000000">
        <w:rPr>
          <w:rFonts w:ascii="Times New Roman" w:cs="Times New Roman" w:eastAsia="Times New Roman" w:hAnsi="Times New Roman"/>
          <w:sz w:val="24"/>
          <w:szCs w:val="24"/>
          <w:rtl w:val="0"/>
        </w:rPr>
        <w:t xml:space="preserve">Лесат </w:t>
      </w:r>
      <w:r w:rsidDel="00000000" w:rsidR="00000000" w:rsidRPr="00000000">
        <w:rPr>
          <w:rFonts w:ascii="Times New Roman" w:cs="Times New Roman" w:eastAsia="Times New Roman" w:hAnsi="Times New Roman"/>
          <w:sz w:val="24"/>
          <w:szCs w:val="24"/>
          <w:rtl w:val="0"/>
        </w:rPr>
        <w:t xml:space="preserve">Лестр</w:t>
      </w:r>
      <w:r w:rsidDel="00000000" w:rsidR="00000000" w:rsidRPr="00000000">
        <w:rPr>
          <w:rFonts w:ascii="Times New Roman" w:cs="Times New Roman" w:eastAsia="Times New Roman" w:hAnsi="Times New Roman"/>
          <w:sz w:val="24"/>
          <w:szCs w:val="24"/>
          <w:rtl w:val="0"/>
        </w:rPr>
        <w:t xml:space="preserve">ейндж. Над ним издеваются гриффиндорцы, а я... несколько стеснён в возможностя</w:t>
      </w:r>
      <w:r w:rsidDel="00000000" w:rsidR="00000000" w:rsidRPr="00000000">
        <w:rPr>
          <w:rFonts w:ascii="Times New Roman" w:cs="Times New Roman" w:eastAsia="Times New Roman" w:hAnsi="Times New Roman"/>
          <w:sz w:val="24"/>
          <w:szCs w:val="24"/>
          <w:rtl w:val="0"/>
        </w:rPr>
        <w:t xml:space="preserve">х влиять на подобную ситуацию. Возможно, вы сможете помочь. Если по</w:t>
      </w:r>
      <w:r w:rsidDel="00000000" w:rsidR="00000000" w:rsidRPr="00000000">
        <w:rPr>
          <w:rFonts w:ascii="Times New Roman" w:cs="Times New Roman" w:eastAsia="Times New Roman" w:hAnsi="Times New Roman"/>
          <w:sz w:val="24"/>
          <w:szCs w:val="24"/>
          <w:rtl w:val="0"/>
        </w:rPr>
        <w:t xml:space="preserve">желаете</w:t>
      </w:r>
      <w:r w:rsidDel="00000000" w:rsidR="00000000" w:rsidRPr="00000000">
        <w:rPr>
          <w:rFonts w:ascii="Times New Roman" w:cs="Times New Roman" w:eastAsia="Times New Roman" w:hAnsi="Times New Roman"/>
          <w:sz w:val="24"/>
          <w:szCs w:val="24"/>
          <w:rtl w:val="0"/>
        </w:rPr>
        <w:t xml:space="preserve">. Я не прошу у вас одолжения и не буду ничем вам обязан. </w:t>
      </w:r>
      <w:r w:rsidDel="00000000" w:rsidR="00000000" w:rsidRPr="00000000">
        <w:rPr>
          <w:rFonts w:ascii="Times New Roman" w:cs="Times New Roman" w:eastAsia="Times New Roman" w:hAnsi="Times New Roman"/>
          <w:sz w:val="24"/>
          <w:szCs w:val="24"/>
          <w:rtl w:val="0"/>
        </w:rPr>
        <w:t xml:space="preserve">Я просто предлагаю вам возможность что-нибудь сделать.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смотрел на Северуса и размышлял.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Думаете, это ловушка? — спросил Северус со слабой улыбкой. — Нет, это проверка. Считайте</w:t>
      </w:r>
      <w:r w:rsidDel="00000000" w:rsidR="00000000" w:rsidRPr="00000000">
        <w:rPr>
          <w:rFonts w:ascii="Times New Roman" w:cs="Times New Roman" w:eastAsia="Times New Roman" w:hAnsi="Times New Roman"/>
          <w:sz w:val="24"/>
          <w:szCs w:val="24"/>
          <w:rtl w:val="0"/>
        </w:rPr>
        <w:t xml:space="preserve">, что мне просто любопытно, как вы поступите.</w:t>
      </w:r>
      <w:r w:rsidDel="00000000" w:rsidR="00000000" w:rsidRPr="00000000">
        <w:rPr>
          <w:rFonts w:ascii="Times New Roman" w:cs="Times New Roman" w:eastAsia="Times New Roman" w:hAnsi="Times New Roman"/>
          <w:sz w:val="24"/>
          <w:szCs w:val="24"/>
          <w:rtl w:val="0"/>
        </w:rPr>
        <w:t xml:space="preserve"> Но проблемы Лесата совершенно реальны, равно как и </w:t>
      </w:r>
      <w:r w:rsidDel="00000000" w:rsidR="00000000" w:rsidRPr="00000000">
        <w:rPr>
          <w:rFonts w:ascii="Times New Roman" w:cs="Times New Roman" w:eastAsia="Times New Roman" w:hAnsi="Times New Roman"/>
          <w:sz w:val="24"/>
          <w:szCs w:val="24"/>
          <w:rtl w:val="0"/>
        </w:rPr>
        <w:t xml:space="preserve">сложности, из-за которых я </w:t>
      </w:r>
      <w:r w:rsidDel="00000000" w:rsidR="00000000" w:rsidRPr="00000000">
        <w:rPr>
          <w:rFonts w:ascii="Times New Roman" w:cs="Times New Roman" w:eastAsia="Times New Roman" w:hAnsi="Times New Roman"/>
          <w:sz w:val="24"/>
          <w:szCs w:val="24"/>
          <w:rtl w:val="0"/>
        </w:rPr>
        <w:t xml:space="preserve">не вмешиваюсь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Плохо, когда все знают, что ты — хороший парень, подумал Гарри.</w:t>
      </w:r>
      <w:r w:rsidDel="00000000" w:rsidR="00000000" w:rsidRPr="00000000">
        <w:rPr>
          <w:rFonts w:ascii="Times New Roman" w:cs="Times New Roman" w:eastAsia="Times New Roman" w:hAnsi="Times New Roman"/>
          <w:sz w:val="24"/>
          <w:szCs w:val="24"/>
          <w:rtl w:val="0"/>
        </w:rPr>
        <w:t xml:space="preserve"> Даже зная, что они знают, он не мог </w:t>
      </w:r>
      <w:r w:rsidDel="00000000" w:rsidR="00000000" w:rsidRPr="00000000">
        <w:rPr>
          <w:rFonts w:ascii="Times New Roman" w:cs="Times New Roman" w:eastAsia="Times New Roman" w:hAnsi="Times New Roman"/>
          <w:sz w:val="24"/>
          <w:szCs w:val="24"/>
          <w:rtl w:val="0"/>
        </w:rPr>
        <w:t xml:space="preserve">отказаться от </w:t>
      </w:r>
      <w:r w:rsidDel="00000000" w:rsidR="00000000" w:rsidRPr="00000000">
        <w:rPr>
          <w:rFonts w:ascii="Times New Roman" w:cs="Times New Roman" w:eastAsia="Times New Roman" w:hAnsi="Times New Roman"/>
          <w:sz w:val="24"/>
          <w:szCs w:val="24"/>
          <w:rtl w:val="0"/>
        </w:rPr>
        <w:t xml:space="preserve">приманки.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раз его отец тоже защищал учеников от хулиганов... то </w:t>
      </w:r>
      <w:r w:rsidDel="00000000" w:rsidR="00000000" w:rsidRPr="00000000">
        <w:rPr>
          <w:rFonts w:ascii="Times New Roman" w:cs="Times New Roman" w:eastAsia="Times New Roman" w:hAnsi="Times New Roman"/>
          <w:sz w:val="24"/>
          <w:szCs w:val="24"/>
          <w:rtl w:val="0"/>
        </w:rPr>
        <w:t xml:space="preserve">уже не столь важно, что стоит за просьбой Северуса</w:t>
      </w:r>
      <w:r w:rsidDel="00000000" w:rsidR="00000000" w:rsidRPr="00000000">
        <w:rPr>
          <w:rFonts w:ascii="Times New Roman" w:cs="Times New Roman" w:eastAsia="Times New Roman" w:hAnsi="Times New Roman"/>
          <w:sz w:val="24"/>
          <w:szCs w:val="24"/>
          <w:rtl w:val="0"/>
        </w:rPr>
        <w:t xml:space="preserve">. Гарри чувствовал внутри тепло и гордость </w:t>
      </w:r>
      <w:r w:rsidDel="00000000" w:rsidR="00000000" w:rsidRPr="00000000">
        <w:rPr>
          <w:rFonts w:ascii="Times New Roman" w:cs="Times New Roman" w:eastAsia="Times New Roman" w:hAnsi="Times New Roman"/>
          <w:sz w:val="24"/>
          <w:szCs w:val="24"/>
          <w:rtl w:val="0"/>
        </w:rPr>
        <w:t xml:space="preserve">и не мог спокойно уйти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Отлично, — сказал он. — Расскажите мне про Лесата. П</w:t>
      </w:r>
      <w:r w:rsidDel="00000000" w:rsidR="00000000" w:rsidRPr="00000000">
        <w:rPr>
          <w:rFonts w:ascii="Times New Roman" w:cs="Times New Roman" w:eastAsia="Times New Roman" w:hAnsi="Times New Roman"/>
          <w:sz w:val="24"/>
          <w:szCs w:val="24"/>
          <w:rtl w:val="0"/>
        </w:rPr>
        <w:t xml:space="preserve">очему над ним издеваются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Слабая улыбка исчезла с лица Северуса.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полагаете, </w:t>
      </w:r>
      <w:ins w:author="Alaric Lightin" w:id="57" w:date="2016-02-28T01:27:26Z">
        <w:r w:rsidDel="00000000" w:rsidR="00000000" w:rsidRPr="00000000">
          <w:rPr>
            <w:rFonts w:ascii="Times New Roman" w:cs="Times New Roman" w:eastAsia="Times New Roman" w:hAnsi="Times New Roman"/>
            <w:sz w:val="24"/>
            <w:szCs w:val="24"/>
            <w:rtl w:val="0"/>
          </w:rPr>
          <w:t xml:space="preserve">для этого </w:t>
        </w:r>
      </w:ins>
      <w:r w:rsidDel="00000000" w:rsidR="00000000" w:rsidRPr="00000000">
        <w:rPr>
          <w:rFonts w:ascii="Times New Roman" w:cs="Times New Roman" w:eastAsia="Times New Roman" w:hAnsi="Times New Roman"/>
          <w:sz w:val="24"/>
          <w:szCs w:val="24"/>
          <w:rtl w:val="0"/>
        </w:rPr>
        <w:t xml:space="preserve">есть </w:t>
      </w:r>
      <w:r w:rsidDel="00000000" w:rsidR="00000000" w:rsidRPr="00000000">
        <w:rPr>
          <w:rFonts w:ascii="Times New Roman" w:cs="Times New Roman" w:eastAsia="Times New Roman" w:hAnsi="Times New Roman"/>
          <w:sz w:val="24"/>
          <w:szCs w:val="24"/>
          <w:rtl w:val="0"/>
          <w:rPrChange w:author="Alaric Lightin" w:id="58" w:date="2016-02-28T01:27:19Z">
            <w:rPr>
              <w:rFonts w:ascii="Times New Roman" w:cs="Times New Roman" w:eastAsia="Times New Roman" w:hAnsi="Times New Roman"/>
              <w:i w:val="1"/>
              <w:sz w:val="24"/>
              <w:szCs w:val="24"/>
            </w:rPr>
          </w:rPrChange>
        </w:rPr>
        <w:t xml:space="preserve">причины</w:t>
      </w:r>
      <w:r w:rsidDel="00000000" w:rsidR="00000000" w:rsidRPr="00000000">
        <w:rPr>
          <w:rFonts w:ascii="Times New Roman" w:cs="Times New Roman" w:eastAsia="Times New Roman" w:hAnsi="Times New Roman"/>
          <w:sz w:val="24"/>
          <w:szCs w:val="24"/>
          <w:rtl w:val="0"/>
        </w:rPr>
        <w:t xml:space="preserve">,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Возможно, их нет, — спокойно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ответил Гарри, — мне просто пришла в голову мысль, что, может быть, он столкнул с лестницы какую-нибудь маловажную грязнокровку.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Лесат Лестрейндж, — холодно произнес Северус, — это </w:t>
      </w:r>
      <w:r w:rsidDel="00000000" w:rsidR="00000000" w:rsidRPr="00000000">
        <w:rPr>
          <w:rFonts w:ascii="Times New Roman" w:cs="Times New Roman" w:eastAsia="Times New Roman" w:hAnsi="Times New Roman"/>
          <w:sz w:val="24"/>
          <w:szCs w:val="24"/>
          <w:rtl w:val="0"/>
        </w:rPr>
        <w:t xml:space="preserve">сын </w:t>
      </w:r>
      <w:r w:rsidDel="00000000" w:rsidR="00000000" w:rsidRPr="00000000">
        <w:rPr>
          <w:rFonts w:ascii="Times New Roman" w:cs="Times New Roman" w:eastAsia="Times New Roman" w:hAnsi="Times New Roman"/>
          <w:sz w:val="24"/>
          <w:szCs w:val="24"/>
          <w:rtl w:val="0"/>
        </w:rPr>
        <w:t xml:space="preserve">Беллатрисы Блэк, наиболее фанатичной и злобной приспешницы Тёмного Лорда, признанный бастард Ра</w:t>
      </w:r>
      <w:ins w:author="Alaric Lightin" w:id="59" w:date="2015-12-03T03:50:37Z">
        <w:r w:rsidDel="00000000" w:rsidR="00000000" w:rsidRPr="00000000">
          <w:rPr>
            <w:rFonts w:ascii="Times New Roman" w:cs="Times New Roman" w:eastAsia="Times New Roman" w:hAnsi="Times New Roman"/>
            <w:sz w:val="24"/>
            <w:szCs w:val="24"/>
            <w:rtl w:val="0"/>
          </w:rPr>
          <w:t xml:space="preserve">баст</w:t>
        </w:r>
      </w:ins>
      <w:del w:author="Alaric Lightin" w:id="59" w:date="2015-12-03T03:50:37Z">
        <w:r w:rsidDel="00000000" w:rsidR="00000000" w:rsidRPr="00000000">
          <w:rPr>
            <w:rFonts w:ascii="Times New Roman" w:cs="Times New Roman" w:eastAsia="Times New Roman" w:hAnsi="Times New Roman"/>
            <w:sz w:val="24"/>
            <w:szCs w:val="24"/>
            <w:rtl w:val="0"/>
          </w:rPr>
          <w:delText xml:space="preserve">стаб</w:delText>
        </w:r>
      </w:del>
      <w:r w:rsidDel="00000000" w:rsidR="00000000" w:rsidRPr="00000000">
        <w:rPr>
          <w:rFonts w:ascii="Times New Roman" w:cs="Times New Roman" w:eastAsia="Times New Roman" w:hAnsi="Times New Roman"/>
          <w:sz w:val="24"/>
          <w:szCs w:val="24"/>
          <w:rtl w:val="0"/>
        </w:rPr>
        <w:t xml:space="preserve">ана Лестрейнджа. Вскоре после смерти Тёмного Лорда Беллатриса, Ра</w:t>
      </w:r>
      <w:ins w:author="Alaric Lightin" w:id="60" w:date="2015-12-03T03:50:55Z">
        <w:r w:rsidDel="00000000" w:rsidR="00000000" w:rsidRPr="00000000">
          <w:rPr>
            <w:rFonts w:ascii="Times New Roman" w:cs="Times New Roman" w:eastAsia="Times New Roman" w:hAnsi="Times New Roman"/>
            <w:sz w:val="24"/>
            <w:szCs w:val="24"/>
            <w:rtl w:val="0"/>
          </w:rPr>
          <w:t xml:space="preserve">баст</w:t>
        </w:r>
      </w:ins>
      <w:del w:author="Alaric Lightin" w:id="60" w:date="2015-12-03T03:50:55Z">
        <w:r w:rsidDel="00000000" w:rsidR="00000000" w:rsidRPr="00000000">
          <w:rPr>
            <w:rFonts w:ascii="Times New Roman" w:cs="Times New Roman" w:eastAsia="Times New Roman" w:hAnsi="Times New Roman"/>
            <w:sz w:val="24"/>
            <w:szCs w:val="24"/>
            <w:rtl w:val="0"/>
          </w:rPr>
          <w:delText xml:space="preserve">стаб</w:delText>
        </w:r>
      </w:del>
      <w:r w:rsidDel="00000000" w:rsidR="00000000" w:rsidRPr="00000000">
        <w:rPr>
          <w:rFonts w:ascii="Times New Roman" w:cs="Times New Roman" w:eastAsia="Times New Roman" w:hAnsi="Times New Roman"/>
          <w:sz w:val="24"/>
          <w:szCs w:val="24"/>
          <w:rtl w:val="0"/>
        </w:rPr>
        <w:t xml:space="preserve">ан и его брат Родольфус были </w:t>
      </w:r>
      <w:r w:rsidDel="00000000" w:rsidR="00000000" w:rsidRPr="00000000">
        <w:rPr>
          <w:rFonts w:ascii="Times New Roman" w:cs="Times New Roman" w:eastAsia="Times New Roman" w:hAnsi="Times New Roman"/>
          <w:sz w:val="24"/>
          <w:szCs w:val="24"/>
          <w:rtl w:val="0"/>
        </w:rPr>
        <w:t xml:space="preserve">схвачены</w:t>
      </w:r>
      <w:r w:rsidDel="00000000" w:rsidR="00000000" w:rsidRPr="00000000">
        <w:rPr>
          <w:rFonts w:ascii="Times New Roman" w:cs="Times New Roman" w:eastAsia="Times New Roman" w:hAnsi="Times New Roman"/>
          <w:sz w:val="24"/>
          <w:szCs w:val="24"/>
          <w:rtl w:val="0"/>
        </w:rPr>
        <w:t xml:space="preserve">, когда они пытали Алису и Фрэнка </w:t>
      </w:r>
      <w:r w:rsidDel="00000000" w:rsidR="00000000" w:rsidRPr="00000000">
        <w:rPr>
          <w:rFonts w:ascii="Times New Roman" w:cs="Times New Roman" w:eastAsia="Times New Roman" w:hAnsi="Times New Roman"/>
          <w:sz w:val="24"/>
          <w:szCs w:val="24"/>
          <w:rtl w:val="0"/>
        </w:rPr>
        <w:t xml:space="preserve">Лонгботтом</w:t>
      </w:r>
      <w:r w:rsidDel="00000000" w:rsidR="00000000" w:rsidRPr="00000000">
        <w:rPr>
          <w:rFonts w:ascii="Times New Roman" w:cs="Times New Roman" w:eastAsia="Times New Roman" w:hAnsi="Times New Roman"/>
          <w:sz w:val="24"/>
          <w:szCs w:val="24"/>
          <w:rtl w:val="0"/>
        </w:rPr>
        <w:t xml:space="preserve">ов. Все трое получили пожизненное заключение в Азкабане. Лонгботтомы сошли с ума от длительного применения заклинания Круциатус и до сих пор </w:t>
      </w:r>
      <w:r w:rsidDel="00000000" w:rsidR="00000000" w:rsidRPr="00000000">
        <w:rPr>
          <w:rFonts w:ascii="Times New Roman" w:cs="Times New Roman" w:eastAsia="Times New Roman" w:hAnsi="Times New Roman"/>
          <w:sz w:val="24"/>
          <w:szCs w:val="24"/>
          <w:rtl w:val="0"/>
        </w:rPr>
        <w:t xml:space="preserve">находятся </w:t>
      </w:r>
      <w:r w:rsidDel="00000000" w:rsidR="00000000" w:rsidRPr="00000000">
        <w:rPr>
          <w:rFonts w:ascii="Times New Roman" w:cs="Times New Roman" w:eastAsia="Times New Roman" w:hAnsi="Times New Roman"/>
          <w:sz w:val="24"/>
          <w:szCs w:val="24"/>
          <w:rtl w:val="0"/>
        </w:rPr>
        <w:t xml:space="preserve">в больнице Святого Мунго, в палате для безнадёжно больных. Является ли что-то из перечисленного хорошей причиной для издевательств над Лесатом,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Вовсе нет, — по-прежнему спокойно сказал Гарри. — А сам Лесат не совершал ничего такого, о чём вам было бы известно?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Слабая улыбка вновь коснулась губ Северуса.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не более святой, чем любой из нас. Но он не толкал грязнокровок с лестниц, </w:t>
      </w:r>
      <w:r w:rsidDel="00000000" w:rsidR="00000000" w:rsidRPr="00000000">
        <w:rPr>
          <w:rFonts w:ascii="Times New Roman" w:cs="Times New Roman" w:eastAsia="Times New Roman" w:hAnsi="Times New Roman"/>
          <w:sz w:val="24"/>
          <w:szCs w:val="24"/>
          <w:rtl w:val="0"/>
        </w:rPr>
        <w:t xml:space="preserve">во всяком случае я об этом не слышал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 видели в его мыслях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Выражение лица Северуса было по-прежнему </w:t>
      </w:r>
      <w:r w:rsidDel="00000000" w:rsidR="00000000" w:rsidRPr="00000000">
        <w:rPr>
          <w:rFonts w:ascii="Times New Roman" w:cs="Times New Roman" w:eastAsia="Times New Roman" w:hAnsi="Times New Roman"/>
          <w:sz w:val="24"/>
          <w:szCs w:val="24"/>
          <w:rtl w:val="0"/>
        </w:rPr>
        <w:t xml:space="preserve">холодным.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нарушал его приватности, Поттер. </w:t>
      </w:r>
      <w:r w:rsidDel="00000000" w:rsidR="00000000" w:rsidRPr="00000000">
        <w:rPr>
          <w:rFonts w:ascii="Times New Roman" w:cs="Times New Roman" w:eastAsia="Times New Roman" w:hAnsi="Times New Roman"/>
          <w:sz w:val="24"/>
          <w:szCs w:val="24"/>
          <w:rtl w:val="0"/>
        </w:rPr>
        <w:t xml:space="preserve">Но я заглядывал в гриффиндорцев</w:t>
      </w:r>
      <w:r w:rsidDel="00000000" w:rsidR="00000000" w:rsidRPr="00000000">
        <w:rPr>
          <w:rFonts w:ascii="Times New Roman" w:cs="Times New Roman" w:eastAsia="Times New Roman" w:hAnsi="Times New Roman"/>
          <w:sz w:val="24"/>
          <w:szCs w:val="24"/>
          <w:rtl w:val="0"/>
        </w:rPr>
        <w:t xml:space="preserve">. Он просто удобная цель для их </w:t>
      </w:r>
      <w:r w:rsidDel="00000000" w:rsidR="00000000" w:rsidRPr="00000000">
        <w:rPr>
          <w:rFonts w:ascii="Times New Roman" w:cs="Times New Roman" w:eastAsia="Times New Roman" w:hAnsi="Times New Roman"/>
          <w:sz w:val="24"/>
          <w:szCs w:val="24"/>
          <w:rtl w:val="0"/>
        </w:rPr>
        <w:t xml:space="preserve">мелочного самоутверждения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Холодная волна гнева прокатилась по спине Гарри, и ему пришлось напомнить себе, что Северус может и не быть правдивым источником сведений.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вы считаете, — произнес Гарри, — что вмешательство Гарри Поттера, Мальчика-Который-Выжил, может оказаться действенным.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Именно, — ответил Северус и сообщил Гарри, когда и где гриффиндорцы планируют очередную маленькую забаву.</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Главный коридор второго этажа Хогвартса проходит через центр замка и направлен по оси «север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юг». В его центре есть небольшое ответвление, которое через дюжину шагов поворачивает под прямым углом, образуя букву «Г», а ещё через дюжину шагов заканчивается о</w:t>
      </w:r>
      <w:r w:rsidDel="00000000" w:rsidR="00000000" w:rsidRPr="00000000">
        <w:rPr>
          <w:rFonts w:ascii="Times New Roman" w:cs="Times New Roman" w:eastAsia="Times New Roman" w:hAnsi="Times New Roman"/>
          <w:sz w:val="24"/>
          <w:szCs w:val="24"/>
          <w:rtl w:val="0"/>
        </w:rPr>
        <w:t xml:space="preserve">коло широкого окна. </w:t>
      </w:r>
      <w:r w:rsidDel="00000000" w:rsidR="00000000" w:rsidRPr="00000000">
        <w:rPr>
          <w:rFonts w:ascii="Times New Roman" w:cs="Times New Roman" w:eastAsia="Times New Roman" w:hAnsi="Times New Roman"/>
          <w:sz w:val="24"/>
          <w:szCs w:val="24"/>
          <w:rtl w:val="0"/>
        </w:rPr>
        <w:t xml:space="preserve">Из этого окна с высоты трёх этажей было видно, как лёгкий дождик поливал восточную часть территории замка.</w:t>
      </w:r>
      <w:r w:rsidDel="00000000" w:rsidR="00000000" w:rsidRPr="00000000">
        <w:rPr>
          <w:rFonts w:ascii="Times New Roman" w:cs="Times New Roman" w:eastAsia="Times New Roman" w:hAnsi="Times New Roman"/>
          <w:sz w:val="24"/>
          <w:szCs w:val="24"/>
          <w:rtl w:val="0"/>
        </w:rPr>
        <w:t xml:space="preserve"> Стоя у окна, нельзя услышать, что происходит в главном коридоре, а из главного ко</w:t>
      </w:r>
      <w:r w:rsidDel="00000000" w:rsidR="00000000" w:rsidRPr="00000000">
        <w:rPr>
          <w:rFonts w:ascii="Times New Roman" w:cs="Times New Roman" w:eastAsia="Times New Roman" w:hAnsi="Times New Roman"/>
          <w:sz w:val="24"/>
          <w:szCs w:val="24"/>
          <w:rtl w:val="0"/>
        </w:rPr>
        <w:t xml:space="preserve">ридора нельзя услышать происходящее у окна. Если кто-то думает, что это странно, он слишком мало был в Хогвартсе.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Четыре мальчика в мантиях с красной оторочкой громко смеялись. Мальчик в мантии с зелёной оторочкой кричал и отчаянно пытался уцепиться за края окна, в которое его пытались вытолкнуть эти четверо. Конечно, это была всего лишь шутка. Кроме того, падение с такой высоты не убьёт волшебника. Все развлекаются. Если кто-то думает, что это странно...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61" w:date="2016-02-28T01:27:50Z">
            <w:rPr>
              <w:rFonts w:ascii="Times New Roman" w:cs="Times New Roman" w:eastAsia="Times New Roman" w:hAnsi="Times New Roman"/>
              <w:i w:val="1"/>
              <w:sz w:val="24"/>
              <w:szCs w:val="24"/>
            </w:rPr>
          </w:rPrChange>
        </w:rPr>
        <w:t xml:space="preserve">Что вы делаете?</w:t>
      </w:r>
      <w:ins w:author="Alaric Lightin" w:id="62" w:date="2016-02-28T01:27:53Z">
        <w:r w:rsidDel="00000000" w:rsidR="00000000" w:rsidRPr="00000000">
          <w:rPr>
            <w:rFonts w:ascii="Times New Roman" w:cs="Times New Roman" w:eastAsia="Times New Roman" w:hAnsi="Times New Roman"/>
            <w:sz w:val="24"/>
            <w:szCs w:val="24"/>
            <w:rtl w:val="0"/>
            <w:rPrChange w:author="Alaric Lightin" w:id="61" w:date="2016-02-28T01:27:50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 раздался голос шестого мальчика.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Четвёрка в мантиях </w:t>
      </w:r>
      <w:r w:rsidDel="00000000" w:rsidR="00000000" w:rsidRPr="00000000">
        <w:rPr>
          <w:rFonts w:ascii="Times New Roman" w:cs="Times New Roman" w:eastAsia="Times New Roman" w:hAnsi="Times New Roman"/>
          <w:sz w:val="24"/>
          <w:szCs w:val="24"/>
          <w:rtl w:val="0"/>
        </w:rPr>
        <w:t xml:space="preserve">с красной оторочкой </w:t>
      </w:r>
      <w:r w:rsidDel="00000000" w:rsidR="00000000" w:rsidRPr="00000000">
        <w:rPr>
          <w:rFonts w:ascii="Times New Roman" w:cs="Times New Roman" w:eastAsia="Times New Roman" w:hAnsi="Times New Roman"/>
          <w:sz w:val="24"/>
          <w:szCs w:val="24"/>
          <w:rtl w:val="0"/>
        </w:rPr>
        <w:t xml:space="preserve">резко развернулась. Мальчик в мантии с зелёной оторочкой отчаянно рванулся внутрь и свалился на пол. Его лицо блестело от слез.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 — с облегчением произнёс самый</w:t>
      </w:r>
      <w:r w:rsidDel="00000000" w:rsidR="00000000" w:rsidRPr="00000000">
        <w:rPr>
          <w:rFonts w:ascii="Times New Roman" w:cs="Times New Roman" w:eastAsia="Times New Roman" w:hAnsi="Times New Roman"/>
          <w:sz w:val="24"/>
          <w:szCs w:val="24"/>
          <w:rtl w:val="0"/>
        </w:rPr>
        <w:t xml:space="preserve"> красивый</w:t>
      </w:r>
      <w:r w:rsidDel="00000000" w:rsidR="00000000" w:rsidRPr="00000000">
        <w:rPr>
          <w:rFonts w:ascii="Times New Roman" w:cs="Times New Roman" w:eastAsia="Times New Roman" w:hAnsi="Times New Roman"/>
          <w:sz w:val="24"/>
          <w:szCs w:val="24"/>
          <w:rtl w:val="0"/>
        </w:rPr>
        <w:t xml:space="preserve"> из четверки, — это </w:t>
      </w:r>
      <w:r w:rsidDel="00000000" w:rsidR="00000000" w:rsidRPr="00000000">
        <w:rPr>
          <w:rFonts w:ascii="Times New Roman" w:cs="Times New Roman" w:eastAsia="Times New Roman" w:hAnsi="Times New Roman"/>
          <w:sz w:val="24"/>
          <w:szCs w:val="24"/>
          <w:rtl w:val="0"/>
          <w:rPrChange w:author="Alaric Lightin" w:id="63" w:date="2016-02-28T01:27:58Z">
            <w:rPr>
              <w:rFonts w:ascii="Times New Roman" w:cs="Times New Roman" w:eastAsia="Times New Roman" w:hAnsi="Times New Roman"/>
              <w:i w:val="1"/>
              <w:sz w:val="24"/>
              <w:szCs w:val="24"/>
            </w:rPr>
          </w:rPrChange>
        </w:rPr>
        <w:t xml:space="preserve">ты</w:t>
      </w:r>
      <w:r w:rsidDel="00000000" w:rsidR="00000000" w:rsidRPr="00000000">
        <w:rPr>
          <w:rFonts w:ascii="Times New Roman" w:cs="Times New Roman" w:eastAsia="Times New Roman" w:hAnsi="Times New Roman"/>
          <w:sz w:val="24"/>
          <w:szCs w:val="24"/>
          <w:rtl w:val="0"/>
        </w:rPr>
        <w:t xml:space="preserve">. Эй, Лесси, знаешь, кто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 на полу не ответил, </w:t>
      </w:r>
      <w:r w:rsidDel="00000000" w:rsidR="00000000" w:rsidRPr="00000000">
        <w:rPr>
          <w:rFonts w:ascii="Times New Roman" w:cs="Times New Roman" w:eastAsia="Times New Roman" w:hAnsi="Times New Roman"/>
          <w:sz w:val="24"/>
          <w:szCs w:val="24"/>
          <w:rtl w:val="0"/>
        </w:rPr>
        <w:t xml:space="preserve">пытаясь совладать со всхлипами, </w:t>
      </w:r>
      <w:r w:rsidDel="00000000" w:rsidR="00000000" w:rsidRPr="00000000">
        <w:rPr>
          <w:rFonts w:ascii="Times New Roman" w:cs="Times New Roman" w:eastAsia="Times New Roman" w:hAnsi="Times New Roman"/>
          <w:sz w:val="24"/>
          <w:szCs w:val="24"/>
          <w:rtl w:val="0"/>
        </w:rPr>
        <w:t xml:space="preserve">и говоривший занёс ногу, чтобы его пнуть.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Прекрати! — крикнул шестой мальчик.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Уже занёсший ногу мальчик в мантии с красной оторочкой покачнулся.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Гм, — произнёс он, — а </w:t>
      </w:r>
      <w:r w:rsidDel="00000000" w:rsidR="00000000" w:rsidRPr="00000000">
        <w:rPr>
          <w:rFonts w:ascii="Times New Roman" w:cs="Times New Roman" w:eastAsia="Times New Roman" w:hAnsi="Times New Roman"/>
          <w:sz w:val="24"/>
          <w:szCs w:val="24"/>
          <w:rtl w:val="0"/>
          <w:rPrChange w:author="Alaric Lightin" w:id="64" w:date="2016-02-28T01:28:04Z">
            <w:rPr>
              <w:rFonts w:ascii="Times New Roman" w:cs="Times New Roman" w:eastAsia="Times New Roman" w:hAnsi="Times New Roman"/>
              <w:i w:val="1"/>
              <w:sz w:val="24"/>
              <w:szCs w:val="24"/>
            </w:rPr>
          </w:rPrChange>
        </w:rPr>
        <w:t xml:space="preserve">ты</w:t>
      </w:r>
      <w:ins w:author="Alaric Lightin" w:id="65" w:date="2016-02-28T01:28:06Z">
        <w:r w:rsidDel="00000000" w:rsidR="00000000" w:rsidRPr="00000000">
          <w:rPr>
            <w:rFonts w:ascii="Times New Roman" w:cs="Times New Roman" w:eastAsia="Times New Roman" w:hAnsi="Times New Roman"/>
            <w:sz w:val="24"/>
            <w:szCs w:val="24"/>
            <w:rtl w:val="0"/>
            <w:rPrChange w:author="Alaric Lightin" w:id="64" w:date="2016-02-28T01:28:04Z">
              <w:rPr>
                <w:rFonts w:ascii="Times New Roman" w:cs="Times New Roman" w:eastAsia="Times New Roman" w:hAnsi="Times New Roman"/>
                <w:i w:val="1"/>
                <w:sz w:val="24"/>
                <w:szCs w:val="24"/>
              </w:rPr>
            </w:rPrChange>
          </w:rPr>
          <w:t xml:space="preserve">-то</w:t>
        </w:r>
      </w:ins>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знаешь, кто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Лесат Лестрейндж, — ответил шестой мальчик, тяжело дыша, — и </w:t>
      </w:r>
      <w:r w:rsidDel="00000000" w:rsidR="00000000" w:rsidRPr="00000000">
        <w:rPr>
          <w:rFonts w:ascii="Times New Roman" w:cs="Times New Roman" w:eastAsia="Times New Roman" w:hAnsi="Times New Roman"/>
          <w:sz w:val="24"/>
          <w:szCs w:val="24"/>
          <w:rtl w:val="0"/>
          <w:rPrChange w:author="Alaric Lightin" w:id="66" w:date="2016-02-28T01:28:13Z">
            <w:rPr>
              <w:rFonts w:ascii="Times New Roman" w:cs="Times New Roman" w:eastAsia="Times New Roman" w:hAnsi="Times New Roman"/>
              <w:i w:val="1"/>
              <w:sz w:val="24"/>
              <w:szCs w:val="24"/>
            </w:rPr>
          </w:rPrChange>
        </w:rPr>
        <w:t xml:space="preserve">он</w:t>
      </w:r>
      <w:r w:rsidDel="00000000" w:rsidR="00000000" w:rsidRPr="00000000">
        <w:rPr>
          <w:rFonts w:ascii="Times New Roman" w:cs="Times New Roman" w:eastAsia="Times New Roman" w:hAnsi="Times New Roman"/>
          <w:sz w:val="24"/>
          <w:szCs w:val="24"/>
          <w:rtl w:val="0"/>
        </w:rPr>
        <w:t xml:space="preserve"> ничего не сделал моим родителям, ему было всего пять лет.</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Лонгботтом </w:t>
      </w:r>
      <w:r w:rsidDel="00000000" w:rsidR="00000000" w:rsidRPr="00000000">
        <w:rPr>
          <w:rFonts w:ascii="Times New Roman" w:cs="Times New Roman" w:eastAsia="Times New Roman" w:hAnsi="Times New Roman"/>
          <w:sz w:val="24"/>
          <w:szCs w:val="24"/>
          <w:rtl w:val="0"/>
        </w:rPr>
        <w:t xml:space="preserve">не сводил глаз с</w:t>
      </w:r>
      <w:r w:rsidDel="00000000" w:rsidR="00000000" w:rsidRPr="00000000">
        <w:rPr>
          <w:rFonts w:ascii="Times New Roman" w:cs="Times New Roman" w:eastAsia="Times New Roman" w:hAnsi="Times New Roman"/>
          <w:sz w:val="24"/>
          <w:szCs w:val="24"/>
          <w:rtl w:val="0"/>
        </w:rPr>
        <w:t xml:space="preserve"> четырёх огромных хулиганов-пятикурсников и изо всех сил старался </w:t>
      </w:r>
      <w:r w:rsidDel="00000000" w:rsidR="00000000" w:rsidRPr="00000000">
        <w:rPr>
          <w:rFonts w:ascii="Times New Roman" w:cs="Times New Roman" w:eastAsia="Times New Roman" w:hAnsi="Times New Roman"/>
          <w:sz w:val="24"/>
          <w:szCs w:val="24"/>
          <w:rtl w:val="0"/>
        </w:rPr>
        <w:t xml:space="preserve">унять дрожь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Надо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было просто сказать Гарри Поттеру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Почему </w:t>
      </w:r>
      <w:r w:rsidDel="00000000" w:rsidR="00000000" w:rsidRPr="00000000">
        <w:rPr>
          <w:rFonts w:ascii="Times New Roman" w:cs="Times New Roman" w:eastAsia="Times New Roman" w:hAnsi="Times New Roman"/>
          <w:sz w:val="24"/>
          <w:szCs w:val="24"/>
          <w:rtl w:val="0"/>
          <w:rPrChange w:author="Alaric Lightin" w:id="67" w:date="2016-02-28T01:28:20Z">
            <w:rPr>
              <w:rFonts w:ascii="Times New Roman" w:cs="Times New Roman" w:eastAsia="Times New Roman" w:hAnsi="Times New Roman"/>
              <w:i w:val="1"/>
              <w:sz w:val="24"/>
              <w:szCs w:val="24"/>
            </w:rPr>
          </w:rPrChange>
        </w:rPr>
        <w:t xml:space="preserve">ты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защищаешь его? — </w:t>
      </w:r>
      <w:r w:rsidDel="00000000" w:rsidR="00000000" w:rsidRPr="00000000">
        <w:rPr>
          <w:rFonts w:ascii="Times New Roman" w:cs="Times New Roman" w:eastAsia="Times New Roman" w:hAnsi="Times New Roman"/>
          <w:sz w:val="24"/>
          <w:szCs w:val="24"/>
          <w:rtl w:val="0"/>
        </w:rPr>
        <w:t xml:space="preserve">красавчик явно был сбит с толку, но это не помешало ему тут же перейти в нападение</w:t>
      </w:r>
      <w:r w:rsidDel="00000000" w:rsidR="00000000" w:rsidRPr="00000000">
        <w:rPr>
          <w:rFonts w:ascii="Times New Roman" w:cs="Times New Roman" w:eastAsia="Times New Roman" w:hAnsi="Times New Roman"/>
          <w:sz w:val="24"/>
          <w:szCs w:val="24"/>
          <w:rtl w:val="0"/>
        </w:rPr>
        <w:t xml:space="preserve">. — Он </w:t>
      </w:r>
      <w:r w:rsidDel="00000000" w:rsidR="00000000" w:rsidRPr="00000000">
        <w:rPr>
          <w:rFonts w:ascii="Times New Roman" w:cs="Times New Roman" w:eastAsia="Times New Roman" w:hAnsi="Times New Roman"/>
          <w:sz w:val="24"/>
          <w:szCs w:val="24"/>
          <w:rtl w:val="0"/>
          <w:rPrChange w:author="Alaric Lightin" w:id="68" w:date="2016-02-28T01:28:24Z">
            <w:rPr>
              <w:rFonts w:ascii="Times New Roman" w:cs="Times New Roman" w:eastAsia="Times New Roman" w:hAnsi="Times New Roman"/>
              <w:i w:val="1"/>
              <w:sz w:val="24"/>
              <w:szCs w:val="24"/>
            </w:rPr>
          </w:rPrChange>
        </w:rPr>
        <w:t xml:space="preserve">слизеринец</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Change w:author="Alaric Lightin" w:id="69" w:date="2016-02-28T01:28:26Z">
            <w:rPr>
              <w:rFonts w:ascii="Times New Roman" w:cs="Times New Roman" w:eastAsia="Times New Roman" w:hAnsi="Times New Roman"/>
              <w:i w:val="1"/>
              <w:sz w:val="24"/>
              <w:szCs w:val="24"/>
            </w:rPr>
          </w:rPrChange>
        </w:rPr>
        <w:t xml:space="preserve">Лестрейндж</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потерял родителей, — ответил Невилл. — Я знаю, каково это.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сам не понял, откуда у него взялись слова. Прозвучало довольно клёво, так мог бы сказать Гарри Поттер.</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Дрожь, впрочем, не прошла.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кем ты себя </w:t>
      </w:r>
      <w:r w:rsidDel="00000000" w:rsidR="00000000" w:rsidRPr="00000000">
        <w:rPr>
          <w:rFonts w:ascii="Times New Roman" w:cs="Times New Roman" w:eastAsia="Times New Roman" w:hAnsi="Times New Roman"/>
          <w:sz w:val="24"/>
          <w:szCs w:val="24"/>
          <w:rtl w:val="0"/>
        </w:rPr>
        <w:t xml:space="preserve">возомнил</w:t>
      </w:r>
      <w:r w:rsidDel="00000000" w:rsidR="00000000" w:rsidRPr="00000000">
        <w:rPr>
          <w:rFonts w:ascii="Times New Roman" w:cs="Times New Roman" w:eastAsia="Times New Roman" w:hAnsi="Times New Roman"/>
          <w:sz w:val="24"/>
          <w:szCs w:val="24"/>
          <w:rtl w:val="0"/>
        </w:rPr>
        <w:t xml:space="preserve">? — уже сердито спросил красавчик.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Я — Невилл, последний из</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Благородного и Древнейшего Дома Лонгботтомов...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не произнёс это вслух.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думаю, что он </w:t>
      </w:r>
      <w:r w:rsidDel="00000000" w:rsidR="00000000" w:rsidRPr="00000000">
        <w:rPr>
          <w:rFonts w:ascii="Times New Roman" w:cs="Times New Roman" w:eastAsia="Times New Roman" w:hAnsi="Times New Roman"/>
          <w:sz w:val="24"/>
          <w:szCs w:val="24"/>
          <w:rtl w:val="0"/>
          <w:rPrChange w:author="Alaric Lightin" w:id="70" w:date="2016-02-28T01:28:34Z">
            <w:rPr>
              <w:rFonts w:ascii="Times New Roman" w:cs="Times New Roman" w:eastAsia="Times New Roman" w:hAnsi="Times New Roman"/>
              <w:i w:val="1"/>
              <w:sz w:val="24"/>
              <w:szCs w:val="24"/>
            </w:rPr>
          </w:rPrChange>
        </w:rPr>
        <w:t xml:space="preserve">предатель</w:t>
      </w:r>
      <w:r w:rsidDel="00000000" w:rsidR="00000000" w:rsidRPr="00000000">
        <w:rPr>
          <w:rFonts w:ascii="Times New Roman" w:cs="Times New Roman" w:eastAsia="Times New Roman" w:hAnsi="Times New Roman"/>
          <w:sz w:val="24"/>
          <w:szCs w:val="24"/>
          <w:rtl w:val="0"/>
        </w:rPr>
        <w:t xml:space="preserve">, — заявил кто-то из гриффиндорцев. У Невилла душа ушла в пятки.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знал, он знал, что так всё и будет. Гарри Поттер ошибся. Хулиганы не остановятся просто потому, что их попросил Невилл Лонгботтом.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Красавчик сделал шаг вперёд, остальные шагнули за ним.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Вот оно что, — произнёс Невилл, сам удивлённый твёрдостью своего голоса. — Вам всё равно, над кем издеваться — над Лесатом </w:t>
      </w:r>
      <w:r w:rsidDel="00000000" w:rsidR="00000000" w:rsidRPr="00000000">
        <w:rPr>
          <w:rFonts w:ascii="Times New Roman" w:cs="Times New Roman" w:eastAsia="Times New Roman" w:hAnsi="Times New Roman"/>
          <w:sz w:val="24"/>
          <w:szCs w:val="24"/>
          <w:rtl w:val="0"/>
        </w:rPr>
        <w:t xml:space="preserve">Лестрейнджем </w:t>
      </w:r>
      <w:r w:rsidDel="00000000" w:rsidR="00000000" w:rsidRPr="00000000">
        <w:rPr>
          <w:rFonts w:ascii="Times New Roman" w:cs="Times New Roman" w:eastAsia="Times New Roman" w:hAnsi="Times New Roman"/>
          <w:sz w:val="24"/>
          <w:szCs w:val="24"/>
          <w:rtl w:val="0"/>
        </w:rPr>
        <w:t xml:space="preserve">или Невиллом Лонгботтомом.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 пола донёсся всхлип Лесата.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Зло есть зло, — прорычал тот, кто назвал Невилла предателем. — И если ты друг злодея, ты тоже злодей.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Четвёрка сделала ещё шаг вперёд.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покачиваясь, встал на ноги. Его лицо было серым. Он молча проковылял пару шагов и прислонился к стене. Его глаза не отрываясь смотрели на поворот коридора, путь к спасению.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Друг, — произнёс Невилл. — Да, у меня есть друзья. Один из них — Мальчик-Который-Выжил.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Пара гриффиндорцев беспокойно переглянулись. Красавчик даже не поморщился.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Гарри Поттера здесь нет, — резко сказал он, — а если бы он здесь был, вряд ли бы ему понравилось, что Лонгботтом защищает Лестрейнджа.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Гриффиндорцы сделали ещё шаг. Сзади них вдоль стены крался Лесат, выжидая свой шанс.</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Невилл сглотнул и поднял правую </w:t>
      </w:r>
      <w:r w:rsidDel="00000000" w:rsidR="00000000" w:rsidRPr="00000000">
        <w:rPr>
          <w:rFonts w:ascii="Times New Roman" w:cs="Times New Roman" w:eastAsia="Times New Roman" w:hAnsi="Times New Roman"/>
          <w:sz w:val="24"/>
          <w:szCs w:val="24"/>
          <w:rtl w:val="0"/>
        </w:rPr>
        <w:t xml:space="preserve">руку с соединёнными большим и указательным пальцами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Закрыл глаза — он обещал Гарри Поттеру не подглядывать.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Если это не сработает, он больше никогда никому не будет доверять.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Учитывая происходящее, сказанные им слова прозвучали на удивление чётко: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Джеймс Поттер-Эванс-Веррес. Гарри Джеймс Поттер-Эванс-Веррес. Гарри Джеймс Поттер-Эванс-Веррес. </w:t>
      </w:r>
      <w:r w:rsidDel="00000000" w:rsidR="00000000" w:rsidRPr="00000000">
        <w:rPr>
          <w:rFonts w:ascii="Times New Roman" w:cs="Times New Roman" w:eastAsia="Times New Roman" w:hAnsi="Times New Roman"/>
          <w:sz w:val="24"/>
          <w:szCs w:val="24"/>
          <w:rtl w:val="0"/>
        </w:rPr>
        <w:t xml:space="preserve">Твоим долгом мне</w:t>
      </w:r>
      <w:r w:rsidDel="00000000" w:rsidR="00000000" w:rsidRPr="00000000">
        <w:rPr>
          <w:rFonts w:ascii="Times New Roman" w:cs="Times New Roman" w:eastAsia="Times New Roman" w:hAnsi="Times New Roman"/>
          <w:sz w:val="24"/>
          <w:szCs w:val="24"/>
          <w:rtl w:val="0"/>
        </w:rPr>
        <w:t xml:space="preserve"> и силой твоего истинного имени заклинаю тебя, открываю путь для тебя, приказываю предстать передо мной.</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Невилл щёлкнул пальцами.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открыл глаза.</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Лесат Лестрейндж удивлённо смотрел на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Четвёрка гриффиндорцев удивлённо смотрела на него.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Красавчик засмеялся. Остальные трое его поддержали.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Гарри Поттер должен был выйти из-за угла или что-то типа того? — спросил красавчик. — О. Кажется, тебя подвели.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угрожающе шагнул к Невиллу.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Остальные трое дружно последовали за ним.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Эхем, — произнёс Гарри Поттер из-за их спин. Он стоял, прислонившись к стене у окна, в тупике коридора, куда никто не мог пройти </w:t>
      </w:r>
      <w:r w:rsidDel="00000000" w:rsidR="00000000" w:rsidRPr="00000000">
        <w:rPr>
          <w:rFonts w:ascii="Times New Roman" w:cs="Times New Roman" w:eastAsia="Times New Roman" w:hAnsi="Times New Roman"/>
          <w:sz w:val="24"/>
          <w:szCs w:val="24"/>
          <w:rtl w:val="0"/>
        </w:rPr>
        <w:t xml:space="preserve">незаме</w:t>
      </w:r>
      <w:r w:rsidDel="00000000" w:rsidR="00000000" w:rsidRPr="00000000">
        <w:rPr>
          <w:rFonts w:ascii="Times New Roman" w:cs="Times New Roman" w:eastAsia="Times New Roman" w:hAnsi="Times New Roman"/>
          <w:sz w:val="24"/>
          <w:szCs w:val="24"/>
          <w:rtl w:val="0"/>
        </w:rPr>
        <w:t xml:space="preserve">ченным.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сли вид кричащих людей всегда доставляет столько удовольствия, то нет ничего удивительного </w:t>
      </w:r>
      <w:r w:rsidDel="00000000" w:rsidR="00000000" w:rsidRPr="00000000">
        <w:rPr>
          <w:rFonts w:ascii="Times New Roman" w:cs="Times New Roman" w:eastAsia="Times New Roman" w:hAnsi="Times New Roman"/>
          <w:sz w:val="24"/>
          <w:szCs w:val="24"/>
          <w:rtl w:val="0"/>
        </w:rPr>
        <w:t xml:space="preserve">в том</w:t>
      </w:r>
      <w:r w:rsidDel="00000000" w:rsidR="00000000" w:rsidRPr="00000000">
        <w:rPr>
          <w:rFonts w:ascii="Times New Roman" w:cs="Times New Roman" w:eastAsia="Times New Roman" w:hAnsi="Times New Roman"/>
          <w:sz w:val="24"/>
          <w:szCs w:val="24"/>
          <w:rtl w:val="0"/>
        </w:rPr>
        <w:t xml:space="preserve">, что многие становятся хулиганами.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уверенно двинулся вперёд и встал между Лесатом Лестрейнджем и остальными. Обвёл ледяным взглядом гриффиндорцев. В итоге его глаза остановились на красавчике-вожаке.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Мистер Карл Слопер, — произнёс Гарри Поттер. — </w:t>
      </w:r>
      <w:r w:rsidDel="00000000" w:rsidR="00000000" w:rsidRPr="00000000">
        <w:rPr>
          <w:rFonts w:ascii="Times New Roman" w:cs="Times New Roman" w:eastAsia="Times New Roman" w:hAnsi="Times New Roman"/>
          <w:sz w:val="24"/>
          <w:szCs w:val="24"/>
          <w:rtl w:val="0"/>
        </w:rPr>
        <w:t xml:space="preserve">Полагаю, я полностью понимаю, что </w:t>
      </w:r>
      <w:r w:rsidDel="00000000" w:rsidR="00000000" w:rsidRPr="00000000">
        <w:rPr>
          <w:rFonts w:ascii="Times New Roman" w:cs="Times New Roman" w:eastAsia="Times New Roman" w:hAnsi="Times New Roman"/>
          <w:sz w:val="24"/>
          <w:szCs w:val="24"/>
          <w:rtl w:val="0"/>
        </w:rPr>
        <w:t xml:space="preserve">здесь </w:t>
      </w:r>
      <w:r w:rsidDel="00000000" w:rsidR="00000000" w:rsidRPr="00000000">
        <w:rPr>
          <w:rFonts w:ascii="Times New Roman" w:cs="Times New Roman" w:eastAsia="Times New Roman" w:hAnsi="Times New Roman"/>
          <w:sz w:val="24"/>
          <w:szCs w:val="24"/>
          <w:rtl w:val="0"/>
        </w:rPr>
        <w:t xml:space="preserve">происходит</w:t>
      </w:r>
      <w:r w:rsidDel="00000000" w:rsidR="00000000" w:rsidRPr="00000000">
        <w:rPr>
          <w:rFonts w:ascii="Times New Roman" w:cs="Times New Roman" w:eastAsia="Times New Roman" w:hAnsi="Times New Roman"/>
          <w:sz w:val="24"/>
          <w:szCs w:val="24"/>
          <w:rtl w:val="0"/>
        </w:rPr>
        <w:t xml:space="preserve">. Если даже Лесат когда-либо совершил хотя бы одно злодейство, кроме как родился не у тех родителей, вы об этом ничего не знаете. Если я ошибаюсь, мистер Слопер, предлагаю вам разубедить меня прямо сейчас.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По лицам остальных Невилл понял, что они напуганы. Да он и сам был напуган. Гарри заявил, что всё это будет розыгрышем, но </w:t>
      </w:r>
      <w:r w:rsidDel="00000000" w:rsidR="00000000" w:rsidRPr="00000000">
        <w:rPr>
          <w:rFonts w:ascii="Times New Roman" w:cs="Times New Roman" w:eastAsia="Times New Roman" w:hAnsi="Times New Roman"/>
          <w:sz w:val="24"/>
          <w:szCs w:val="24"/>
          <w:rtl w:val="0"/>
          <w:rPrChange w:author="Alaric Lightin" w:id="71" w:date="2016-02-28T01:29:00Z">
            <w:rPr>
              <w:rFonts w:ascii="Times New Roman" w:cs="Times New Roman" w:eastAsia="Times New Roman" w:hAnsi="Times New Roman"/>
              <w:i w:val="1"/>
              <w:sz w:val="24"/>
              <w:szCs w:val="24"/>
            </w:rPr>
          </w:rPrChange>
        </w:rPr>
        <w:t xml:space="preserve">как</w:t>
      </w:r>
      <w:r w:rsidDel="00000000" w:rsidR="00000000" w:rsidRPr="00000000">
        <w:rPr>
          <w:rFonts w:ascii="Times New Roman" w:cs="Times New Roman" w:eastAsia="Times New Roman" w:hAnsi="Times New Roman"/>
          <w:sz w:val="24"/>
          <w:szCs w:val="24"/>
          <w:rtl w:val="0"/>
        </w:rPr>
        <w:t xml:space="preserve"> он смог это сделать?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он — Лестрейндж</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w:t>
      </w:r>
      <w:r w:rsidDel="00000000" w:rsidR="00000000" w:rsidRPr="00000000">
        <w:rPr>
          <w:rFonts w:ascii="Times New Roman" w:cs="Times New Roman" w:eastAsia="Times New Roman" w:hAnsi="Times New Roman"/>
          <w:sz w:val="24"/>
          <w:szCs w:val="24"/>
          <w:rtl w:val="0"/>
          <w:rPrChange w:author="Alaric Lightin" w:id="72" w:date="2016-02-28T01:29:03Z">
            <w:rPr>
              <w:rFonts w:ascii="Times New Roman" w:cs="Times New Roman" w:eastAsia="Times New Roman" w:hAnsi="Times New Roman"/>
              <w:i w:val="1"/>
              <w:sz w:val="24"/>
              <w:szCs w:val="24"/>
            </w:rPr>
          </w:rPrChange>
        </w:rPr>
        <w:t xml:space="preserve">потерял родителей</w:t>
      </w:r>
      <w:r w:rsidDel="00000000" w:rsidR="00000000" w:rsidRPr="00000000">
        <w:rPr>
          <w:rFonts w:ascii="Times New Roman" w:cs="Times New Roman" w:eastAsia="Times New Roman" w:hAnsi="Times New Roman"/>
          <w:sz w:val="24"/>
          <w:szCs w:val="24"/>
          <w:rtl w:val="0"/>
        </w:rPr>
        <w:t xml:space="preserve">, — ещё более холодным голосом возразил Гарри Поттер.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этот раз вздрогнули все гриффиндорцы, кроме вожака.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продолжил Гарри Поттер. — Вы убедились, что Невилл не хочет, чтобы вы мучили невиновного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имени Лонгботтомов. Если я скажу вам, что Мальчик-Который-Выжил </w:t>
      </w:r>
      <w:r w:rsidDel="00000000" w:rsidR="00000000" w:rsidRPr="00000000">
        <w:rPr>
          <w:rFonts w:ascii="Times New Roman" w:cs="Times New Roman" w:eastAsia="Times New Roman" w:hAnsi="Times New Roman"/>
          <w:sz w:val="24"/>
          <w:szCs w:val="24"/>
          <w:rtl w:val="0"/>
          <w:rPrChange w:author="Alaric Lightin" w:id="73" w:date="2016-02-28T01:29:09Z">
            <w:rPr>
              <w:rFonts w:ascii="Times New Roman" w:cs="Times New Roman" w:eastAsia="Times New Roman" w:hAnsi="Times New Roman"/>
              <w:i w:val="1"/>
              <w:sz w:val="24"/>
              <w:szCs w:val="24"/>
            </w:rPr>
          </w:rPrChange>
        </w:rPr>
        <w:t xml:space="preserve">тоже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считает, что вы не правы,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что сегодня вы совершили ужасную ошибку, это будет иметь значение?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Вожак сделал шаг к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Остальные не сдвинулись с места.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Карл, — сглотнув, сказал один из них. — Может, нам стоит уйти...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Говорят, ты собираешься стать новым Тёмным Лордом, — не сводя глаз с Гарри, заявил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усмехнулся.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Говорят, я тайн</w:t>
      </w:r>
      <w:r w:rsidDel="00000000" w:rsidR="00000000" w:rsidRPr="00000000">
        <w:rPr>
          <w:rFonts w:ascii="Times New Roman" w:cs="Times New Roman" w:eastAsia="Times New Roman" w:hAnsi="Times New Roman"/>
          <w:sz w:val="24"/>
          <w:szCs w:val="24"/>
          <w:rtl w:val="0"/>
        </w:rPr>
        <w:t xml:space="preserve">о помолвлен с Джиневрой Уизли, и есть пророчество, что мы завоюем Францию. — Улыбка исчезла. — Если уж вы так хотите, мистер Карл С</w:t>
      </w:r>
      <w:r w:rsidDel="00000000" w:rsidR="00000000" w:rsidRPr="00000000">
        <w:rPr>
          <w:rFonts w:ascii="Times New Roman" w:cs="Times New Roman" w:eastAsia="Times New Roman" w:hAnsi="Times New Roman"/>
          <w:sz w:val="24"/>
          <w:szCs w:val="24"/>
          <w:rtl w:val="0"/>
        </w:rPr>
        <w:t xml:space="preserve">лопер, я могу выразиться более ясно. </w:t>
      </w:r>
      <w:r w:rsidDel="00000000" w:rsidR="00000000" w:rsidRPr="00000000">
        <w:rPr>
          <w:rFonts w:ascii="Times New Roman" w:cs="Times New Roman" w:eastAsia="Times New Roman" w:hAnsi="Times New Roman"/>
          <w:sz w:val="24"/>
          <w:szCs w:val="24"/>
          <w:rtl w:val="0"/>
          <w:rPrChange w:author="Alaric Lightin" w:id="74" w:date="2016-02-28T01:29:17Z">
            <w:rPr>
              <w:rFonts w:ascii="Times New Roman" w:cs="Times New Roman" w:eastAsia="Times New Roman" w:hAnsi="Times New Roman"/>
              <w:i w:val="1"/>
              <w:sz w:val="24"/>
              <w:szCs w:val="24"/>
            </w:rPr>
          </w:rPrChange>
        </w:rPr>
        <w:t xml:space="preserve">Оставьте Лесата в покое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противном случае я об этом узнаю.</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Лесси тебе настучал, — холодно сказал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Точно, — сухо ответил Гарри Поттер, — и он также сказал мне, что </w:t>
      </w:r>
      <w:r w:rsidDel="00000000" w:rsidR="00000000" w:rsidRPr="00000000">
        <w:rPr>
          <w:rFonts w:ascii="Times New Roman" w:cs="Times New Roman" w:eastAsia="Times New Roman" w:hAnsi="Times New Roman"/>
          <w:sz w:val="24"/>
          <w:szCs w:val="24"/>
          <w:rtl w:val="0"/>
        </w:rPr>
        <w:t xml:space="preserve">вы </w:t>
      </w:r>
      <w:r w:rsidDel="00000000" w:rsidR="00000000" w:rsidRPr="00000000">
        <w:rPr>
          <w:rFonts w:ascii="Times New Roman" w:cs="Times New Roman" w:eastAsia="Times New Roman" w:hAnsi="Times New Roman"/>
          <w:sz w:val="24"/>
          <w:szCs w:val="24"/>
          <w:rtl w:val="0"/>
        </w:rPr>
        <w:t xml:space="preserve">сегодня делали после урока заклинаний в закрытой уединённой комнате, где вас никто не мог увидеть, с некоей девушкой из Пуффендуя, у которой была белая лента в волосах...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У вожака отвисла челюсть.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Один из гриффиндорцев испуганно вскрикнул, развернулся и </w:t>
      </w:r>
      <w:r w:rsidDel="00000000" w:rsidR="00000000" w:rsidRPr="00000000">
        <w:rPr>
          <w:rFonts w:ascii="Times New Roman" w:cs="Times New Roman" w:eastAsia="Times New Roman" w:hAnsi="Times New Roman"/>
          <w:sz w:val="24"/>
          <w:szCs w:val="24"/>
          <w:rtl w:val="0"/>
        </w:rPr>
        <w:t xml:space="preserve">скрылся за углом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Частые звуки </w:t>
      </w:r>
      <w:r w:rsidDel="00000000" w:rsidR="00000000" w:rsidRPr="00000000">
        <w:rPr>
          <w:rFonts w:ascii="Times New Roman" w:cs="Times New Roman" w:eastAsia="Times New Roman" w:hAnsi="Times New Roman"/>
          <w:sz w:val="24"/>
          <w:szCs w:val="24"/>
          <w:rtl w:val="0"/>
        </w:rPr>
        <w:t xml:space="preserve">его шагов быстро удалились и пропали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их осталось шестеро.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 — произнёс Гарри Поттер. — вот ушёл </w:t>
      </w:r>
      <w:r w:rsidDel="00000000" w:rsidR="00000000" w:rsidRPr="00000000">
        <w:rPr>
          <w:rFonts w:ascii="Times New Roman" w:cs="Times New Roman" w:eastAsia="Times New Roman" w:hAnsi="Times New Roman"/>
          <w:sz w:val="24"/>
          <w:szCs w:val="24"/>
          <w:rtl w:val="0"/>
        </w:rPr>
        <w:t xml:space="preserve">довольно сообразительный молодой человек.</w:t>
      </w:r>
      <w:r w:rsidDel="00000000" w:rsidR="00000000" w:rsidRPr="00000000">
        <w:rPr>
          <w:rFonts w:ascii="Times New Roman" w:cs="Times New Roman" w:eastAsia="Times New Roman" w:hAnsi="Times New Roman"/>
          <w:sz w:val="24"/>
          <w:szCs w:val="24"/>
          <w:rtl w:val="0"/>
        </w:rPr>
        <w:t xml:space="preserve"> Остальным не мешало бы последовать примеру Бертрама Кирка, прежде чем они попадут, так сказать, в неприятности.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угрожаешь на нас </w:t>
      </w:r>
      <w:r w:rsidDel="00000000" w:rsidR="00000000" w:rsidRPr="00000000">
        <w:rPr>
          <w:rFonts w:ascii="Times New Roman" w:cs="Times New Roman" w:eastAsia="Times New Roman" w:hAnsi="Times New Roman"/>
          <w:sz w:val="24"/>
          <w:szCs w:val="24"/>
          <w:rtl w:val="0"/>
        </w:rPr>
        <w:t xml:space="preserve">настучать</w:t>
      </w:r>
      <w:r w:rsidDel="00000000" w:rsidR="00000000" w:rsidRPr="00000000">
        <w:rPr>
          <w:rFonts w:ascii="Times New Roman" w:cs="Times New Roman" w:eastAsia="Times New Roman" w:hAnsi="Times New Roman"/>
          <w:sz w:val="24"/>
          <w:szCs w:val="24"/>
          <w:rtl w:val="0"/>
        </w:rPr>
        <w:t xml:space="preserve">? — судя по всему, красавчик из Гриффиндора хотел, чтобы это прозвучало грозно, но мешала дрожь в голосе. — </w:t>
      </w:r>
      <w:r w:rsidDel="00000000" w:rsidR="00000000" w:rsidRPr="00000000">
        <w:rPr>
          <w:rFonts w:ascii="Times New Roman" w:cs="Times New Roman" w:eastAsia="Times New Roman" w:hAnsi="Times New Roman"/>
          <w:sz w:val="24"/>
          <w:szCs w:val="24"/>
          <w:rtl w:val="0"/>
        </w:rPr>
        <w:t xml:space="preserve">Со стукачами</w:t>
      </w:r>
      <w:r w:rsidDel="00000000" w:rsidR="00000000" w:rsidRPr="00000000">
        <w:rPr>
          <w:rFonts w:ascii="Times New Roman" w:cs="Times New Roman" w:eastAsia="Times New Roman" w:hAnsi="Times New Roman"/>
          <w:sz w:val="24"/>
          <w:szCs w:val="24"/>
          <w:rtl w:val="0"/>
        </w:rPr>
        <w:t xml:space="preserve"> случаются плохие </w:t>
      </w:r>
      <w:r w:rsidDel="00000000" w:rsidR="00000000" w:rsidRPr="00000000">
        <w:rPr>
          <w:rFonts w:ascii="Times New Roman" w:cs="Times New Roman" w:eastAsia="Times New Roman" w:hAnsi="Times New Roman"/>
          <w:sz w:val="24"/>
          <w:szCs w:val="24"/>
          <w:rtl w:val="0"/>
        </w:rPr>
        <w:t xml:space="preserve">вещи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Двое других гриффиндорцев попятились.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расхохотался.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это серьёзно? Вы </w:t>
      </w:r>
      <w:r w:rsidDel="00000000" w:rsidR="00000000" w:rsidRPr="00000000">
        <w:rPr>
          <w:rFonts w:ascii="Times New Roman" w:cs="Times New Roman" w:eastAsia="Times New Roman" w:hAnsi="Times New Roman"/>
          <w:sz w:val="24"/>
          <w:szCs w:val="24"/>
          <w:rtl w:val="0"/>
          <w:rPrChange w:author="Alaric Lightin" w:id="75" w:date="2016-02-28T01:29:32Z">
            <w:rPr>
              <w:rFonts w:ascii="Times New Roman" w:cs="Times New Roman" w:eastAsia="Times New Roman" w:hAnsi="Times New Roman"/>
              <w:i w:val="1"/>
              <w:sz w:val="24"/>
              <w:szCs w:val="24"/>
            </w:rPr>
          </w:rPrChange>
        </w:rPr>
        <w:t xml:space="preserve">правда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пытаетесь мне угрожать? Скажите честно, вы думаете, что вы страшнее Перегрина Деррика, Северуса Снейпа, или, раз уж об этом зашла речь, Сами-Знаете-Кого?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Тут вздрогнул даже вожак.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поднял руку со сложенными пальцами. Троица гриффиндорцев отшатнулась. У одного из них вырвалось: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 надо!..</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Понимаете, — произнёс Гарри Поттер,</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щёлкну пальцами, вы станете персонажами весёлой и увлекательной истории, над которой все будут нервно хохотать сегодня за ужином. Но дело в том, что уважаемые мной люди просят меня не прибегать к этому приёму. Профессор МакГонагалл сказала, что я всегда выбираю слишком лёгкий путь, а профессор Квиррелл — что мне нужно научиться проигрывать. Так что... Помните, как я позволил побить себя нескольким </w:t>
      </w:r>
      <w:r w:rsidDel="00000000" w:rsidR="00000000" w:rsidRPr="00000000">
        <w:rPr>
          <w:rFonts w:ascii="Times New Roman" w:cs="Times New Roman" w:eastAsia="Times New Roman" w:hAnsi="Times New Roman"/>
          <w:sz w:val="24"/>
          <w:szCs w:val="24"/>
          <w:rtl w:val="0"/>
        </w:rPr>
        <w:t xml:space="preserve">старш</w:t>
      </w:r>
      <w:r w:rsidDel="00000000" w:rsidR="00000000" w:rsidRPr="00000000">
        <w:rPr>
          <w:rFonts w:ascii="Times New Roman" w:cs="Times New Roman" w:eastAsia="Times New Roman" w:hAnsi="Times New Roman"/>
          <w:sz w:val="24"/>
          <w:szCs w:val="24"/>
          <w:rtl w:val="0"/>
        </w:rPr>
        <w:t xml:space="preserve">екурсникам из Слизерина? Мы можем это повторить. Вы поиздеваетесь некоторое время надо мной, а я не буду сопротивляться. Единственное — </w:t>
      </w:r>
      <w:r w:rsidDel="00000000" w:rsidR="00000000" w:rsidRPr="00000000">
        <w:rPr>
          <w:rFonts w:ascii="Times New Roman" w:cs="Times New Roman" w:eastAsia="Times New Roman" w:hAnsi="Times New Roman"/>
          <w:sz w:val="24"/>
          <w:szCs w:val="24"/>
          <w:rtl w:val="0"/>
        </w:rPr>
        <w:t xml:space="preserve">помните</w:t>
      </w:r>
      <w:r w:rsidDel="00000000" w:rsidR="00000000" w:rsidRPr="00000000">
        <w:rPr>
          <w:rFonts w:ascii="Times New Roman" w:cs="Times New Roman" w:eastAsia="Times New Roman" w:hAnsi="Times New Roman"/>
          <w:sz w:val="24"/>
          <w:szCs w:val="24"/>
          <w:rtl w:val="0"/>
        </w:rPr>
        <w:t xml:space="preserve">, как в конце я попросил своих многочисленных друзей ничего не предпринимать по этому поводу? В этот раз мы пропустим эту часть. Так что вперёд. Побейте меня.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шагнул им навстречу и развёл руки в приглашающем жесте.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Трое гриффиндорцев не выдержали и бросились наутёк. Невилл еле успел сделать шаг в сторону, чтобы его не сбили с ног.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Какое-то время тишину нарушал только их топот, а затем стих и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их осталось трое.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Поттер сделал глубокий вдох, затем — выдох:</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Уфф. Невилл, ты как?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 норме.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76" w:date="2016-02-28T01:29:50Z">
            <w:rPr>
              <w:rFonts w:ascii="Times New Roman" w:cs="Times New Roman" w:eastAsia="Times New Roman" w:hAnsi="Times New Roman"/>
              <w:i w:val="1"/>
              <w:sz w:val="24"/>
              <w:szCs w:val="24"/>
            </w:rPr>
          </w:rPrChange>
        </w:rPr>
        <w:t xml:space="preserve">Это</w:t>
      </w:r>
      <w:r w:rsidDel="00000000" w:rsidR="00000000" w:rsidRPr="00000000">
        <w:rPr>
          <w:rFonts w:ascii="Times New Roman" w:cs="Times New Roman" w:eastAsia="Times New Roman" w:hAnsi="Times New Roman"/>
          <w:sz w:val="24"/>
          <w:szCs w:val="24"/>
          <w:rtl w:val="0"/>
        </w:rPr>
        <w:t xml:space="preserve"> было очень круто, — сдавленно пропищал Невилл.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широко улыбнулся.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Знаешь, ты тоже был довольно крут.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Невилл понимал, что Гарри Поттер просто хочет его подбодрить, но в груди всё равно приятно потеплело.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повернулся к Лесату Лестрейнджу...</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Лестрейндж, ты как? — спросил Невилл, опередив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не мог и предположить, что когда-либо скажет подобные слова.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Лестрейндж медленно повернулся и пристально посмотрел на Невилла. Он больше не плакал, но на его окаменевшем лице блестели дорожки слёз.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Думаешь, ты знаешь, каково это? — голос Лесата дрожал. — </w:t>
      </w:r>
      <w:r w:rsidDel="00000000" w:rsidR="00000000" w:rsidRPr="00000000">
        <w:rPr>
          <w:rFonts w:ascii="Times New Roman" w:cs="Times New Roman" w:eastAsia="Times New Roman" w:hAnsi="Times New Roman"/>
          <w:sz w:val="24"/>
          <w:szCs w:val="24"/>
          <w:rtl w:val="0"/>
          <w:rPrChange w:author="Alaric Lightin" w:id="77" w:date="2016-02-28T01:29:57Z">
            <w:rPr>
              <w:rFonts w:ascii="Times New Roman" w:cs="Times New Roman" w:eastAsia="Times New Roman" w:hAnsi="Times New Roman"/>
              <w:i w:val="1"/>
              <w:sz w:val="24"/>
              <w:szCs w:val="24"/>
            </w:rPr>
          </w:rPrChange>
        </w:rPr>
        <w:t xml:space="preserve">Думаешь, ты знаешь?</w:t>
      </w:r>
      <w:ins w:author="Alaric Lightin" w:id="78" w:date="2016-02-28T01:30:00Z">
        <w:r w:rsidDel="00000000" w:rsidR="00000000" w:rsidRPr="00000000">
          <w:rPr>
            <w:rFonts w:ascii="Times New Roman" w:cs="Times New Roman" w:eastAsia="Times New Roman" w:hAnsi="Times New Roman"/>
            <w:sz w:val="24"/>
            <w:szCs w:val="24"/>
            <w:rtl w:val="0"/>
            <w:rPrChange w:author="Alaric Lightin" w:id="77" w:date="2016-02-28T01:29:57Z">
              <w:rPr>
                <w:rFonts w:ascii="Times New Roman" w:cs="Times New Roman" w:eastAsia="Times New Roman" w:hAnsi="Times New Roman"/>
                <w:i w:val="1"/>
                <w:sz w:val="24"/>
                <w:szCs w:val="24"/>
              </w:rPr>
            </w:rPrChange>
          </w:rPr>
          <w:t xml:space="preserve">!</w:t>
        </w:r>
      </w:ins>
      <w:r w:rsidDel="00000000" w:rsidR="00000000" w:rsidRPr="00000000">
        <w:rPr>
          <w:rFonts w:ascii="Times New Roman" w:cs="Times New Roman" w:eastAsia="Times New Roman" w:hAnsi="Times New Roman"/>
          <w:sz w:val="24"/>
          <w:szCs w:val="24"/>
          <w:rtl w:val="0"/>
        </w:rPr>
        <w:t xml:space="preserve"> Мои родители в </w:t>
      </w:r>
      <w:r w:rsidDel="00000000" w:rsidR="00000000" w:rsidRPr="00000000">
        <w:rPr>
          <w:rFonts w:ascii="Times New Roman" w:cs="Times New Roman" w:eastAsia="Times New Roman" w:hAnsi="Times New Roman"/>
          <w:sz w:val="24"/>
          <w:szCs w:val="24"/>
          <w:rtl w:val="0"/>
          <w:rPrChange w:author="Alaric Lightin" w:id="79" w:date="2016-02-28T01:30:05Z">
            <w:rPr>
              <w:rFonts w:ascii="Times New Roman" w:cs="Times New Roman" w:eastAsia="Times New Roman" w:hAnsi="Times New Roman"/>
              <w:i w:val="1"/>
              <w:sz w:val="24"/>
              <w:szCs w:val="24"/>
            </w:rPr>
          </w:rPrChange>
        </w:rPr>
        <w:t xml:space="preserve">Азкабане</w:t>
      </w:r>
      <w:del w:author="Alaric Lightin" w:id="80" w:date="2016-02-28T01:30:07Z">
        <w:r w:rsidDel="00000000" w:rsidR="00000000" w:rsidRPr="00000000">
          <w:rPr>
            <w:rFonts w:ascii="Times New Roman" w:cs="Times New Roman" w:eastAsia="Times New Roman" w:hAnsi="Times New Roman"/>
            <w:sz w:val="24"/>
            <w:szCs w:val="24"/>
            <w:rtl w:val="0"/>
          </w:rPr>
          <w:delText xml:space="preserve">.</w:delText>
        </w:r>
      </w:del>
      <w:ins w:author="Alaric Lightin" w:id="80" w:date="2016-02-28T01:30:07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Я пытаюсь не думать об этом, а они продолжают напоминать мне. О</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считают, это </w:t>
      </w:r>
      <w:r w:rsidDel="00000000" w:rsidR="00000000" w:rsidRPr="00000000">
        <w:rPr>
          <w:rFonts w:ascii="Times New Roman" w:cs="Times New Roman" w:eastAsia="Times New Roman" w:hAnsi="Times New Roman"/>
          <w:sz w:val="24"/>
          <w:szCs w:val="24"/>
          <w:rtl w:val="0"/>
          <w:rPrChange w:author="Alaric Lightin" w:id="81" w:date="2016-02-28T01:30:11Z">
            <w:rPr>
              <w:rFonts w:ascii="Times New Roman" w:cs="Times New Roman" w:eastAsia="Times New Roman" w:hAnsi="Times New Roman"/>
              <w:i w:val="1"/>
              <w:sz w:val="24"/>
              <w:szCs w:val="24"/>
            </w:rPr>
          </w:rPrChange>
        </w:rPr>
        <w:t xml:space="preserve">замечательно</w:t>
      </w:r>
      <w:r w:rsidDel="00000000" w:rsidR="00000000" w:rsidRPr="00000000">
        <w:rPr>
          <w:rFonts w:ascii="Times New Roman" w:cs="Times New Roman" w:eastAsia="Times New Roman" w:hAnsi="Times New Roman"/>
          <w:sz w:val="24"/>
          <w:szCs w:val="24"/>
          <w:rtl w:val="0"/>
        </w:rPr>
        <w:t xml:space="preserve">, что мать находится в холодной и тёмной камере, и дементоры высасывают из неё жизнь. Я хотел бы быть, как Гарри Поттер, по крайней мере его родители не страдают. Мои родители страдают всегда, каждый день, каждую секунду. Я хотел бы быть, как ты, ты можешь иногда видеть своих родителей, ты знаешь, что они любили тебя. Если моя мать когда-то </w:t>
      </w:r>
      <w:r w:rsidDel="00000000" w:rsidR="00000000" w:rsidRPr="00000000">
        <w:rPr>
          <w:rFonts w:ascii="Times New Roman" w:cs="Times New Roman" w:eastAsia="Times New Roman" w:hAnsi="Times New Roman"/>
          <w:sz w:val="24"/>
          <w:szCs w:val="24"/>
          <w:rtl w:val="0"/>
        </w:rPr>
        <w:t xml:space="preserve">меня</w:t>
      </w:r>
      <w:r w:rsidDel="00000000" w:rsidR="00000000" w:rsidRPr="00000000">
        <w:rPr>
          <w:rFonts w:ascii="Times New Roman" w:cs="Times New Roman" w:eastAsia="Times New Roman" w:hAnsi="Times New Roman"/>
          <w:sz w:val="24"/>
          <w:szCs w:val="24"/>
          <w:rtl w:val="0"/>
        </w:rPr>
        <w:t xml:space="preserve"> и любила, то дементоры уже съели эту любовь...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остолбенел, он совсем не ожидал услышать такой ответ.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повернулся к Гарри Поттеру, глаза которого расширились от ужаса.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Бросился перед ним на колени, коснулся земли лбом и прошептал: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Помогите мне, повелитель.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Наступила ужасная тишина. Невилл совершенно не знал, что сказать, и Гарри, судя по его потрясённому лицу, — тоже.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Говорят, вы можете всё. Пожалуйста, умоляю, мой лорд, спасите моих родителей из Азкабана. Я вечно буду вашим верным слугой, моя жизнь и моя смерть </w:t>
      </w:r>
      <w:r w:rsidDel="00000000" w:rsidR="00000000" w:rsidRPr="00000000">
        <w:rPr>
          <w:rFonts w:ascii="Times New Roman" w:cs="Times New Roman" w:eastAsia="Times New Roman" w:hAnsi="Times New Roman"/>
          <w:sz w:val="24"/>
          <w:szCs w:val="24"/>
          <w:rtl w:val="0"/>
        </w:rPr>
        <w:t xml:space="preserve">будут</w:t>
      </w:r>
      <w:r w:rsidDel="00000000" w:rsidR="00000000" w:rsidRPr="00000000">
        <w:rPr>
          <w:rFonts w:ascii="Times New Roman" w:cs="Times New Roman" w:eastAsia="Times New Roman" w:hAnsi="Times New Roman"/>
          <w:sz w:val="24"/>
          <w:szCs w:val="24"/>
          <w:rtl w:val="0"/>
        </w:rPr>
        <w:t xml:space="preserve"> принадлежать вам, только, пожалуйста...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Лесат, — срывающимся голосом произнёс Гарри, — Лесат, я не могу, я не способен это сделать, всё, что я могу — лишь дурацкие фокусы...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отчаянно вскрикнул Лесат, — Я </w:t>
      </w:r>
      <w:r w:rsidDel="00000000" w:rsidR="00000000" w:rsidRPr="00000000">
        <w:rPr>
          <w:rFonts w:ascii="Times New Roman" w:cs="Times New Roman" w:eastAsia="Times New Roman" w:hAnsi="Times New Roman"/>
          <w:sz w:val="24"/>
          <w:szCs w:val="24"/>
          <w:rtl w:val="0"/>
          <w:rPrChange w:author="Alaric Lightin" w:id="82" w:date="2016-02-28T01:30:20Z">
            <w:rPr>
              <w:rFonts w:ascii="Times New Roman" w:cs="Times New Roman" w:eastAsia="Times New Roman" w:hAnsi="Times New Roman"/>
              <w:i w:val="1"/>
              <w:sz w:val="24"/>
              <w:szCs w:val="24"/>
            </w:rPr>
          </w:rPrChange>
        </w:rPr>
        <w:t xml:space="preserve">видел</w:t>
      </w:r>
      <w:r w:rsidDel="00000000" w:rsidR="00000000" w:rsidRPr="00000000">
        <w:rPr>
          <w:rFonts w:ascii="Times New Roman" w:cs="Times New Roman" w:eastAsia="Times New Roman" w:hAnsi="Times New Roman"/>
          <w:sz w:val="24"/>
          <w:szCs w:val="24"/>
          <w:rtl w:val="0"/>
        </w:rPr>
        <w:t xml:space="preserve">, всё правда, вы можете их спасти!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сглотнул.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Лесат, мы всё это устроили вместе с Невиллом, мы спланировали всё заранее, спроси 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 и было, хотя Гарри не объяснил, как он будет выполнять свою часть...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оторвал лицо от пола. Оно оказалось мертвенно-бледным. Его крик резанул Невилла по ушам: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Change w:author="Alaric Lightin" w:id="83" w:date="2016-02-28T01:30:29Z">
            <w:rPr>
              <w:rFonts w:ascii="Times New Roman" w:cs="Times New Roman" w:eastAsia="Times New Roman" w:hAnsi="Times New Roman"/>
              <w:i w:val="1"/>
              <w:sz w:val="24"/>
              <w:szCs w:val="24"/>
            </w:rPr>
          </w:rPrChange>
        </w:rPr>
        <w:t xml:space="preserve">— Грязнокровкин сын! Ты можешь спасти её, просто не хочешь! Я встал перед тобой на колени, я умолял тебя, а ты не хочешь помочь! Я должен был знать, ты — Мальчик-Который-Выжил, ты считаешь, что она там и должна быть!</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84" w:date="2016-02-28T01:30:36Z">
            <w:rPr>
              <w:rFonts w:ascii="Times New Roman" w:cs="Times New Roman" w:eastAsia="Times New Roman" w:hAnsi="Times New Roman"/>
              <w:i w:val="1"/>
              <w:sz w:val="24"/>
              <w:szCs w:val="24"/>
            </w:rPr>
          </w:rPrChange>
        </w:rPr>
        <w:t xml:space="preserve">Я не могу!</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Гарри кричал так же отчаянно, как и Лесат. —</w:t>
      </w:r>
      <w:commentRangeStart w:id="0"/>
      <w:commentRangeStart w:id="1"/>
      <w:commentRangeStart w:id="2"/>
      <w:r w:rsidDel="00000000" w:rsidR="00000000" w:rsidRPr="00000000">
        <w:rPr>
          <w:rFonts w:ascii="Times New Roman" w:cs="Times New Roman" w:eastAsia="Times New Roman" w:hAnsi="Times New Roman"/>
          <w:sz w:val="24"/>
          <w:szCs w:val="24"/>
          <w:rtl w:val="0"/>
        </w:rPr>
        <w:t xml:space="preserve"> Неважно</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Times New Roman" w:cs="Times New Roman" w:eastAsia="Times New Roman" w:hAnsi="Times New Roman"/>
          <w:sz w:val="24"/>
          <w:szCs w:val="24"/>
          <w:rtl w:val="0"/>
        </w:rPr>
        <w:t xml:space="preserve">, хочу ли я, это не в моей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85" w:date="2016-02-28T01:30:41Z">
            <w:rPr>
              <w:rFonts w:ascii="Times New Roman" w:cs="Times New Roman" w:eastAsia="Times New Roman" w:hAnsi="Times New Roman"/>
              <w:i w:val="1"/>
              <w:sz w:val="24"/>
              <w:szCs w:val="24"/>
            </w:rPr>
          </w:rPrChange>
        </w:rPr>
        <w:t xml:space="preserve">власти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Лесат вскочил, плюнул Гарри под </w:t>
      </w:r>
      <w:r w:rsidDel="00000000" w:rsidR="00000000" w:rsidRPr="00000000">
        <w:rPr>
          <w:rFonts w:ascii="Times New Roman" w:cs="Times New Roman" w:eastAsia="Times New Roman" w:hAnsi="Times New Roman"/>
          <w:sz w:val="24"/>
          <w:szCs w:val="24"/>
          <w:rtl w:val="0"/>
        </w:rPr>
        <w:t xml:space="preserve">ноги</w:t>
      </w:r>
      <w:r w:rsidDel="00000000" w:rsidR="00000000" w:rsidRPr="00000000">
        <w:rPr>
          <w:rFonts w:ascii="Times New Roman" w:cs="Times New Roman" w:eastAsia="Times New Roman" w:hAnsi="Times New Roman"/>
          <w:sz w:val="24"/>
          <w:szCs w:val="24"/>
          <w:rtl w:val="0"/>
        </w:rPr>
        <w:t xml:space="preserve">, развернулся и ушёл. Когда он повернул за угол, судя по звуку, его шаги ускорились. Невиллу показалось, что он различил </w:t>
      </w:r>
      <w:r w:rsidDel="00000000" w:rsidR="00000000" w:rsidRPr="00000000">
        <w:rPr>
          <w:rFonts w:ascii="Times New Roman" w:cs="Times New Roman" w:eastAsia="Times New Roman" w:hAnsi="Times New Roman"/>
          <w:sz w:val="24"/>
          <w:szCs w:val="24"/>
          <w:rtl w:val="0"/>
        </w:rPr>
        <w:t xml:space="preserve">среди них</w:t>
      </w:r>
      <w:r w:rsidDel="00000000" w:rsidR="00000000" w:rsidRPr="00000000">
        <w:rPr>
          <w:rFonts w:ascii="Times New Roman" w:cs="Times New Roman" w:eastAsia="Times New Roman" w:hAnsi="Times New Roman"/>
          <w:sz w:val="24"/>
          <w:szCs w:val="24"/>
          <w:rtl w:val="0"/>
        </w:rPr>
        <w:t xml:space="preserve"> тихий всхлип.</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их осталось двое.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посмотрел на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посмотрел на Невилла.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М-да, — тихо сказал Невилл. — Кажется, он не сильно обрадовался, что его спасли.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думал, что я ему помогу, — хрипло ответил Гарри. — В первый раз за эти годы у него появилась надежда.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сглотнул.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Извини.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 — Гарри был полностью сбит с толку.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поблагодарил тебя, когда ты мне помог...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Всё, что ты </w:t>
      </w:r>
      <w:r w:rsidDel="00000000" w:rsidR="00000000" w:rsidRPr="00000000">
        <w:rPr>
          <w:rFonts w:ascii="Times New Roman" w:cs="Times New Roman" w:eastAsia="Times New Roman" w:hAnsi="Times New Roman"/>
          <w:sz w:val="24"/>
          <w:szCs w:val="24"/>
          <w:rtl w:val="0"/>
        </w:rPr>
        <w:t xml:space="preserve">мне наговорил тогда</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было совершенно правильно</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сказал </w:t>
      </w:r>
      <w:r w:rsidDel="00000000" w:rsidR="00000000" w:rsidRPr="00000000">
        <w:rPr>
          <w:rFonts w:ascii="Times New Roman" w:cs="Times New Roman" w:eastAsia="Times New Roman" w:hAnsi="Times New Roman"/>
          <w:sz w:val="24"/>
          <w:szCs w:val="24"/>
          <w:rtl w:val="0"/>
        </w:rPr>
        <w:t xml:space="preserve">Мальчик-Который-Выжил.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Нет, — возразил Невилл, — </w:t>
      </w:r>
      <w:r w:rsidDel="00000000" w:rsidR="00000000" w:rsidRPr="00000000">
        <w:rPr>
          <w:rFonts w:ascii="Times New Roman" w:cs="Times New Roman" w:eastAsia="Times New Roman" w:hAnsi="Times New Roman"/>
          <w:sz w:val="24"/>
          <w:szCs w:val="24"/>
          <w:rtl w:val="0"/>
        </w:rPr>
        <w:t xml:space="preserve">не всё</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Мальчики обменялись печальными, снисходительными улыбками.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знаю, что в реальной жизни ничего бы не получилось, — произнёс Невилл. — Я бы ничего не смог, если бы тебя тут не было. Но спасибо за то, что дал мне сыграть эту роль.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всё, хватит, — сказал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повернулся спиной к Невиллу и некоторое время смотрел на мрачные облака за окном.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 Невиллу пришла сумасшедшая мысль.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Ты чувствуешь себя виноватым, потому что не можешь вытащить родителей Лесата из Азкабана?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ответил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Прошло несколько секунд.</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сказал он.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Это глупо, — </w:t>
      </w:r>
      <w:r w:rsidDel="00000000" w:rsidR="00000000" w:rsidRPr="00000000">
        <w:rPr>
          <w:rFonts w:ascii="Times New Roman" w:cs="Times New Roman" w:eastAsia="Times New Roman" w:hAnsi="Times New Roman"/>
          <w:sz w:val="24"/>
          <w:szCs w:val="24"/>
          <w:rtl w:val="0"/>
        </w:rPr>
        <w:t xml:space="preserve">заметил </w:t>
      </w:r>
      <w:r w:rsidDel="00000000" w:rsidR="00000000" w:rsidRPr="00000000">
        <w:rPr>
          <w:rFonts w:ascii="Times New Roman" w:cs="Times New Roman" w:eastAsia="Times New Roman" w:hAnsi="Times New Roman"/>
          <w:sz w:val="24"/>
          <w:szCs w:val="24"/>
          <w:rtl w:val="0"/>
        </w:rPr>
        <w:t xml:space="preserve">Невилл.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в курсе.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что, обязательно делать буквально </w:t>
      </w:r>
      <w:r w:rsidDel="00000000" w:rsidR="00000000" w:rsidRPr="00000000">
        <w:rPr>
          <w:rFonts w:ascii="Times New Roman" w:cs="Times New Roman" w:eastAsia="Times New Roman" w:hAnsi="Times New Roman"/>
          <w:sz w:val="24"/>
          <w:szCs w:val="24"/>
          <w:rtl w:val="0"/>
          <w:rPrChange w:author="Alaric Lightin" w:id="86" w:date="2016-02-28T01:30:50Z">
            <w:rPr>
              <w:rFonts w:ascii="Times New Roman" w:cs="Times New Roman" w:eastAsia="Times New Roman" w:hAnsi="Times New Roman"/>
              <w:i w:val="1"/>
              <w:sz w:val="24"/>
              <w:szCs w:val="24"/>
            </w:rPr>
          </w:rPrChange>
        </w:rPr>
        <w:t xml:space="preserve">всё</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 чём тебя попросят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Мальчик-Который-Выжил </w:t>
      </w:r>
      <w:r w:rsidDel="00000000" w:rsidR="00000000" w:rsidRPr="00000000">
        <w:rPr>
          <w:rFonts w:ascii="Times New Roman" w:cs="Times New Roman" w:eastAsia="Times New Roman" w:hAnsi="Times New Roman"/>
          <w:sz w:val="24"/>
          <w:szCs w:val="24"/>
          <w:rtl w:val="0"/>
        </w:rPr>
        <w:t xml:space="preserve">повернулся обратно</w:t>
      </w:r>
      <w:r w:rsidDel="00000000" w:rsidR="00000000" w:rsidRPr="00000000">
        <w:rPr>
          <w:rFonts w:ascii="Times New Roman" w:cs="Times New Roman" w:eastAsia="Times New Roman" w:hAnsi="Times New Roman"/>
          <w:sz w:val="24"/>
          <w:szCs w:val="24"/>
          <w:rtl w:val="0"/>
        </w:rPr>
        <w:t xml:space="preserve"> и посмотрел Невиллу в глаза.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87" w:date="2016-02-28T01:30:53Z">
            <w:rPr>
              <w:rFonts w:ascii="Times New Roman" w:cs="Times New Roman" w:eastAsia="Times New Roman" w:hAnsi="Times New Roman"/>
              <w:i w:val="1"/>
              <w:sz w:val="24"/>
              <w:szCs w:val="24"/>
            </w:rPr>
          </w:rPrChange>
        </w:rPr>
        <w:t xml:space="preserve">Делать</w:t>
      </w:r>
      <w:r w:rsidDel="00000000" w:rsidR="00000000" w:rsidRPr="00000000">
        <w:rPr>
          <w:rFonts w:ascii="Times New Roman" w:cs="Times New Roman" w:eastAsia="Times New Roman" w:hAnsi="Times New Roman"/>
          <w:i w:val="1"/>
          <w:sz w:val="24"/>
          <w:szCs w:val="24"/>
          <w:rtl w:val="0"/>
          <w:rPrChange w:author="Alaric Lightin" w:id="88" w:date="2016-02-28T01:30:56Z">
            <w:rPr>
              <w:rFonts w:ascii="Times New Roman" w:cs="Times New Roman" w:eastAsia="Times New Roman" w:hAnsi="Times New Roman"/>
              <w:i w:val="1"/>
              <w:sz w:val="24"/>
              <w:szCs w:val="24"/>
            </w:rPr>
          </w:rPrChange>
        </w:rPr>
        <w:t xml:space="preserve">?</w:t>
      </w:r>
      <w:r w:rsidDel="00000000" w:rsidR="00000000" w:rsidRPr="00000000">
        <w:rPr>
          <w:rFonts w:ascii="Times New Roman" w:cs="Times New Roman" w:eastAsia="Times New Roman" w:hAnsi="Times New Roman"/>
          <w:sz w:val="24"/>
          <w:szCs w:val="24"/>
          <w:rtl w:val="0"/>
        </w:rPr>
        <w:t xml:space="preserve"> Нет. Чувствовать себя виноватым за то, что не сделал? Да.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Невиллу не хватало слов.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После смерти Тёмного Лорда Беллатриса Блэк была в буквальном смысле самым плохим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человеком в мире. Ещё до того, как её отправили в Азкабан. Она запытала моих отца и мать до потери рассудка, потому что хотела узнать, что случилось с Тёмным Лордом...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знаю, — тихо сказал Гарри. — Я понимаю, 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w:t>
      </w:r>
      <w:r w:rsidDel="00000000" w:rsidR="00000000" w:rsidRPr="00000000">
        <w:rPr>
          <w:rFonts w:ascii="Times New Roman" w:cs="Times New Roman" w:eastAsia="Times New Roman" w:hAnsi="Times New Roman"/>
          <w:sz w:val="24"/>
          <w:szCs w:val="24"/>
          <w:rtl w:val="0"/>
          <w:rPrChange w:author="Alaric Lightin" w:id="89" w:date="2016-02-28T01:31:04Z">
            <w:rPr>
              <w:rFonts w:ascii="Times New Roman" w:cs="Times New Roman" w:eastAsia="Times New Roman" w:hAnsi="Times New Roman"/>
              <w:i w:val="1"/>
              <w:sz w:val="24"/>
              <w:szCs w:val="24"/>
            </w:rPr>
          </w:rPrChange>
        </w:rPr>
        <w:t xml:space="preserve">Не понимаешь!</w:t>
      </w:r>
      <w:r w:rsidDel="00000000" w:rsidR="00000000" w:rsidRPr="00000000">
        <w:rPr>
          <w:rFonts w:ascii="Times New Roman" w:cs="Times New Roman" w:eastAsia="Times New Roman" w:hAnsi="Times New Roman"/>
          <w:sz w:val="24"/>
          <w:szCs w:val="24"/>
          <w:rtl w:val="0"/>
        </w:rPr>
        <w:t xml:space="preserve"> В тот раз у неё были </w:t>
      </w:r>
      <w:r w:rsidDel="00000000" w:rsidR="00000000" w:rsidRPr="00000000">
        <w:rPr>
          <w:rFonts w:ascii="Times New Roman" w:cs="Times New Roman" w:eastAsia="Times New Roman" w:hAnsi="Times New Roman"/>
          <w:sz w:val="24"/>
          <w:szCs w:val="24"/>
          <w:rtl w:val="0"/>
          <w:rPrChange w:author="Alaric Lightin" w:id="90" w:date="2016-02-28T01:31:07Z">
            <w:rPr>
              <w:rFonts w:ascii="Times New Roman" w:cs="Times New Roman" w:eastAsia="Times New Roman" w:hAnsi="Times New Roman"/>
              <w:i w:val="1"/>
              <w:sz w:val="24"/>
              <w:szCs w:val="24"/>
            </w:rPr>
          </w:rPrChange>
        </w:rPr>
        <w:t xml:space="preserve">причины</w:t>
      </w:r>
      <w:r w:rsidDel="00000000" w:rsidR="00000000" w:rsidRPr="00000000">
        <w:rPr>
          <w:rFonts w:ascii="Times New Roman" w:cs="Times New Roman" w:eastAsia="Times New Roman" w:hAnsi="Times New Roman"/>
          <w:sz w:val="24"/>
          <w:szCs w:val="24"/>
          <w:rtl w:val="0"/>
        </w:rPr>
        <w:t xml:space="preserve">, а мои родители были аврорами! </w:t>
      </w:r>
      <w:r w:rsidDel="00000000" w:rsidR="00000000" w:rsidRPr="00000000">
        <w:rPr>
          <w:rFonts w:ascii="Times New Roman" w:cs="Times New Roman" w:eastAsia="Times New Roman" w:hAnsi="Times New Roman"/>
          <w:sz w:val="24"/>
          <w:szCs w:val="24"/>
          <w:rtl w:val="0"/>
        </w:rPr>
        <w:t xml:space="preserve">Это далеко не худшее из того, что она успела совершить!</w:t>
      </w:r>
      <w:r w:rsidDel="00000000" w:rsidR="00000000" w:rsidRPr="00000000">
        <w:rPr>
          <w:rFonts w:ascii="Times New Roman" w:cs="Times New Roman" w:eastAsia="Times New Roman" w:hAnsi="Times New Roman"/>
          <w:sz w:val="24"/>
          <w:szCs w:val="24"/>
          <w:rtl w:val="0"/>
        </w:rPr>
        <w:t xml:space="preserve"> — голос Невилла дрожал.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Пусть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 глаза Мальчика-Который-Выжил расфокусировались, как будто он смотрел куда-то вдаль на что-то, незримое для Невилла. — Но, возможно, есть какое-то ужасно умное решение, которое позволит спасти всех и все после этого будут жить долго и счастливо. И, может, будь я в самом деле умён, я бы его уже нашёл...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тебя проблемы</w:t>
      </w:r>
      <w:r w:rsidDel="00000000" w:rsidR="00000000" w:rsidRPr="00000000">
        <w:rPr>
          <w:rFonts w:ascii="Times New Roman" w:cs="Times New Roman" w:eastAsia="Times New Roman" w:hAnsi="Times New Roman"/>
          <w:sz w:val="24"/>
          <w:szCs w:val="24"/>
          <w:rtl w:val="0"/>
        </w:rPr>
        <w:t xml:space="preserve">, — сказал Невилл. — Ты думаешь, что должен быть таким, каким тебя представляет Лесат.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Ага, — ответил Мальчик-Который-Выжил. — </w:t>
      </w:r>
      <w:r w:rsidDel="00000000" w:rsidR="00000000" w:rsidRPr="00000000">
        <w:rPr>
          <w:rFonts w:ascii="Times New Roman" w:cs="Times New Roman" w:eastAsia="Times New Roman" w:hAnsi="Times New Roman"/>
          <w:sz w:val="24"/>
          <w:szCs w:val="24"/>
          <w:rtl w:val="0"/>
        </w:rPr>
        <w:t xml:space="preserve">В общем </w:t>
      </w:r>
      <w:r w:rsidDel="00000000" w:rsidR="00000000" w:rsidRPr="00000000">
        <w:rPr>
          <w:rFonts w:ascii="Times New Roman" w:cs="Times New Roman" w:eastAsia="Times New Roman" w:hAnsi="Times New Roman"/>
          <w:sz w:val="24"/>
          <w:szCs w:val="24"/>
          <w:rtl w:val="0"/>
        </w:rPr>
        <w:t xml:space="preserve">так и есть. Каждый раз, когда кто-то взывает ко мне, а я не могу ответить, я чувствую вину за то, что я не Бог.</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Невилл не совсем понял его, хотя...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Что-то в этом неправильно.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вздохнул.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del w:author="Alaric Lightin" w:id="91" w:date="2014-10-25T17:33:22Z">
        <w:commentRangeStart w:id="3"/>
        <w:r w:rsidDel="00000000" w:rsidR="00000000" w:rsidRPr="00000000">
          <w:rPr>
            <w:rFonts w:ascii="Times New Roman" w:cs="Times New Roman" w:eastAsia="Times New Roman" w:hAnsi="Times New Roman"/>
            <w:sz w:val="24"/>
            <w:szCs w:val="24"/>
            <w:rtl w:val="0"/>
          </w:rPr>
          <w:delText xml:space="preserve">Я понимаю. </w:delText>
        </w:r>
      </w:del>
      <w:ins w:author="Alaric Lightin" w:id="91" w:date="2014-10-25T17:33:22Z">
        <w:commentRangeEnd w:id="3"/>
        <w:r w:rsidDel="00000000" w:rsidR="00000000" w:rsidRPr="00000000">
          <w:commentReference w:id="3"/>
        </w:r>
        <w:r w:rsidDel="00000000" w:rsidR="00000000" w:rsidRPr="00000000">
          <w:rPr>
            <w:rFonts w:ascii="Times New Roman" w:cs="Times New Roman" w:eastAsia="Times New Roman" w:hAnsi="Times New Roman"/>
            <w:sz w:val="24"/>
            <w:szCs w:val="24"/>
            <w:rtl w:val="0"/>
          </w:rPr>
          <w:t xml:space="preserve">Я в курсе, что у меня есть проблема, и я представляю, как с ней справиться.</w:t>
        </w:r>
      </w:ins>
      <w:del w:author="Alaric Lightin" w:id="91" w:date="2014-10-25T17:33:22Z">
        <w:r w:rsidDel="00000000" w:rsidR="00000000" w:rsidRPr="00000000">
          <w:rPr>
            <w:rFonts w:ascii="Times New Roman" w:cs="Times New Roman" w:eastAsia="Times New Roman" w:hAnsi="Times New Roman"/>
            <w:sz w:val="24"/>
            <w:szCs w:val="24"/>
            <w:rtl w:val="0"/>
          </w:rPr>
          <w:delText xml:space="preserve">У меня есть проблема, и я знаю, что должен с ней справиться.</w:delText>
        </w:r>
      </w:del>
      <w:r w:rsidDel="00000000" w:rsidR="00000000" w:rsidRPr="00000000">
        <w:rPr>
          <w:rFonts w:ascii="Times New Roman" w:cs="Times New Roman" w:eastAsia="Times New Roman" w:hAnsi="Times New Roman"/>
          <w:sz w:val="24"/>
          <w:szCs w:val="24"/>
          <w:rtl w:val="0"/>
        </w:rPr>
        <w:t xml:space="preserve"> Я работаю над этим.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смотрел Невиллу вслед.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Конечно, Гарри не сказал, что решение уже есть — нужно поскорее стать богом.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Шаги Невилла удалились, в коридоре стало тихо.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он остался один.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Эхем, — </w:t>
      </w:r>
      <w:r w:rsidDel="00000000" w:rsidR="00000000" w:rsidRPr="00000000">
        <w:rPr>
          <w:rFonts w:ascii="Times New Roman" w:cs="Times New Roman" w:eastAsia="Times New Roman" w:hAnsi="Times New Roman"/>
          <w:sz w:val="24"/>
          <w:szCs w:val="24"/>
          <w:rtl w:val="0"/>
        </w:rPr>
        <w:t xml:space="preserve">раздался</w:t>
      </w:r>
      <w:r w:rsidDel="00000000" w:rsidR="00000000" w:rsidRPr="00000000">
        <w:rPr>
          <w:rFonts w:ascii="Times New Roman" w:cs="Times New Roman" w:eastAsia="Times New Roman" w:hAnsi="Times New Roman"/>
          <w:sz w:val="24"/>
          <w:szCs w:val="24"/>
          <w:rtl w:val="0"/>
        </w:rPr>
        <w:t xml:space="preserve"> голос Северуса Снейпа прямо </w:t>
      </w:r>
      <w:r w:rsidDel="00000000" w:rsidR="00000000" w:rsidRPr="00000000">
        <w:rPr>
          <w:rFonts w:ascii="Times New Roman" w:cs="Times New Roman" w:eastAsia="Times New Roman" w:hAnsi="Times New Roman"/>
          <w:sz w:val="24"/>
          <w:szCs w:val="24"/>
          <w:rtl w:val="0"/>
        </w:rPr>
        <w:t xml:space="preserve">у Гарри за спиной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вскрикнул и тут же себя за это возненавидел.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медленно повернулся.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Высокий неопрятный мужчина в грязной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мантии стоял, прислонившись к стене в той же позе, что и Гарри некоторое время назад.</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Отличная мантия-невидимка, Поттер, — растягивая слова произнёс профессор зельеварения. — Это многое объясняет.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Ох ты ж блин!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Может, я находился в компании Дамблдора слишком долго, — сказал Северус, — </w:t>
      </w:r>
      <w:r w:rsidDel="00000000" w:rsidR="00000000" w:rsidRPr="00000000">
        <w:rPr>
          <w:rFonts w:ascii="Times New Roman" w:cs="Times New Roman" w:eastAsia="Times New Roman" w:hAnsi="Times New Roman"/>
          <w:sz w:val="24"/>
          <w:szCs w:val="24"/>
          <w:rtl w:val="0"/>
        </w:rPr>
        <w:t xml:space="preserve">но не могу не спросить, это Мантия невидимости?</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моментально превратился в кого-то, кто никогда не слышал про Мантию невидимости и кто был в точности так же умён, </w:t>
      </w:r>
      <w:r w:rsidDel="00000000" w:rsidR="00000000" w:rsidRPr="00000000">
        <w:rPr>
          <w:rFonts w:ascii="Times New Roman" w:cs="Times New Roman" w:eastAsia="Times New Roman" w:hAnsi="Times New Roman"/>
          <w:sz w:val="24"/>
          <w:szCs w:val="24"/>
          <w:rtl w:val="0"/>
        </w:rPr>
        <w:t xml:space="preserve">как, по мнению Гарри, думал о нём Северус.</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Вполне возможно, — ответил Гарри, — </w:t>
      </w:r>
      <w:r w:rsidDel="00000000" w:rsidR="00000000" w:rsidRPr="00000000">
        <w:rPr>
          <w:rFonts w:ascii="Times New Roman" w:cs="Times New Roman" w:eastAsia="Times New Roman" w:hAnsi="Times New Roman"/>
          <w:sz w:val="24"/>
          <w:szCs w:val="24"/>
          <w:rtl w:val="0"/>
        </w:rPr>
        <w:t xml:space="preserve">Полагаю, вы понимаете, что из этого следует?</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Северус снисходительно хмыкнул.</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 Понятия не имеете </w:t>
      </w:r>
      <w:r w:rsidDel="00000000" w:rsidR="00000000" w:rsidRPr="00000000">
        <w:rPr>
          <w:rFonts w:ascii="Times New Roman" w:cs="Times New Roman" w:eastAsia="Times New Roman" w:hAnsi="Times New Roman"/>
          <w:sz w:val="24"/>
          <w:szCs w:val="24"/>
          <w:rtl w:val="0"/>
        </w:rPr>
        <w:t xml:space="preserve">о чём </w:t>
      </w:r>
      <w:r w:rsidDel="00000000" w:rsidR="00000000" w:rsidRPr="00000000">
        <w:rPr>
          <w:rFonts w:ascii="Times New Roman" w:cs="Times New Roman" w:eastAsia="Times New Roman" w:hAnsi="Times New Roman"/>
          <w:sz w:val="24"/>
          <w:szCs w:val="24"/>
          <w:rtl w:val="0"/>
        </w:rPr>
        <w:t xml:space="preserve">речь, верно, Поттер? Довольно неуклюжая попытка узнать больше.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(Однажды во время совместного ужина профессор Квиррелл отметил, что при обсуждении опасных тем Гарри лучше придумать что-нибудь получше его обычного приёма с непроницаемым лицом, и рассказал про обман первого уровня, второго и так далее. Таким образом, или Северус представлял себе Гарри как игрока первого уровня, что ставило самого Северуса на второй уровень, и тогда трёхуровневый </w:t>
      </w:r>
      <w:r w:rsidDel="00000000" w:rsidR="00000000" w:rsidRPr="00000000">
        <w:rPr>
          <w:rFonts w:ascii="Times New Roman" w:cs="Times New Roman" w:eastAsia="Times New Roman" w:hAnsi="Times New Roman"/>
          <w:sz w:val="24"/>
          <w:szCs w:val="24"/>
          <w:rtl w:val="0"/>
        </w:rPr>
        <w:t xml:space="preserve">ход </w:t>
      </w:r>
      <w:r w:rsidDel="00000000" w:rsidR="00000000" w:rsidRPr="00000000">
        <w:rPr>
          <w:rFonts w:ascii="Times New Roman" w:cs="Times New Roman" w:eastAsia="Times New Roman" w:hAnsi="Times New Roman"/>
          <w:sz w:val="24"/>
          <w:szCs w:val="24"/>
          <w:rtl w:val="0"/>
        </w:rPr>
        <w:t xml:space="preserve">Гарри был успешен. Или Северус был игроком четвёртого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уровня и хотел, чтобы Гарри думал, что обман </w:t>
      </w:r>
      <w:r w:rsidDel="00000000" w:rsidR="00000000" w:rsidRPr="00000000">
        <w:rPr>
          <w:rFonts w:ascii="Times New Roman" w:cs="Times New Roman" w:eastAsia="Times New Roman" w:hAnsi="Times New Roman"/>
          <w:sz w:val="24"/>
          <w:szCs w:val="24"/>
          <w:rtl w:val="0"/>
        </w:rPr>
        <w:t xml:space="preserve">прошёл</w:t>
      </w:r>
      <w:r w:rsidDel="00000000" w:rsidR="00000000" w:rsidRPr="00000000">
        <w:rPr>
          <w:rFonts w:ascii="Times New Roman" w:cs="Times New Roman" w:eastAsia="Times New Roman" w:hAnsi="Times New Roman"/>
          <w:sz w:val="24"/>
          <w:szCs w:val="24"/>
          <w:rtl w:val="0"/>
        </w:rPr>
        <w:t xml:space="preserve">. В тот раз Гарри, улыбаясь, спросил Квиррелла, на каком уровне  играет </w:t>
      </w:r>
      <w:r w:rsidDel="00000000" w:rsidR="00000000" w:rsidRPr="00000000">
        <w:rPr>
          <w:rFonts w:ascii="Times New Roman" w:cs="Times New Roman" w:eastAsia="Times New Roman" w:hAnsi="Times New Roman"/>
          <w:sz w:val="24"/>
          <w:szCs w:val="24"/>
          <w:rtl w:val="0"/>
          <w:rPrChange w:author="Alaric Lightin" w:id="92" w:date="2016-06-28T23:02:48Z">
            <w:rPr>
              <w:rFonts w:ascii="Times New Roman" w:cs="Times New Roman" w:eastAsia="Times New Roman" w:hAnsi="Times New Roman"/>
              <w:i w:val="1"/>
              <w:sz w:val="24"/>
              <w:szCs w:val="24"/>
            </w:rPr>
          </w:rPrChange>
        </w:rPr>
        <w:t xml:space="preserve">он</w:t>
      </w:r>
      <w:ins w:author="Alaric Lightin" w:id="93" w:date="2016-06-28T23:02:50Z">
        <w:r w:rsidDel="00000000" w:rsidR="00000000" w:rsidRPr="00000000">
          <w:rPr>
            <w:rFonts w:ascii="Times New Roman" w:cs="Times New Roman" w:eastAsia="Times New Roman" w:hAnsi="Times New Roman"/>
            <w:sz w:val="24"/>
            <w:szCs w:val="24"/>
            <w:rtl w:val="0"/>
            <w:rPrChange w:author="Alaric Lightin" w:id="92" w:date="2016-06-28T23:02:48Z">
              <w:rPr>
                <w:rFonts w:ascii="Times New Roman" w:cs="Times New Roman" w:eastAsia="Times New Roman" w:hAnsi="Times New Roman"/>
                <w:i w:val="1"/>
                <w:sz w:val="24"/>
                <w:szCs w:val="24"/>
              </w:rPr>
            </w:rPrChange>
          </w:rPr>
          <w:t xml:space="preserve"> сам</w:t>
        </w:r>
      </w:ins>
      <w:r w:rsidDel="00000000" w:rsidR="00000000" w:rsidRPr="00000000">
        <w:rPr>
          <w:rFonts w:ascii="Times New Roman" w:cs="Times New Roman" w:eastAsia="Times New Roman" w:hAnsi="Times New Roman"/>
          <w:sz w:val="24"/>
          <w:szCs w:val="24"/>
          <w:rtl w:val="0"/>
        </w:rPr>
        <w:t xml:space="preserve">, и профессор, тоже с улыбкой, ответил: «</w:t>
      </w:r>
      <w:r w:rsidDel="00000000" w:rsidR="00000000" w:rsidRPr="00000000">
        <w:rPr>
          <w:rFonts w:ascii="Times New Roman" w:cs="Times New Roman" w:eastAsia="Times New Roman" w:hAnsi="Times New Roman"/>
          <w:sz w:val="24"/>
          <w:szCs w:val="24"/>
          <w:rtl w:val="0"/>
          <w:rPrChange w:author="Alaric Lightin" w:id="94" w:date="2016-02-28T01:31:35Z">
            <w:rPr>
              <w:rFonts w:ascii="Times New Roman" w:cs="Times New Roman" w:eastAsia="Times New Roman" w:hAnsi="Times New Roman"/>
              <w:i w:val="1"/>
              <w:sz w:val="24"/>
              <w:szCs w:val="24"/>
            </w:rPr>
          </w:rPrChange>
        </w:rPr>
        <w:t xml:space="preserve">На один уровень выше, чем вы»</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Значит, вы наблюдали всё это время, — произнёс Гарри. — «</w:t>
      </w:r>
      <w:r w:rsidDel="00000000" w:rsidR="00000000" w:rsidRPr="00000000">
        <w:rPr>
          <w:rFonts w:ascii="Times New Roman" w:cs="Times New Roman" w:eastAsia="Times New Roman" w:hAnsi="Times New Roman"/>
          <w:sz w:val="24"/>
          <w:szCs w:val="24"/>
          <w:rtl w:val="0"/>
        </w:rPr>
        <w:t xml:space="preserve">Разнаваждение», вроде бы это так называется.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Сдержанная улыбка.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Было бы глупо с моей стороны допустить для вас хоть малейший риск.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И вы хотели узнать результат своей проверки из первых рук, — отметил Гарри. — Итак, похож ли я на своего отца?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Странное печальное выражение, казавшееся инородным, появилось на лице Снейпа: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бы сказал, Гарри Поттер, что вы скорее напоминаете...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вдруг остановился.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пристально посмотрел</w:t>
      </w:r>
      <w:r w:rsidDel="00000000" w:rsidR="00000000" w:rsidRPr="00000000">
        <w:rPr>
          <w:rFonts w:ascii="Times New Roman" w:cs="Times New Roman" w:eastAsia="Times New Roman" w:hAnsi="Times New Roman"/>
          <w:sz w:val="24"/>
          <w:szCs w:val="24"/>
          <w:rtl w:val="0"/>
        </w:rPr>
        <w:t xml:space="preserve"> на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Лестрейндж назвал вас сыном грязнокровки, — медленно произнес Северус. — Мне показалось, это вас не </w:t>
      </w:r>
      <w:r w:rsidDel="00000000" w:rsidR="00000000" w:rsidRPr="00000000">
        <w:rPr>
          <w:rFonts w:ascii="Times New Roman" w:cs="Times New Roman" w:eastAsia="Times New Roman" w:hAnsi="Times New Roman"/>
          <w:sz w:val="24"/>
          <w:szCs w:val="24"/>
          <w:rtl w:val="0"/>
        </w:rPr>
        <w:t xml:space="preserve">сильно</w:t>
      </w:r>
      <w:r w:rsidDel="00000000" w:rsidR="00000000" w:rsidRPr="00000000">
        <w:rPr>
          <w:rFonts w:ascii="Times New Roman" w:cs="Times New Roman" w:eastAsia="Times New Roman" w:hAnsi="Times New Roman"/>
          <w:sz w:val="24"/>
          <w:szCs w:val="24"/>
          <w:rtl w:val="0"/>
        </w:rPr>
        <w:t xml:space="preserve"> задело.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нахмурил брови.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Учитывая обстоятельства, нет.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только что помогли ему, — сказал Северус, не отводя взгляд от Гарри. — А он бросил эти слова вам в лицо. Конечно, вы не сможете просто так простить подобное обращение.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Он только что прошёл через довольно </w:t>
      </w:r>
      <w:r w:rsidDel="00000000" w:rsidR="00000000" w:rsidRPr="00000000">
        <w:rPr>
          <w:rFonts w:ascii="Times New Roman" w:cs="Times New Roman" w:eastAsia="Times New Roman" w:hAnsi="Times New Roman"/>
          <w:sz w:val="24"/>
          <w:szCs w:val="24"/>
          <w:rtl w:val="0"/>
        </w:rPr>
        <w:t xml:space="preserve">неприятное испытани</w:t>
      </w:r>
      <w:r w:rsidDel="00000000" w:rsidR="00000000" w:rsidRPr="00000000">
        <w:rPr>
          <w:rFonts w:ascii="Times New Roman" w:cs="Times New Roman" w:eastAsia="Times New Roman" w:hAnsi="Times New Roman"/>
          <w:sz w:val="24"/>
          <w:szCs w:val="24"/>
          <w:rtl w:val="0"/>
        </w:rPr>
        <w:t xml:space="preserve">е, — ответил Гарри. — И </w:t>
      </w:r>
      <w:r w:rsidDel="00000000" w:rsidR="00000000" w:rsidRPr="00000000">
        <w:rPr>
          <w:rFonts w:ascii="Times New Roman" w:cs="Times New Roman" w:eastAsia="Times New Roman" w:hAnsi="Times New Roman"/>
          <w:sz w:val="24"/>
          <w:szCs w:val="24"/>
          <w:rtl w:val="0"/>
        </w:rPr>
        <w:t xml:space="preserve">сомнительно, чтобы то, что его спас первокурсник, пошло на пользу его гордости.</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Полагаю, вам легко простить, — продолжил Северус, его голос звучал странно, — потому что Лестрейндж ничего для вас не значит. Просто какой-то незнакомый слизеринец. Если бы он был вам </w:t>
      </w:r>
      <w:r w:rsidDel="00000000" w:rsidR="00000000" w:rsidRPr="00000000">
        <w:rPr>
          <w:rFonts w:ascii="Times New Roman" w:cs="Times New Roman" w:eastAsia="Times New Roman" w:hAnsi="Times New Roman"/>
          <w:sz w:val="24"/>
          <w:szCs w:val="24"/>
          <w:rtl w:val="0"/>
        </w:rPr>
        <w:t xml:space="preserve">другом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его слова задели бы вас сильнее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Если бы он был другом, — ответил Гарри, — у меня было бы ещё больше причин простить 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Молчание длилось долго. Гарри не мог сказать, откуда и почему, но он чувствовал, как воздух вокруг наполнился ужасным давлением, как будто его захлестнуло водой, которая продолжала подниматься всё выше и выше.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Затем Северус улыбнулся, внезапно расслабившись, и всё давление исчезло.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Вы человек, который очень легко прощает, — сказал Северус, всё ещё улыбаясь. — Полагаю, вы научились этому у вашего приёмного отца, Майкла Веррес-Эванса.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Скорее, это была папина коллекция научной фантастики и фэнтези, — заметил Гарри. — Что-то вроде моего пятого родителя. Я прожил жизни всех персонажей из моих книг, и вся их мудрость звучит в моей голове. Мне кажется, где-то среди них был герой, похожий на Лесата, хоть я и не могу сказать, кто именно. Мне было нетрудно представить себя на его месте. И книги подсказали мне, как поступить. Хорошие парни умеют прощать.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издал короткий удивлённый смешок.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Боюсь, я не слишком много знаю о том, как поступают хорошие парни.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взглянул на него. </w:t>
      </w:r>
      <w:r w:rsidDel="00000000" w:rsidR="00000000" w:rsidRPr="00000000">
        <w:rPr>
          <w:rFonts w:ascii="Times New Roman" w:cs="Times New Roman" w:eastAsia="Times New Roman" w:hAnsi="Times New Roman"/>
          <w:sz w:val="24"/>
          <w:szCs w:val="24"/>
          <w:rtl w:val="0"/>
        </w:rPr>
        <w:t xml:space="preserve">Было печально услышать подобное признание. </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Если хотите, я могу одолжить вам несколько книг про хороших парней.</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Мне бы хотелось спросить вашего совета, — </w:t>
      </w:r>
      <w:r w:rsidDel="00000000" w:rsidR="00000000" w:rsidRPr="00000000">
        <w:rPr>
          <w:rFonts w:ascii="Times New Roman" w:cs="Times New Roman" w:eastAsia="Times New Roman" w:hAnsi="Times New Roman"/>
          <w:sz w:val="24"/>
          <w:szCs w:val="24"/>
          <w:rtl w:val="0"/>
        </w:rPr>
        <w:t xml:space="preserve">произнёс Северус уже обычным тоном</w:t>
      </w:r>
      <w:r w:rsidDel="00000000" w:rsidR="00000000" w:rsidRPr="00000000">
        <w:rPr>
          <w:rFonts w:ascii="Times New Roman" w:cs="Times New Roman" w:eastAsia="Times New Roman" w:hAnsi="Times New Roman"/>
          <w:sz w:val="24"/>
          <w:szCs w:val="24"/>
          <w:rtl w:val="0"/>
        </w:rPr>
        <w:t xml:space="preserve">. — Я знаю ещё одного пятикурсника из Слизерина, которого обижали гриффиндорцы. Он добивался расположения красивой маглорождённой девушки, которая однажды увидела, как его мучают, и попыталась спасти от хулиганов. Он назвал её грязнокровкой, и это был конец их отношений. Он извинялся много раз, но она так и не простила его. </w:t>
      </w:r>
      <w:r w:rsidDel="00000000" w:rsidR="00000000" w:rsidRPr="00000000">
        <w:rPr>
          <w:rFonts w:ascii="Times New Roman" w:cs="Times New Roman" w:eastAsia="Times New Roman" w:hAnsi="Times New Roman"/>
          <w:sz w:val="24"/>
          <w:szCs w:val="24"/>
          <w:rtl w:val="0"/>
        </w:rPr>
        <w:t xml:space="preserve">Как вы думаете</w:t>
      </w:r>
      <w:r w:rsidDel="00000000" w:rsidR="00000000" w:rsidRPr="00000000">
        <w:rPr>
          <w:rFonts w:ascii="Times New Roman" w:cs="Times New Roman" w:eastAsia="Times New Roman" w:hAnsi="Times New Roman"/>
          <w:sz w:val="24"/>
          <w:szCs w:val="24"/>
          <w:rtl w:val="0"/>
        </w:rPr>
        <w:t xml:space="preserve">, что он мог бы сказать или сделать, чтобы заслужить прощение, подобное тому, что вы дали Лестрейнджу?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Э-э-э, — выдавил Гарри, — основываясь лишь на этой информации, </w:t>
      </w:r>
      <w:r w:rsidDel="00000000" w:rsidR="00000000" w:rsidRPr="00000000">
        <w:rPr>
          <w:rFonts w:ascii="Times New Roman" w:cs="Times New Roman" w:eastAsia="Times New Roman" w:hAnsi="Times New Roman"/>
          <w:sz w:val="24"/>
          <w:szCs w:val="24"/>
          <w:rtl w:val="0"/>
        </w:rPr>
        <w:t xml:space="preserve">я не думаю, что проблема была только в нём</w:t>
      </w:r>
      <w:r w:rsidDel="00000000" w:rsidR="00000000" w:rsidRPr="00000000">
        <w:rPr>
          <w:rFonts w:ascii="Times New Roman" w:cs="Times New Roman" w:eastAsia="Times New Roman" w:hAnsi="Times New Roman"/>
          <w:sz w:val="24"/>
          <w:szCs w:val="24"/>
          <w:rtl w:val="0"/>
        </w:rPr>
        <w:t xml:space="preserve">. Я бы посоветовал ему не встречаться с девушкой, настолько неспособной к прощению. Допустим, они поженились, можете ли вы представить жизнь в такой семье?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Возникла пауза.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Но ведь она умела прощать, — удивился Северус, — иначе почему впоследствии она стала девушкой того хулигана? Скажите мне, почему она простила хулигана, а не того, кто был обижен?</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пожал плечами. </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Навскидку, потому, что хулиган сильно ранил кого-то </w:t>
      </w:r>
      <w:r w:rsidDel="00000000" w:rsidR="00000000" w:rsidRPr="00000000">
        <w:rPr>
          <w:rFonts w:ascii="Times New Roman" w:cs="Times New Roman" w:eastAsia="Times New Roman" w:hAnsi="Times New Roman"/>
          <w:sz w:val="24"/>
          <w:szCs w:val="24"/>
          <w:rtl w:val="0"/>
          <w:rPrChange w:author="Alaric Lightin" w:id="95" w:date="2016-02-28T01:31:46Z">
            <w:rPr>
              <w:rFonts w:ascii="Times New Roman" w:cs="Times New Roman" w:eastAsia="Times New Roman" w:hAnsi="Times New Roman"/>
              <w:i w:val="1"/>
              <w:sz w:val="24"/>
              <w:szCs w:val="24"/>
            </w:rPr>
          </w:rPrChange>
        </w:rPr>
        <w:t xml:space="preserve">другого</w:t>
      </w:r>
      <w:r w:rsidDel="00000000" w:rsidR="00000000" w:rsidRPr="00000000">
        <w:rPr>
          <w:rFonts w:ascii="Times New Roman" w:cs="Times New Roman" w:eastAsia="Times New Roman" w:hAnsi="Times New Roman"/>
          <w:sz w:val="24"/>
          <w:szCs w:val="24"/>
          <w:rtl w:val="0"/>
        </w:rPr>
        <w:t xml:space="preserve">, а обиженный хоть и слегка, но ранил </w:t>
      </w:r>
      <w:r w:rsidDel="00000000" w:rsidR="00000000" w:rsidRPr="00000000">
        <w:rPr>
          <w:rFonts w:ascii="Times New Roman" w:cs="Times New Roman" w:eastAsia="Times New Roman" w:hAnsi="Times New Roman"/>
          <w:sz w:val="24"/>
          <w:szCs w:val="24"/>
          <w:rtl w:val="0"/>
          <w:rPrChange w:author="Alaric Lightin" w:id="96" w:date="2016-02-28T01:31:51Z">
            <w:rPr>
              <w:rFonts w:ascii="Times New Roman" w:cs="Times New Roman" w:eastAsia="Times New Roman" w:hAnsi="Times New Roman"/>
              <w:i w:val="1"/>
              <w:sz w:val="24"/>
              <w:szCs w:val="24"/>
            </w:rPr>
          </w:rPrChange>
        </w:rPr>
        <w:t xml:space="preserve">её</w:t>
      </w:r>
      <w:ins w:author="Alaric Lightin" w:id="97" w:date="2016-02-28T01:31:52Z">
        <w:r w:rsidDel="00000000" w:rsidR="00000000" w:rsidRPr="00000000">
          <w:rPr>
            <w:rFonts w:ascii="Times New Roman" w:cs="Times New Roman" w:eastAsia="Times New Roman" w:hAnsi="Times New Roman"/>
            <w:sz w:val="24"/>
            <w:szCs w:val="24"/>
            <w:rtl w:val="0"/>
            <w:rPrChange w:author="Alaric Lightin" w:id="96" w:date="2016-02-28T01:31:51Z">
              <w:rPr>
                <w:rFonts w:ascii="Times New Roman" w:cs="Times New Roman" w:eastAsia="Times New Roman" w:hAnsi="Times New Roman"/>
                <w:i w:val="1"/>
                <w:sz w:val="24"/>
                <w:szCs w:val="24"/>
              </w:rPr>
            </w:rPrChange>
          </w:rPr>
          <w:t xml:space="preserve"> саму</w:t>
        </w:r>
      </w:ins>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общем, по какой-то причине для неё это оказалось гораздо менее простительным. Впрочем, стоит ли копать слишком глубоко? Был ли хулиган красив? Или богат?</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Возникла очередная пауза.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по обоим пунктам, — ответил Снейп.</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Ну вот и ответ, — кивнул Гарри. — Я никогда не учился в старших классах, но мои книги говорят о существовании определённого сорта юных девушек, которые будут в ярости от единственной обиды, полученной от бедного невзрачного паренька, но которые могут найти место в своём сердце для прощения богатого и красивого хулигана. </w:t>
      </w:r>
      <w:r w:rsidDel="00000000" w:rsidR="00000000" w:rsidRPr="00000000">
        <w:rPr>
          <w:rFonts w:ascii="Times New Roman" w:cs="Times New Roman" w:eastAsia="Times New Roman" w:hAnsi="Times New Roman"/>
          <w:sz w:val="24"/>
          <w:szCs w:val="24"/>
          <w:rtl w:val="0"/>
        </w:rPr>
        <w:t xml:space="preserve">Другими</w:t>
      </w:r>
      <w:r w:rsidDel="00000000" w:rsidR="00000000" w:rsidRPr="00000000">
        <w:rPr>
          <w:rFonts w:ascii="Times New Roman" w:cs="Times New Roman" w:eastAsia="Times New Roman" w:hAnsi="Times New Roman"/>
          <w:sz w:val="24"/>
          <w:szCs w:val="24"/>
          <w:rtl w:val="0"/>
        </w:rPr>
        <w:t xml:space="preserve"> словами, она была </w:t>
      </w:r>
      <w:r w:rsidDel="00000000" w:rsidR="00000000" w:rsidRPr="00000000">
        <w:rPr>
          <w:rFonts w:ascii="Times New Roman" w:cs="Times New Roman" w:eastAsia="Times New Roman" w:hAnsi="Times New Roman"/>
          <w:sz w:val="24"/>
          <w:szCs w:val="24"/>
          <w:rtl w:val="0"/>
        </w:rPr>
        <w:t xml:space="preserve">поверхностной</w:t>
      </w:r>
      <w:r w:rsidDel="00000000" w:rsidR="00000000" w:rsidRPr="00000000">
        <w:rPr>
          <w:rFonts w:ascii="Times New Roman" w:cs="Times New Roman" w:eastAsia="Times New Roman" w:hAnsi="Times New Roman"/>
          <w:sz w:val="24"/>
          <w:szCs w:val="24"/>
          <w:rtl w:val="0"/>
        </w:rPr>
        <w:t xml:space="preserve">. Передайте ему, кто бы он ни был, что она не стоит его. Ему нужно преодолеть это чувство и двигаться дальше, встречаясь с девушками, которые </w:t>
      </w:r>
      <w:r w:rsidDel="00000000" w:rsidR="00000000" w:rsidRPr="00000000">
        <w:rPr>
          <w:rFonts w:ascii="Times New Roman" w:cs="Times New Roman" w:eastAsia="Times New Roman" w:hAnsi="Times New Roman"/>
          <w:sz w:val="24"/>
          <w:szCs w:val="24"/>
          <w:rtl w:val="0"/>
        </w:rPr>
        <w:t xml:space="preserve">не столь прелестны, сколь содержательны.</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Северус сверлил Гарри взглядом, его глаза сверкнули. Улыбка погасла, и хотя лицо Снейпа дёрнулось, ему так и не удалось её вернуть.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забеспокоился.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Э-э-э, не то чтобы у меня самого был опыт в этой области, по очевидным причинам, но я думаю, что мудрый советчик из моих книг сказал бы именно так.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Снова молчание и снова сверкание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глаз.</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Возможно, это подходящий момент для смены темы.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Так я прошёл вашу проверку? — спросил Гарри.</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Думаю, — промолвил Северус, — между нами более не состоится разговоров, Поттер, и с вашей стороны будет чрезвычайно мудро никогда не касаться сегодняшней темы.</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моргнул.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Не могли бы вы сказать, что я сделал не так?</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Вы оскорбили меня, — сообщил Северус, — и я больше не доверяю вашим познаниям.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Застигнутый </w:t>
      </w:r>
      <w:r w:rsidDel="00000000" w:rsidR="00000000" w:rsidRPr="00000000">
        <w:rPr>
          <w:rFonts w:ascii="Times New Roman" w:cs="Times New Roman" w:eastAsia="Times New Roman" w:hAnsi="Times New Roman"/>
          <w:sz w:val="24"/>
          <w:szCs w:val="24"/>
          <w:rtl w:val="0"/>
        </w:rPr>
        <w:t xml:space="preserve">врасплох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не отводил глаз от Снейпа.</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Но вы дали мне совет из лучших побуждений, — продолжил Северус, — потому и я дам вам искренний совет. </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Его голос был почти абсолютно ровным. Как струна, несмотря на огромную тяжесть, подвешенную к её середине, натянутая ровно благодаря миллиону тонн веса, приложенного к её концам.</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 Сегодня вы </w:t>
      </w:r>
      <w:r w:rsidDel="00000000" w:rsidR="00000000" w:rsidRPr="00000000">
        <w:rPr>
          <w:rFonts w:ascii="Times New Roman" w:cs="Times New Roman" w:eastAsia="Times New Roman" w:hAnsi="Times New Roman"/>
          <w:sz w:val="24"/>
          <w:szCs w:val="24"/>
          <w:rtl w:val="0"/>
        </w:rPr>
        <w:t xml:space="preserve">чуть не умерли</w:t>
      </w:r>
      <w:r w:rsidDel="00000000" w:rsidR="00000000" w:rsidRPr="00000000">
        <w:rPr>
          <w:rFonts w:ascii="Times New Roman" w:cs="Times New Roman" w:eastAsia="Times New Roman" w:hAnsi="Times New Roman"/>
          <w:sz w:val="24"/>
          <w:szCs w:val="24"/>
          <w:rtl w:val="0"/>
        </w:rPr>
        <w:t xml:space="preserve">, Поттер. В будущем никогда не спешите делиться своей мудростью, пока не будете точно понимать, о чём говорит ваш собеседник.</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Разум Гарри наконец-то уловил связь.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w:t>
      </w:r>
      <w:r w:rsidDel="00000000" w:rsidR="00000000" w:rsidRPr="00000000">
        <w:rPr>
          <w:rFonts w:ascii="Times New Roman" w:cs="Times New Roman" w:eastAsia="Times New Roman" w:hAnsi="Times New Roman"/>
          <w:sz w:val="24"/>
          <w:szCs w:val="24"/>
          <w:rtl w:val="0"/>
          <w:rPrChange w:author="Alaric Lightin" w:id="98" w:date="2016-02-28T01:32:02Z">
            <w:rPr>
              <w:rFonts w:ascii="Times New Roman" w:cs="Times New Roman" w:eastAsia="Times New Roman" w:hAnsi="Times New Roman"/>
              <w:i w:val="1"/>
              <w:sz w:val="24"/>
              <w:szCs w:val="24"/>
            </w:rPr>
          </w:rPrChange>
        </w:rPr>
        <w:t xml:space="preserve">вы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заткнул свой рот, когда «чуть не умерли» дошло до него. На две секунды позже, чем нужно.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Да, — ответил Северус, — 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ужасное давление вновь захлестнуло комнату, как будто они оказались на дне океана.</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не мог дышать.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Проиграй. Сейчас же.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Я не знал, — прошептал Гарри, — Прос...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Нет, — оборвал Северус.</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стоял в тишине, его разум судорожно искал варианты. К сожалению, </w:t>
      </w:r>
      <w:r w:rsidDel="00000000" w:rsidR="00000000" w:rsidRPr="00000000">
        <w:rPr>
          <w:rFonts w:ascii="Times New Roman" w:cs="Times New Roman" w:eastAsia="Times New Roman" w:hAnsi="Times New Roman"/>
          <w:sz w:val="24"/>
          <w:szCs w:val="24"/>
          <w:rtl w:val="0"/>
        </w:rPr>
        <w:t xml:space="preserve">Северус стоял между ним и окном, падение из которого не убьёт никакого волшебника.</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Ваши книги предали вас, Поттер, — промолвил Северус, тем же голосом, ровно натянутым чудовищной тяжестью. — Они </w:t>
      </w:r>
      <w:r w:rsidDel="00000000" w:rsidR="00000000" w:rsidRPr="00000000">
        <w:rPr>
          <w:rFonts w:ascii="Times New Roman" w:cs="Times New Roman" w:eastAsia="Times New Roman" w:hAnsi="Times New Roman"/>
          <w:sz w:val="24"/>
          <w:szCs w:val="24"/>
          <w:rtl w:val="0"/>
        </w:rPr>
        <w:t xml:space="preserve">не сообщили вам кое-что очень важное.</w:t>
      </w:r>
      <w:r w:rsidDel="00000000" w:rsidR="00000000" w:rsidRPr="00000000">
        <w:rPr>
          <w:rFonts w:ascii="Times New Roman" w:cs="Times New Roman" w:eastAsia="Times New Roman" w:hAnsi="Times New Roman"/>
          <w:sz w:val="24"/>
          <w:szCs w:val="24"/>
          <w:rtl w:val="0"/>
        </w:rPr>
        <w:t xml:space="preserve"> Из книг невозможно научиться тому, что значит потерять любимого человека.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просто невозможно понять, не пережив самому.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Мой отец, — прошептал Гарри. Это была его лучшая догадка, единственное, что могло его спасти. — Мой отец пытался защитить вас от хулиганов.</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Жуткая улыбка растянула лицо Северуса, и он двинулся к Гарри.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 нему и мимо него.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До свидания, Поттер, — обронил Северус, не оглядываясь. — </w:t>
      </w:r>
      <w:r w:rsidDel="00000000" w:rsidR="00000000" w:rsidRPr="00000000">
        <w:rPr>
          <w:rFonts w:ascii="Times New Roman" w:cs="Times New Roman" w:eastAsia="Times New Roman" w:hAnsi="Times New Roman"/>
          <w:sz w:val="24"/>
          <w:szCs w:val="24"/>
          <w:rtl w:val="0"/>
        </w:rPr>
        <w:t xml:space="preserve">Отныне мы мало что можем сказать друг другу.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Рядом с углом коридора он остановился и, не поворачиваясь, сказал последнюю фразу.</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 Ваш отец был тем хулиганом, а что ваша мать находила в нём, я никак не мог понять до сегодняшнего дня.</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Он ушёл.</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Гарри повернулся и подошёл к окну. Его дрожащие руки легли на карниз.</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i w:val="1"/>
          <w:sz w:val="24"/>
          <w:szCs w:val="24"/>
          <w:rtl w:val="0"/>
        </w:rPr>
        <w:t xml:space="preserve">Никогда не давай мудрых советов, пока не будешь точно понимать, о чём говорит твой собеседник. Понял.</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Какое-то время Гарри глазел на облака и на лёгкую морось. Окно выходило на восточную сторону, был день, и даже если бы солнце виднелось через облака, Гарри не смог бы его увидеть.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Его руки перестали дрожать, но грудь всё равно будто сжимали металлические обручи.</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Значит, его отец был хулиганом.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А его мать была поверхностной.</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Возможно, они переросли это. Хорошие люди, вроде профессора МакГонагалл, похоже, высоко их ценили и,</w:t>
      </w:r>
      <w:r w:rsidDel="00000000" w:rsidR="00000000" w:rsidRPr="00000000">
        <w:rPr>
          <w:rFonts w:ascii="Times New Roman" w:cs="Times New Roman" w:eastAsia="Times New Roman" w:hAnsi="Times New Roman"/>
          <w:sz w:val="24"/>
          <w:szCs w:val="24"/>
          <w:rtl w:val="0"/>
        </w:rPr>
        <w:t xml:space="preserve"> наверное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Change w:author="Alaric Lightin" w:id="99" w:date="2016-02-28T01:32:14Z">
            <w:rPr>
              <w:rFonts w:ascii="Times New Roman" w:cs="Times New Roman" w:eastAsia="Times New Roman" w:hAnsi="Times New Roman"/>
              <w:i w:val="1"/>
              <w:sz w:val="24"/>
              <w:szCs w:val="24"/>
            </w:rPr>
          </w:rPrChange>
        </w:rPr>
        <w:t xml:space="preserve">не только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из-за их героической жертвы.</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Конечно, это было слабым утешением для одиннадцатилетнего мальчика, который вскоре превратится в подростка и уже задумывается, каким именно подростком он может стать.</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 </w:t>
      </w:r>
      <w:r w:rsidDel="00000000" w:rsidR="00000000" w:rsidRPr="00000000">
        <w:rPr>
          <w:rFonts w:ascii="Times New Roman" w:cs="Times New Roman" w:eastAsia="Times New Roman" w:hAnsi="Times New Roman"/>
          <w:sz w:val="24"/>
          <w:szCs w:val="24"/>
          <w:rtl w:val="0"/>
        </w:rPr>
        <w:t xml:space="preserve">ужасно.</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Так печально.</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Какая у Гарри отвратительная жизнь.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Узнав, что его биологические родители не были совершенны, пожалуй, он </w:t>
      </w:r>
      <w:r w:rsidDel="00000000" w:rsidR="00000000" w:rsidRPr="00000000">
        <w:rPr>
          <w:rFonts w:ascii="Times New Roman" w:cs="Times New Roman" w:eastAsia="Times New Roman" w:hAnsi="Times New Roman"/>
          <w:sz w:val="24"/>
          <w:szCs w:val="24"/>
          <w:rtl w:val="0"/>
        </w:rPr>
        <w:t xml:space="preserve">имеет право </w:t>
      </w:r>
      <w:r w:rsidDel="00000000" w:rsidR="00000000" w:rsidRPr="00000000">
        <w:rPr>
          <w:rFonts w:ascii="Times New Roman" w:cs="Times New Roman" w:eastAsia="Times New Roman" w:hAnsi="Times New Roman"/>
          <w:sz w:val="24"/>
          <w:szCs w:val="24"/>
          <w:rtl w:val="0"/>
        </w:rPr>
        <w:t xml:space="preserve">похандрить, жалея самого себя.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Возможно, ему стоит пожаловаться Лесату Лестрейнджу.</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Гарри читал про дементоров. Холод, тьма и страх окружали их, они высасывали все счастливые мысли, и в этой пустоте оставались лишь худшие воспоминания.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Он мог вообразить себя на месте Лесата, знающего, что его родители проведут в Азкабане всю жизнь, </w:t>
      </w:r>
      <w:r w:rsidDel="00000000" w:rsidR="00000000" w:rsidRPr="00000000">
        <w:rPr>
          <w:rFonts w:ascii="Times New Roman" w:cs="Times New Roman" w:eastAsia="Times New Roman" w:hAnsi="Times New Roman"/>
          <w:sz w:val="24"/>
          <w:szCs w:val="24"/>
          <w:rtl w:val="0"/>
        </w:rPr>
        <w:t xml:space="preserve">там</w:t>
      </w:r>
      <w:r w:rsidDel="00000000" w:rsidR="00000000" w:rsidRPr="00000000">
        <w:rPr>
          <w:rFonts w:ascii="Times New Roman" w:cs="Times New Roman" w:eastAsia="Times New Roman" w:hAnsi="Times New Roman"/>
          <w:sz w:val="24"/>
          <w:szCs w:val="24"/>
          <w:rtl w:val="0"/>
        </w:rPr>
        <w:t xml:space="preserve">, откуда никому не удавалось сбежать.</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Наверное, и Лесат представляет себя на месте матери, в холоде, тьме и страхе, наедине со своими худшими воспоминаниями, даже во сне, каждую секунду каждого дня.</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На мгновенье Гарри представил своих маму и папу в Азкабане, окружённых дементорами, высасывающими их жизни, вытягивающими счастливые воспоминания об их любви к нему. Только на мгновенье, прежде чем воображение выбило предохранитель и вызвало экстренное выключение системы, попросив больше никогда не воображать такое.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Правильно ли так поступать с кем-либо, пусть даже со вторым злейшим человеком в мире?</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commentRangeStart w:id="4"/>
      <w:r w:rsidDel="00000000" w:rsidR="00000000" w:rsidRPr="00000000">
        <w:rPr>
          <w:rFonts w:ascii="Times New Roman" w:cs="Times New Roman" w:eastAsia="Times New Roman" w:hAnsi="Times New Roman"/>
          <w:i w:val="1"/>
          <w:sz w:val="24"/>
          <w:szCs w:val="24"/>
          <w:rtl w:val="0"/>
        </w:rPr>
        <w:t xml:space="preserve">«Нет, — </w:t>
      </w:r>
      <w:r w:rsidDel="00000000" w:rsidR="00000000" w:rsidRPr="00000000">
        <w:rPr>
          <w:rFonts w:ascii="Times New Roman" w:cs="Times New Roman" w:eastAsia="Times New Roman" w:hAnsi="Times New Roman"/>
          <w:sz w:val="24"/>
          <w:szCs w:val="24"/>
          <w:rtl w:val="0"/>
        </w:rPr>
        <w:t xml:space="preserve">отозвалась мудрость книг Гарри, — </w:t>
      </w:r>
      <w:r w:rsidDel="00000000" w:rsidR="00000000" w:rsidRPr="00000000">
        <w:rPr>
          <w:rFonts w:ascii="Times New Roman" w:cs="Times New Roman" w:eastAsia="Times New Roman" w:hAnsi="Times New Roman"/>
          <w:i w:val="1"/>
          <w:sz w:val="24"/>
          <w:szCs w:val="24"/>
          <w:rtl w:val="0"/>
        </w:rPr>
        <w:t xml:space="preserve">только если нет другого выхода, любого другого выхода»</w:t>
      </w:r>
      <w:commentRangeEnd w:id="4"/>
      <w:r w:rsidDel="00000000" w:rsidR="00000000" w:rsidRPr="00000000">
        <w:commentReference w:id="4"/>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И если система правосудия в мире волшебников не была столь же совершенна, как их тюрьмы (принимая во внимание всё, что было известно Гарри, это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казалось довольно маловероятным) — где-то в Азкабане находился совершенно невиновный человек и, возможно, не один.</w:t>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В горле у Гарри засаднило, в глазах появилась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влага, он захотел телепортировать всех узников Азкабана куда-нибудь в безопасное место и вызвать с неба огонь, чтобы стереть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ужасное место с лица земли. Но он не </w:t>
      </w:r>
      <w:r w:rsidDel="00000000" w:rsidR="00000000" w:rsidRPr="00000000">
        <w:rPr>
          <w:rFonts w:ascii="Times New Roman" w:cs="Times New Roman" w:eastAsia="Times New Roman" w:hAnsi="Times New Roman"/>
          <w:sz w:val="24"/>
          <w:szCs w:val="24"/>
          <w:rtl w:val="0"/>
        </w:rPr>
        <w:t xml:space="preserve">мог</w:t>
      </w:r>
      <w:r w:rsidDel="00000000" w:rsidR="00000000" w:rsidRPr="00000000">
        <w:rPr>
          <w:rFonts w:ascii="Times New Roman" w:cs="Times New Roman" w:eastAsia="Times New Roman" w:hAnsi="Times New Roman"/>
          <w:sz w:val="24"/>
          <w:szCs w:val="24"/>
          <w:rtl w:val="0"/>
        </w:rPr>
        <w:t xml:space="preserve">, потому что не был богом.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И Гарри вспомнил слова, сказанные Квирреллом под звёздным небом: </w:t>
      </w:r>
      <w:commentRangeStart w:id="5"/>
      <w:r w:rsidDel="00000000" w:rsidR="00000000" w:rsidRPr="00000000">
        <w:rPr>
          <w:rFonts w:ascii="Times New Roman" w:cs="Times New Roman" w:eastAsia="Times New Roman" w:hAnsi="Times New Roman"/>
          <w:i w:val="1"/>
          <w:sz w:val="24"/>
          <w:szCs w:val="24"/>
          <w:rtl w:val="0"/>
        </w:rPr>
        <w:t xml:space="preserve">Иногда, когда мне становится особенно ненавистен этот испорченный мир, я задаюсь вопросом: может, где-то там, вдали, есть более подходящее для меня место? Но звёзды так далеки... И какие бы сны я увидел, если бы спал так долго?</w:t>
      </w:r>
      <w:commentRangeEnd w:id="5"/>
      <w:r w:rsidDel="00000000" w:rsidR="00000000" w:rsidRPr="00000000">
        <w:commentReference w:id="5"/>
      </w:r>
      <w:r w:rsidDel="00000000" w:rsidR="00000000" w:rsidRPr="00000000">
        <w:rPr>
          <w:rtl w:val="0"/>
        </w:rPr>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этот испорченный мир казался особенно ненавистным.</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Но Гарри так и не мог до конца понять слова профессора, словно то был голос пришельца или Искусcтвенного Интеллекта, кого-то, кто был устроен настолько по-другому, что мозг Гарри невозможно было заставить работать в таком режиме.</w:t>
      </w:r>
    </w:p>
    <w:p w:rsidR="00000000" w:rsidDel="00000000" w:rsidP="00000000" w:rsidRDefault="00000000" w:rsidRPr="00000000">
      <w:pPr>
        <w:keepNext w:val="0"/>
        <w:keepLines w:val="0"/>
        <w:widowControl w:val="0"/>
        <w:spacing w:line="240" w:lineRule="auto"/>
        <w:ind w:firstLine="570"/>
        <w:contextualSpacing w:val="0"/>
      </w:pPr>
      <w:r w:rsidDel="00000000" w:rsidR="00000000" w:rsidRPr="00000000">
        <w:rPr>
          <w:rFonts w:ascii="Times New Roman" w:cs="Times New Roman" w:eastAsia="Times New Roman" w:hAnsi="Times New Roman"/>
          <w:sz w:val="24"/>
          <w:szCs w:val="24"/>
          <w:rtl w:val="0"/>
        </w:rPr>
        <w:t xml:space="preserve">Нельзя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покидат</w:t>
      </w:r>
      <w:r w:rsidDel="00000000" w:rsidR="00000000" w:rsidRPr="00000000">
        <w:rPr>
          <w:rFonts w:ascii="Times New Roman" w:cs="Times New Roman" w:eastAsia="Times New Roman" w:hAnsi="Times New Roman"/>
          <w:sz w:val="24"/>
          <w:szCs w:val="24"/>
          <w:rtl w:val="0"/>
        </w:rPr>
        <w:t xml:space="preserve">ь родную планету, пока на ней есть такое место, как Азкабан.</w:t>
      </w:r>
    </w:p>
    <w:p w:rsidR="00000000" w:rsidDel="00000000" w:rsidP="00000000" w:rsidRDefault="00000000" w:rsidRPr="00000000">
      <w:pPr>
        <w:keepNext w:val="0"/>
        <w:keepLines w:val="0"/>
        <w:widowControl w:val="0"/>
        <w:spacing w:after="0" w:before="0" w:line="240" w:lineRule="auto"/>
        <w:ind w:left="0" w:right="0" w:firstLine="570"/>
        <w:contextualSpacing w:val="0"/>
        <w:jc w:val="left"/>
      </w:pPr>
      <w:r w:rsidDel="00000000" w:rsidR="00000000" w:rsidRPr="00000000">
        <w:rPr>
          <w:rFonts w:ascii="Times New Roman" w:cs="Times New Roman" w:eastAsia="Times New Roman" w:hAnsi="Times New Roman"/>
          <w:sz w:val="24"/>
          <w:szCs w:val="24"/>
          <w:rtl w:val="0"/>
        </w:rPr>
        <w:t xml:space="preserve">Нужно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остаться и принять бой.</w:t>
      </w:r>
      <w:r w:rsidDel="00000000" w:rsidR="00000000" w:rsidRPr="00000000">
        <w:rPr>
          <w:rtl w:val="0"/>
        </w:rPr>
      </w:r>
    </w:p>
    <w:sectPr>
      <w:pgSz w:h="16838" w:w="11906"/>
      <w:pgMar w:bottom="566.9291338582677" w:top="566.9291338582677" w:left="566.9291338582677" w:right="566.929133858267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4" w:date="2016-02-28T01:32:3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подумать над курсивом</w:t>
      </w:r>
    </w:p>
  </w:comment>
  <w:comment w:author="Alaric Lightin" w:id="5" w:date="2016-02-28T01:32:47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поставить кавычки вместо курсива?</w:t>
      </w:r>
    </w:p>
  </w:comment>
  <w:comment w:author="Alaric Lightin" w:id="3" w:date="2014-10-25T17:33: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оригинал: I understand that I have a problem, and I know what I need to do to solve it, all right?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сейчас у нас как минимум неправильно передан смысл второй части предложения</w:t>
      </w:r>
    </w:p>
  </w:comment>
  <w:comment w:author="Gleb Mazursky" w:id="0" w:date="2015-09-21T05:40: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раздельно, ибо отрицание важности</w:t>
      </w:r>
    </w:p>
  </w:comment>
  <w:comment w:author="Alaric Lightin" w:id="1" w:date="2015-09-21T05:24:22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я не уверен</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чем это отличается от " неважно, что он о нас думает" из примера?</w:t>
      </w:r>
    </w:p>
  </w:comment>
  <w:comment w:author="Gleb Mazursky" w:id="2" w:date="2015-09-21T05:40: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прочитай их рассуджения про отрицание или утверждение, получается что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примеры могут трактоваться только как мнение автора. т.е. надо исходить из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контекста: что же говорил автор. ты не можешь пример примеять на свой текст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8"/>
      <w:szCs w:val="48"/>
    </w:rPr>
  </w:style>
  <w:style w:type="paragraph" w:styleId="Heading2">
    <w:name w:val="heading 2"/>
    <w:basedOn w:val="Normal"/>
    <w:next w:val="Normal"/>
    <w:pPr>
      <w:spacing w:line="240" w:lineRule="auto"/>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80" w:before="280" w:lineRule="auto"/>
      <w:contextualSpacing w:val="1"/>
    </w:pPr>
    <w:rPr>
      <w:b w:val="1"/>
      <w:sz w:val="28"/>
      <w:szCs w:val="28"/>
    </w:rPr>
  </w:style>
  <w:style w:type="paragraph" w:styleId="Heading4">
    <w:name w:val="heading 4"/>
    <w:basedOn w:val="Normal"/>
    <w:next w:val="Normal"/>
    <w:pPr>
      <w:keepNext w:val="0"/>
      <w:keepLines w:val="0"/>
      <w:widowControl w:val="0"/>
      <w:spacing w:after="40" w:before="240" w:lineRule="auto"/>
      <w:contextualSpacing w:val="1"/>
    </w:pPr>
    <w:rPr>
      <w:b w:val="1"/>
      <w:sz w:val="24"/>
      <w:szCs w:val="24"/>
    </w:rPr>
  </w:style>
  <w:style w:type="paragraph" w:styleId="Heading5">
    <w:name w:val="heading 5"/>
    <w:basedOn w:val="Normal"/>
    <w:next w:val="Normal"/>
    <w:pPr>
      <w:keepNext w:val="0"/>
      <w:keepLines w:val="0"/>
      <w:widowControl w:val="0"/>
      <w:spacing w:after="40" w:before="220" w:lineRule="auto"/>
      <w:contextualSpacing w:val="1"/>
    </w:pPr>
    <w:rPr>
      <w:b w:val="1"/>
      <w:sz w:val="22"/>
      <w:szCs w:val="22"/>
    </w:rPr>
  </w:style>
  <w:style w:type="paragraph" w:styleId="Heading6">
    <w:name w:val="heading 6"/>
    <w:basedOn w:val="Normal"/>
    <w:next w:val="Normal"/>
    <w:pPr>
      <w:keepNext w:val="0"/>
      <w:keepLines w:val="0"/>
      <w:widowControl w:val="0"/>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