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52.00000000000003" w:lineRule="auto"/>
        <w:ind w:firstLine="280"/>
        <w:contextualSpacing w:val="0"/>
        <w:jc w:val="center"/>
      </w:pPr>
      <w:bookmarkStart w:colFirst="0" w:colLast="0" w:name="_iamucconq2cg" w:id="0"/>
      <w:bookmarkEnd w:id="0"/>
      <w:r w:rsidDel="00000000" w:rsidR="00000000" w:rsidRPr="00000000">
        <w:rPr>
          <w:rFonts w:ascii="Times New Roman" w:cs="Times New Roman" w:eastAsia="Times New Roman" w:hAnsi="Times New Roman"/>
          <w:sz w:val="24"/>
          <w:szCs w:val="24"/>
          <w:rtl w:val="0"/>
        </w:rPr>
        <w:t xml:space="preserve">Глава 104. Истина. Часть 1. </w:t>
      </w:r>
      <w:r w:rsidDel="00000000" w:rsidR="00000000" w:rsidRPr="00000000">
        <w:rPr>
          <w:rFonts w:ascii="Times New Roman" w:cs="Times New Roman" w:eastAsia="Times New Roman" w:hAnsi="Times New Roman"/>
          <w:sz w:val="24"/>
          <w:szCs w:val="24"/>
          <w:rtl w:val="0"/>
        </w:rPr>
        <w:t xml:space="preserve">Загадки и ответы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13 июня 1992 года.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Хогвартсе заканчивалась последняя неделя учёбы. Профессор Квиррелл был ещё жив, хотя и едва-едва. Предполагалось, что сегодняшний день, как и почти всю прошедшую неделю, он проведёт на больничной койке.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 традиции экзамены в Хогвартсе проводились в первую неделю июня, результаты объявлялись во вторую, в воскресенье второй недели устраивался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 понедельник после этого Хогвартс-экспресс отвозил учеников в Лондон.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Давным-давно, когда Гарри впервые прочитал о таком распорядке, он задумался, чем именно ученики занимаются всё остальное время второй недели июня. «</w:t>
      </w:r>
      <w:r w:rsidDel="00000000" w:rsidR="00000000" w:rsidRPr="00000000">
        <w:rPr>
          <w:rFonts w:ascii="Times New Roman" w:cs="Times New Roman" w:eastAsia="Times New Roman" w:hAnsi="Times New Roman"/>
          <w:sz w:val="24"/>
          <w:szCs w:val="24"/>
          <w:rtl w:val="0"/>
        </w:rPr>
        <w:t xml:space="preserve">Ждут результатов экзамена»</w:t>
      </w:r>
      <w:r w:rsidDel="00000000" w:rsidR="00000000" w:rsidRPr="00000000">
        <w:rPr>
          <w:rFonts w:ascii="Times New Roman" w:cs="Times New Roman" w:eastAsia="Times New Roman" w:hAnsi="Times New Roman"/>
          <w:sz w:val="24"/>
          <w:szCs w:val="24"/>
          <w:rtl w:val="0"/>
        </w:rPr>
        <w:t xml:space="preserve"> звучало не слишком содержательно. Когда Гарри выяснил ответ,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очень удивился.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теперь почти закончилась и вторая неделя</w:t>
      </w:r>
      <w:r w:rsidDel="00000000" w:rsidR="00000000" w:rsidRPr="00000000">
        <w:rPr>
          <w:rFonts w:ascii="Times New Roman" w:cs="Times New Roman" w:eastAsia="Times New Roman" w:hAnsi="Times New Roman"/>
          <w:sz w:val="24"/>
          <w:szCs w:val="24"/>
          <w:rtl w:val="0"/>
        </w:rPr>
        <w:t xml:space="preserve">. Наступила суббота.</w:t>
      </w:r>
      <w:r w:rsidDel="00000000" w:rsidR="00000000" w:rsidRPr="00000000">
        <w:rPr>
          <w:rFonts w:ascii="Times New Roman" w:cs="Times New Roman" w:eastAsia="Times New Roman" w:hAnsi="Times New Roman"/>
          <w:sz w:val="24"/>
          <w:szCs w:val="24"/>
          <w:rtl w:val="0"/>
        </w:rPr>
        <w:t xml:space="preserve"> От всего учебного года остался лишь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14-го числа и поездка на Хогвартс-Экспрессе 15-го.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ответов всё 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Ничего не прояснилось.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Убийцу Гермионы до сих пор не нашли.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Почему-то Гарри казалось, что к концу учебного года правда обязательно </w:t>
      </w:r>
      <w:r w:rsidDel="00000000" w:rsidR="00000000" w:rsidRPr="00000000">
        <w:rPr>
          <w:rFonts w:ascii="Times New Roman" w:cs="Times New Roman" w:eastAsia="Times New Roman" w:hAnsi="Times New Roman"/>
          <w:sz w:val="24"/>
          <w:szCs w:val="24"/>
          <w:rtl w:val="0"/>
        </w:rPr>
        <w:t xml:space="preserve">откроется</w:t>
      </w:r>
      <w:r w:rsidDel="00000000" w:rsidR="00000000" w:rsidRPr="00000000">
        <w:rPr>
          <w:rFonts w:ascii="Times New Roman" w:cs="Times New Roman" w:eastAsia="Times New Roman" w:hAnsi="Times New Roman"/>
          <w:sz w:val="24"/>
          <w:szCs w:val="24"/>
          <w:rtl w:val="0"/>
        </w:rPr>
        <w:t xml:space="preserve">, как обычно бывает в конце детективных романов. И у</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 точно всё </w:t>
      </w:r>
      <w:r w:rsidDel="00000000" w:rsidR="00000000" w:rsidRPr="00000000">
        <w:rPr>
          <w:rFonts w:ascii="Times New Roman" w:cs="Times New Roman" w:eastAsia="Times New Roman" w:hAnsi="Times New Roman"/>
          <w:sz w:val="24"/>
          <w:szCs w:val="24"/>
          <w:rtl w:val="0"/>
        </w:rPr>
        <w:t xml:space="preserve">станет понятно </w:t>
      </w:r>
      <w:r w:rsidDel="00000000" w:rsidR="00000000" w:rsidRPr="00000000">
        <w:rPr>
          <w:rFonts w:ascii="Times New Roman" w:cs="Times New Roman" w:eastAsia="Times New Roman" w:hAnsi="Times New Roman"/>
          <w:sz w:val="24"/>
          <w:szCs w:val="24"/>
          <w:rtl w:val="0"/>
        </w:rPr>
        <w:t xml:space="preserve">к тому моменту, когда профессор защиты… умрёт. Не может так быть, чтобы профессор Квиррелл покинул этот мир, не получив ответов, не увидев решение загадки во всей его красе. Эта история должна закончиться не экзаменами, определённо не смертью, но исключительно раскрытием истины...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не принимать всерьёз самую последнюю теорию Драко Малфоя о том, что профессор Спраут задавала и проверяла меньше домашних работ в то время, когда кто-то подставил Гермиону, что в свою очередь доказывало, что у профессора Спраут была возможность всё это подготовить, истина оставалась нераскрытой.</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вместо этого, словно приоритеты мира больше соответствовали образу мышления всех остальных, год заканчивался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решающим матчем по</w:t>
      </w:r>
      <w:r w:rsidDel="00000000" w:rsidR="00000000" w:rsidRPr="00000000">
        <w:rPr>
          <w:rFonts w:ascii="Times New Roman" w:cs="Times New Roman" w:eastAsia="Times New Roman" w:hAnsi="Times New Roman"/>
          <w:sz w:val="24"/>
          <w:szCs w:val="24"/>
          <w:rtl w:val="0"/>
        </w:rPr>
        <w:t xml:space="preserve"> квиддичу.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воздухе над стадионом летали, пикировали и кружились волшебники на мётлах. Они ловили, </w:t>
      </w:r>
      <w:r w:rsidDel="00000000" w:rsidR="00000000" w:rsidRPr="00000000">
        <w:rPr>
          <w:rFonts w:ascii="Times New Roman" w:cs="Times New Roman" w:eastAsia="Times New Roman" w:hAnsi="Times New Roman"/>
          <w:sz w:val="24"/>
          <w:szCs w:val="24"/>
          <w:rtl w:val="0"/>
        </w:rPr>
        <w:t xml:space="preserve">бросали </w:t>
      </w:r>
      <w:r w:rsidDel="00000000" w:rsidR="00000000" w:rsidRPr="00000000">
        <w:rPr>
          <w:rFonts w:ascii="Times New Roman" w:cs="Times New Roman" w:eastAsia="Times New Roman" w:hAnsi="Times New Roman"/>
          <w:sz w:val="24"/>
          <w:szCs w:val="24"/>
          <w:rtl w:val="0"/>
        </w:rPr>
        <w:t xml:space="preserve">друг другу</w:t>
      </w:r>
      <w:r w:rsidDel="00000000" w:rsidR="00000000" w:rsidRPr="00000000">
        <w:rPr>
          <w:rFonts w:ascii="Times New Roman" w:cs="Times New Roman" w:eastAsia="Times New Roman" w:hAnsi="Times New Roman"/>
          <w:sz w:val="24"/>
          <w:szCs w:val="24"/>
          <w:rtl w:val="0"/>
        </w:rPr>
        <w:t xml:space="preserve">, блокировали и иногда кидали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сквозь парящие кольца красновато-пурпурны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усечённый тетраэдр</w:t>
      </w:r>
      <w:r w:rsidDel="00000000" w:rsidR="00000000" w:rsidRPr="00000000">
        <w:rPr>
          <w:rFonts w:ascii="Times New Roman" w:cs="Times New Roman" w:eastAsia="Times New Roman" w:hAnsi="Times New Roman"/>
          <w:sz w:val="24"/>
          <w:szCs w:val="24"/>
          <w:rtl w:val="0"/>
        </w:rPr>
        <w:t xml:space="preserve">, именуемый кваффлом. Стадион сотрясался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криков радости и разочарования. Учеников в мантиях с синими, зелёными, жёлтыми и красными оторочками переполнял энтузиазм, который так легко испытывают люди в тех случаях, когда никто не требует действий от них лично.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 первы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 пришёл на матч по квиддичу и уже решил, что этот раз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последним.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Кваффл у Дэвиса! — </w:t>
      </w:r>
      <w:r w:rsidDel="00000000" w:rsidR="00000000" w:rsidRPr="00000000">
        <w:rPr>
          <w:rFonts w:ascii="Times New Roman" w:cs="Times New Roman" w:eastAsia="Times New Roman" w:hAnsi="Times New Roman"/>
          <w:sz w:val="24"/>
          <w:szCs w:val="24"/>
          <w:rtl w:val="0"/>
        </w:rPr>
        <w:t xml:space="preserve">гремел</w:t>
      </w:r>
      <w:r w:rsidDel="00000000" w:rsidR="00000000" w:rsidRPr="00000000">
        <w:rPr>
          <w:rFonts w:ascii="Times New Roman" w:cs="Times New Roman" w:eastAsia="Times New Roman" w:hAnsi="Times New Roman"/>
          <w:sz w:val="24"/>
          <w:szCs w:val="24"/>
          <w:rtl w:val="0"/>
        </w:rPr>
        <w:t xml:space="preserve"> усиленный голос Ли Джордана. — Ещё десять очков получит Когтевран через семь… шесть... пять... обалдеть, вот это да! В самый центр центрального кольца! Дэвис забивает очередной гол, я никогда не видел такой серии… Я предлагаю уже сейчас объявить Дэвиса капитаном на будущий год, когда Бортан уйдёт...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Голос Ли резко оборвался, и над стадионом разнёсся голос профессора МакГонагалл: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личное дело команды Когтеврана, мистер Джордан. Пожалуйста, ограничьтесь </w:t>
      </w:r>
      <w:r w:rsidDel="00000000" w:rsidR="00000000" w:rsidRPr="00000000">
        <w:rPr>
          <w:rFonts w:ascii="Times New Roman" w:cs="Times New Roman" w:eastAsia="Times New Roman" w:hAnsi="Times New Roman"/>
          <w:sz w:val="24"/>
          <w:szCs w:val="24"/>
          <w:rtl w:val="0"/>
        </w:rPr>
        <w:t xml:space="preserve">комментированием</w:t>
      </w:r>
      <w:r w:rsidDel="00000000" w:rsidR="00000000" w:rsidRPr="00000000">
        <w:rPr>
          <w:rFonts w:ascii="Times New Roman" w:cs="Times New Roman" w:eastAsia="Times New Roman" w:hAnsi="Times New Roman"/>
          <w:sz w:val="24"/>
          <w:szCs w:val="24"/>
          <w:rtl w:val="0"/>
        </w:rPr>
        <w:t xml:space="preserve"> матча.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 кваффл у Слизерина… Флинт пасует прекраснейшей…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Джордан!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приятной</w:t>
      </w:r>
      <w:r w:rsidDel="00000000" w:rsidR="00000000" w:rsidRPr="00000000">
        <w:rPr>
          <w:rFonts w:ascii="Times New Roman" w:cs="Times New Roman" w:eastAsia="Times New Roman" w:hAnsi="Times New Roman"/>
          <w:sz w:val="24"/>
          <w:szCs w:val="24"/>
          <w:rtl w:val="0"/>
        </w:rPr>
        <w:t xml:space="preserve"> Шэрон Вискайно, чьи волосы развеваются как хвост кометы. Она несётся к кольцам Когтеврана — и её преследуют два бладжера! Пьюси на хвосте у Шэрон… что ты делаешь, Инглби?.. она уворачивается, чтобы избежать… ЭТО СНИТЧ? ДАВАЙ, ЧЖОУ ЧАНГ, ДАВАЙ, ХИГГС УЖЕ… ДА ЧТО ВЫ ТВОРИТЕ?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Успокойтесь, мистер Джордан!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КАК ТУТ МОЖНО УСПОКОИТЬСЯ? НИКОГДА В ЖИЗНИ НЕ ВИДЕЛ НАСТОЛЬКО КОШМАРНОЙ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ИГРЫ! И снитч исчез — возможно навсегда, раз уж его так бездарно упустили… Пьюси направляется к воротам, Инглби рядом нет...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Когда-то очень </w:t>
      </w:r>
      <w:r w:rsidDel="00000000" w:rsidR="00000000" w:rsidRPr="00000000">
        <w:rPr>
          <w:rFonts w:ascii="Times New Roman" w:cs="Times New Roman" w:eastAsia="Times New Roman" w:hAnsi="Times New Roman"/>
          <w:sz w:val="24"/>
          <w:szCs w:val="24"/>
          <w:rtl w:val="0"/>
        </w:rPr>
        <w:t xml:space="preserve">давно</w:t>
      </w:r>
      <w:r w:rsidDel="00000000" w:rsidR="00000000" w:rsidRPr="00000000">
        <w:rPr>
          <w:rFonts w:ascii="Times New Roman" w:cs="Times New Roman" w:eastAsia="Times New Roman" w:hAnsi="Times New Roman"/>
          <w:sz w:val="24"/>
          <w:szCs w:val="24"/>
          <w:rtl w:val="0"/>
        </w:rPr>
        <w:t xml:space="preserve">, возможно, даже в совершенно ином мире, профессор Квиррелл пообещал, что Кубок школы выиграет либо Слизерин, </w:t>
      </w:r>
      <w:r w:rsidDel="00000000" w:rsidR="00000000" w:rsidRPr="00000000">
        <w:rPr>
          <w:rFonts w:ascii="Times New Roman" w:cs="Times New Roman" w:eastAsia="Times New Roman" w:hAnsi="Times New Roman"/>
          <w:sz w:val="24"/>
          <w:szCs w:val="24"/>
          <w:rtl w:val="0"/>
        </w:rPr>
        <w:t xml:space="preserve">либо Когтевран. Либо каким-то образом выиграют </w:t>
      </w:r>
      <w:r w:rsidDel="00000000" w:rsidR="00000000" w:rsidRPr="00000000">
        <w:rPr>
          <w:rFonts w:ascii="Times New Roman" w:cs="Times New Roman" w:eastAsia="Times New Roman" w:hAnsi="Times New Roman"/>
          <w:sz w:val="24"/>
          <w:szCs w:val="24"/>
          <w:rtl w:val="0"/>
        </w:rPr>
        <w:t xml:space="preserve">оба</w:t>
      </w:r>
      <w:r w:rsidDel="00000000" w:rsidR="00000000" w:rsidRPr="00000000">
        <w:rPr>
          <w:rFonts w:ascii="Times New Roman" w:cs="Times New Roman" w:eastAsia="Times New Roman" w:hAnsi="Times New Roman"/>
          <w:sz w:val="24"/>
          <w:szCs w:val="24"/>
          <w:rtl w:val="0"/>
        </w:rPr>
        <w:t xml:space="preserve">, поскольку он заявил, что выполнит три желания. И пока казалось, что два из трёх могут сбыться.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данный момент гонку за Кубком школы с отрывом примерно в пятьсот баллов возглавлял Пуффендуй. Пуффендуйцы старательно делали свою домашнюю работу и </w:t>
      </w:r>
      <w:r w:rsidDel="00000000" w:rsidR="00000000" w:rsidRPr="00000000">
        <w:rPr>
          <w:rFonts w:ascii="Times New Roman" w:cs="Times New Roman" w:eastAsia="Times New Roman" w:hAnsi="Times New Roman"/>
          <w:i w:val="1"/>
          <w:sz w:val="24"/>
          <w:szCs w:val="24"/>
          <w:rtl w:val="0"/>
        </w:rPr>
        <w:t xml:space="preserve">держались подальше от неприятностей</w:t>
      </w:r>
      <w:r w:rsidDel="00000000" w:rsidR="00000000" w:rsidRPr="00000000">
        <w:rPr>
          <w:rFonts w:ascii="Times New Roman" w:cs="Times New Roman" w:eastAsia="Times New Roman" w:hAnsi="Times New Roman"/>
          <w:sz w:val="24"/>
          <w:szCs w:val="24"/>
          <w:rtl w:val="0"/>
        </w:rPr>
        <w:t xml:space="preserve">. Судя по всему, </w:t>
      </w:r>
      <w:r w:rsidDel="00000000" w:rsidR="00000000" w:rsidRPr="00000000">
        <w:rPr>
          <w:rFonts w:ascii="Times New Roman" w:cs="Times New Roman" w:eastAsia="Times New Roman" w:hAnsi="Times New Roman"/>
          <w:sz w:val="24"/>
          <w:szCs w:val="24"/>
          <w:rtl w:val="0"/>
        </w:rPr>
        <w:t xml:space="preserve">последние лет эдак семь</w:t>
      </w:r>
      <w:r w:rsidDel="00000000" w:rsidR="00000000" w:rsidRPr="00000000">
        <w:rPr>
          <w:rFonts w:ascii="Times New Roman" w:cs="Times New Roman" w:eastAsia="Times New Roman" w:hAnsi="Times New Roman"/>
          <w:sz w:val="24"/>
          <w:szCs w:val="24"/>
          <w:rtl w:val="0"/>
        </w:rPr>
        <w:t xml:space="preserve"> профессор Снейп в стратегических целях снимал с них довольно много баллов. У Слизерина, праздновавшего победу все эти годы, по-прежнему было преимущество благодаря определённой щедрости </w:t>
      </w:r>
      <w:r w:rsidDel="00000000" w:rsidR="00000000" w:rsidRPr="00000000">
        <w:rPr>
          <w:rFonts w:ascii="Times New Roman" w:cs="Times New Roman" w:eastAsia="Times New Roman" w:hAnsi="Times New Roman"/>
          <w:sz w:val="24"/>
          <w:szCs w:val="24"/>
          <w:rtl w:val="0"/>
        </w:rPr>
        <w:t xml:space="preserve">своего </w:t>
      </w:r>
      <w:r w:rsidDel="00000000" w:rsidR="00000000" w:rsidRPr="00000000">
        <w:rPr>
          <w:rFonts w:ascii="Times New Roman" w:cs="Times New Roman" w:eastAsia="Times New Roman" w:hAnsi="Times New Roman"/>
          <w:sz w:val="24"/>
          <w:szCs w:val="24"/>
          <w:rtl w:val="0"/>
        </w:rPr>
        <w:t xml:space="preserve">декан</w:t>
      </w:r>
      <w:r w:rsidDel="00000000" w:rsidR="00000000" w:rsidRPr="00000000">
        <w:rPr>
          <w:rFonts w:ascii="Times New Roman" w:cs="Times New Roman" w:eastAsia="Times New Roman" w:hAnsi="Times New Roman"/>
          <w:sz w:val="24"/>
          <w:szCs w:val="24"/>
          <w:rtl w:val="0"/>
        </w:rPr>
        <w:t xml:space="preserve">а, с </w:t>
      </w:r>
      <w:r w:rsidDel="00000000" w:rsidR="00000000" w:rsidRPr="00000000">
        <w:rPr>
          <w:rFonts w:ascii="Times New Roman" w:cs="Times New Roman" w:eastAsia="Times New Roman" w:hAnsi="Times New Roman"/>
          <w:sz w:val="24"/>
          <w:szCs w:val="24"/>
          <w:rtl w:val="0"/>
        </w:rPr>
        <w:t xml:space="preserve">которой он раздавал им баллы, и этого хватало, чтобы держаться вровень с Когтевраном, который брал </w:t>
      </w:r>
      <w:r w:rsidDel="00000000" w:rsidR="00000000" w:rsidRPr="00000000">
        <w:rPr>
          <w:rFonts w:ascii="Times New Roman" w:cs="Times New Roman" w:eastAsia="Times New Roman" w:hAnsi="Times New Roman"/>
          <w:sz w:val="24"/>
          <w:szCs w:val="24"/>
          <w:rtl w:val="0"/>
        </w:rPr>
        <w:t xml:space="preserve">своё </w:t>
      </w:r>
      <w:r w:rsidDel="00000000" w:rsidR="00000000" w:rsidRPr="00000000">
        <w:rPr>
          <w:rFonts w:ascii="Times New Roman" w:cs="Times New Roman" w:eastAsia="Times New Roman" w:hAnsi="Times New Roman"/>
          <w:sz w:val="24"/>
          <w:szCs w:val="24"/>
          <w:rtl w:val="0"/>
        </w:rPr>
        <w:t xml:space="preserve">успех</w:t>
      </w:r>
      <w:r w:rsidDel="00000000" w:rsidR="00000000" w:rsidRPr="00000000">
        <w:rPr>
          <w:rFonts w:ascii="Times New Roman" w:cs="Times New Roman" w:eastAsia="Times New Roman" w:hAnsi="Times New Roman"/>
          <w:sz w:val="24"/>
          <w:szCs w:val="24"/>
          <w:rtl w:val="0"/>
        </w:rPr>
        <w:t xml:space="preserve">ами</w:t>
      </w:r>
      <w:r w:rsidDel="00000000" w:rsidR="00000000" w:rsidRPr="00000000">
        <w:rPr>
          <w:rFonts w:ascii="Times New Roman" w:cs="Times New Roman" w:eastAsia="Times New Roman" w:hAnsi="Times New Roman"/>
          <w:sz w:val="24"/>
          <w:szCs w:val="24"/>
          <w:rtl w:val="0"/>
        </w:rPr>
        <w:t xml:space="preserve"> в учёбе</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риффиндор </w:t>
      </w:r>
      <w:r w:rsidDel="00000000" w:rsidR="00000000" w:rsidRPr="00000000">
        <w:rPr>
          <w:rFonts w:ascii="Times New Roman" w:cs="Times New Roman" w:eastAsia="Times New Roman" w:hAnsi="Times New Roman"/>
          <w:sz w:val="24"/>
          <w:szCs w:val="24"/>
          <w:rtl w:val="0"/>
        </w:rPr>
        <w:t xml:space="preserve">плёлся в конце</w:t>
      </w:r>
      <w:r w:rsidDel="00000000" w:rsidR="00000000" w:rsidRPr="00000000">
        <w:rPr>
          <w:rFonts w:ascii="Times New Roman" w:cs="Times New Roman" w:eastAsia="Times New Roman" w:hAnsi="Times New Roman"/>
          <w:sz w:val="24"/>
          <w:szCs w:val="24"/>
          <w:rtl w:val="0"/>
        </w:rPr>
        <w:t xml:space="preserve">, как и подобает факультету нонкомформистов — в том, что касалось учёбы и соблюдения дисциплины, гриффиндорцы ничем не отличались от слизеринцев, но у них не было профессора Снейпа. Даже Фред с Джорджем в этом году едва вышли в ноль.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Когтевран и Слизерин хотели за оставшиеся два дня догнать Пуффендуй, им обоим следовало откуда-то взять очень много баллов.</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Насколько было известно, профессор Квиррелл не сделал абсолютно ничего для достижения нужного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результата</w:t>
      </w:r>
      <w:r w:rsidDel="00000000" w:rsidR="00000000" w:rsidRPr="00000000">
        <w:rPr>
          <w:rFonts w:ascii="Times New Roman" w:cs="Times New Roman" w:eastAsia="Times New Roman" w:hAnsi="Times New Roman"/>
          <w:sz w:val="24"/>
          <w:szCs w:val="24"/>
          <w:rtl w:val="0"/>
        </w:rPr>
        <w:t xml:space="preserve">. Всё происходило само собой,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единственный профессор провёл в Хогвартсе курс по творческому решению задач.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Сезон заканчивался игрой между Когтевраном и Слизерином. Команда Гриффиндора, которая </w:t>
      </w:r>
      <w:r w:rsidDel="00000000" w:rsidR="00000000" w:rsidRPr="00000000">
        <w:rPr>
          <w:rFonts w:ascii="Times New Roman" w:cs="Times New Roman" w:eastAsia="Times New Roman" w:hAnsi="Times New Roman"/>
          <w:sz w:val="24"/>
          <w:szCs w:val="24"/>
          <w:rtl w:val="0"/>
        </w:rPr>
        <w:t xml:space="preserve">поначалу считалась главным претендентом на </w:t>
      </w:r>
      <w:r w:rsidDel="00000000" w:rsidR="00000000" w:rsidRPr="00000000">
        <w:rPr>
          <w:rFonts w:ascii="Times New Roman" w:cs="Times New Roman" w:eastAsia="Times New Roman" w:hAnsi="Times New Roman"/>
          <w:sz w:val="24"/>
          <w:szCs w:val="24"/>
          <w:rtl w:val="0"/>
        </w:rPr>
        <w:t xml:space="preserve">Кубок по квиддичу, вышла из </w:t>
      </w:r>
      <w:r w:rsidDel="00000000" w:rsidR="00000000" w:rsidRPr="00000000">
        <w:rPr>
          <w:rFonts w:ascii="Times New Roman" w:cs="Times New Roman" w:eastAsia="Times New Roman" w:hAnsi="Times New Roman"/>
          <w:sz w:val="24"/>
          <w:szCs w:val="24"/>
          <w:rtl w:val="0"/>
        </w:rPr>
        <w:t xml:space="preserve">борьбы</w:t>
      </w:r>
      <w:r w:rsidDel="00000000" w:rsidR="00000000" w:rsidRPr="00000000">
        <w:rPr>
          <w:rFonts w:ascii="Times New Roman" w:cs="Times New Roman" w:eastAsia="Times New Roman" w:hAnsi="Times New Roman"/>
          <w:sz w:val="24"/>
          <w:szCs w:val="24"/>
          <w:rtl w:val="0"/>
        </w:rPr>
        <w:t xml:space="preserve">, после того как её новый ловец Эмметт Шир</w:t>
      </w:r>
      <w:del w:author="Yuliy L" w:id="0" w:date="2016-09-28T17:39:12Z">
        <w:commentRangeStart w:id="0"/>
        <w:r w:rsidDel="00000000" w:rsidR="00000000" w:rsidRPr="00000000">
          <w:rPr>
            <w:rFonts w:ascii="Times New Roman" w:cs="Times New Roman" w:eastAsia="Times New Roman" w:hAnsi="Times New Roman"/>
            <w:sz w:val="24"/>
            <w:szCs w:val="24"/>
            <w:rtl w:val="0"/>
          </w:rPr>
          <w:delText xml:space="preserve">,</w:delText>
        </w:r>
      </w:del>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упал с, судя по всему, неисправной метлы во вре</w:t>
      </w:r>
      <w:r w:rsidDel="00000000" w:rsidR="00000000" w:rsidRPr="00000000">
        <w:rPr>
          <w:rFonts w:ascii="Times New Roman" w:cs="Times New Roman" w:eastAsia="Times New Roman" w:hAnsi="Times New Roman"/>
          <w:sz w:val="24"/>
          <w:szCs w:val="24"/>
          <w:rtl w:val="0"/>
        </w:rPr>
        <w:t xml:space="preserve">мя вт</w:t>
      </w:r>
      <w:r w:rsidDel="00000000" w:rsidR="00000000" w:rsidRPr="00000000">
        <w:rPr>
          <w:rFonts w:ascii="Times New Roman" w:cs="Times New Roman" w:eastAsia="Times New Roman" w:hAnsi="Times New Roman"/>
          <w:sz w:val="24"/>
          <w:szCs w:val="24"/>
          <w:rtl w:val="0"/>
        </w:rPr>
        <w:t xml:space="preserve">орой </w:t>
      </w:r>
      <w:r w:rsidDel="00000000" w:rsidR="00000000" w:rsidRPr="00000000">
        <w:rPr>
          <w:rFonts w:ascii="Times New Roman" w:cs="Times New Roman" w:eastAsia="Times New Roman" w:hAnsi="Times New Roman"/>
          <w:sz w:val="24"/>
          <w:szCs w:val="24"/>
          <w:rtl w:val="0"/>
        </w:rPr>
        <w:t xml:space="preserve">игры</w:t>
      </w:r>
      <w:r w:rsidDel="00000000" w:rsidR="00000000" w:rsidRPr="00000000">
        <w:rPr>
          <w:rFonts w:ascii="Times New Roman" w:cs="Times New Roman" w:eastAsia="Times New Roman" w:hAnsi="Times New Roman"/>
          <w:sz w:val="24"/>
          <w:szCs w:val="24"/>
          <w:rtl w:val="0"/>
        </w:rPr>
        <w:t xml:space="preserve">. Из-за этого также пришлось второпях изменять расписание оставшихся матчей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Нынешняя </w:t>
      </w:r>
      <w:r w:rsidDel="00000000" w:rsidR="00000000" w:rsidRPr="00000000">
        <w:rPr>
          <w:rFonts w:ascii="Times New Roman" w:cs="Times New Roman" w:eastAsia="Times New Roman" w:hAnsi="Times New Roman"/>
          <w:sz w:val="24"/>
          <w:szCs w:val="24"/>
          <w:rtl w:val="0"/>
        </w:rPr>
        <w:t xml:space="preserve">игра </w:t>
      </w:r>
      <w:r w:rsidDel="00000000" w:rsidR="00000000" w:rsidRPr="00000000">
        <w:rPr>
          <w:rFonts w:ascii="Times New Roman" w:cs="Times New Roman" w:eastAsia="Times New Roman" w:hAnsi="Times New Roman"/>
          <w:sz w:val="24"/>
          <w:szCs w:val="24"/>
          <w:rtl w:val="0"/>
        </w:rPr>
        <w:t xml:space="preserve">— последняя </w:t>
      </w:r>
      <w:r w:rsidDel="00000000" w:rsidR="00000000" w:rsidRPr="00000000">
        <w:rPr>
          <w:rFonts w:ascii="Times New Roman" w:cs="Times New Roman" w:eastAsia="Times New Roman" w:hAnsi="Times New Roman"/>
          <w:sz w:val="24"/>
          <w:szCs w:val="24"/>
          <w:rtl w:val="0"/>
        </w:rPr>
        <w:t xml:space="preserve">в этом г</w:t>
      </w:r>
      <w:r w:rsidDel="00000000" w:rsidR="00000000" w:rsidRPr="00000000">
        <w:rPr>
          <w:rFonts w:ascii="Times New Roman" w:cs="Times New Roman" w:eastAsia="Times New Roman" w:hAnsi="Times New Roman"/>
          <w:sz w:val="24"/>
          <w:szCs w:val="24"/>
          <w:rtl w:val="0"/>
        </w:rPr>
        <w:t xml:space="preserve">оду </w:t>
      </w:r>
      <w:r w:rsidDel="00000000" w:rsidR="00000000" w:rsidRPr="00000000">
        <w:rPr>
          <w:rFonts w:ascii="Times New Roman" w:cs="Times New Roman" w:eastAsia="Times New Roman" w:hAnsi="Times New Roman"/>
          <w:sz w:val="24"/>
          <w:szCs w:val="24"/>
          <w:rtl w:val="0"/>
        </w:rPr>
        <w:t xml:space="preserve">— не закончится, пока не поймают снитч.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Очки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квиддичных матчей </w:t>
      </w:r>
      <w:r w:rsidDel="00000000" w:rsidR="00000000" w:rsidRPr="00000000">
        <w:rPr>
          <w:rFonts w:ascii="Times New Roman" w:cs="Times New Roman" w:eastAsia="Times New Roman" w:hAnsi="Times New Roman"/>
          <w:sz w:val="24"/>
          <w:szCs w:val="24"/>
          <w:rtl w:val="0"/>
        </w:rPr>
        <w:t xml:space="preserve">напрямую добавляются к общим баллам факультетов.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знаете, похоже, сегодня ловцы Слизерина и Когтеврана просто не... могли… поймать... снитч.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СНИТЧ ЖЕ БЫЛ У ТЕБЯ НАД ГОЛОВОЙ. ТЫ ЧТО, ОСЛЕП, ПРИДУРОК?!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Выбирайте выражения, мистер Джордан, или я удалю вас со стадиона! Хотя, соглашусь, это </w:t>
      </w:r>
      <w:r w:rsidDel="00000000" w:rsidR="00000000" w:rsidRPr="00000000">
        <w:rPr>
          <w:rFonts w:ascii="Times New Roman" w:cs="Times New Roman" w:eastAsia="Times New Roman" w:hAnsi="Times New Roman"/>
          <w:sz w:val="24"/>
          <w:szCs w:val="24"/>
          <w:rtl w:val="0"/>
        </w:rPr>
        <w:t xml:space="preserve">было ужасно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был вынужден признать, что Ли Джордан и профессор МакГонагалл прекрасно исполняли юмористическую программу </w:t>
      </w:r>
      <w:r w:rsidDel="00000000" w:rsidR="00000000" w:rsidRPr="00000000">
        <w:rPr>
          <w:rFonts w:ascii="Times New Roman" w:cs="Times New Roman" w:eastAsia="Times New Roman" w:hAnsi="Times New Roman"/>
          <w:sz w:val="24"/>
          <w:szCs w:val="24"/>
          <w:rtl w:val="0"/>
        </w:rPr>
        <w:t xml:space="preserve">с Джорданом в роли комика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МакГонагалл в роли «серьёзного» персонажа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уже даже немного жалел, что пропустил предыдущие игры. Этой стороны профессора МакГонагалл он раньше не видел.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сидел на открытой трибуне, отведённой пуффендуйцам. Несколькими рядами ниже на скамье виднелись широкие плечи</w:t>
      </w:r>
      <w:r w:rsidDel="00000000" w:rsidR="00000000" w:rsidRPr="00000000">
        <w:rPr>
          <w:rFonts w:ascii="Times New Roman" w:cs="Times New Roman" w:eastAsia="Times New Roman" w:hAnsi="Times New Roman"/>
          <w:sz w:val="24"/>
          <w:szCs w:val="24"/>
          <w:rtl w:val="0"/>
        </w:rPr>
        <w:t xml:space="preserve"> Седрик</w:t>
      </w:r>
      <w:r w:rsidDel="00000000" w:rsidR="00000000" w:rsidRPr="00000000">
        <w:rPr>
          <w:rFonts w:ascii="Times New Roman" w:cs="Times New Roman" w:eastAsia="Times New Roman" w:hAnsi="Times New Roman"/>
          <w:sz w:val="24"/>
          <w:szCs w:val="24"/>
          <w:rtl w:val="0"/>
        </w:rPr>
        <w:t xml:space="preserve">а Диггори. </w:t>
      </w:r>
      <w:r w:rsidDel="00000000" w:rsidR="00000000" w:rsidRPr="00000000">
        <w:rPr>
          <w:rFonts w:ascii="Times New Roman" w:cs="Times New Roman" w:eastAsia="Times New Roman" w:hAnsi="Times New Roman"/>
          <w:sz w:val="24"/>
          <w:szCs w:val="24"/>
          <w:rtl w:val="0"/>
        </w:rPr>
        <w:t xml:space="preserve">Перед зоркими глазами супер-пуффендуйца,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сам был ловцом и капитаном квиддичной команды, только что в очередной раз едва не столкнулись Чжоу Чанг и Теренс Хиггс.</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 когтевранцев </w:t>
      </w:r>
      <w:r w:rsidDel="00000000" w:rsidR="00000000" w:rsidRPr="00000000">
        <w:rPr>
          <w:rFonts w:ascii="Times New Roman" w:cs="Times New Roman" w:eastAsia="Times New Roman" w:hAnsi="Times New Roman"/>
          <w:sz w:val="24"/>
          <w:szCs w:val="24"/>
          <w:rtl w:val="0"/>
        </w:rPr>
        <w:t xml:space="preserve">ловец новый</w:t>
      </w:r>
      <w:r w:rsidDel="00000000" w:rsidR="00000000" w:rsidRPr="00000000">
        <w:rPr>
          <w:rFonts w:ascii="Times New Roman" w:cs="Times New Roman" w:eastAsia="Times New Roman" w:hAnsi="Times New Roman"/>
          <w:sz w:val="24"/>
          <w:szCs w:val="24"/>
          <w:rtl w:val="0"/>
        </w:rPr>
        <w:t xml:space="preserve">, — сказал Седрик. — Но Хиггс на седьмом курсе. Я играл против него. Он может гораздо лучше.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Ты думаешь, это стратегия? — спросил кто-то из соседей Седрика.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имело бы смысл, если бы Слизерину не хватало очков, чтобы завоевать Кубок по квиддичу, — ответил Седрик. — Но они уже и так нас обошли. О чём они думают? Они могли бы выиграть прямо сейчас!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Игра началась в шесть вечера. Обычно игры продолжались где-то часов до семи, когда пора было идти ужинать. Световой день в Шотландии в июне </w:t>
      </w:r>
      <w:r w:rsidDel="00000000" w:rsidR="00000000" w:rsidRPr="00000000">
        <w:rPr>
          <w:rFonts w:ascii="Times New Roman" w:cs="Times New Roman" w:eastAsia="Times New Roman" w:hAnsi="Times New Roman"/>
          <w:sz w:val="24"/>
          <w:szCs w:val="24"/>
          <w:rtl w:val="0"/>
        </w:rPr>
        <w:t xml:space="preserve">длинный</w:t>
      </w:r>
      <w:r w:rsidDel="00000000" w:rsidR="00000000" w:rsidRPr="00000000">
        <w:rPr>
          <w:rFonts w:ascii="Times New Roman" w:cs="Times New Roman" w:eastAsia="Times New Roman" w:hAnsi="Times New Roman"/>
          <w:sz w:val="24"/>
          <w:szCs w:val="24"/>
          <w:rtl w:val="0"/>
        </w:rPr>
        <w:t xml:space="preserve">, закат наступал не раньше десяти вечера.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Часы Гарри показывали шесть минут девятого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только что </w:t>
      </w:r>
      <w:r w:rsidDel="00000000" w:rsidR="00000000" w:rsidRPr="00000000">
        <w:rPr>
          <w:rFonts w:ascii="Times New Roman" w:cs="Times New Roman" w:eastAsia="Times New Roman" w:hAnsi="Times New Roman"/>
          <w:sz w:val="24"/>
          <w:szCs w:val="24"/>
          <w:rtl w:val="0"/>
        </w:rPr>
        <w:t xml:space="preserve">забил очередной гол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счёт стал 170:140</w:t>
      </w:r>
      <w:r w:rsidDel="00000000" w:rsidR="00000000" w:rsidRPr="00000000">
        <w:rPr>
          <w:rFonts w:ascii="Times New Roman" w:cs="Times New Roman" w:eastAsia="Times New Roman" w:hAnsi="Times New Roman"/>
          <w:sz w:val="24"/>
          <w:szCs w:val="24"/>
          <w:rtl w:val="0"/>
        </w:rPr>
        <w:t xml:space="preserve">, и тут</w:t>
      </w:r>
      <w:r w:rsidDel="00000000" w:rsidR="00000000" w:rsidRPr="00000000">
        <w:rPr>
          <w:rFonts w:ascii="Times New Roman" w:cs="Times New Roman" w:eastAsia="Times New Roman" w:hAnsi="Times New Roman"/>
          <w:sz w:val="24"/>
          <w:szCs w:val="24"/>
          <w:rtl w:val="0"/>
        </w:rPr>
        <w:t xml:space="preserve"> Седрик Диггори вскочил на ноги и заорал: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Вот ублюдки!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Точно! — воскликнул мальчик рядом с ним и тоже вскочил. — Чем они вообще занимаются, очки набивают?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 закричал Седрик Диггори. — Они… они пытаются украсть у нас Кубок!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мы же им и так уже не соперники…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 Кубок по квиддичу! Кубок </w:t>
      </w:r>
      <w:r w:rsidDel="00000000" w:rsidR="00000000" w:rsidRPr="00000000">
        <w:rPr>
          <w:rFonts w:ascii="Times New Roman" w:cs="Times New Roman" w:eastAsia="Times New Roman" w:hAnsi="Times New Roman"/>
          <w:i w:val="1"/>
          <w:sz w:val="24"/>
          <w:szCs w:val="24"/>
          <w:rtl w:val="0"/>
        </w:rPr>
        <w:t xml:space="preserve">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Мысль быстро разошлась по трибуне, сопровождаемая яростными выкриками.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воспринял это как сигнал к действию.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Он вежливо попросил подвинуться ведьму с П</w:t>
      </w:r>
      <w:r w:rsidDel="00000000" w:rsidR="00000000" w:rsidRPr="00000000">
        <w:rPr>
          <w:rFonts w:ascii="Times New Roman" w:cs="Times New Roman" w:eastAsia="Times New Roman" w:hAnsi="Times New Roman"/>
          <w:sz w:val="24"/>
          <w:szCs w:val="24"/>
          <w:rtl w:val="0"/>
        </w:rPr>
        <w:t xml:space="preserve">уффенду</w:t>
      </w:r>
      <w:r w:rsidDel="00000000" w:rsidR="00000000" w:rsidRPr="00000000">
        <w:rPr>
          <w:rFonts w:ascii="Times New Roman" w:cs="Times New Roman" w:eastAsia="Times New Roman" w:hAnsi="Times New Roman"/>
          <w:sz w:val="24"/>
          <w:szCs w:val="24"/>
          <w:rtl w:val="0"/>
        </w:rPr>
        <w:t xml:space="preserve">я, сидящую по соседству, и пуффендуйца, сидящего на ряд выше. </w:t>
      </w:r>
      <w:r w:rsidDel="00000000" w:rsidR="00000000" w:rsidRPr="00000000">
        <w:rPr>
          <w:rFonts w:ascii="Times New Roman" w:cs="Times New Roman" w:eastAsia="Times New Roman" w:hAnsi="Times New Roman"/>
          <w:sz w:val="24"/>
          <w:szCs w:val="24"/>
          <w:rtl w:val="0"/>
        </w:rPr>
        <w:t xml:space="preserve">Затем Гарри вытащил из своего кошеля гигантский свиток, который развернулся в двухметровый баннер и завис в воздухе. </w:t>
      </w:r>
      <w:r w:rsidDel="00000000" w:rsidR="00000000" w:rsidRPr="00000000">
        <w:rPr>
          <w:rFonts w:ascii="Times New Roman" w:cs="Times New Roman" w:eastAsia="Times New Roman" w:hAnsi="Times New Roman"/>
          <w:sz w:val="24"/>
          <w:szCs w:val="24"/>
          <w:rtl w:val="0"/>
        </w:rPr>
        <w:t xml:space="preserve">Чары любезно наложил шестикурсник-когтевранец, у которого была репутация человека, разбирающегося в квиддиче ещё меньше, чем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баннере сияли огромные фиолетовые буквы:</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ПРОСТО КУПИТЕ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ЧАСЫ</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2 : 06 : 47</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Ниже был нарисован снитч, перечёркнутый </w:t>
      </w:r>
      <w:r w:rsidDel="00000000" w:rsidR="00000000" w:rsidRPr="00000000">
        <w:rPr>
          <w:rFonts w:ascii="Times New Roman" w:cs="Times New Roman" w:eastAsia="Times New Roman" w:hAnsi="Times New Roman"/>
          <w:sz w:val="24"/>
          <w:szCs w:val="24"/>
          <w:rtl w:val="0"/>
        </w:rPr>
        <w:t xml:space="preserve">крест-накрест мигающими </w:t>
      </w:r>
      <w:r w:rsidDel="00000000" w:rsidR="00000000" w:rsidRPr="00000000">
        <w:rPr>
          <w:rFonts w:ascii="Times New Roman" w:cs="Times New Roman" w:eastAsia="Times New Roman" w:hAnsi="Times New Roman"/>
          <w:sz w:val="24"/>
          <w:szCs w:val="24"/>
          <w:rtl w:val="0"/>
        </w:rPr>
        <w:t xml:space="preserve">красными </w:t>
      </w:r>
      <w:r w:rsidDel="00000000" w:rsidR="00000000" w:rsidRPr="00000000">
        <w:rPr>
          <w:rFonts w:ascii="Times New Roman" w:cs="Times New Roman" w:eastAsia="Times New Roman" w:hAnsi="Times New Roman"/>
          <w:sz w:val="24"/>
          <w:szCs w:val="24"/>
          <w:rtl w:val="0"/>
        </w:rPr>
        <w:t xml:space="preserve">линиями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Счётчик времени прибавил секунду, потом ещё одну секунду, и ещё одну...</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Вместе со временем на счётчике увеличивалось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число пуффендуйцев, решивших сесть поближе к баннеру Гарри.</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Когда наступило девять вечера, а игра всё</w:t>
      </w:r>
      <w:r w:rsidDel="00000000" w:rsidR="00000000" w:rsidRPr="00000000">
        <w:rPr>
          <w:rFonts w:ascii="Times New Roman" w:cs="Times New Roman" w:eastAsia="Times New Roman" w:hAnsi="Times New Roman"/>
          <w:sz w:val="24"/>
          <w:szCs w:val="24"/>
          <w:rtl w:val="0"/>
        </w:rPr>
        <w:t xml:space="preserve"> не кончалась</w:t>
      </w:r>
      <w:r w:rsidDel="00000000" w:rsidR="00000000" w:rsidRPr="00000000">
        <w:rPr>
          <w:rFonts w:ascii="Times New Roman" w:cs="Times New Roman" w:eastAsia="Times New Roman" w:hAnsi="Times New Roman"/>
          <w:sz w:val="24"/>
          <w:szCs w:val="24"/>
          <w:rtl w:val="0"/>
        </w:rPr>
        <w:t xml:space="preserve">, около баннера</w:t>
      </w:r>
      <w:r w:rsidDel="00000000" w:rsidR="00000000" w:rsidRPr="00000000">
        <w:rPr>
          <w:rFonts w:ascii="Times New Roman" w:cs="Times New Roman" w:eastAsia="Times New Roman" w:hAnsi="Times New Roman"/>
          <w:sz w:val="24"/>
          <w:szCs w:val="24"/>
          <w:rtl w:val="0"/>
        </w:rPr>
        <w:t xml:space="preserve"> можно бы</w:t>
      </w:r>
      <w:r w:rsidDel="00000000" w:rsidR="00000000" w:rsidRPr="00000000">
        <w:rPr>
          <w:rFonts w:ascii="Times New Roman" w:cs="Times New Roman" w:eastAsia="Times New Roman" w:hAnsi="Times New Roman"/>
          <w:sz w:val="24"/>
          <w:szCs w:val="24"/>
          <w:rtl w:val="0"/>
        </w:rPr>
        <w:t xml:space="preserve">ло за</w:t>
      </w:r>
      <w:r w:rsidDel="00000000" w:rsidR="00000000" w:rsidRPr="00000000">
        <w:rPr>
          <w:rFonts w:ascii="Times New Roman" w:cs="Times New Roman" w:eastAsia="Times New Roman" w:hAnsi="Times New Roman"/>
          <w:sz w:val="24"/>
          <w:szCs w:val="24"/>
          <w:rtl w:val="0"/>
        </w:rPr>
        <w:t xml:space="preserve">метить и</w:t>
      </w:r>
      <w:r w:rsidDel="00000000" w:rsidR="00000000" w:rsidRPr="00000000">
        <w:rPr>
          <w:rFonts w:ascii="Times New Roman" w:cs="Times New Roman" w:eastAsia="Times New Roman" w:hAnsi="Times New Roman"/>
          <w:sz w:val="24"/>
          <w:szCs w:val="24"/>
          <w:rtl w:val="0"/>
        </w:rPr>
        <w:t xml:space="preserve"> довольно много гриффиндорцев.</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Когда солнце село и Гарри понадобился Люмос, чтобы читать книги (он уже давно не обращал внимание</w:t>
      </w:r>
      <w:r w:rsidDel="00000000" w:rsidR="00000000" w:rsidRPr="00000000">
        <w:rPr>
          <w:rFonts w:ascii="Times New Roman" w:cs="Times New Roman" w:eastAsia="Times New Roman" w:hAnsi="Times New Roman"/>
          <w:sz w:val="24"/>
          <w:szCs w:val="24"/>
          <w:rtl w:val="0"/>
        </w:rPr>
        <w:t xml:space="preserve">, что там </w:t>
      </w:r>
      <w:r w:rsidDel="00000000" w:rsidR="00000000" w:rsidRPr="00000000">
        <w:rPr>
          <w:rFonts w:ascii="Times New Roman" w:cs="Times New Roman" w:eastAsia="Times New Roman" w:hAnsi="Times New Roman"/>
          <w:sz w:val="24"/>
          <w:szCs w:val="24"/>
          <w:rtl w:val="0"/>
        </w:rPr>
        <w:t xml:space="preserve">происходит на поле), к ним присоединилось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начительное число когтевранцев, решивших, что здравомыслие важнее патриотизма.</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А также профессор Синистра.</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И профессор Вектор.</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А когда на небе начали появляться звёзды, и профессор Флитвик.</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Решающая квиддичная игра года… </w:t>
      </w:r>
      <w:r w:rsidDel="00000000" w:rsidR="00000000" w:rsidRPr="00000000">
        <w:rPr>
          <w:rFonts w:ascii="Times New Roman" w:cs="Times New Roman" w:eastAsia="Times New Roman" w:hAnsi="Times New Roman"/>
          <w:sz w:val="24"/>
          <w:szCs w:val="24"/>
          <w:rtl w:val="0"/>
        </w:rPr>
        <w:t xml:space="preserve">затянулась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Гарри всё это планировал, кое-что он не учёл. Он не ожидал, что будет торчать здесь аж — Гарри глянул на часы — в четыре минуты двенадцатого. В данный момент Гарри читал учебник по трансфигурац</w:t>
      </w:r>
      <w:r w:rsidDel="00000000" w:rsidR="00000000" w:rsidRPr="00000000">
        <w:rPr>
          <w:rFonts w:ascii="Times New Roman" w:cs="Times New Roman" w:eastAsia="Times New Roman" w:hAnsi="Times New Roman"/>
          <w:sz w:val="24"/>
          <w:szCs w:val="24"/>
          <w:rtl w:val="0"/>
        </w:rPr>
        <w:t xml:space="preserve">ии для ше</w:t>
      </w:r>
      <w:r w:rsidDel="00000000" w:rsidR="00000000" w:rsidRPr="00000000">
        <w:rPr>
          <w:rFonts w:ascii="Times New Roman" w:cs="Times New Roman" w:eastAsia="Times New Roman" w:hAnsi="Times New Roman"/>
          <w:sz w:val="24"/>
          <w:szCs w:val="24"/>
          <w:rtl w:val="0"/>
        </w:rPr>
        <w:t xml:space="preserve">стого курса. Точнее, книга лежала у него на коленях, подсвечиваемая магловской светящейся палочкой, а Гарри выполнял одно из упражнений. На прошлой неделе, когда выпускники-когтевранцы обсуждали свои оценки на ТРИТОНах, Гарри подслушал, что практическая часть заданий по трансфигурации на старших курсах</w:t>
      </w:r>
      <w:commentRangeStart w:id="1"/>
      <w:r w:rsidDel="00000000" w:rsidR="00000000" w:rsidRPr="00000000">
        <w:rPr>
          <w:rFonts w:ascii="Times New Roman" w:cs="Times New Roman" w:eastAsia="Times New Roman" w:hAnsi="Times New Roman"/>
          <w:sz w:val="24"/>
          <w:szCs w:val="24"/>
          <w:rtl w:val="0"/>
        </w:rPr>
        <w:t xml:space="preserve"> включает в себя</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несколько упражнений по «изменению формы», для выполнения которых в основном требуется самоконтроль и точ</w:t>
      </w:r>
      <w:r w:rsidDel="00000000" w:rsidR="00000000" w:rsidRPr="00000000">
        <w:rPr>
          <w:rFonts w:ascii="Times New Roman" w:cs="Times New Roman" w:eastAsia="Times New Roman" w:hAnsi="Times New Roman"/>
          <w:sz w:val="24"/>
          <w:szCs w:val="24"/>
          <w:rtl w:val="0"/>
        </w:rPr>
        <w:t xml:space="preserve">ное мыш</w:t>
      </w:r>
      <w:r w:rsidDel="00000000" w:rsidR="00000000" w:rsidRPr="00000000">
        <w:rPr>
          <w:rFonts w:ascii="Times New Roman" w:cs="Times New Roman" w:eastAsia="Times New Roman" w:hAnsi="Times New Roman"/>
          <w:sz w:val="24"/>
          <w:szCs w:val="24"/>
          <w:rtl w:val="0"/>
        </w:rPr>
        <w:t xml:space="preserve">ление, а не грубая сила.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сильно стукнул себя по лбу за то</w:t>
      </w:r>
      <w:r w:rsidDel="00000000" w:rsidR="00000000" w:rsidRPr="00000000">
        <w:rPr>
          <w:rFonts w:ascii="Times New Roman" w:cs="Times New Roman" w:eastAsia="Times New Roman" w:hAnsi="Times New Roman"/>
          <w:sz w:val="24"/>
          <w:szCs w:val="24"/>
          <w:rtl w:val="0"/>
        </w:rPr>
        <w:t xml:space="preserve">, что не догадался раньше прочитать все учебники старшекурсников, и твёрдо решил освоить это самое «изменение формы». Профессор МакГонагалл разрешила Гарри </w:t>
      </w:r>
      <w:r w:rsidDel="00000000" w:rsidR="00000000" w:rsidRPr="00000000">
        <w:rPr>
          <w:rFonts w:ascii="Times New Roman" w:cs="Times New Roman" w:eastAsia="Times New Roman" w:hAnsi="Times New Roman"/>
          <w:sz w:val="24"/>
          <w:szCs w:val="24"/>
          <w:rtl w:val="0"/>
        </w:rPr>
        <w:t xml:space="preserve">выполнять упражнения, при которых требовалось управлять, каким образом трансфигурируемый объект принимает итоговую форму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например, трансфигурировать перо, чтобы сначала появлялся стержень, а затем бородки. И сейчас Гарри выполнял аналогичное упражнение с карандашами, сначала создавая стержень, затем деревянную оболочку и в конце добавляя ластик. Как Гарри и подозревал, фокусирование внимания и магии во время трансформации конкретной части карандаша оказалось похожим на умственные усилия, используемые в частичной трансфигурации, которую, кстати, можно было бы использовать, чтобы симулировать тот же эффект, частично трансфигурируя лишь внешние слои объекта. Впрочем, изменение формы оказалось относительно легче.</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rPr/>
      </w:pPr>
      <w:r w:rsidDel="00000000" w:rsidR="00000000" w:rsidRPr="00000000">
        <w:rPr>
          <w:rFonts w:ascii="Times New Roman" w:cs="Times New Roman" w:eastAsia="Times New Roman" w:hAnsi="Times New Roman"/>
          <w:sz w:val="24"/>
          <w:szCs w:val="24"/>
          <w:rtl w:val="0"/>
        </w:rPr>
        <w:t xml:space="preserve">Гарри закончил с очередным карандашом и взглянул на поле: да, игра по-прежнему была фантастически скучной. </w:t>
      </w:r>
      <w:r w:rsidDel="00000000" w:rsidR="00000000" w:rsidRPr="00000000">
        <w:rPr>
          <w:rFonts w:ascii="Times New Roman" w:cs="Times New Roman" w:eastAsia="Times New Roman" w:hAnsi="Times New Roman"/>
          <w:sz w:val="24"/>
          <w:szCs w:val="24"/>
          <w:rtl w:val="0"/>
        </w:rPr>
        <w:t xml:space="preserve">Судя по унылому тону Ли Джордана, тому давно уже всё надоело.</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rPr/>
      </w:pPr>
      <w:r w:rsidDel="00000000" w:rsidR="00000000" w:rsidRPr="00000000">
        <w:rPr>
          <w:rFonts w:ascii="Times New Roman" w:cs="Times New Roman" w:eastAsia="Times New Roman" w:hAnsi="Times New Roman"/>
          <w:sz w:val="24"/>
          <w:szCs w:val="24"/>
          <w:rtl w:val="0"/>
        </w:rPr>
        <w:t xml:space="preserve">— Ещё десять очков, — Ли зевнул. — </w:t>
      </w:r>
      <w:r w:rsidDel="00000000" w:rsidR="00000000" w:rsidRPr="00000000">
        <w:rPr>
          <w:rFonts w:ascii="Times New Roman" w:cs="Times New Roman" w:eastAsia="Times New Roman" w:hAnsi="Times New Roman"/>
          <w:sz w:val="24"/>
          <w:szCs w:val="24"/>
          <w:rtl w:val="0"/>
        </w:rPr>
        <w:t xml:space="preserve">Типа круто</w:t>
      </w:r>
      <w:r w:rsidDel="00000000" w:rsidR="00000000" w:rsidRPr="00000000">
        <w:rPr>
          <w:rFonts w:ascii="Times New Roman" w:cs="Times New Roman" w:eastAsia="Times New Roman" w:hAnsi="Times New Roman"/>
          <w:sz w:val="24"/>
          <w:szCs w:val="24"/>
          <w:rtl w:val="0"/>
        </w:rPr>
        <w:t xml:space="preserve">… и кто-то опять завладел кваффлом… а мне уже всё равно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Оставшиеся на трибунах зрители тоже практически не обращали внимания на игру. Почти все, кто не ушёл со стадиона и при этом не спал, похоже, открыли для себя новый, гораздо более интересный спорт — дебаты, как изменить правила Кубка школы и/или квиддича. Спор уже накалился до состояния, когда все оказавшиеся поблизости профессора с трудом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удерживали ситуацию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грани громких воплей и явной драки. К сожалению, в споре участвовало значительно больше двух фракций. Какие-то ненормальные зануды предлагали разумно звучащие альтернативы тому, чтобы убрать снитч из игры полностью. Это могло оттянуть часть голосов и </w:t>
      </w:r>
      <w:r w:rsidDel="00000000" w:rsidR="00000000" w:rsidRPr="00000000">
        <w:rPr>
          <w:rFonts w:ascii="Times New Roman" w:cs="Times New Roman" w:eastAsia="Times New Roman" w:hAnsi="Times New Roman"/>
          <w:sz w:val="24"/>
          <w:szCs w:val="24"/>
          <w:rtl w:val="0"/>
        </w:rPr>
        <w:t xml:space="preserve">задушить идею</w:t>
      </w:r>
      <w:r w:rsidDel="00000000" w:rsidR="00000000" w:rsidRPr="00000000">
        <w:rPr>
          <w:rFonts w:ascii="Times New Roman" w:cs="Times New Roman" w:eastAsia="Times New Roman" w:hAnsi="Times New Roman"/>
          <w:sz w:val="24"/>
          <w:szCs w:val="24"/>
          <w:rtl w:val="0"/>
        </w:rPr>
        <w:t xml:space="preserve"> реформ.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 опозданием Гарри сообразил, что было бы очень неплохо, если бы Драко развернул на слизеринской трибуне свой баннер со словами </w:t>
      </w:r>
      <w:r w:rsidDel="00000000" w:rsidR="00000000" w:rsidRPr="00000000">
        <w:rPr>
          <w:rFonts w:ascii="Times New Roman" w:cs="Times New Roman" w:eastAsia="Times New Roman" w:hAnsi="Times New Roman"/>
          <w:sz w:val="24"/>
          <w:szCs w:val="24"/>
          <w:rtl w:val="0"/>
        </w:rPr>
        <w:t xml:space="preserve">«СНИТЧ — ЭТО КРУТО».</w:t>
      </w:r>
      <w:r w:rsidDel="00000000" w:rsidR="00000000" w:rsidRPr="00000000">
        <w:rPr>
          <w:rFonts w:ascii="Times New Roman" w:cs="Times New Roman" w:eastAsia="Times New Roman" w:hAnsi="Times New Roman"/>
          <w:sz w:val="24"/>
          <w:szCs w:val="24"/>
          <w:rtl w:val="0"/>
        </w:rPr>
        <w:t xml:space="preserve"> Это придало бы обсуждению необходимую полярность. Гарри ранее </w:t>
      </w:r>
      <w:r w:rsidDel="00000000" w:rsidR="00000000" w:rsidRPr="00000000">
        <w:rPr>
          <w:rFonts w:ascii="Times New Roman" w:cs="Times New Roman" w:eastAsia="Times New Roman" w:hAnsi="Times New Roman"/>
          <w:sz w:val="24"/>
          <w:szCs w:val="24"/>
          <w:rtl w:val="0"/>
        </w:rPr>
        <w:t xml:space="preserve">украдкой осмотрел </w:t>
      </w:r>
      <w:r w:rsidDel="00000000" w:rsidR="00000000" w:rsidRPr="00000000">
        <w:rPr>
          <w:rFonts w:ascii="Times New Roman" w:cs="Times New Roman" w:eastAsia="Times New Roman" w:hAnsi="Times New Roman"/>
          <w:sz w:val="24"/>
          <w:szCs w:val="24"/>
          <w:rtl w:val="0"/>
        </w:rPr>
        <w:t xml:space="preserve">слизеринскую трибуну, но Драко не увидел. И Северуса Снейпа, который </w:t>
      </w:r>
      <w:r w:rsidDel="00000000" w:rsidR="00000000" w:rsidRPr="00000000">
        <w:rPr>
          <w:rFonts w:ascii="Times New Roman" w:cs="Times New Roman" w:eastAsia="Times New Roman" w:hAnsi="Times New Roman"/>
          <w:sz w:val="24"/>
          <w:szCs w:val="24"/>
          <w:rtl w:val="0"/>
        </w:rPr>
        <w:t xml:space="preserve">тоже</w:t>
      </w:r>
      <w:r w:rsidDel="00000000" w:rsidR="00000000" w:rsidRPr="00000000">
        <w:rPr>
          <w:rFonts w:ascii="Times New Roman" w:cs="Times New Roman" w:eastAsia="Times New Roman" w:hAnsi="Times New Roman"/>
          <w:sz w:val="24"/>
          <w:szCs w:val="24"/>
          <w:rtl w:val="0"/>
        </w:rPr>
        <w:t xml:space="preserve"> мог бы оказаться достаточно любезен, чтобы сыграть злобную</w:t>
      </w:r>
      <w:r w:rsidDel="00000000" w:rsidR="00000000" w:rsidRPr="00000000">
        <w:rPr>
          <w:rFonts w:ascii="Times New Roman" w:cs="Times New Roman" w:eastAsia="Times New Roman" w:hAnsi="Times New Roman"/>
          <w:sz w:val="24"/>
          <w:szCs w:val="24"/>
          <w:rtl w:val="0"/>
        </w:rPr>
        <w:t xml:space="preserve"> оппозицию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нигде не было видно.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Поттер? — окликнул Гарри кто-то.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Рядом с сидением обнаружился </w:t>
      </w:r>
      <w:r w:rsidDel="00000000" w:rsidR="00000000" w:rsidRPr="00000000">
        <w:rPr>
          <w:rFonts w:ascii="Times New Roman" w:cs="Times New Roman" w:eastAsia="Times New Roman" w:hAnsi="Times New Roman"/>
          <w:sz w:val="24"/>
          <w:szCs w:val="24"/>
          <w:rtl w:val="0"/>
        </w:rPr>
        <w:t xml:space="preserve">невысокий пуффендуец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одного из старших курсов. Гарри никогда с ним раньше не пересекался. Пуффендуец сжимал чистый пергаментный конверт. Конверт был запечатан, но оттиска на воске 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это? — спросил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же я, — ответил пуффендуец. — С конвертом, который ты мне дал. Я знаю, ты сказал не разговаривать с тобой, 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Тогда не разговаривай со мной, — прервал его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Пуффендуец бросил конверт Гарри и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обиженным </w:t>
      </w:r>
      <w:r w:rsidDel="00000000" w:rsidR="00000000" w:rsidRPr="00000000">
        <w:rPr>
          <w:rFonts w:ascii="Times New Roman" w:cs="Times New Roman" w:eastAsia="Times New Roman" w:hAnsi="Times New Roman"/>
          <w:sz w:val="24"/>
          <w:szCs w:val="24"/>
          <w:rtl w:val="0"/>
        </w:rPr>
        <w:t xml:space="preserve">видом</w:t>
      </w:r>
      <w:r w:rsidDel="00000000" w:rsidR="00000000" w:rsidRPr="00000000">
        <w:rPr>
          <w:rFonts w:ascii="Times New Roman" w:cs="Times New Roman" w:eastAsia="Times New Roman" w:hAnsi="Times New Roman"/>
          <w:sz w:val="24"/>
          <w:szCs w:val="24"/>
          <w:rtl w:val="0"/>
        </w:rPr>
        <w:t xml:space="preserve"> ушёл. Гарри слегка поморщился, но, с учётом особенностей перемещений во времени, вряд ли он поступил неверно...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сломал восковую печать и вытащил из конверта содержимое. Им оказалась не магловская бумага, которую ожидал увидеть Гарри, а пергамент. Но почерк принадлежал ему самому и выглядел именно так, как если бы Гарри писал пером, а не ручкой. Пергамент гласил: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Остерегайся созвездия</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и помоги </w:t>
      </w:r>
      <w:r w:rsidDel="00000000" w:rsidR="00000000" w:rsidRPr="00000000">
        <w:rPr>
          <w:rFonts w:ascii="Times New Roman" w:cs="Times New Roman" w:eastAsia="Times New Roman" w:hAnsi="Times New Roman"/>
          <w:sz w:val="24"/>
          <w:szCs w:val="24"/>
          <w:rtl w:val="0"/>
        </w:rPr>
        <w:t xml:space="preserve">смотрящему на звёзды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Пройди невидимым для союзников пожирателей жизни,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а также для </w:t>
      </w:r>
      <w:r w:rsidDel="00000000" w:rsidR="00000000" w:rsidRPr="00000000">
        <w:rPr>
          <w:rFonts w:ascii="Times New Roman" w:cs="Times New Roman" w:eastAsia="Times New Roman" w:hAnsi="Times New Roman"/>
          <w:sz w:val="24"/>
          <w:szCs w:val="24"/>
          <w:rtl w:val="0"/>
        </w:rPr>
        <w:t xml:space="preserve">мудрых и </w:t>
      </w:r>
      <w:r w:rsidDel="00000000" w:rsidR="00000000" w:rsidRPr="00000000">
        <w:rPr>
          <w:rFonts w:ascii="Times New Roman" w:cs="Times New Roman" w:eastAsia="Times New Roman" w:hAnsi="Times New Roman"/>
          <w:sz w:val="24"/>
          <w:szCs w:val="24"/>
          <w:rtl w:val="0"/>
        </w:rPr>
        <w:t xml:space="preserve">благ</w:t>
      </w:r>
      <w:r w:rsidDel="00000000" w:rsidR="00000000" w:rsidRPr="00000000">
        <w:rPr>
          <w:rFonts w:ascii="Times New Roman" w:cs="Times New Roman" w:eastAsia="Times New Roman" w:hAnsi="Times New Roman"/>
          <w:sz w:val="24"/>
          <w:szCs w:val="24"/>
          <w:rtl w:val="0"/>
        </w:rPr>
        <w:t xml:space="preserve">онамеренных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Шесть и семь в квадрате,</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в месте, что под запретом и чертовски глупо.</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запомнил текст с первого прочтения, сложил записку и, вздохнув, засунул её в карман мантии. «</w:t>
      </w:r>
      <w:r w:rsidDel="00000000" w:rsidR="00000000" w:rsidRPr="00000000">
        <w:rPr>
          <w:rFonts w:ascii="Times New Roman" w:cs="Times New Roman" w:eastAsia="Times New Roman" w:hAnsi="Times New Roman"/>
          <w:sz w:val="24"/>
          <w:szCs w:val="24"/>
          <w:rtl w:val="0"/>
        </w:rPr>
        <w:t xml:space="preserve">Остерегайся созвездия</w:t>
      </w:r>
      <w:r w:rsidDel="00000000" w:rsidR="00000000" w:rsidRPr="00000000">
        <w:rPr>
          <w:rFonts w:ascii="Times New Roman" w:cs="Times New Roman" w:eastAsia="Times New Roman" w:hAnsi="Times New Roman"/>
          <w:sz w:val="24"/>
          <w:szCs w:val="24"/>
          <w:rtl w:val="0"/>
        </w:rPr>
        <w:t xml:space="preserve">», ну надо же… Гарри полагал, что загадку, которую он сам загадал для себя же, разгадать должно быть проще… впрочем, отдельные части были вполне очевидны. Видимо,</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из будущего опасался, что записку могут перехватить, и, хотя Гарри из настоящего обычно не думал о местных аврорах, как о союзниках дементоров из Азкабана, возможно, это был лучший способ сказать «аврор» так, чтобы об этом не догадался кто-нибудь ещё, кто прочтёт пергамент и приложит все усилия, чтобы его расшифровать. Обратный перевод идиомы с парселтанга, которую он использовал во время Инцидента в Азкабане… пожалуй, подходил, — решил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Записка утверждала, что профессору Квирреллу нужна помощь и что 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пройти </w:t>
      </w:r>
      <w:r w:rsidDel="00000000" w:rsidR="00000000" w:rsidRPr="00000000">
        <w:rPr>
          <w:rFonts w:ascii="Times New Roman" w:cs="Times New Roman" w:eastAsia="Times New Roman" w:hAnsi="Times New Roman"/>
          <w:sz w:val="24"/>
          <w:szCs w:val="24"/>
          <w:rtl w:val="0"/>
        </w:rPr>
        <w:t xml:space="preserve">незамеченым для авроров, а также Дамблдора, МакГонагалл и Флитвика. Поскольку без Маховика тут точно уже не обошлось, очевидным решением было выйти в туалет, переместиться в прошлое и вернуться на стадион сразу же после своего ухода.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начал вставать, но потом задумался. Его пуффендуйская сторона говорила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про «пойти без сопровождения авроров», «не сказать ничего профессору МакГонагалл» и интересовалась,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сдурела </w:t>
      </w:r>
      <w:r w:rsidDel="00000000" w:rsidR="00000000" w:rsidRPr="00000000">
        <w:rPr>
          <w:rFonts w:ascii="Times New Roman" w:cs="Times New Roman" w:eastAsia="Times New Roman" w:hAnsi="Times New Roman"/>
          <w:sz w:val="24"/>
          <w:szCs w:val="24"/>
          <w:rtl w:val="0"/>
        </w:rPr>
        <w:t xml:space="preserve">ли его будущая версия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снова развернул пергамент и ещё раз взглянул на текст.</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После внимательного изучения Гарри понял, что загадка не запрещает ему взять кого-нибудь с собой. Драко Малфой… его нет на игре, потому что будущий Гарри несколько часов назад взял его в качестве поддержки? Но это бессмысленно, ещё один первокурсник вряд ли что-то </w:t>
      </w:r>
      <w:r w:rsidDel="00000000" w:rsidR="00000000" w:rsidRPr="00000000">
        <w:rPr>
          <w:rFonts w:ascii="Times New Roman" w:cs="Times New Roman" w:eastAsia="Times New Roman" w:hAnsi="Times New Roman"/>
          <w:sz w:val="24"/>
          <w:szCs w:val="24"/>
          <w:rtl w:val="0"/>
        </w:rPr>
        <w:t xml:space="preserve">существенно</w:t>
      </w:r>
      <w:r w:rsidDel="00000000" w:rsidR="00000000" w:rsidRPr="00000000">
        <w:rPr>
          <w:rFonts w:ascii="Times New Roman" w:cs="Times New Roman" w:eastAsia="Times New Roman" w:hAnsi="Times New Roman"/>
          <w:sz w:val="24"/>
          <w:szCs w:val="24"/>
          <w:rtl w:val="0"/>
        </w:rPr>
        <w:t xml:space="preserve"> улучшит в плане безопасности...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…как бы Драко Малфой ни относился к квиддичу, он бы обязательно пришёл на игру, чтобы посмотреть, как Слизерин выигрывает Кубок Школы. С ним что-то случилось?</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Неожиданно Гарри перестал чувствовать усталость.</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ровень адреналина в крови начал расти. Но нет, в этот раз всё будет не так, как с троллем. Послание ясно сказало Гарри, когда прийти. Он не опоздает, только не в этот раз.</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глянул на Седрика Диггори, который определённо разрывался между горсткой когтевранцев, которые доказывали, что снитч следует сохранить, потому что такова традиция и правила есть правила, и группой пуффендуйцев, объясняющих, что несправедливо, когда ловец гораздо важнее остальных игроков.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Седрик Диггори прекрасно учил Гарри и Невилла дуэльному искусству, и Гарри казалось, что они неплохо поладили. Что ещё важнее, Седрик ходил на все дополнительные предметы, и, значит, у него наверняка был свой Маховик времени. Может, Гарри стоит взять Седрика с собой назад во времени? Палочка супер-пуффендуйца не будет лишней в какой-нибудь неприятной ситуации… </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Позже </w:t>
      </w:r>
      <w:r w:rsidDel="00000000" w:rsidR="00000000" w:rsidRPr="00000000">
        <w:rPr>
          <w:rFonts w:ascii="Times New Roman" w:cs="Times New Roman" w:eastAsia="Times New Roman" w:hAnsi="Times New Roman"/>
          <w:i w:val="1"/>
          <w:sz w:val="24"/>
          <w:szCs w:val="24"/>
          <w:rtl w:val="0"/>
        </w:rPr>
        <w:t xml:space="preserve">и раньше: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Часы Гарри показывали 23:45. Поскольку он вернулся во времени на пять часов назад, это означало 18:45.</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Пора, — пробормотал Гарри</w:t>
      </w:r>
      <w:r w:rsidDel="00000000" w:rsidR="00000000" w:rsidRPr="00000000">
        <w:rPr>
          <w:rFonts w:ascii="Times New Roman" w:cs="Times New Roman" w:eastAsia="Times New Roman" w:hAnsi="Times New Roman"/>
          <w:sz w:val="24"/>
          <w:szCs w:val="24"/>
          <w:rtl w:val="0"/>
        </w:rPr>
        <w:t xml:space="preserve"> в </w:t>
      </w:r>
      <w:r w:rsidDel="00000000" w:rsidR="00000000" w:rsidRPr="00000000">
        <w:rPr>
          <w:rFonts w:ascii="Times New Roman" w:cs="Times New Roman" w:eastAsia="Times New Roman" w:hAnsi="Times New Roman"/>
          <w:sz w:val="24"/>
          <w:szCs w:val="24"/>
          <w:rtl w:val="0"/>
        </w:rPr>
        <w:t xml:space="preserve">пустоту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двинулся в правый коридор третьего этажа над главной лестницей.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«Место, что под запретом» в другой ситуации означало бы Запретный лес, и, если бы кто-нибудь перехватил сообщение, он наверняка бы так и подумал. Но Запретный лес огромен, и его следовало считать множеством разных </w:t>
      </w:r>
      <w:r w:rsidDel="00000000" w:rsidR="00000000" w:rsidRPr="00000000">
        <w:rPr>
          <w:rFonts w:ascii="Times New Roman" w:cs="Times New Roman" w:eastAsia="Times New Roman" w:hAnsi="Times New Roman"/>
          <w:sz w:val="24"/>
          <w:szCs w:val="24"/>
          <w:rtl w:val="0"/>
        </w:rPr>
        <w:t xml:space="preserve">мест</w:t>
      </w:r>
      <w:r w:rsidDel="00000000" w:rsidR="00000000" w:rsidRPr="00000000">
        <w:rPr>
          <w:rFonts w:ascii="Times New Roman" w:cs="Times New Roman" w:eastAsia="Times New Roman" w:hAnsi="Times New Roman"/>
          <w:sz w:val="24"/>
          <w:szCs w:val="24"/>
          <w:rtl w:val="0"/>
        </w:rPr>
        <w:t xml:space="preserve">. Там нет очевидной фокальной точки, где можно было бы встретиться или обнаружить событие, которое следовало бы предотвратить.</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после добавления модификатора «чертовски глупо» в Хогвартсе оставалось лишь одно подходящее запретное место.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таким образом Гарри ступил</w:t>
      </w:r>
      <w:r w:rsidDel="00000000" w:rsidR="00000000" w:rsidRPr="00000000">
        <w:rPr>
          <w:rFonts w:ascii="Times New Roman" w:cs="Times New Roman" w:eastAsia="Times New Roman" w:hAnsi="Times New Roman"/>
          <w:sz w:val="24"/>
          <w:szCs w:val="24"/>
          <w:rtl w:val="0"/>
        </w:rPr>
        <w:t xml:space="preserve"> на кривую дорожку</w:t>
      </w:r>
      <w:r w:rsidDel="00000000" w:rsidR="00000000" w:rsidRPr="00000000">
        <w:rPr>
          <w:rFonts w:ascii="Times New Roman" w:cs="Times New Roman" w:eastAsia="Times New Roman" w:hAnsi="Times New Roman"/>
          <w:sz w:val="24"/>
          <w:szCs w:val="24"/>
          <w:rtl w:val="0"/>
        </w:rPr>
        <w:t xml:space="preserve">, по которой, если слухи не врали, прошлись уже все первокурсники Гриффиндора. Коридор на третьем этаже, с правой стороны. Таинственная дверь, за которой скрывалась </w:t>
      </w:r>
      <w:r w:rsidDel="00000000" w:rsidR="00000000" w:rsidRPr="00000000">
        <w:rPr>
          <w:rFonts w:ascii="Times New Roman" w:cs="Times New Roman" w:eastAsia="Times New Roman" w:hAnsi="Times New Roman"/>
          <w:sz w:val="24"/>
          <w:szCs w:val="24"/>
          <w:rtl w:val="0"/>
        </w:rPr>
        <w:t xml:space="preserve">череда </w:t>
      </w:r>
      <w:r w:rsidDel="00000000" w:rsidR="00000000" w:rsidRPr="00000000">
        <w:rPr>
          <w:rFonts w:ascii="Times New Roman" w:cs="Times New Roman" w:eastAsia="Times New Roman" w:hAnsi="Times New Roman"/>
          <w:sz w:val="24"/>
          <w:szCs w:val="24"/>
          <w:rtl w:val="0"/>
        </w:rPr>
        <w:t xml:space="preserve">комнат, заполненных </w:t>
      </w:r>
      <w:r w:rsidDel="00000000" w:rsidR="00000000" w:rsidRPr="00000000">
        <w:rPr>
          <w:rFonts w:ascii="Times New Roman" w:cs="Times New Roman" w:eastAsia="Times New Roman" w:hAnsi="Times New Roman"/>
          <w:sz w:val="24"/>
          <w:szCs w:val="24"/>
          <w:rtl w:val="0"/>
        </w:rPr>
        <w:t xml:space="preserve">опасными и потенциально смертельными ловушками, </w:t>
      </w:r>
      <w:r w:rsidDel="00000000" w:rsidR="00000000" w:rsidRPr="00000000">
        <w:rPr>
          <w:rFonts w:ascii="Times New Roman" w:cs="Times New Roman" w:eastAsia="Times New Roman" w:hAnsi="Times New Roman"/>
          <w:sz w:val="24"/>
          <w:szCs w:val="24"/>
          <w:rtl w:val="0"/>
        </w:rPr>
        <w:t xml:space="preserve">непреодолимыми совершенно для всех </w:t>
      </w:r>
      <w:r w:rsidDel="00000000" w:rsidR="00000000" w:rsidRPr="00000000">
        <w:rPr>
          <w:rFonts w:ascii="Times New Roman" w:cs="Times New Roman" w:eastAsia="Times New Roman" w:hAnsi="Times New Roman"/>
          <w:sz w:val="24"/>
          <w:szCs w:val="24"/>
          <w:rtl w:val="0"/>
        </w:rPr>
        <w:t xml:space="preserve">и уж тем более для первокурсников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понятия не имел, какого рода ловушки его ожидали. Если задуматься, это означало, что ученики, которые там побывали, оказались удивительно щепетильны, чтобы не портить загадку для остальных. Возможно, где-то там висит табличка с текстом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«Сделайте одолжение, не рассказывайте другим, искренне ваш, директор Дамблдор». Гарри знал лишь, что первая дверь открывалась заклинанием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 а в последней комнате находилось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волшебное зеркало, которое показывало твоё отражение в каком-то весьма привлекательном окружении, что, видимо, и являлось большим призом.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Коридор третьего этажа освещался тусклым синим светом, который, казалось, исходил из ниоткуда. Своды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затянуты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паутиной,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коридор не использовался веками, а не всего лишь</w:t>
      </w:r>
      <w:r w:rsidDel="00000000" w:rsidR="00000000" w:rsidRPr="00000000">
        <w:rPr>
          <w:rFonts w:ascii="Times New Roman" w:cs="Times New Roman" w:eastAsia="Times New Roman" w:hAnsi="Times New Roman"/>
          <w:sz w:val="24"/>
          <w:szCs w:val="24"/>
          <w:rtl w:val="0"/>
        </w:rPr>
        <w:t xml:space="preserve"> год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кошеле у Гарри лежало множество полезных магловских штук, множество полезных волшебных штук, а также всё, что по его мнению могло оказаться </w:t>
      </w:r>
      <w:r w:rsidDel="00000000" w:rsidR="00000000" w:rsidRPr="00000000">
        <w:rPr>
          <w:rFonts w:ascii="Times New Roman" w:cs="Times New Roman" w:eastAsia="Times New Roman" w:hAnsi="Times New Roman"/>
          <w:sz w:val="24"/>
          <w:szCs w:val="24"/>
          <w:rtl w:val="0"/>
        </w:rPr>
        <w:t xml:space="preserve">квестовыми предметами</w:t>
      </w:r>
      <w:r w:rsidDel="00000000" w:rsidR="00000000" w:rsidRPr="00000000">
        <w:rPr>
          <w:rFonts w:ascii="Times New Roman" w:cs="Times New Roman" w:eastAsia="Times New Roman" w:hAnsi="Times New Roman"/>
          <w:sz w:val="24"/>
          <w:szCs w:val="24"/>
          <w:rtl w:val="0"/>
        </w:rPr>
        <w:t xml:space="preserve">. (Гарри заранее попросил профессора МакГонагалл порекомендовать ему кого-нибудь, кто мог бы увеличить вместимость кошеля, и она просто сделала это сама.) Гарри воспользовался чарами, которые удерживали его очки на носу, как бы он не крутил головой — он выучил это заклинание для битв. На случай, если он потеряет сознание, Гарри обновил трансфигурации, которые он постоянно поддерживал — на маленьком драгоценном камне в кольце на </w:t>
      </w:r>
      <w:r w:rsidDel="00000000" w:rsidR="00000000" w:rsidRPr="00000000">
        <w:rPr>
          <w:rFonts w:ascii="Times New Roman" w:cs="Times New Roman" w:eastAsia="Times New Roman" w:hAnsi="Times New Roman"/>
          <w:sz w:val="24"/>
          <w:szCs w:val="24"/>
          <w:rtl w:val="0"/>
        </w:rPr>
        <w:t xml:space="preserve">руке </w:t>
      </w:r>
      <w:r w:rsidDel="00000000" w:rsidR="00000000" w:rsidRPr="00000000">
        <w:rPr>
          <w:rFonts w:ascii="Times New Roman" w:cs="Times New Roman" w:eastAsia="Times New Roman" w:hAnsi="Times New Roman"/>
          <w:sz w:val="24"/>
          <w:szCs w:val="24"/>
          <w:rtl w:val="0"/>
        </w:rPr>
        <w:t xml:space="preserve">и ещё одну. Вряд ли Гарри подготовился в буквальном смысле к чему угодно, но он был готов настолько, насколько вообще считал возможным.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Пятиугольные плитки пола поскрипывали у Гарри под ногами и </w:t>
      </w:r>
      <w:r w:rsidDel="00000000" w:rsidR="00000000" w:rsidRPr="00000000">
        <w:rPr>
          <w:rFonts w:ascii="Times New Roman" w:cs="Times New Roman" w:eastAsia="Times New Roman" w:hAnsi="Times New Roman"/>
          <w:sz w:val="24"/>
          <w:szCs w:val="24"/>
          <w:rtl w:val="0"/>
        </w:rPr>
        <w:t xml:space="preserve">исчезали</w:t>
      </w:r>
      <w:r w:rsidDel="00000000" w:rsidR="00000000" w:rsidRPr="00000000">
        <w:rPr>
          <w:rFonts w:ascii="Times New Roman" w:cs="Times New Roman" w:eastAsia="Times New Roman" w:hAnsi="Times New Roman"/>
          <w:sz w:val="24"/>
          <w:szCs w:val="24"/>
          <w:rtl w:val="0"/>
        </w:rPr>
        <w:t xml:space="preserve"> позади</w:t>
      </w:r>
      <w:r w:rsidDel="00000000" w:rsidR="00000000" w:rsidRPr="00000000">
        <w:rPr>
          <w:rFonts w:ascii="Times New Roman" w:cs="Times New Roman" w:eastAsia="Times New Roman" w:hAnsi="Times New Roman"/>
          <w:sz w:val="24"/>
          <w:szCs w:val="24"/>
          <w:rtl w:val="0"/>
        </w:rPr>
        <w:t xml:space="preserve">, как секунды, становящиеся прошлым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почти 18:49 — «</w:t>
      </w:r>
      <w:r w:rsidDel="00000000" w:rsidR="00000000" w:rsidRPr="00000000">
        <w:rPr>
          <w:rFonts w:ascii="Times New Roman" w:cs="Times New Roman" w:eastAsia="Times New Roman" w:hAnsi="Times New Roman"/>
          <w:sz w:val="24"/>
          <w:szCs w:val="24"/>
          <w:rtl w:val="0"/>
        </w:rPr>
        <w:t xml:space="preserve">шесть и семь в квадрате</w:t>
      </w:r>
      <w:r w:rsidDel="00000000" w:rsidR="00000000" w:rsidRPr="00000000">
        <w:rPr>
          <w:rFonts w:ascii="Times New Roman" w:cs="Times New Roman" w:eastAsia="Times New Roman" w:hAnsi="Times New Roman"/>
          <w:sz w:val="24"/>
          <w:szCs w:val="24"/>
          <w:rtl w:val="0"/>
        </w:rPr>
        <w:t xml:space="preserve">». Для владеющих магловской математикой это очевидно, для остальных — не очень.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Гарри был уже готов завернуть за угол, в голове что-то как будто кольнуло, и он услышал тихий голос.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подождать… пока кое-кто из</w:t>
      </w:r>
      <w:r w:rsidDel="00000000" w:rsidR="00000000" w:rsidRPr="00000000">
        <w:rPr>
          <w:rFonts w:ascii="Times New Roman" w:cs="Times New Roman" w:eastAsia="Times New Roman" w:hAnsi="Times New Roman"/>
          <w:sz w:val="24"/>
          <w:szCs w:val="24"/>
          <w:rtl w:val="0"/>
        </w:rPr>
        <w:t xml:space="preserve"> ключевых фигур</w:t>
      </w:r>
      <w:r w:rsidDel="00000000" w:rsidR="00000000" w:rsidRPr="00000000">
        <w:rPr>
          <w:rFonts w:ascii="Times New Roman" w:cs="Times New Roman" w:eastAsia="Times New Roman" w:hAnsi="Times New Roman"/>
          <w:sz w:val="24"/>
          <w:szCs w:val="24"/>
          <w:rtl w:val="0"/>
        </w:rPr>
        <w:t xml:space="preserve">… не покинет замок...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замер, затем начал как можно тише красться вперёд, чтобы лучше слышать профессора Квиррелла, и остановился, не доходя до угла.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Последовал громкий кашель, затем тихий голос за углом</w:t>
      </w:r>
      <w:r w:rsidDel="00000000" w:rsidR="00000000" w:rsidRPr="00000000">
        <w:rPr>
          <w:rFonts w:ascii="Times New Roman" w:cs="Times New Roman" w:eastAsia="Times New Roman" w:hAnsi="Times New Roman"/>
          <w:sz w:val="24"/>
          <w:szCs w:val="24"/>
          <w:rtl w:val="0"/>
        </w:rPr>
        <w:t xml:space="preserve"> заговорил снов</w:t>
      </w:r>
      <w:r w:rsidDel="00000000" w:rsidR="00000000" w:rsidRPr="00000000">
        <w:rPr>
          <w:rFonts w:ascii="Times New Roman" w:cs="Times New Roman" w:eastAsia="Times New Roman" w:hAnsi="Times New Roman"/>
          <w:sz w:val="24"/>
          <w:szCs w:val="24"/>
          <w:rtl w:val="0"/>
        </w:rPr>
        <w:t xml:space="preserve">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если им </w:t>
      </w:r>
      <w:r w:rsidDel="00000000" w:rsidR="00000000" w:rsidRPr="00000000">
        <w:rPr>
          <w:rFonts w:ascii="Times New Roman" w:cs="Times New Roman" w:eastAsia="Times New Roman" w:hAnsi="Times New Roman"/>
          <w:sz w:val="24"/>
          <w:szCs w:val="24"/>
          <w:rtl w:val="0"/>
        </w:rPr>
        <w:t xml:space="preserve">тоже нужно… </w:t>
      </w:r>
      <w:r w:rsidDel="00000000" w:rsidR="00000000" w:rsidRPr="00000000">
        <w:rPr>
          <w:rFonts w:ascii="Times New Roman" w:cs="Times New Roman" w:eastAsia="Times New Roman" w:hAnsi="Times New Roman"/>
          <w:sz w:val="24"/>
          <w:szCs w:val="24"/>
          <w:rtl w:val="0"/>
        </w:rPr>
        <w:t xml:space="preserve">покинуть замок… в это время… они могут посчитать… эта финальная игра… лучше всего оттянет на себя внимание… из оставшегося в этом году… хотя это и предсказуемо.</w:t>
      </w:r>
      <w:r w:rsidDel="00000000" w:rsidR="00000000" w:rsidRPr="00000000">
        <w:rPr>
          <w:rFonts w:ascii="Times New Roman" w:cs="Times New Roman" w:eastAsia="Times New Roman" w:hAnsi="Times New Roman"/>
          <w:sz w:val="24"/>
          <w:szCs w:val="24"/>
          <w:rtl w:val="0"/>
        </w:rPr>
        <w:t xml:space="preserve"> И потому я посмотрел… какие важные люди… не присутствуют на игре… и я </w:t>
      </w:r>
      <w:r w:rsidDel="00000000" w:rsidR="00000000" w:rsidRPr="00000000">
        <w:rPr>
          <w:rFonts w:ascii="Times New Roman" w:cs="Times New Roman" w:eastAsia="Times New Roman" w:hAnsi="Times New Roman"/>
          <w:sz w:val="24"/>
          <w:szCs w:val="24"/>
          <w:rtl w:val="0"/>
        </w:rPr>
        <w:t xml:space="preserve">увидел</w:t>
      </w:r>
      <w:r w:rsidDel="00000000" w:rsidR="00000000" w:rsidRPr="00000000">
        <w:rPr>
          <w:rFonts w:ascii="Times New Roman" w:cs="Times New Roman" w:eastAsia="Times New Roman" w:hAnsi="Times New Roman"/>
          <w:sz w:val="24"/>
          <w:szCs w:val="24"/>
          <w:rtl w:val="0"/>
        </w:rPr>
        <w:t xml:space="preserve">, что директор отсутствует… всей моей магии недостаточно… чтобы найти его… с тем же успехом… он может находиться в другой реальности… Я заметил, что вы тоже отсутствуете…</w:t>
      </w:r>
      <w:r w:rsidDel="00000000" w:rsidR="00000000" w:rsidRPr="00000000">
        <w:rPr>
          <w:rFonts w:ascii="Times New Roman" w:cs="Times New Roman" w:eastAsia="Times New Roman" w:hAnsi="Times New Roman"/>
          <w:sz w:val="24"/>
          <w:szCs w:val="24"/>
          <w:rtl w:val="0"/>
        </w:rPr>
        <w:t xml:space="preserve"> и решил направиться… к вам</w:t>
      </w:r>
      <w:r w:rsidDel="00000000" w:rsidR="00000000" w:rsidRPr="00000000">
        <w:rPr>
          <w:rFonts w:ascii="Times New Roman" w:cs="Times New Roman" w:eastAsia="Times New Roman" w:hAnsi="Times New Roman"/>
          <w:sz w:val="24"/>
          <w:szCs w:val="24"/>
          <w:rtl w:val="0"/>
        </w:rPr>
        <w:t xml:space="preserve">. Поэтому я</w:t>
      </w:r>
      <w:r w:rsidDel="00000000" w:rsidR="00000000" w:rsidRPr="00000000">
        <w:rPr>
          <w:rFonts w:ascii="Times New Roman" w:cs="Times New Roman" w:eastAsia="Times New Roman" w:hAnsi="Times New Roman"/>
          <w:sz w:val="24"/>
          <w:szCs w:val="24"/>
          <w:rtl w:val="0"/>
        </w:rPr>
        <w:t xml:space="preserve"> здесь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что вы тут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затаил дыхание.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 как же вы узнали, где я нахожусь? — раздался голос Северуса Снейпа, такой громкий, что Гарри чуть не подпрыгнул.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Тихий кашляющий смех.</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Проверьте свою палочку… нет ли на ней Следа.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произнёс что-то на волшебной псевдо-латыни и возмутился: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наложили чары на </w:t>
      </w:r>
      <w:r w:rsidDel="00000000" w:rsidR="00000000" w:rsidRPr="00000000">
        <w:rPr>
          <w:rFonts w:ascii="Times New Roman" w:cs="Times New Roman" w:eastAsia="Times New Roman" w:hAnsi="Times New Roman"/>
          <w:sz w:val="24"/>
          <w:szCs w:val="24"/>
          <w:rtl w:val="0"/>
        </w:rPr>
        <w:t xml:space="preserve">мою палочку</w:t>
      </w:r>
      <w:r w:rsidDel="00000000" w:rsidR="00000000" w:rsidRPr="00000000">
        <w:rPr>
          <w:rFonts w:ascii="Times New Roman" w:cs="Times New Roman" w:eastAsia="Times New Roman" w:hAnsi="Times New Roman"/>
          <w:sz w:val="24"/>
          <w:szCs w:val="24"/>
          <w:rtl w:val="0"/>
        </w:rPr>
        <w:t xml:space="preserve">? Да как вы посмели?!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подозреваемый… как и я… вы очень стараетесь, но </w:t>
      </w:r>
      <w:r w:rsidDel="00000000" w:rsidR="00000000" w:rsidRPr="00000000">
        <w:rPr>
          <w:rFonts w:ascii="Times New Roman" w:cs="Times New Roman" w:eastAsia="Times New Roman" w:hAnsi="Times New Roman"/>
          <w:sz w:val="24"/>
          <w:szCs w:val="24"/>
          <w:rtl w:val="0"/>
        </w:rPr>
        <w:t xml:space="preserve">ваше фальшивое возмущение </w:t>
      </w:r>
      <w:r w:rsidDel="00000000" w:rsidR="00000000" w:rsidRPr="00000000">
        <w:rPr>
          <w:rFonts w:ascii="Times New Roman" w:cs="Times New Roman" w:eastAsia="Times New Roman" w:hAnsi="Times New Roman"/>
          <w:sz w:val="24"/>
          <w:szCs w:val="24"/>
          <w:rtl w:val="0"/>
        </w:rPr>
        <w:t xml:space="preserve">тщетно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скажите мне… что вы здесь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охраняю эту дверь, — послышался голос профессора Снейпа. — И попрошу вас покинуть это место!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Кто дал вам право… приказывать мне… дорогой коллега?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Директор, кто же ещё, — после некоторой паузы спокойно ответил голос Северуса Снейпа. — Он приказал мне присматривать за этой дверью, пока идёт матч по квиддичу, и, как профессор, я должен повиноваться его прихотям. Я собираюсь поднять этот вопрос на ближайшем совете попечителей, но сейчас я делаю то, что должен. А теперь прошу вас покинуть коридор, как того желает директор.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Вы хотите, чтобы я поверил… что вы бросили своих слизеринцев… во время самого важного… матча этого года… и</w:t>
      </w:r>
      <w:r w:rsidDel="00000000" w:rsidR="00000000" w:rsidRPr="00000000">
        <w:rPr>
          <w:rFonts w:ascii="Times New Roman" w:cs="Times New Roman" w:eastAsia="Times New Roman" w:hAnsi="Times New Roman"/>
          <w:sz w:val="24"/>
          <w:szCs w:val="24"/>
          <w:rtl w:val="0"/>
        </w:rPr>
        <w:t xml:space="preserve"> за</w:t>
      </w:r>
      <w:r w:rsidDel="00000000" w:rsidR="00000000" w:rsidRPr="00000000">
        <w:rPr>
          <w:rFonts w:ascii="Times New Roman" w:cs="Times New Roman" w:eastAsia="Times New Roman" w:hAnsi="Times New Roman"/>
          <w:sz w:val="24"/>
          <w:szCs w:val="24"/>
          <w:rtl w:val="0"/>
        </w:rPr>
        <w:t xml:space="preserve">махали хвостом… по одному лишь слову Дамблдора? Пожалуй… должен вам сказать… это и впрямь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правдоподобно. Тем не менее… думаю, будет разумно… если я за в</w:t>
      </w:r>
      <w:r w:rsidDel="00000000" w:rsidR="00000000" w:rsidRPr="00000000">
        <w:rPr>
          <w:rFonts w:ascii="Times New Roman" w:cs="Times New Roman" w:eastAsia="Times New Roman" w:hAnsi="Times New Roman"/>
          <w:sz w:val="24"/>
          <w:szCs w:val="24"/>
          <w:rtl w:val="0"/>
        </w:rPr>
        <w:t xml:space="preserve">ами присмотрю… пока вы охраняете эту чудесную дверь, — послышался </w:t>
      </w:r>
      <w:r w:rsidDel="00000000" w:rsidR="00000000" w:rsidRPr="00000000">
        <w:rPr>
          <w:rFonts w:ascii="Times New Roman" w:cs="Times New Roman" w:eastAsia="Times New Roman" w:hAnsi="Times New Roman"/>
          <w:sz w:val="24"/>
          <w:szCs w:val="24"/>
          <w:rtl w:val="0"/>
        </w:rPr>
        <w:t xml:space="preserve">ш</w:t>
      </w:r>
      <w:r w:rsidDel="00000000" w:rsidR="00000000" w:rsidRPr="00000000">
        <w:rPr>
          <w:rFonts w:ascii="Times New Roman" w:cs="Times New Roman" w:eastAsia="Times New Roman" w:hAnsi="Times New Roman"/>
          <w:sz w:val="24"/>
          <w:szCs w:val="24"/>
          <w:rtl w:val="0"/>
        </w:rPr>
        <w:t xml:space="preserve">елест ткани и глухой звук</w:t>
      </w:r>
      <w:r w:rsidDel="00000000" w:rsidR="00000000" w:rsidRPr="00000000">
        <w:rPr>
          <w:rFonts w:ascii="Times New Roman" w:cs="Times New Roman" w:eastAsia="Times New Roman" w:hAnsi="Times New Roman"/>
          <w:sz w:val="24"/>
          <w:szCs w:val="24"/>
          <w:rtl w:val="0"/>
        </w:rPr>
        <w:t xml:space="preserve"> падения</w:t>
      </w:r>
      <w:r w:rsidDel="00000000" w:rsidR="00000000" w:rsidRPr="00000000">
        <w:rPr>
          <w:rFonts w:ascii="Times New Roman" w:cs="Times New Roman" w:eastAsia="Times New Roman" w:hAnsi="Times New Roman"/>
          <w:sz w:val="24"/>
          <w:szCs w:val="24"/>
          <w:rtl w:val="0"/>
        </w:rPr>
        <w:t xml:space="preserve">, как будто кто-то тяжело уселся на пол, или, быть может, просто упал.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О, во имя Мерлина… — голос Снейпа звучал рассерженно. — А ну, вставай!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Ба-блю-а-</w:t>
      </w:r>
      <w:r w:rsidDel="00000000" w:rsidR="00000000" w:rsidRPr="00000000">
        <w:rPr>
          <w:rFonts w:ascii="Times New Roman" w:cs="Times New Roman" w:eastAsia="Times New Roman" w:hAnsi="Times New Roman"/>
          <w:sz w:val="24"/>
          <w:szCs w:val="24"/>
          <w:rtl w:val="0"/>
        </w:rPr>
        <w:t xml:space="preserve">бу-бла… — сказал профессор Защиты в режиме зомби.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Вставай! — сказал Снейп, и послышался глухой удар.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Помоги смотрящему на звёзды...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вышел из-за угла, хотя, возможно, он поступил бы так же и без послания из будущего. Неужели профессор Снейп только что пнул профессора Квиррелла? </w:t>
      </w:r>
      <w:r w:rsidDel="00000000" w:rsidR="00000000" w:rsidRPr="00000000">
        <w:rPr>
          <w:rFonts w:ascii="Times New Roman" w:cs="Times New Roman" w:eastAsia="Times New Roman" w:hAnsi="Times New Roman"/>
          <w:sz w:val="24"/>
          <w:szCs w:val="24"/>
          <w:rtl w:val="0"/>
        </w:rPr>
        <w:t xml:space="preserve">Это было бы безрассудно смело с его стороны, даже будь профессор Квиррелл уже мёртв и похоронен.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Закруглённую сверху дверь из тёмного дерева обрамляла каменная арка, сложенная из покрытого пылью мрамора.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где маглы установили бы дверную ручку с замком, виднелось только кольцо из полированного металла — без малейшего намёка на замочную скважину.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бокам от двери горела пара факелов, отбрасывая вокруг зловещие оранжевые отблески.</w:t>
      </w:r>
      <w:r w:rsidDel="00000000" w:rsidR="00000000" w:rsidRPr="00000000">
        <w:rPr>
          <w:rFonts w:ascii="Times New Roman" w:cs="Times New Roman" w:eastAsia="Times New Roman" w:hAnsi="Times New Roman"/>
          <w:sz w:val="24"/>
          <w:szCs w:val="24"/>
          <w:rtl w:val="0"/>
        </w:rPr>
        <w:t xml:space="preserve"> Перед дверью стоял профессор зельеварения в своей обычной запятнанной мантии. </w:t>
      </w:r>
      <w:r w:rsidDel="00000000" w:rsidR="00000000" w:rsidRPr="00000000">
        <w:rPr>
          <w:rFonts w:ascii="Times New Roman" w:cs="Times New Roman" w:eastAsia="Times New Roman" w:hAnsi="Times New Roman"/>
          <w:sz w:val="24"/>
          <w:szCs w:val="24"/>
          <w:rtl w:val="0"/>
        </w:rPr>
        <w:t xml:space="preserve">Слева под оранжевым факелом сгорбился и глядел куда-то в пространство прислонившийся к стене профессор Защиты. Его глаза мерцали, словно они находились в каком-то промежуточном состоянии между осознанностью и пустотой.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с нажимом произнёс профессор зельеварения, — вы тут делаете,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Судя по выражению лица и тону голоса, Снейп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весьма недоволен появлением Гарри. </w:t>
      </w:r>
      <w:r w:rsidDel="00000000" w:rsidR="00000000" w:rsidRPr="00000000">
        <w:rPr>
          <w:rFonts w:ascii="Times New Roman" w:cs="Times New Roman" w:eastAsia="Times New Roman" w:hAnsi="Times New Roman"/>
          <w:sz w:val="24"/>
          <w:szCs w:val="24"/>
          <w:rtl w:val="0"/>
        </w:rPr>
        <w:t xml:space="preserve">И уж точно сейчас он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тем соратником по совещаниям, куда никогда не приглашался профессор Защиты.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знаю, — сообщил Гарри. </w:t>
      </w:r>
      <w:r w:rsidDel="00000000" w:rsidR="00000000" w:rsidRPr="00000000">
        <w:rPr>
          <w:rFonts w:ascii="Times New Roman" w:cs="Times New Roman" w:eastAsia="Times New Roman" w:hAnsi="Times New Roman"/>
          <w:sz w:val="24"/>
          <w:szCs w:val="24"/>
          <w:rtl w:val="0"/>
        </w:rPr>
        <w:t xml:space="preserve">Он и правда не понимал, какую роль ему здесь следует играть,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 отчаянии пр</w:t>
      </w:r>
      <w:r w:rsidDel="00000000" w:rsidR="00000000" w:rsidRPr="00000000">
        <w:rPr>
          <w:rFonts w:ascii="Times New Roman" w:cs="Times New Roman" w:eastAsia="Times New Roman" w:hAnsi="Times New Roman"/>
          <w:sz w:val="24"/>
          <w:szCs w:val="24"/>
          <w:rtl w:val="0"/>
        </w:rPr>
        <w:t xml:space="preserve">ибегнул к простой честности. — </w:t>
      </w:r>
      <w:r w:rsidDel="00000000" w:rsidR="00000000" w:rsidRPr="00000000">
        <w:rPr>
          <w:rFonts w:ascii="Times New Roman" w:cs="Times New Roman" w:eastAsia="Times New Roman" w:hAnsi="Times New Roman"/>
          <w:sz w:val="24"/>
          <w:szCs w:val="24"/>
          <w:rtl w:val="0"/>
        </w:rPr>
        <w:t xml:space="preserve">Я думал, возможно, мне стоит последить за профессором Защиты.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холодно смерил его взглядом.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 ваш </w:t>
      </w:r>
      <w:r w:rsidDel="00000000" w:rsidR="00000000" w:rsidRPr="00000000">
        <w:rPr>
          <w:rFonts w:ascii="Times New Roman" w:cs="Times New Roman" w:eastAsia="Times New Roman" w:hAnsi="Times New Roman"/>
          <w:i w:val="1"/>
          <w:sz w:val="24"/>
          <w:szCs w:val="24"/>
          <w:rtl w:val="0"/>
        </w:rPr>
        <w:t xml:space="preserve">сопровождающий</w:t>
      </w:r>
      <w:r w:rsidDel="00000000" w:rsidR="00000000" w:rsidRPr="00000000">
        <w:rPr>
          <w:rFonts w:ascii="Times New Roman" w:cs="Times New Roman" w:eastAsia="Times New Roman" w:hAnsi="Times New Roman"/>
          <w:sz w:val="24"/>
          <w:szCs w:val="24"/>
          <w:rtl w:val="0"/>
        </w:rPr>
        <w:t xml:space="preserve">, Поттер? Ученики не должны шляться по этим коридорам в одиночку!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голове у Гарри было совершенно пусто. Игра уже шла вовсю, а правила ему так никто и не </w:t>
      </w:r>
      <w:r w:rsidDel="00000000" w:rsidR="00000000" w:rsidRPr="00000000">
        <w:rPr>
          <w:rFonts w:ascii="Times New Roman" w:cs="Times New Roman" w:eastAsia="Times New Roman" w:hAnsi="Times New Roman"/>
          <w:sz w:val="24"/>
          <w:szCs w:val="24"/>
          <w:rtl w:val="0"/>
        </w:rPr>
        <w:t xml:space="preserve">рассказал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знаю, как на это ответить…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Холодное выражение на лице Снейпа </w:t>
      </w:r>
      <w:r w:rsidDel="00000000" w:rsidR="00000000" w:rsidRPr="00000000">
        <w:rPr>
          <w:rFonts w:ascii="Times New Roman" w:cs="Times New Roman" w:eastAsia="Times New Roman" w:hAnsi="Times New Roman"/>
          <w:sz w:val="24"/>
          <w:szCs w:val="24"/>
          <w:rtl w:val="0"/>
        </w:rPr>
        <w:t xml:space="preserve">дрогнуло.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Возможно, мне следует вызвать авроров, — сказал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Подождите! — выпалил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Рука профессора зельеварения зависла над мантией.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Почему? — спросил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я просто думаю, что, наверное, вам не стоит вызывать их…</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руке профессора мгновенно появилась палочка.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Нуллус конфундио! — </w:t>
      </w:r>
      <w:r w:rsidDel="00000000" w:rsidR="00000000" w:rsidRPr="00000000">
        <w:rPr>
          <w:rFonts w:ascii="Times New Roman" w:cs="Times New Roman" w:eastAsia="Times New Roman" w:hAnsi="Times New Roman"/>
          <w:sz w:val="24"/>
          <w:szCs w:val="24"/>
          <w:rtl w:val="0"/>
        </w:rPr>
        <w:t xml:space="preserve">Чёрный сгусток заклинания вырвался и попал в Гарри</w:t>
      </w:r>
      <w:r w:rsidDel="00000000" w:rsidR="00000000" w:rsidRPr="00000000">
        <w:rPr>
          <w:rFonts w:ascii="Times New Roman" w:cs="Times New Roman" w:eastAsia="Times New Roman" w:hAnsi="Times New Roman"/>
          <w:sz w:val="24"/>
          <w:szCs w:val="24"/>
          <w:rtl w:val="0"/>
        </w:rPr>
        <w:t xml:space="preserve">, несмотря на его попытку увернуться</w:t>
      </w:r>
      <w:r w:rsidDel="00000000" w:rsidR="00000000" w:rsidRPr="00000000">
        <w:rPr>
          <w:rFonts w:ascii="Times New Roman" w:cs="Times New Roman" w:eastAsia="Times New Roman" w:hAnsi="Times New Roman"/>
          <w:sz w:val="24"/>
          <w:szCs w:val="24"/>
          <w:rtl w:val="0"/>
        </w:rPr>
        <w:t xml:space="preserve">. За этим последовали ещё четыре заклинания, содержащие слова </w:t>
      </w:r>
      <w:r w:rsidDel="00000000" w:rsidR="00000000" w:rsidRPr="00000000">
        <w:rPr>
          <w:rFonts w:ascii="Times New Roman" w:cs="Times New Roman" w:eastAsia="Times New Roman" w:hAnsi="Times New Roman"/>
          <w:i w:val="1"/>
          <w:sz w:val="24"/>
          <w:szCs w:val="24"/>
          <w:rtl w:val="0"/>
        </w:rPr>
        <w:t xml:space="preserve">Полифлюис</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Матаморфус</w:t>
      </w:r>
      <w:r w:rsidDel="00000000" w:rsidR="00000000" w:rsidRPr="00000000">
        <w:rPr>
          <w:rFonts w:ascii="Times New Roman" w:cs="Times New Roman" w:eastAsia="Times New Roman" w:hAnsi="Times New Roman"/>
          <w:sz w:val="24"/>
          <w:szCs w:val="24"/>
          <w:rtl w:val="0"/>
        </w:rPr>
        <w:t xml:space="preserve"> — эти заклинания Гарри вежливо переждал, стоя на месте.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Никакого эффекта от заклинаний не последовало, и Северус Снейп уставился на Гарри с тёмным блеском в глазах, теперь, по видимому, вполне искренним.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требую, — тихо сказал профессор зельеварения, — чтобы вы объяснились,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могу объясниться, — вздохнул Гарри. — Ещё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слове «время»</w:t>
      </w:r>
      <w:r w:rsidDel="00000000" w:rsidR="00000000" w:rsidRPr="00000000">
        <w:rPr>
          <w:rFonts w:ascii="Times New Roman" w:cs="Times New Roman" w:eastAsia="Times New Roman" w:hAnsi="Times New Roman"/>
          <w:sz w:val="24"/>
          <w:szCs w:val="24"/>
          <w:rtl w:val="0"/>
        </w:rPr>
        <w:t xml:space="preserve"> Гарри широко раскрыл </w:t>
      </w:r>
      <w:r w:rsidDel="00000000" w:rsidR="00000000" w:rsidRPr="00000000">
        <w:rPr>
          <w:rFonts w:ascii="Times New Roman" w:cs="Times New Roman" w:eastAsia="Times New Roman" w:hAnsi="Times New Roman"/>
          <w:sz w:val="24"/>
          <w:szCs w:val="24"/>
          <w:rtl w:val="0"/>
        </w:rPr>
        <w:t xml:space="preserve">глаза</w:t>
      </w:r>
      <w:r w:rsidDel="00000000" w:rsidR="00000000" w:rsidRPr="00000000">
        <w:rPr>
          <w:rFonts w:ascii="Times New Roman" w:cs="Times New Roman" w:eastAsia="Times New Roman" w:hAnsi="Times New Roman"/>
          <w:sz w:val="24"/>
          <w:szCs w:val="24"/>
          <w:rtl w:val="0"/>
        </w:rPr>
        <w:t xml:space="preserve"> и посмотрел в упор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профессора зельеварения, пытаясь передать тому ключевую информацию. Северус Снейп замешкался.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отчаянно пытался сообразить, кто здесь кем притворяется. Поскольку профессор Квиррелл не входил в круг доверия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Северус играл роль злобного зельевара Хогвартса, которого послал сюда директор… При этом, возможно, Дамблдор его действительно сюда послал, а, возможно, и нет…. Но профессор Квиррелл то ли думал, то ли притворялся, что думает, что кому-то следует следить за профессором Снейпом… А самого Гарри направил сюда будущий Гарри, и он понятия не имеет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вообще, почему они все стоят около </w:t>
      </w:r>
      <w:r w:rsidDel="00000000" w:rsidR="00000000" w:rsidRPr="00000000">
        <w:rPr>
          <w:rFonts w:ascii="Times New Roman" w:cs="Times New Roman" w:eastAsia="Times New Roman" w:hAnsi="Times New Roman"/>
          <w:sz w:val="24"/>
          <w:szCs w:val="24"/>
          <w:rtl w:val="0"/>
        </w:rPr>
        <w:t xml:space="preserve">двери в запретный коридор </w:t>
      </w:r>
      <w:r w:rsidDel="00000000" w:rsidR="00000000" w:rsidRPr="00000000">
        <w:rPr>
          <w:rFonts w:ascii="Times New Roman" w:cs="Times New Roman" w:eastAsia="Times New Roman" w:hAnsi="Times New Roman"/>
          <w:sz w:val="24"/>
          <w:szCs w:val="24"/>
          <w:rtl w:val="0"/>
        </w:rPr>
        <w:t xml:space="preserve">директора?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тут…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Позади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Послышался приближающийся топот множества бегущих но</w:t>
      </w:r>
      <w:r w:rsidDel="00000000" w:rsidR="00000000" w:rsidRPr="00000000">
        <w:rPr>
          <w:rFonts w:ascii="Times New Roman" w:cs="Times New Roman" w:eastAsia="Times New Roman" w:hAnsi="Times New Roman"/>
          <w:sz w:val="24"/>
          <w:szCs w:val="24"/>
          <w:rtl w:val="0"/>
        </w:rPr>
        <w:t xml:space="preserve">г.</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 ткнул палочкой в направлении профессора Защиты, создав вокруг него тёмное пятно.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Муффлиато, </w:t>
      </w:r>
      <w:r w:rsidDel="00000000" w:rsidR="00000000" w:rsidRPr="00000000">
        <w:rPr>
          <w:rFonts w:ascii="Times New Roman" w:cs="Times New Roman" w:eastAsia="Times New Roman" w:hAnsi="Times New Roman"/>
          <w:sz w:val="24"/>
          <w:szCs w:val="24"/>
          <w:rtl w:val="0"/>
        </w:rPr>
        <w:t xml:space="preserve">— прошипел </w:t>
      </w:r>
      <w:r w:rsidDel="00000000" w:rsidR="00000000" w:rsidRPr="00000000">
        <w:rPr>
          <w:rFonts w:ascii="Times New Roman" w:cs="Times New Roman" w:eastAsia="Times New Roman" w:hAnsi="Times New Roman"/>
          <w:sz w:val="24"/>
          <w:szCs w:val="24"/>
          <w:rtl w:val="0"/>
        </w:rPr>
        <w:t xml:space="preserve">зельевар</w:t>
      </w:r>
      <w:r w:rsidDel="00000000" w:rsidR="00000000" w:rsidRPr="00000000">
        <w:rPr>
          <w:rFonts w:ascii="Times New Roman" w:cs="Times New Roman" w:eastAsia="Times New Roman" w:hAnsi="Times New Roman"/>
          <w:sz w:val="24"/>
          <w:szCs w:val="24"/>
          <w:rtl w:val="0"/>
        </w:rPr>
        <w:t xml:space="preserve">. — Мистер Поттер, если вы должны быть здесь, прячьтесь! Надевайте вашу мантию-невидимку! Я обязан охранять дверь, на случай, если </w:t>
      </w:r>
      <w:r w:rsidDel="00000000" w:rsidR="00000000" w:rsidRPr="00000000">
        <w:rPr>
          <w:rFonts w:ascii="Times New Roman" w:cs="Times New Roman" w:eastAsia="Times New Roman" w:hAnsi="Times New Roman"/>
          <w:sz w:val="24"/>
          <w:szCs w:val="24"/>
          <w:rtl w:val="0"/>
        </w:rPr>
        <w:t xml:space="preserve">сюда пожалует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Сегодня </w:t>
      </w:r>
      <w:r w:rsidDel="00000000" w:rsidR="00000000" w:rsidRPr="00000000">
        <w:rPr>
          <w:rFonts w:ascii="Times New Roman" w:cs="Times New Roman" w:eastAsia="Times New Roman" w:hAnsi="Times New Roman"/>
          <w:sz w:val="24"/>
          <w:szCs w:val="24"/>
          <w:rtl w:val="0"/>
        </w:rPr>
        <w:t xml:space="preserve">случилось…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происшествие</w:t>
      </w:r>
      <w:r w:rsidDel="00000000" w:rsidR="00000000" w:rsidRPr="00000000">
        <w:rPr>
          <w:rFonts w:ascii="Times New Roman" w:cs="Times New Roman" w:eastAsia="Times New Roman" w:hAnsi="Times New Roman"/>
          <w:sz w:val="24"/>
          <w:szCs w:val="24"/>
          <w:rtl w:val="0"/>
        </w:rPr>
        <w:t xml:space="preserve">, которое, как считает директор, устроено, чтобы отвлечь его…</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w:t>
      </w:r>
      <w:r w:rsidDel="00000000" w:rsidR="00000000" w:rsidRPr="00000000">
        <w:rPr>
          <w:rFonts w:ascii="Times New Roman" w:cs="Times New Roman" w:eastAsia="Times New Roman" w:hAnsi="Times New Roman"/>
          <w:sz w:val="24"/>
          <w:szCs w:val="24"/>
          <w:rtl w:val="0"/>
        </w:rPr>
        <w:t xml:space="preserve">метнулся </w:t>
      </w:r>
      <w:r w:rsidDel="00000000" w:rsidR="00000000" w:rsidRPr="00000000">
        <w:rPr>
          <w:rFonts w:ascii="Times New Roman" w:cs="Times New Roman" w:eastAsia="Times New Roman" w:hAnsi="Times New Roman"/>
          <w:sz w:val="24"/>
          <w:szCs w:val="24"/>
          <w:rtl w:val="0"/>
        </w:rPr>
        <w:t xml:space="preserve">вперёд и быстро коснулся палочкой его головы.</w:t>
      </w:r>
      <w:r w:rsidDel="00000000" w:rsidR="00000000" w:rsidRPr="00000000">
        <w:rPr>
          <w:rFonts w:ascii="Times New Roman" w:cs="Times New Roman" w:eastAsia="Times New Roman" w:hAnsi="Times New Roman"/>
          <w:sz w:val="24"/>
          <w:szCs w:val="24"/>
          <w:rtl w:val="0"/>
        </w:rPr>
        <w:t xml:space="preserve"> У Гарри появилось обычное для заклинания Разнаваждения ощущение, будто у него над головой разбили яйцо.</w:t>
      </w:r>
      <w:r w:rsidDel="00000000" w:rsidR="00000000" w:rsidRPr="00000000">
        <w:rPr>
          <w:rFonts w:ascii="Times New Roman" w:cs="Times New Roman" w:eastAsia="Times New Roman" w:hAnsi="Times New Roman"/>
          <w:sz w:val="24"/>
          <w:szCs w:val="24"/>
          <w:rtl w:val="0"/>
        </w:rPr>
        <w:t xml:space="preserve"> Руки Гарри исчезли, а за ними и всё остальное.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Тьма, окутавшая часть стены, медленно рассеялась. Снова появилась съёжившаяся фигура профессора Защиты. Тот молчал.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на цыпочках отошёл</w:t>
      </w:r>
      <w:r w:rsidDel="00000000" w:rsidR="00000000" w:rsidRPr="00000000">
        <w:rPr>
          <w:rFonts w:ascii="Times New Roman" w:cs="Times New Roman" w:eastAsia="Times New Roman" w:hAnsi="Times New Roman"/>
          <w:sz w:val="24"/>
          <w:szCs w:val="24"/>
          <w:rtl w:val="0"/>
        </w:rPr>
        <w:t xml:space="preserve"> подальше, затем развернулся и стал ждать.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Приближающаяся группа завернула за угол…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вы здесь делаете? — раздалось несколько одновременных выкриков.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Перед профессором Снейпом стояли три ученика в мантиях со слизеринской зелёной оторочкой и </w:t>
      </w:r>
      <w:r w:rsidDel="00000000" w:rsidR="00000000" w:rsidRPr="00000000">
        <w:rPr>
          <w:rFonts w:ascii="Times New Roman" w:cs="Times New Roman" w:eastAsia="Times New Roman" w:hAnsi="Times New Roman"/>
          <w:sz w:val="24"/>
          <w:szCs w:val="24"/>
          <w:rtl w:val="0"/>
        </w:rPr>
        <w:t xml:space="preserve">один </w:t>
      </w:r>
      <w:r w:rsidDel="00000000" w:rsidR="00000000" w:rsidRPr="00000000">
        <w:rPr>
          <w:rFonts w:ascii="Times New Roman" w:cs="Times New Roman" w:eastAsia="Times New Roman" w:hAnsi="Times New Roman"/>
          <w:sz w:val="24"/>
          <w:szCs w:val="24"/>
          <w:rtl w:val="0"/>
        </w:rPr>
        <w:t xml:space="preserve">— в мантии с пуффендуйской жёлтой. Теодор Нотт, Дафна Гринграсс, Сьюзен Боунс и Трейси Дэвис.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Дети, — профессор Снейп явно начал закипать, — где ваши сопровождающие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Первокурсникам разрешено передвигаться по Хогвартсу только в сопровождении учеников шестого или седьмого курса! </w:t>
      </w:r>
      <w:r w:rsidDel="00000000" w:rsidR="00000000" w:rsidRPr="00000000">
        <w:rPr>
          <w:rFonts w:ascii="Times New Roman" w:cs="Times New Roman" w:eastAsia="Times New Roman" w:hAnsi="Times New Roman"/>
          <w:sz w:val="24"/>
          <w:szCs w:val="24"/>
          <w:rtl w:val="0"/>
        </w:rPr>
        <w:t xml:space="preserve">Особенно вам!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Теодор Нотт поднял руку.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э-э-э… В Легионе Хаоса это называется </w:t>
      </w:r>
      <w:r w:rsidDel="00000000" w:rsidR="00000000" w:rsidRPr="00000000">
        <w:rPr>
          <w:rFonts w:ascii="Times New Roman" w:cs="Times New Roman" w:eastAsia="Times New Roman" w:hAnsi="Times New Roman"/>
          <w:sz w:val="24"/>
          <w:szCs w:val="24"/>
          <w:rtl w:val="0"/>
        </w:rPr>
        <w:t xml:space="preserve">улучшением</w:t>
      </w:r>
      <w:r w:rsidDel="00000000" w:rsidR="00000000" w:rsidRPr="00000000">
        <w:rPr>
          <w:rFonts w:ascii="Times New Roman" w:cs="Times New Roman" w:eastAsia="Times New Roman" w:hAnsi="Times New Roman"/>
          <w:sz w:val="24"/>
          <w:szCs w:val="24"/>
          <w:rtl w:val="0"/>
        </w:rPr>
        <w:t xml:space="preserve"> навыков командной работы.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мы вдруг поняли, что никто из нас до сих пор </w:t>
      </w:r>
      <w:r w:rsidDel="00000000" w:rsidR="00000000" w:rsidRPr="00000000">
        <w:rPr>
          <w:rFonts w:ascii="Times New Roman" w:cs="Times New Roman" w:eastAsia="Times New Roman" w:hAnsi="Times New Roman"/>
          <w:sz w:val="24"/>
          <w:szCs w:val="24"/>
          <w:rtl w:val="0"/>
        </w:rPr>
        <w:t xml:space="preserve">не успел побывать в запретном коридоре директора</w:t>
      </w:r>
      <w:r w:rsidDel="00000000" w:rsidR="00000000" w:rsidRPr="00000000">
        <w:rPr>
          <w:rFonts w:ascii="Times New Roman" w:cs="Times New Roman" w:eastAsia="Times New Roman" w:hAnsi="Times New Roman"/>
          <w:sz w:val="24"/>
          <w:szCs w:val="24"/>
          <w:rtl w:val="0"/>
        </w:rPr>
        <w:t xml:space="preserve">, а осталось довольно мало времени… И нам это разрешил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Профессор, он особенно подчеркнул, что вы не должны вмешиваться.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повернул голову в сторону стоящего на цыпочках Гарри. </w:t>
      </w:r>
      <w:r w:rsidDel="00000000" w:rsidR="00000000" w:rsidRPr="00000000">
        <w:rPr>
          <w:rFonts w:ascii="Times New Roman" w:cs="Times New Roman" w:eastAsia="Times New Roman" w:hAnsi="Times New Roman"/>
          <w:sz w:val="24"/>
          <w:szCs w:val="24"/>
          <w:rtl w:val="0"/>
        </w:rPr>
        <w:t xml:space="preserve">Его нахмуренные брови предвещали скорую бурю, а в глазах сверкала тёмная ярость.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Я?.. Может быть.</w:t>
      </w:r>
      <w:r w:rsidDel="00000000" w:rsidR="00000000" w:rsidRPr="00000000">
        <w:rPr>
          <w:rFonts w:ascii="Times New Roman" w:cs="Times New Roman" w:eastAsia="Times New Roman" w:hAnsi="Times New Roman"/>
          <w:sz w:val="24"/>
          <w:szCs w:val="24"/>
          <w:rtl w:val="0"/>
        </w:rPr>
        <w:t xml:space="preserve"> У Гарри оставался ещё один оборот Маховика, поэтому подобного развития событий исключать было нельзя.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 Гарри Поттера нет права раздавать подобные разрешения, — обманчиво спокойным тоном ответил профессор зельеварения. — Объяснитесь, живо.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серьёзно? — воскликнула Сьюзен Боунс. — Твоя уловка действительно заключалась в том, чтобы сказать профессору Снейпу, что Гарри Поттер нам это разрешил?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Девочка с Пуффендуя повернулась к профессору Снейпу и заговорила удивительно твёрдым голосом: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Профессор, это правда и это срочно. Драко Малфой пропал, и мы думаем, что он пошёл сюда…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Если мистер Малфой пропал, — сказал профессор Снейп, — </w:t>
      </w:r>
      <w:r w:rsidDel="00000000" w:rsidR="00000000" w:rsidRPr="00000000">
        <w:rPr>
          <w:rFonts w:ascii="Times New Roman" w:cs="Times New Roman" w:eastAsia="Times New Roman" w:hAnsi="Times New Roman"/>
          <w:i w:val="1"/>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об этом не известили</w:t>
      </w:r>
      <w:r w:rsidDel="00000000" w:rsidR="00000000" w:rsidRPr="00000000">
        <w:rPr>
          <w:rFonts w:ascii="Times New Roman" w:cs="Times New Roman" w:eastAsia="Times New Roman" w:hAnsi="Times New Roman"/>
          <w:i w:val="1"/>
          <w:sz w:val="24"/>
          <w:szCs w:val="24"/>
          <w:rtl w:val="0"/>
        </w:rPr>
        <w:t xml:space="preserve"> авроров?</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Потому что, потому что есть причины! — закричала Дафна Гринграсс. — Нет времени объяснять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обязаны нас пропустить!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 четвёрка идиотов, — такого едкого тона в исполнении профессора Снейпа Гарри ещё не слышал. — У вас сложилось впечатление, что это какое-то приключение? Что ж, вы ошиблись. Могу вас заверить, что мистер Малфой не проходил через эту дверь.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считаем, что у мистера Малфоя есть мантия-невидимка, — быстро ответила Сьюзен Боунс. — Вы не припомните, может, дверь открывалась без причины?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отрезал профессор. — А теперь убирайтесь.</w:t>
      </w:r>
      <w:r w:rsidDel="00000000" w:rsidR="00000000" w:rsidRPr="00000000">
        <w:rPr>
          <w:rFonts w:ascii="Times New Roman" w:cs="Times New Roman" w:eastAsia="Times New Roman" w:hAnsi="Times New Roman"/>
          <w:sz w:val="24"/>
          <w:szCs w:val="24"/>
          <w:rtl w:val="0"/>
        </w:rPr>
        <w:t xml:space="preserve"> На сегодня это место закрыто.</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запретный коридор Дамблдора! — заявила Трейси. — Сам директор сказал, чтобы сюда никто не ходил. Какое вы имеете право</w:t>
      </w:r>
      <w:r w:rsidDel="00000000" w:rsidR="00000000" w:rsidRPr="00000000">
        <w:rPr>
          <w:rFonts w:ascii="Times New Roman" w:cs="Times New Roman" w:eastAsia="Times New Roman" w:hAnsi="Times New Roman"/>
          <w:sz w:val="24"/>
          <w:szCs w:val="24"/>
          <w:rtl w:val="0"/>
        </w:rPr>
        <w:t xml:space="preserve"> запрещать то, что уже запретил директор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Мисс Дэвис, — произнёс зельевар, — вам стоит прекратить общаться с гриффиндорцами, особенно по имени Лаванда Браун. И если через минуту вы по-прежнему будете здесь, я отправлю запрос о вашем переводе в Гриффиндор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не посмеете! — взвизгнула Трейси.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сосредоточенно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нахмурилась.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Гм. Профессор Снейп, а вы случайно не открывали дверь сами, чтобы что-нибудь проверить?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замер. Затем повернулся и взялся правой рукой за металлическое кольцо…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следил за</w:t>
      </w:r>
      <w:r w:rsidDel="00000000" w:rsidR="00000000" w:rsidRPr="00000000">
        <w:rPr>
          <w:rFonts w:ascii="Times New Roman" w:cs="Times New Roman" w:eastAsia="Times New Roman" w:hAnsi="Times New Roman"/>
          <w:sz w:val="24"/>
          <w:szCs w:val="24"/>
          <w:rtl w:val="0"/>
        </w:rPr>
        <w:t xml:space="preserve"> правой рукой Снейпа</w:t>
      </w:r>
      <w:r w:rsidDel="00000000" w:rsidR="00000000" w:rsidRPr="00000000">
        <w:rPr>
          <w:rFonts w:ascii="Times New Roman" w:cs="Times New Roman" w:eastAsia="Times New Roman" w:hAnsi="Times New Roman"/>
          <w:sz w:val="24"/>
          <w:szCs w:val="24"/>
          <w:rtl w:val="0"/>
        </w:rPr>
        <w:t xml:space="preserve">, поэтому не обратил внимание на движение </w:t>
      </w:r>
      <w:r w:rsidDel="00000000" w:rsidR="00000000" w:rsidRPr="00000000">
        <w:rPr>
          <w:rFonts w:ascii="Times New Roman" w:cs="Times New Roman" w:eastAsia="Times New Roman" w:hAnsi="Times New Roman"/>
          <w:sz w:val="24"/>
          <w:szCs w:val="24"/>
          <w:rtl w:val="0"/>
        </w:rPr>
        <w:t xml:space="preserve">его левой руки</w:t>
      </w:r>
      <w:r w:rsidDel="00000000" w:rsidR="00000000" w:rsidRPr="00000000">
        <w:rPr>
          <w:rFonts w:ascii="Times New Roman" w:cs="Times New Roman" w:eastAsia="Times New Roman" w:hAnsi="Times New Roman"/>
          <w:sz w:val="24"/>
          <w:szCs w:val="24"/>
          <w:rtl w:val="0"/>
        </w:rPr>
        <w:t xml:space="preserve">, пока не раздался внезапный вскрик.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Вообще-то, нет, — ответил профессор Снейп, держа</w:t>
      </w:r>
      <w:r w:rsidDel="00000000" w:rsidR="00000000" w:rsidRPr="00000000">
        <w:rPr>
          <w:rFonts w:ascii="Times New Roman" w:cs="Times New Roman" w:eastAsia="Times New Roman" w:hAnsi="Times New Roman"/>
          <w:sz w:val="24"/>
          <w:szCs w:val="24"/>
          <w:rtl w:val="0"/>
        </w:rPr>
        <w:t xml:space="preserve"> за воротник хватающую</w:t>
      </w:r>
      <w:r w:rsidDel="00000000" w:rsidR="00000000" w:rsidRPr="00000000">
        <w:rPr>
          <w:rFonts w:ascii="Times New Roman" w:cs="Times New Roman" w:eastAsia="Times New Roman" w:hAnsi="Times New Roman"/>
          <w:sz w:val="24"/>
          <w:szCs w:val="24"/>
          <w:rtl w:val="0"/>
        </w:rPr>
        <w:t xml:space="preserve"> воздух голову Драко Малфоя. Остальная часть Драко по-прежнему была скрыта мантией-невидимкой. — Впрочем, прекрасная попытка.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вскрикнули Трейси и Дафна.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ударила себя по лбу.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Просто не могу поверить, что я на это купилась.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Итак, мистер Малфой, — тихо произнёс профессор Снейп. — Вы подговорили ваших друзей разыграть эту сценку… просто в надежде пройти через эту дверь? И зачем же?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Думаю, мы можем ему доверять… — сказал Теодор Нотт. — Мистер Малфой, нам следует доверять ему, это тот самый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который</w:t>
      </w:r>
      <w:r w:rsidDel="00000000" w:rsidR="00000000" w:rsidRPr="00000000">
        <w:rPr>
          <w:rFonts w:ascii="Times New Roman" w:cs="Times New Roman" w:eastAsia="Times New Roman" w:hAnsi="Times New Roman"/>
          <w:sz w:val="24"/>
          <w:szCs w:val="24"/>
          <w:rtl w:val="0"/>
        </w:rPr>
        <w:t xml:space="preserve"> всегда встанет на нашу сторону!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 заорал Драко, которого по-прежнему держал за воротник профессор Снейп. — Не смей! Ничего не говори!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должны рискнуть! — завопил Теодор. — Профессор Снейп, мистер Малфой наконец разгадал, что происходило весь этот год и 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 пытается отнять Философский Камень у Николаса Фламеля! Потому что Дамблдор </w:t>
      </w:r>
      <w:r w:rsidDel="00000000" w:rsidR="00000000" w:rsidRPr="00000000">
        <w:rPr>
          <w:rFonts w:ascii="Times New Roman" w:cs="Times New Roman" w:eastAsia="Times New Roman" w:hAnsi="Times New Roman"/>
          <w:sz w:val="24"/>
          <w:szCs w:val="24"/>
          <w:rtl w:val="0"/>
        </w:rPr>
        <w:t xml:space="preserve">думает, что никто не должен быть бессмертным</w:t>
      </w:r>
      <w:r w:rsidDel="00000000" w:rsidR="00000000" w:rsidRPr="00000000">
        <w:rPr>
          <w:rFonts w:ascii="Times New Roman" w:cs="Times New Roman" w:eastAsia="Times New Roman" w:hAnsi="Times New Roman"/>
          <w:sz w:val="24"/>
          <w:szCs w:val="24"/>
          <w:rtl w:val="0"/>
        </w:rPr>
        <w:t xml:space="preserve">! Поэтому Дамблор попытался убедить Фламеля, что Тёмный Лорд возвращается и ему нужен Камень, чтобы</w:t>
      </w:r>
      <w:r w:rsidDel="00000000" w:rsidR="00000000" w:rsidRPr="00000000">
        <w:rPr>
          <w:rFonts w:ascii="Times New Roman" w:cs="Times New Roman" w:eastAsia="Times New Roman" w:hAnsi="Times New Roman"/>
          <w:sz w:val="24"/>
          <w:szCs w:val="24"/>
          <w:rtl w:val="0"/>
        </w:rPr>
        <w:t xml:space="preserve"> возродиться</w:t>
      </w:r>
      <w:r w:rsidDel="00000000" w:rsidR="00000000" w:rsidRPr="00000000">
        <w:rPr>
          <w:rFonts w:ascii="Times New Roman" w:cs="Times New Roman" w:eastAsia="Times New Roman" w:hAnsi="Times New Roman"/>
          <w:sz w:val="24"/>
          <w:szCs w:val="24"/>
          <w:rtl w:val="0"/>
        </w:rPr>
        <w:t xml:space="preserve">, и попросил Фламеля отдать Камень. Но Фламель вместо этого положил Камень в магическое зеркало, которое спрятано там внизу, и Дамблдор ищет способ, как его достать, и скоро он за ним придёт, и мы должны добыть Камень первыми! Дамблдор станет совершенно всемогущим, если он получит Философский Камень!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воскликнула Трейси. — Раньше ты говорил </w:t>
      </w:r>
      <w:r w:rsidDel="00000000" w:rsidR="00000000" w:rsidRPr="00000000">
        <w:rPr>
          <w:rFonts w:ascii="Times New Roman" w:cs="Times New Roman" w:eastAsia="Times New Roman" w:hAnsi="Times New Roman"/>
          <w:sz w:val="24"/>
          <w:szCs w:val="24"/>
          <w:rtl w:val="0"/>
        </w:rPr>
        <w:t xml:space="preserve">по-другому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 Дафна выглядела испуганно</w:t>
      </w:r>
      <w:r w:rsidDel="00000000" w:rsidR="00000000" w:rsidRPr="00000000">
        <w:rPr>
          <w:rFonts w:ascii="Times New Roman" w:cs="Times New Roman" w:eastAsia="Times New Roman" w:hAnsi="Times New Roman"/>
          <w:sz w:val="24"/>
          <w:szCs w:val="24"/>
          <w:rtl w:val="0"/>
        </w:rPr>
        <w:t xml:space="preserve">й, но</w:t>
      </w:r>
      <w:r w:rsidDel="00000000" w:rsidR="00000000" w:rsidRPr="00000000">
        <w:rPr>
          <w:rFonts w:ascii="Times New Roman" w:cs="Times New Roman" w:eastAsia="Times New Roman" w:hAnsi="Times New Roman"/>
          <w:sz w:val="24"/>
          <w:szCs w:val="24"/>
          <w:rtl w:val="0"/>
        </w:rPr>
        <w:t xml:space="preserve"> решительной</w:t>
      </w:r>
      <w:r w:rsidDel="00000000" w:rsidR="00000000" w:rsidRPr="00000000">
        <w:rPr>
          <w:rFonts w:ascii="Times New Roman" w:cs="Times New Roman" w:eastAsia="Times New Roman" w:hAnsi="Times New Roman"/>
          <w:sz w:val="24"/>
          <w:szCs w:val="24"/>
          <w:rtl w:val="0"/>
        </w:rPr>
        <w:t xml:space="preserve">. — Это </w:t>
      </w:r>
      <w:commentRangeStart w:id="2"/>
      <w:r w:rsidDel="00000000" w:rsidR="00000000" w:rsidRPr="00000000">
        <w:rPr>
          <w:rFonts w:ascii="Times New Roman" w:cs="Times New Roman" w:eastAsia="Times New Roman" w:hAnsi="Times New Roman"/>
          <w:sz w:val="24"/>
          <w:szCs w:val="24"/>
          <w:rtl w:val="0"/>
        </w:rPr>
        <w:t xml:space="preserve">неважно</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Профессор Снейп, пожалуйста, вы обязаны мне поверить. Я просмотрела книги, которые брала в библиотеке Гермиона. Перед тем как кто-то её убил, она </w:t>
      </w:r>
      <w:r w:rsidDel="00000000" w:rsidR="00000000" w:rsidRPr="00000000">
        <w:rPr>
          <w:rFonts w:ascii="Times New Roman" w:cs="Times New Roman" w:eastAsia="Times New Roman" w:hAnsi="Times New Roman"/>
          <w:sz w:val="24"/>
          <w:szCs w:val="24"/>
          <w:rtl w:val="0"/>
        </w:rPr>
        <w:t xml:space="preserve">собирала информацию</w:t>
      </w:r>
      <w:r w:rsidDel="00000000" w:rsidR="00000000" w:rsidRPr="00000000">
        <w:rPr>
          <w:rFonts w:ascii="Times New Roman" w:cs="Times New Roman" w:eastAsia="Times New Roman" w:hAnsi="Times New Roman"/>
          <w:sz w:val="24"/>
          <w:szCs w:val="24"/>
          <w:rtl w:val="0"/>
        </w:rPr>
        <w:t xml:space="preserve"> о Философском Камне. В её заметках сказан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если камень будет в зеркале слишком долго, может случиться что-то опасное. Мы должны немедленно </w:t>
      </w:r>
      <w:r w:rsidDel="00000000" w:rsidR="00000000" w:rsidRPr="00000000">
        <w:rPr>
          <w:rFonts w:ascii="Times New Roman" w:cs="Times New Roman" w:eastAsia="Times New Roman" w:hAnsi="Times New Roman"/>
          <w:sz w:val="24"/>
          <w:szCs w:val="24"/>
          <w:rtl w:val="0"/>
        </w:rPr>
        <w:t xml:space="preserve">вынести </w:t>
      </w:r>
      <w:r w:rsidDel="00000000" w:rsidR="00000000" w:rsidRPr="00000000">
        <w:rPr>
          <w:rFonts w:ascii="Times New Roman" w:cs="Times New Roman" w:eastAsia="Times New Roman" w:hAnsi="Times New Roman"/>
          <w:sz w:val="24"/>
          <w:szCs w:val="24"/>
          <w:rtl w:val="0"/>
        </w:rPr>
        <w:t xml:space="preserve">его из замка.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закрыла лицо руками.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с ними. Я просто пришла, чтобы предотвратить какой-нибудь ещё больший идиотизм.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смотрел на Теодора Нотта и его спутников. Затем он повернул голову к Драко Малфою.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Малфой, — протянул зельевар. — Как </w:t>
      </w:r>
      <w:r w:rsidDel="00000000" w:rsidR="00000000" w:rsidRPr="00000000">
        <w:rPr>
          <w:rFonts w:ascii="Times New Roman" w:cs="Times New Roman" w:eastAsia="Times New Roman" w:hAnsi="Times New Roman"/>
          <w:sz w:val="24"/>
          <w:szCs w:val="24"/>
          <w:rtl w:val="0"/>
        </w:rPr>
        <w:t xml:space="preserve">вам удалось</w:t>
      </w:r>
      <w:r w:rsidDel="00000000" w:rsidR="00000000" w:rsidRPr="00000000">
        <w:rPr>
          <w:rFonts w:ascii="Times New Roman" w:cs="Times New Roman" w:eastAsia="Times New Roman" w:hAnsi="Times New Roman"/>
          <w:sz w:val="24"/>
          <w:szCs w:val="24"/>
          <w:rtl w:val="0"/>
        </w:rPr>
        <w:t xml:space="preserve"> раскрыть план Дамблдора?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сделал выводы из свидетельств! — воскликнула парящая голова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повернулся обратно к Теодору Нотту.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вы намере</w:t>
      </w:r>
      <w:r w:rsidDel="00000000" w:rsidR="00000000" w:rsidRPr="00000000">
        <w:rPr>
          <w:rFonts w:ascii="Times New Roman" w:cs="Times New Roman" w:eastAsia="Times New Roman" w:hAnsi="Times New Roman"/>
          <w:sz w:val="24"/>
          <w:szCs w:val="24"/>
          <w:rtl w:val="0"/>
        </w:rPr>
        <w:t xml:space="preserve">вались достать этот Камень из волшебного зеркала, если это якобы не смог сделать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Дамблдор? Отвечайте немедленно!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заберём зеркало целиком и отошлём его Фламелю, — сказал Теодор. — Мы же не хотим забрать Камень себе, нам просто нужно помешать Дамблдору его похитить.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кивнул, словно что-то подтверждая, и посмотрел на остальных учеников.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Скажите, не замечал ли кто-нибудь из вас, что</w:t>
      </w:r>
      <w:r w:rsidDel="00000000" w:rsidR="00000000" w:rsidRPr="00000000">
        <w:rPr>
          <w:rFonts w:ascii="Times New Roman" w:cs="Times New Roman" w:eastAsia="Times New Roman" w:hAnsi="Times New Roman"/>
          <w:sz w:val="24"/>
          <w:szCs w:val="24"/>
          <w:rtl w:val="0"/>
        </w:rPr>
        <w:t xml:space="preserve"> кто-то другой</w:t>
      </w:r>
      <w:r w:rsidDel="00000000" w:rsidR="00000000" w:rsidRPr="00000000">
        <w:rPr>
          <w:rFonts w:ascii="Times New Roman" w:cs="Times New Roman" w:eastAsia="Times New Roman" w:hAnsi="Times New Roman"/>
          <w:sz w:val="24"/>
          <w:szCs w:val="24"/>
          <w:rtl w:val="0"/>
        </w:rPr>
        <w:t xml:space="preserve"> ведёт себя необычно? Особенно, если этот кто-то владеет неким необычным предметом или способен использовать заклинания, неизвестные первокурсникам? — палочка, зажатая в правой руке профессора Снейпа, теперь указывала на Сьюзен Боунс. — Мисс Боунс, я вижу, что мисс Гринграсс и мисс Дэвис стараются не смотреть в вашу сторону. Если этому есть нормальное объяснение, с вашей стороны будет мудро изложить его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Лицо Сьюзен Боунс не изменилось, но её волосы стали </w:t>
      </w:r>
      <w:r w:rsidDel="00000000" w:rsidR="00000000" w:rsidRPr="00000000">
        <w:rPr>
          <w:rFonts w:ascii="Times New Roman" w:cs="Times New Roman" w:eastAsia="Times New Roman" w:hAnsi="Times New Roman"/>
          <w:sz w:val="24"/>
          <w:szCs w:val="24"/>
          <w:rtl w:val="0"/>
        </w:rPr>
        <w:t xml:space="preserve">ярко-красными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Думаю, не имеет смысла молчать об этом и дальше. Всё равно послезавтра я заканчиваю школу.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Двойные ведьмы заканчивают школу аж на шесть лет раньше? — воскликнула Трейси Дэвис. — Это нечестно!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Боунс — двойная ведьма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вскричал Теодор.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она — Нимфадора Тонкс, метаморфомаг, — заметил профессор Снейп. — Принимать облик другого ученика — это серьёзное нарушение правил, как вам прекрасно известно, мисс Тонкс. Ещё не поздно исключить вас из Хогвартса — всего за два дня до выпуска, что будет ужасной трагедией — с вашей точки зрения, конечно. Мне же кажется, что это будет</w:t>
      </w:r>
      <w:r w:rsidDel="00000000" w:rsidR="00000000" w:rsidRPr="00000000">
        <w:rPr>
          <w:rFonts w:ascii="Times New Roman" w:cs="Times New Roman" w:eastAsia="Times New Roman" w:hAnsi="Times New Roman"/>
          <w:sz w:val="24"/>
          <w:szCs w:val="24"/>
          <w:rtl w:val="0"/>
        </w:rPr>
        <w:t xml:space="preserve"> очень весело</w:t>
      </w:r>
      <w:r w:rsidDel="00000000" w:rsidR="00000000" w:rsidRPr="00000000">
        <w:rPr>
          <w:rFonts w:ascii="Times New Roman" w:cs="Times New Roman" w:eastAsia="Times New Roman" w:hAnsi="Times New Roman"/>
          <w:sz w:val="24"/>
          <w:szCs w:val="24"/>
          <w:rtl w:val="0"/>
        </w:rPr>
        <w:t xml:space="preserve">. А теперь объясните, что именно вы здесь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многое объясняет, — пробормотала Дафна Гринграсс. — Гм, а настоящая Сьюзен Боунс существует, или Дом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угасает </w:t>
      </w:r>
      <w:r w:rsidDel="00000000" w:rsidR="00000000" w:rsidRPr="00000000">
        <w:rPr>
          <w:rFonts w:ascii="Times New Roman" w:cs="Times New Roman" w:eastAsia="Times New Roman" w:hAnsi="Times New Roman"/>
          <w:sz w:val="24"/>
          <w:szCs w:val="24"/>
          <w:rtl w:val="0"/>
        </w:rPr>
        <w:t xml:space="preserve">и поэтому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втайне…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Красноволосая Сьюзен Боунс </w:t>
      </w:r>
      <w:r w:rsidDel="00000000" w:rsidR="00000000" w:rsidRPr="00000000">
        <w:rPr>
          <w:rFonts w:ascii="Times New Roman" w:cs="Times New Roman" w:eastAsia="Times New Roman" w:hAnsi="Times New Roman"/>
          <w:sz w:val="24"/>
          <w:szCs w:val="24"/>
          <w:rtl w:val="0"/>
        </w:rPr>
        <w:t xml:space="preserve">закрыла лицо ладонью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 мисс Гринграсс, настоящая Сьюзен Боунс существует. Она просто посылает меня, когда вы все собираетесь влез</w:t>
      </w:r>
      <w:r w:rsidDel="00000000" w:rsidR="00000000" w:rsidRPr="00000000">
        <w:rPr>
          <w:rFonts w:ascii="Times New Roman" w:cs="Times New Roman" w:eastAsia="Times New Roman" w:hAnsi="Times New Roman"/>
          <w:sz w:val="24"/>
          <w:szCs w:val="24"/>
          <w:rtl w:val="0"/>
        </w:rPr>
        <w:t xml:space="preserve">ть в </w:t>
      </w:r>
      <w:r w:rsidDel="00000000" w:rsidR="00000000" w:rsidRPr="00000000">
        <w:rPr>
          <w:rFonts w:ascii="Times New Roman" w:cs="Times New Roman" w:eastAsia="Times New Roman" w:hAnsi="Times New Roman"/>
          <w:sz w:val="24"/>
          <w:szCs w:val="24"/>
          <w:rtl w:val="0"/>
        </w:rPr>
        <w:t xml:space="preserve">абсурдно большое</w:t>
      </w:r>
      <w:r w:rsidDel="00000000" w:rsidR="00000000" w:rsidRPr="00000000">
        <w:rPr>
          <w:rFonts w:ascii="Times New Roman" w:cs="Times New Roman" w:eastAsia="Times New Roman" w:hAnsi="Times New Roman"/>
          <w:sz w:val="24"/>
          <w:szCs w:val="24"/>
          <w:rtl w:val="0"/>
        </w:rPr>
        <w:t xml:space="preserve"> количество</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еприятностей. Профессор Снейп, я здесь, потому что Драко Малфой пропал, а вот они настаивали, что нужно его искать, а не звать авроров. </w:t>
      </w:r>
      <w:r w:rsidDel="00000000" w:rsidR="00000000" w:rsidRPr="00000000">
        <w:rPr>
          <w:rFonts w:ascii="Times New Roman" w:cs="Times New Roman" w:eastAsia="Times New Roman" w:hAnsi="Times New Roman"/>
          <w:sz w:val="24"/>
          <w:szCs w:val="24"/>
          <w:rtl w:val="0"/>
        </w:rPr>
        <w:t xml:space="preserve">Настоящая мисс Боунс заявила, что нет времени объяснять причины, и теперь я понимаю, что это были какие-нибудь глупости</w:t>
      </w:r>
      <w:r w:rsidDel="00000000" w:rsidR="00000000" w:rsidRPr="00000000">
        <w:rPr>
          <w:rFonts w:ascii="Times New Roman" w:cs="Times New Roman" w:eastAsia="Times New Roman" w:hAnsi="Times New Roman"/>
          <w:sz w:val="24"/>
          <w:szCs w:val="24"/>
          <w:rtl w:val="0"/>
        </w:rPr>
        <w:t xml:space="preserve">. Но младшие ученики не должны ходить одни, их должны постоянно сопровождать ученики шестого или седьмого курсов. Теперь мы нашли Драко Малфоя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можем уйти. Пожалуйста? Пока всё это не стало ещё более нелепым?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 имя Мерлина, что здесь происходит?!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Ага, — протянул профессор Снейп. Он по-прежнему стоял рядом со съёжившейся фигурой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 Защиты. Одна его рука направляла палочку на </w:t>
      </w:r>
      <w:r w:rsidDel="00000000" w:rsidR="00000000" w:rsidRPr="00000000">
        <w:rPr>
          <w:rFonts w:ascii="Times New Roman" w:cs="Times New Roman" w:eastAsia="Times New Roman" w:hAnsi="Times New Roman"/>
          <w:sz w:val="24"/>
          <w:szCs w:val="24"/>
          <w:rtl w:val="0"/>
        </w:rPr>
        <w:t xml:space="preserve">красноволосую </w:t>
      </w:r>
      <w:r w:rsidDel="00000000" w:rsidR="00000000" w:rsidRPr="00000000">
        <w:rPr>
          <w:rFonts w:ascii="Times New Roman" w:cs="Times New Roman" w:eastAsia="Times New Roman" w:hAnsi="Times New Roman"/>
          <w:sz w:val="24"/>
          <w:szCs w:val="24"/>
          <w:rtl w:val="0"/>
        </w:rPr>
        <w:t xml:space="preserve">Сьюзен Боунс, другая всё </w:t>
      </w:r>
      <w:r w:rsidDel="00000000" w:rsidR="00000000" w:rsidRPr="00000000">
        <w:rPr>
          <w:rFonts w:ascii="Times New Roman" w:cs="Times New Roman" w:eastAsia="Times New Roman" w:hAnsi="Times New Roman"/>
          <w:sz w:val="24"/>
          <w:szCs w:val="24"/>
          <w:rtl w:val="0"/>
        </w:rPr>
        <w:t xml:space="preserve">так же</w:t>
      </w:r>
      <w:r w:rsidDel="00000000" w:rsidR="00000000" w:rsidRPr="00000000">
        <w:rPr>
          <w:rFonts w:ascii="Times New Roman" w:cs="Times New Roman" w:eastAsia="Times New Roman" w:hAnsi="Times New Roman"/>
          <w:sz w:val="24"/>
          <w:szCs w:val="24"/>
          <w:rtl w:val="0"/>
        </w:rPr>
        <w:t xml:space="preserve"> сжимала воротник чуть ниже висящей в воздухе головы Драко Малфоя. — Профессор Спраут, как я понимаю.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не то, чем каж</w:t>
      </w:r>
      <w:r w:rsidDel="00000000" w:rsidR="00000000" w:rsidRPr="00000000">
        <w:rPr>
          <w:rFonts w:ascii="Times New Roman" w:cs="Times New Roman" w:eastAsia="Times New Roman" w:hAnsi="Times New Roman"/>
          <w:sz w:val="24"/>
          <w:szCs w:val="24"/>
          <w:rtl w:val="0"/>
        </w:rPr>
        <w:t xml:space="preserve">ется, — вылезла вперёд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Из-за угла выскочила низенькая коренастая фигура профессора травоведения. Она уже успела выхватить палочку, хотя и не направляла её ни на кого конкретно.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даже не хочу думать</w:t>
      </w:r>
      <w:r w:rsidDel="00000000" w:rsidR="00000000" w:rsidRPr="00000000">
        <w:rPr>
          <w:rFonts w:ascii="Times New Roman" w:cs="Times New Roman" w:eastAsia="Times New Roman" w:hAnsi="Times New Roman"/>
          <w:sz w:val="24"/>
          <w:szCs w:val="24"/>
          <w:rtl w:val="0"/>
        </w:rPr>
        <w:t xml:space="preserve">, чем это кажется! Вы все, опустите палочки, живо! Включая вас, профессор!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Отвлекающий манёвр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совершенно ясно это понял. Он оставался невидимым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вмешивался, но всё, что он видел, было не тем, что </w:t>
      </w:r>
      <w:r w:rsidDel="00000000" w:rsidR="00000000" w:rsidRPr="00000000">
        <w:rPr>
          <w:rFonts w:ascii="Times New Roman" w:cs="Times New Roman" w:eastAsia="Times New Roman" w:hAnsi="Times New Roman"/>
          <w:sz w:val="24"/>
          <w:szCs w:val="24"/>
          <w:rtl w:val="0"/>
        </w:rPr>
        <w:t xml:space="preserve">происходило</w:t>
      </w:r>
      <w:r w:rsidDel="00000000" w:rsidR="00000000" w:rsidRPr="00000000">
        <w:rPr>
          <w:rFonts w:ascii="Times New Roman" w:cs="Times New Roman" w:eastAsia="Times New Roman" w:hAnsi="Times New Roman"/>
          <w:i w:val="1"/>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 это была не настоящая история, всё это кто-то подстроил. Появление проф</w:t>
      </w:r>
      <w:r w:rsidDel="00000000" w:rsidR="00000000" w:rsidRPr="00000000">
        <w:rPr>
          <w:rFonts w:ascii="Times New Roman" w:cs="Times New Roman" w:eastAsia="Times New Roman" w:hAnsi="Times New Roman"/>
          <w:sz w:val="24"/>
          <w:szCs w:val="24"/>
          <w:rtl w:val="0"/>
        </w:rPr>
        <w:t xml:space="preserve">ессора Спраут</w:t>
      </w:r>
      <w:r w:rsidDel="00000000" w:rsidR="00000000" w:rsidRPr="00000000">
        <w:rPr>
          <w:rFonts w:ascii="Times New Roman" w:cs="Times New Roman" w:eastAsia="Times New Roman" w:hAnsi="Times New Roman"/>
          <w:sz w:val="24"/>
          <w:szCs w:val="24"/>
          <w:rtl w:val="0"/>
        </w:rPr>
        <w:t xml:space="preserve"> развеяло остатки доверия к </w:t>
      </w:r>
      <w:r w:rsidDel="00000000" w:rsidR="00000000" w:rsidRPr="00000000">
        <w:rPr>
          <w:rFonts w:ascii="Times New Roman" w:cs="Times New Roman" w:eastAsia="Times New Roman" w:hAnsi="Times New Roman"/>
          <w:sz w:val="24"/>
          <w:szCs w:val="24"/>
          <w:rtl w:val="0"/>
        </w:rPr>
        <w:t xml:space="preserve">происходящему, </w:t>
      </w:r>
      <w:r w:rsidDel="00000000" w:rsidR="00000000" w:rsidRPr="00000000">
        <w:rPr>
          <w:rFonts w:ascii="Times New Roman" w:cs="Times New Roman" w:eastAsia="Times New Roman" w:hAnsi="Times New Roman"/>
          <w:sz w:val="24"/>
          <w:szCs w:val="24"/>
          <w:rtl w:val="0"/>
        </w:rPr>
        <w:t xml:space="preserve">подобные совпадения не происходят просто ради комедийности момента</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о-то умышленно создаёт весь этот хаос, но зачем?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искренне надеялся, что он не вернулся назад во времени и не подстроил всё это, потому что происходящее было очень похоже на то, что сделал бы он сам.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опустил палочку и отпустил Драко Малфоя.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Профессор Спраут, — протянул зельевар, — я здесь, потому что директор приказал мне охранять эту дверь. Всех остальных здесь быть не должно, и я прошу вас проследить, чтобы они отсюда убрались.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Милая история,</w:t>
      </w:r>
      <w:r w:rsidDel="00000000" w:rsidR="00000000" w:rsidRPr="00000000">
        <w:rPr>
          <w:rFonts w:ascii="Times New Roman" w:cs="Times New Roman" w:eastAsia="Times New Roman" w:hAnsi="Times New Roman"/>
          <w:sz w:val="24"/>
          <w:szCs w:val="24"/>
          <w:rtl w:val="0"/>
        </w:rPr>
        <w:t xml:space="preserve"> — отрезала профессор Спраут. — Зачем бы Дамблдору ставить охранять дверь в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парк развлечений именно вас?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похоже, что он хотел держать учеников подальше от </w:t>
      </w:r>
      <w:r w:rsidDel="00000000" w:rsidR="00000000" w:rsidRPr="00000000">
        <w:rPr>
          <w:rFonts w:ascii="Times New Roman" w:cs="Times New Roman" w:eastAsia="Times New Roman" w:hAnsi="Times New Roman"/>
          <w:sz w:val="24"/>
          <w:szCs w:val="24"/>
          <w:rtl w:val="0"/>
        </w:rPr>
        <w:t xml:space="preserve">него</w:t>
      </w:r>
      <w:r w:rsidDel="00000000" w:rsidR="00000000" w:rsidRPr="00000000">
        <w:rPr>
          <w:rFonts w:ascii="Times New Roman" w:cs="Times New Roman" w:eastAsia="Times New Roman" w:hAnsi="Times New Roman"/>
          <w:sz w:val="24"/>
          <w:szCs w:val="24"/>
          <w:rtl w:val="0"/>
        </w:rPr>
        <w:t xml:space="preserve">, о нет, они должны пойти туда и застрять в </w:t>
      </w:r>
      <w:r w:rsidDel="00000000" w:rsidR="00000000" w:rsidRPr="00000000">
        <w:rPr>
          <w:rFonts w:ascii="Times New Roman" w:cs="Times New Roman" w:eastAsia="Times New Roman" w:hAnsi="Times New Roman"/>
          <w:i w:val="1"/>
          <w:sz w:val="24"/>
          <w:szCs w:val="24"/>
          <w:rtl w:val="0"/>
        </w:rPr>
        <w:t xml:space="preserve">моих </w:t>
      </w:r>
      <w:r w:rsidDel="00000000" w:rsidR="00000000" w:rsidRPr="00000000">
        <w:rPr>
          <w:rFonts w:ascii="Times New Roman" w:cs="Times New Roman" w:eastAsia="Times New Roman" w:hAnsi="Times New Roman"/>
          <w:sz w:val="24"/>
          <w:szCs w:val="24"/>
          <w:rtl w:val="0"/>
        </w:rPr>
        <w:t xml:space="preserve">Дьявольских силках! Сьюзен, девочка, у тебя ведь есть зеркало для связи? Позови авроров.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Наблюдающий Гарри мысленно кивнул. </w:t>
      </w:r>
      <w:r w:rsidDel="00000000" w:rsidR="00000000" w:rsidRPr="00000000">
        <w:rPr>
          <w:rFonts w:ascii="Times New Roman" w:cs="Times New Roman" w:eastAsia="Times New Roman" w:hAnsi="Times New Roman"/>
          <w:sz w:val="24"/>
          <w:szCs w:val="24"/>
          <w:rtl w:val="0"/>
        </w:rPr>
        <w:t xml:space="preserve">Это имело смысл</w:t>
      </w:r>
      <w:r w:rsidDel="00000000" w:rsidR="00000000" w:rsidRPr="00000000">
        <w:rPr>
          <w:rFonts w:ascii="Times New Roman" w:cs="Times New Roman" w:eastAsia="Times New Roman" w:hAnsi="Times New Roman"/>
          <w:sz w:val="24"/>
          <w:szCs w:val="24"/>
          <w:rtl w:val="0"/>
        </w:rPr>
        <w:t xml:space="preserve">. Авроры заберут всех без исключения присутствующих</w:t>
      </w:r>
      <w:r w:rsidDel="00000000" w:rsidR="00000000" w:rsidRPr="00000000">
        <w:rPr>
          <w:rFonts w:ascii="Times New Roman" w:cs="Times New Roman" w:eastAsia="Times New Roman" w:hAnsi="Times New Roman"/>
          <w:sz w:val="24"/>
          <w:szCs w:val="24"/>
          <w:rtl w:val="0"/>
        </w:rPr>
        <w:t xml:space="preserve"> из</w:t>
      </w:r>
      <w:r w:rsidDel="00000000" w:rsidR="00000000" w:rsidRPr="00000000">
        <w:rPr>
          <w:rFonts w:ascii="Times New Roman" w:cs="Times New Roman" w:eastAsia="Times New Roman" w:hAnsi="Times New Roman"/>
          <w:sz w:val="24"/>
          <w:szCs w:val="24"/>
          <w:rtl w:val="0"/>
        </w:rPr>
        <w:t xml:space="preserve"> этой ужасно запутанной ситуации, и после этого дверь останется без охраны.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что после этого следует делать Гарри? Идти</w:t>
      </w:r>
      <w:r w:rsidDel="00000000" w:rsidR="00000000" w:rsidRPr="00000000">
        <w:rPr>
          <w:rFonts w:ascii="Times New Roman" w:cs="Times New Roman" w:eastAsia="Times New Roman" w:hAnsi="Times New Roman"/>
          <w:sz w:val="24"/>
          <w:szCs w:val="24"/>
          <w:rtl w:val="0"/>
        </w:rPr>
        <w:t xml:space="preserve"> в запретный коридор </w:t>
      </w:r>
      <w:r w:rsidDel="00000000" w:rsidR="00000000" w:rsidRPr="00000000">
        <w:rPr>
          <w:rFonts w:ascii="Times New Roman" w:cs="Times New Roman" w:eastAsia="Times New Roman" w:hAnsi="Times New Roman"/>
          <w:sz w:val="24"/>
          <w:szCs w:val="24"/>
          <w:rtl w:val="0"/>
        </w:rPr>
        <w:t xml:space="preserve">самому? Или посмотреть, кто сюда придёт, когда уйдут остальные?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Громкий прерывистый кашель привлёк все взгляды к лежащему </w:t>
      </w:r>
      <w:r w:rsidDel="00000000" w:rsidR="00000000" w:rsidRPr="00000000">
        <w:rPr>
          <w:rFonts w:ascii="Times New Roman" w:cs="Times New Roman" w:eastAsia="Times New Roman" w:hAnsi="Times New Roman"/>
          <w:sz w:val="24"/>
          <w:szCs w:val="24"/>
          <w:rtl w:val="0"/>
        </w:rPr>
        <w:t xml:space="preserve">профессору</w:t>
      </w:r>
      <w:r w:rsidDel="00000000" w:rsidR="00000000" w:rsidRPr="00000000">
        <w:rPr>
          <w:rFonts w:ascii="Times New Roman" w:cs="Times New Roman" w:eastAsia="Times New Roman" w:hAnsi="Times New Roman"/>
          <w:sz w:val="24"/>
          <w:szCs w:val="24"/>
          <w:rtl w:val="0"/>
        </w:rPr>
        <w:t xml:space="preserve"> Защиты.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Снейп… слушайте… — прохрипел профессор Квиррелл. — Почему… Спраут… здесь….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Зельевар посмотрел вниз.</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Изменение памяти… подразумевает…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 профессор Защиты опять закашлялся.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Головоломка в голове у Гарри наконец сложилась, и его охватило смятение. Все её кусочки он уже не раз обдумывал, и очередное повторение сделало картину ужасно правдоподобной.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Кто-то изменил память Гермионе, чтобы она поверила, что </w:t>
      </w:r>
      <w:r w:rsidDel="00000000" w:rsidR="00000000" w:rsidRPr="00000000">
        <w:rPr>
          <w:rFonts w:ascii="Times New Roman" w:cs="Times New Roman" w:eastAsia="Times New Roman" w:hAnsi="Times New Roman"/>
          <w:sz w:val="24"/>
          <w:szCs w:val="24"/>
          <w:rtl w:val="0"/>
        </w:rPr>
        <w:t xml:space="preserve">пыталась </w:t>
      </w:r>
      <w:r w:rsidDel="00000000" w:rsidR="00000000" w:rsidRPr="00000000">
        <w:rPr>
          <w:rFonts w:ascii="Times New Roman" w:cs="Times New Roman" w:eastAsia="Times New Roman" w:hAnsi="Times New Roman"/>
          <w:sz w:val="24"/>
          <w:szCs w:val="24"/>
          <w:rtl w:val="0"/>
        </w:rPr>
        <w:t xml:space="preserve">убить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Только профессор Хогвартса мог это сделать, не подняв тревоги.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Поэтому настоящему</w:t>
      </w:r>
      <w:r w:rsidDel="00000000" w:rsidR="00000000" w:rsidRPr="00000000">
        <w:rPr>
          <w:rFonts w:ascii="Times New Roman" w:cs="Times New Roman" w:eastAsia="Times New Roman" w:hAnsi="Times New Roman"/>
          <w:sz w:val="24"/>
          <w:szCs w:val="24"/>
          <w:rtl w:val="0"/>
        </w:rPr>
        <w:t xml:space="preserve"> злоумышленнику</w:t>
      </w:r>
      <w:r w:rsidDel="00000000" w:rsidR="00000000" w:rsidRPr="00000000">
        <w:rPr>
          <w:rFonts w:ascii="Times New Roman" w:cs="Times New Roman" w:eastAsia="Times New Roman" w:hAnsi="Times New Roman"/>
          <w:sz w:val="24"/>
          <w:szCs w:val="24"/>
          <w:rtl w:val="0"/>
        </w:rPr>
        <w:t xml:space="preserve"> нужно было всего лишь </w:t>
      </w:r>
      <w:r w:rsidDel="00000000" w:rsidR="00000000" w:rsidRPr="00000000">
        <w:rPr>
          <w:rFonts w:ascii="Times New Roman" w:cs="Times New Roman" w:eastAsia="Times New Roman" w:hAnsi="Times New Roman"/>
          <w:sz w:val="24"/>
          <w:szCs w:val="24"/>
          <w:rtl w:val="0"/>
        </w:rPr>
        <w:t xml:space="preserve">использовать </w:t>
      </w:r>
      <w:r w:rsidDel="00000000" w:rsidR="00000000" w:rsidRPr="00000000">
        <w:rPr>
          <w:rFonts w:ascii="Times New Roman" w:cs="Times New Roman" w:eastAsia="Times New Roman" w:hAnsi="Times New Roman"/>
          <w:sz w:val="24"/>
          <w:szCs w:val="24"/>
          <w:rtl w:val="0"/>
        </w:rPr>
        <w:t xml:space="preserve">легилименцию или Империус </w:t>
      </w:r>
      <w:r w:rsidDel="00000000" w:rsidR="00000000" w:rsidRPr="00000000">
        <w:rPr>
          <w:rFonts w:ascii="Times New Roman" w:cs="Times New Roman" w:eastAsia="Times New Roman" w:hAnsi="Times New Roman"/>
          <w:sz w:val="24"/>
          <w:szCs w:val="24"/>
          <w:rtl w:val="0"/>
        </w:rPr>
        <w:t xml:space="preserve">на профессоре Хогвартса.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декан Пуффендуя была последним человеком, </w:t>
      </w:r>
      <w:r w:rsidDel="00000000" w:rsidR="00000000" w:rsidRPr="00000000">
        <w:rPr>
          <w:rFonts w:ascii="Times New Roman" w:cs="Times New Roman" w:eastAsia="Times New Roman" w:hAnsi="Times New Roman"/>
          <w:sz w:val="24"/>
          <w:szCs w:val="24"/>
          <w:rtl w:val="0"/>
        </w:rPr>
        <w:t xml:space="preserve">которого могли заподозрить.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Спраут вскинула палочку.</w:t>
      </w:r>
      <w:r w:rsidDel="00000000" w:rsidR="00000000" w:rsidRPr="00000000">
        <w:rPr>
          <w:rFonts w:ascii="Times New Roman" w:cs="Times New Roman" w:eastAsia="Times New Roman" w:hAnsi="Times New Roman"/>
          <w:sz w:val="24"/>
          <w:szCs w:val="24"/>
          <w:rtl w:val="0"/>
        </w:rPr>
        <w:t xml:space="preserve"> Снейп успел поднять голову и </w:t>
      </w:r>
      <w:r w:rsidDel="00000000" w:rsidR="00000000" w:rsidRPr="00000000">
        <w:rPr>
          <w:rFonts w:ascii="Times New Roman" w:cs="Times New Roman" w:eastAsia="Times New Roman" w:hAnsi="Times New Roman"/>
          <w:sz w:val="24"/>
          <w:szCs w:val="24"/>
          <w:rtl w:val="0"/>
        </w:rPr>
        <w:t xml:space="preserve">без сло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создал полупрозрачную стену перед собой. Но сгусток магии, слетевший с палочки профессора Спраут, был тёмно-коричневого цвета, и у Гарри появилось ощущение ужасной опасности. </w:t>
      </w:r>
      <w:r w:rsidDel="00000000" w:rsidR="00000000" w:rsidRPr="00000000">
        <w:rPr>
          <w:rFonts w:ascii="Times New Roman" w:cs="Times New Roman" w:eastAsia="Times New Roman" w:hAnsi="Times New Roman"/>
          <w:sz w:val="24"/>
          <w:szCs w:val="24"/>
          <w:rtl w:val="0"/>
        </w:rPr>
        <w:t xml:space="preserve">Щит Северуса, казалось, исчез ещё до того, как его коснулся этот коричневый сгусток</w:t>
      </w:r>
      <w:r w:rsidDel="00000000" w:rsidR="00000000" w:rsidRPr="00000000">
        <w:rPr>
          <w:rFonts w:ascii="Times New Roman" w:cs="Times New Roman" w:eastAsia="Times New Roman" w:hAnsi="Times New Roman"/>
          <w:sz w:val="24"/>
          <w:szCs w:val="24"/>
          <w:rtl w:val="0"/>
        </w:rPr>
        <w:t xml:space="preserve">. Зельевар попытался увернуться, но заклинание попало ему в правую руку. Профессор Снейп сдавленно вскрикнул, </w:t>
      </w:r>
      <w:r w:rsidDel="00000000" w:rsidR="00000000" w:rsidRPr="00000000">
        <w:rPr>
          <w:rFonts w:ascii="Times New Roman" w:cs="Times New Roman" w:eastAsia="Times New Roman" w:hAnsi="Times New Roman"/>
          <w:sz w:val="24"/>
          <w:szCs w:val="24"/>
          <w:rtl w:val="0"/>
        </w:rPr>
        <w:t xml:space="preserve">его рука судорожно дёрнулась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 выронил палочку.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Следующий сгусток с палочки Спраут был такого же ярко-красного цвета, как и Оглушающее проклятие, но светился ярче и летел гораздо быстрее. На Гарри опять нахлынуло чувство тревоги. Заклинание швырнуло профессора зельеварения на дверь, после чего он рухнул на пол и больше не двигался.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 этому времени розововолосая Сьюзен Боунс окружила себя ячеистой синей дымкой и начала стрелять проклятиями в профессора Спраут. Профессор Спраут не обращала на них внимания — она вызывала лианы, которые опутали младших учеников, попытавшихся сбежать. Всех, кроме Драко Малфоя, который опять исчез под своей мантией-невидимкой.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Не-Сьюзен-Боунс перестала кидаться проклятьями. Она чуть опустила палочку, сделала глубокий вдох и громко выкрикнула заклинание, и в щит, окружающий профессора Спраут, начали вгрызаться светящиеся золотые черви. С пустым выражением лица профессор травоведения повернулась к не-Сьюзен. Позади неё в воздух поднялась ещё одна порция лиан. Эти были тёмно-зелёного цвета и, судя по всему, имели собственные 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Поттер шепнул пустому на вид воздуху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Атакуй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Спраут. </w:t>
      </w:r>
      <w:r w:rsidDel="00000000" w:rsidR="00000000" w:rsidRPr="00000000">
        <w:rPr>
          <w:rFonts w:ascii="Times New Roman" w:cs="Times New Roman" w:eastAsia="Times New Roman" w:hAnsi="Times New Roman"/>
          <w:sz w:val="24"/>
          <w:szCs w:val="24"/>
          <w:rtl w:val="0"/>
        </w:rPr>
        <w:t xml:space="preserve">Помоги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Не убивай.</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 мой лорд, — шепнул в ответ Лесат Лестрейндж, укрытый Мантией Невидимости, после чего ринулся в бой.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посмотрел на свои руки и неприятно удивился, обнаружив, что заклинание Разнаваждения на нём уже не столь совершенно, как раньше. </w:t>
      </w:r>
      <w:r w:rsidDel="00000000" w:rsidR="00000000" w:rsidRPr="00000000">
        <w:rPr>
          <w:rFonts w:ascii="Times New Roman" w:cs="Times New Roman" w:eastAsia="Times New Roman" w:hAnsi="Times New Roman"/>
          <w:sz w:val="24"/>
          <w:szCs w:val="24"/>
          <w:rtl w:val="0"/>
        </w:rPr>
        <w:t xml:space="preserve">При каждом движении Гарри можно было заметить искажения в воздухе…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медленно попятился назад и нырнул за угол</w:t>
      </w:r>
      <w:r w:rsidDel="00000000" w:rsidR="00000000" w:rsidRPr="00000000">
        <w:rPr>
          <w:rFonts w:ascii="Times New Roman" w:cs="Times New Roman" w:eastAsia="Times New Roman" w:hAnsi="Times New Roman"/>
          <w:sz w:val="24"/>
          <w:szCs w:val="24"/>
          <w:rtl w:val="0"/>
        </w:rPr>
        <w:t xml:space="preserve">, зате</w:t>
      </w:r>
      <w:r w:rsidDel="00000000" w:rsidR="00000000" w:rsidRPr="00000000">
        <w:rPr>
          <w:rFonts w:ascii="Times New Roman" w:cs="Times New Roman" w:eastAsia="Times New Roman" w:hAnsi="Times New Roman"/>
          <w:sz w:val="24"/>
          <w:szCs w:val="24"/>
          <w:rtl w:val="0"/>
        </w:rPr>
        <w:t xml:space="preserve">м в</w:t>
      </w:r>
      <w:r w:rsidDel="00000000" w:rsidR="00000000" w:rsidRPr="00000000">
        <w:rPr>
          <w:rFonts w:ascii="Times New Roman" w:cs="Times New Roman" w:eastAsia="Times New Roman" w:hAnsi="Times New Roman"/>
          <w:sz w:val="24"/>
          <w:szCs w:val="24"/>
          <w:rtl w:val="0"/>
        </w:rPr>
        <w:t xml:space="preserve">ытащил своё зеркало для связи… </w:t>
      </w:r>
      <w:r w:rsidDel="00000000" w:rsidR="00000000" w:rsidRPr="00000000">
        <w:rPr>
          <w:rFonts w:ascii="Times New Roman" w:cs="Times New Roman" w:eastAsia="Times New Roman" w:hAnsi="Times New Roman"/>
          <w:sz w:val="24"/>
          <w:szCs w:val="24"/>
          <w:rtl w:val="0"/>
        </w:rPr>
        <w:t xml:space="preserve">которое оказалось пустым и заблокированным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конечно. Гарри пролевитировал зеркало так, чтобы он мог смотреть за угол и наблюдать за этим… отвлекающим манёвром? </w:t>
      </w:r>
      <w:r w:rsidDel="00000000" w:rsidR="00000000" w:rsidRPr="00000000">
        <w:rPr>
          <w:rFonts w:ascii="Times New Roman" w:cs="Times New Roman" w:eastAsia="Times New Roman" w:hAnsi="Times New Roman"/>
          <w:i w:val="1"/>
          <w:sz w:val="24"/>
          <w:szCs w:val="24"/>
          <w:rtl w:val="0"/>
        </w:rPr>
        <w:t xml:space="preserve">Что происходит, почему?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Спраут и фигурка Сьюзен Боунс двигались </w:t>
      </w:r>
      <w:r w:rsidDel="00000000" w:rsidR="00000000" w:rsidRPr="00000000">
        <w:rPr>
          <w:rFonts w:ascii="Times New Roman" w:cs="Times New Roman" w:eastAsia="Times New Roman" w:hAnsi="Times New Roman"/>
          <w:sz w:val="24"/>
          <w:szCs w:val="24"/>
          <w:rtl w:val="0"/>
        </w:rPr>
        <w:t xml:space="preserve">в дуэльном танце среди листьев и вспышек света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Неожиданно откуда-то из пустого воздуха яркой зеленью полыхнуло заклинание </w:t>
      </w:r>
      <w:commentRangeStart w:id="3"/>
      <w:r w:rsidDel="00000000" w:rsidR="00000000" w:rsidRPr="00000000">
        <w:rPr>
          <w:rFonts w:ascii="Times New Roman" w:cs="Times New Roman" w:eastAsia="Times New Roman" w:hAnsi="Times New Roman"/>
          <w:sz w:val="24"/>
          <w:szCs w:val="24"/>
          <w:rtl w:val="0"/>
        </w:rPr>
        <w:t xml:space="preserve">Пронзающего Бура</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и наполовину про</w:t>
      </w:r>
      <w:r w:rsidDel="00000000" w:rsidR="00000000" w:rsidRPr="00000000">
        <w:rPr>
          <w:rFonts w:ascii="Times New Roman" w:cs="Times New Roman" w:eastAsia="Times New Roman" w:hAnsi="Times New Roman"/>
          <w:sz w:val="24"/>
          <w:szCs w:val="24"/>
          <w:rtl w:val="0"/>
        </w:rPr>
        <w:t xml:space="preserve">грызло </w:t>
      </w:r>
      <w:r w:rsidDel="00000000" w:rsidR="00000000" w:rsidRPr="00000000">
        <w:rPr>
          <w:rFonts w:ascii="Times New Roman" w:cs="Times New Roman" w:eastAsia="Times New Roman" w:hAnsi="Times New Roman"/>
          <w:sz w:val="24"/>
          <w:szCs w:val="24"/>
          <w:rtl w:val="0"/>
        </w:rPr>
        <w:t xml:space="preserve">внешний слой щитов профессора Спраут. </w:t>
      </w:r>
      <w:r w:rsidDel="00000000" w:rsidR="00000000" w:rsidRPr="00000000">
        <w:rPr>
          <w:rFonts w:ascii="Times New Roman" w:cs="Times New Roman" w:eastAsia="Times New Roman" w:hAnsi="Times New Roman"/>
          <w:sz w:val="24"/>
          <w:szCs w:val="24"/>
          <w:rtl w:val="0"/>
        </w:rPr>
        <w:t xml:space="preserve">Та развернулась и выпустила </w:t>
      </w:r>
      <w:r w:rsidDel="00000000" w:rsidR="00000000" w:rsidRPr="00000000">
        <w:rPr>
          <w:rFonts w:ascii="Times New Roman" w:cs="Times New Roman" w:eastAsia="Times New Roman" w:hAnsi="Times New Roman"/>
          <w:sz w:val="24"/>
          <w:szCs w:val="24"/>
          <w:rtl w:val="0"/>
        </w:rPr>
        <w:t xml:space="preserve">широкий жёлтый всполох </w:t>
      </w:r>
      <w:r w:rsidDel="00000000" w:rsidR="00000000" w:rsidRPr="00000000">
        <w:rPr>
          <w:rFonts w:ascii="Times New Roman" w:cs="Times New Roman" w:eastAsia="Times New Roman" w:hAnsi="Times New Roman"/>
          <w:sz w:val="24"/>
          <w:szCs w:val="24"/>
          <w:rtl w:val="0"/>
        </w:rPr>
        <w:t xml:space="preserve">в то место, откуда появилось заклинание, но, судя по всему, никого не задела.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Жёлтые всполохи, синие грани, тёмно-зелёные растения-лианы и кружащиеся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пурпурные лепестки…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Спраут начала выстреливать во все стороны дуги тёмно-красных проклятий, одно из них задело что-то в воздухе. </w:t>
      </w:r>
      <w:r w:rsidDel="00000000" w:rsidR="00000000" w:rsidRPr="00000000">
        <w:rPr>
          <w:rFonts w:ascii="Times New Roman" w:cs="Times New Roman" w:eastAsia="Times New Roman" w:hAnsi="Times New Roman"/>
          <w:sz w:val="24"/>
          <w:szCs w:val="24"/>
          <w:rtl w:val="0"/>
        </w:rPr>
        <w:t xml:space="preserve">Несмотря на Мантию Невидимости можно было заметить, как проклятие чем-то поглотилось и погасло. Лесат — по-прежнему невидимый — рухнул на пол.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это дало время не-Сьюзен-Боунс. Она выпрямилась, перевела дыхание и что-то громко выкрикнула. На Гарри в очередной раз накатил ужас. Яркая белая искра прошила повреждённые щиты и растительную броню профессора Спраут и сбила её с ног.</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Не-Сьюзен-Боунс упала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колени, тяжело дыша, её мантия липла к телу от пота.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Она оглядела лежащие вокруг тела оглушённых и обвитых лианами.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это было, — сказала не-Сьюзан. — Что. Что.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Никто не ответил. Жертвы лиан не двигались, но было видно, что, по крайней мере, они дышали.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Малфой… — хватая ртом воздух произнесла розововолосая Сьюзен. — Драко Малфой, ты где? Ты тут? Вызо</w:t>
      </w:r>
      <w:r w:rsidDel="00000000" w:rsidR="00000000" w:rsidRPr="00000000">
        <w:rPr>
          <w:rFonts w:ascii="Times New Roman" w:cs="Times New Roman" w:eastAsia="Times New Roman" w:hAnsi="Times New Roman"/>
          <w:sz w:val="24"/>
          <w:szCs w:val="24"/>
          <w:rtl w:val="0"/>
        </w:rPr>
        <w:t xml:space="preserve">ви наконец ав</w:t>
      </w:r>
      <w:r w:rsidDel="00000000" w:rsidR="00000000" w:rsidRPr="00000000">
        <w:rPr>
          <w:rFonts w:ascii="Times New Roman" w:cs="Times New Roman" w:eastAsia="Times New Roman" w:hAnsi="Times New Roman"/>
          <w:sz w:val="24"/>
          <w:szCs w:val="24"/>
          <w:rtl w:val="0"/>
        </w:rPr>
        <w:t xml:space="preserve">роров! </w:t>
      </w:r>
      <w:r w:rsidDel="00000000" w:rsidR="00000000" w:rsidRPr="00000000">
        <w:rPr>
          <w:rFonts w:ascii="Times New Roman" w:cs="Times New Roman" w:eastAsia="Times New Roman" w:hAnsi="Times New Roman"/>
          <w:sz w:val="24"/>
          <w:szCs w:val="24"/>
          <w:rtl w:val="0"/>
        </w:rPr>
        <w:t xml:space="preserve">Мерлин</w:t>
      </w:r>
      <w:r w:rsidDel="00000000" w:rsidR="00000000" w:rsidRPr="00000000">
        <w:rPr>
          <w:rFonts w:ascii="Times New Roman" w:cs="Times New Roman" w:eastAsia="Times New Roman" w:hAnsi="Times New Roman"/>
          <w:sz w:val="24"/>
          <w:szCs w:val="24"/>
          <w:rtl w:val="0"/>
        </w:rPr>
        <w:t xml:space="preserve"> побери… </w:t>
      </w:r>
      <w:r w:rsidDel="00000000" w:rsidR="00000000" w:rsidRPr="00000000">
        <w:rPr>
          <w:rFonts w:ascii="Times New Roman" w:cs="Times New Roman" w:eastAsia="Times New Roman" w:hAnsi="Times New Roman"/>
          <w:i w:val="1"/>
          <w:sz w:val="24"/>
          <w:szCs w:val="24"/>
          <w:rtl w:val="0"/>
        </w:rPr>
        <w:t xml:space="preserve">Хоменум Ревелио!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обнаружил, что снова стал видимым. И одновременно он заметил в зеркале наполовину </w:t>
      </w:r>
      <w:r w:rsidDel="00000000" w:rsidR="00000000" w:rsidRPr="00000000">
        <w:rPr>
          <w:rFonts w:ascii="Times New Roman" w:cs="Times New Roman" w:eastAsia="Times New Roman" w:hAnsi="Times New Roman"/>
          <w:sz w:val="24"/>
          <w:szCs w:val="24"/>
          <w:rtl w:val="0"/>
        </w:rPr>
        <w:t xml:space="preserve">скрытую</w:t>
      </w:r>
      <w:r w:rsidDel="00000000" w:rsidR="00000000" w:rsidRPr="00000000">
        <w:rPr>
          <w:rFonts w:ascii="Times New Roman" w:cs="Times New Roman" w:eastAsia="Times New Roman" w:hAnsi="Times New Roman"/>
          <w:sz w:val="24"/>
          <w:szCs w:val="24"/>
          <w:rtl w:val="0"/>
        </w:rPr>
        <w:t xml:space="preserve"> мерцающей мантией фигуру Драко Малфоя за спиной у не-Сьюзен. Малфой направил палочку в прореху в окружающей девочку синей дымке.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озарило. Мысли двигались слишком медленно и в то же время слишком быстро. Он </w:t>
      </w:r>
      <w:r w:rsidDel="00000000" w:rsidR="00000000" w:rsidRPr="00000000">
        <w:rPr>
          <w:rFonts w:ascii="Times New Roman" w:cs="Times New Roman" w:eastAsia="Times New Roman" w:hAnsi="Times New Roman"/>
          <w:sz w:val="24"/>
          <w:szCs w:val="24"/>
          <w:rtl w:val="0"/>
        </w:rPr>
        <w:t xml:space="preserve">открыл рот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чтобы выкрикнуть предупреждение…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пасайся созвездия.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Существ</w:t>
      </w:r>
      <w:r w:rsidDel="00000000" w:rsidR="00000000" w:rsidRPr="00000000">
        <w:rPr>
          <w:rFonts w:ascii="Times New Roman" w:cs="Times New Roman" w:eastAsia="Times New Roman" w:hAnsi="Times New Roman"/>
          <w:sz w:val="24"/>
          <w:szCs w:val="24"/>
          <w:rtl w:val="0"/>
        </w:rPr>
        <w:t xml:space="preserve">ует созвездие Дракона.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можно контролировать профессора, то можно контролировать и ученика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Пригнись! — кри</w:t>
      </w:r>
      <w:r w:rsidDel="00000000" w:rsidR="00000000" w:rsidRPr="00000000">
        <w:rPr>
          <w:rFonts w:ascii="Times New Roman" w:cs="Times New Roman" w:eastAsia="Times New Roman" w:hAnsi="Times New Roman"/>
          <w:sz w:val="24"/>
          <w:szCs w:val="24"/>
          <w:rtl w:val="0"/>
        </w:rPr>
        <w:t xml:space="preserve">кнул Гарри</w:t>
      </w:r>
      <w:r w:rsidDel="00000000" w:rsidR="00000000" w:rsidRPr="00000000">
        <w:rPr>
          <w:rFonts w:ascii="Times New Roman" w:cs="Times New Roman" w:eastAsia="Times New Roman" w:hAnsi="Times New Roman"/>
          <w:sz w:val="24"/>
          <w:szCs w:val="24"/>
          <w:rtl w:val="0"/>
        </w:rPr>
        <w:t xml:space="preserve">, но опоздал.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густок красного света почти в упор ударил в затылок не-Сьюз</w:t>
      </w:r>
      <w:r w:rsidDel="00000000" w:rsidR="00000000" w:rsidRPr="00000000">
        <w:rPr>
          <w:rFonts w:ascii="Times New Roman" w:cs="Times New Roman" w:eastAsia="Times New Roman" w:hAnsi="Times New Roman"/>
          <w:sz w:val="24"/>
          <w:szCs w:val="24"/>
          <w:rtl w:val="0"/>
        </w:rPr>
        <w:t xml:space="preserve">ен и швырнул </w:t>
      </w:r>
      <w:r w:rsidDel="00000000" w:rsidR="00000000" w:rsidRPr="00000000">
        <w:rPr>
          <w:rFonts w:ascii="Times New Roman" w:cs="Times New Roman" w:eastAsia="Times New Roman" w:hAnsi="Times New Roman"/>
          <w:sz w:val="24"/>
          <w:szCs w:val="24"/>
          <w:rtl w:val="0"/>
        </w:rPr>
        <w:t xml:space="preserve">её на пол.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вышел из-за угла и выпалил: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 Сомниум Сомниум Сомниум Сомниум Сомниум.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Мерцающая фигура Драко Малфоя рухнула.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перевёл дыхание, а затем сказал: «</w:t>
      </w:r>
      <w:r w:rsidDel="00000000" w:rsidR="00000000" w:rsidRPr="00000000">
        <w:rPr>
          <w:rFonts w:ascii="Times New Roman" w:cs="Times New Roman" w:eastAsia="Times New Roman" w:hAnsi="Times New Roman"/>
          <w:i w:val="1"/>
          <w:sz w:val="24"/>
          <w:szCs w:val="24"/>
          <w:rtl w:val="0"/>
        </w:rPr>
        <w:t xml:space="preserve">Ступефай!»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убедился, что</w:t>
      </w:r>
      <w:r w:rsidDel="00000000" w:rsidR="00000000" w:rsidRPr="00000000">
        <w:rPr>
          <w:rFonts w:ascii="Times New Roman" w:cs="Times New Roman" w:eastAsia="Times New Roman" w:hAnsi="Times New Roman"/>
          <w:sz w:val="24"/>
          <w:szCs w:val="24"/>
          <w:rtl w:val="0"/>
        </w:rPr>
        <w:t xml:space="preserve"> Оглушающее проклятие действительно попало в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(Никогда нельзя точно сказать, попало ли усыпляющее проклятие в цель. Гарри насмотрелся достаточно фильмов ужасов </w:t>
      </w:r>
      <w:r w:rsidDel="00000000" w:rsidR="00000000" w:rsidRPr="00000000">
        <w:rPr>
          <w:rFonts w:ascii="Times New Roman" w:cs="Times New Roman" w:eastAsia="Times New Roman" w:hAnsi="Times New Roman"/>
          <w:sz w:val="24"/>
          <w:szCs w:val="24"/>
          <w:rtl w:val="0"/>
        </w:rPr>
        <w:t xml:space="preserve">— а ещё была памятная история с Солнечным Отрядом, — </w:t>
      </w:r>
      <w:r w:rsidDel="00000000" w:rsidR="00000000" w:rsidRPr="00000000">
        <w:rPr>
          <w:rFonts w:ascii="Times New Roman" w:cs="Times New Roman" w:eastAsia="Times New Roman" w:hAnsi="Times New Roman"/>
          <w:sz w:val="24"/>
          <w:szCs w:val="24"/>
          <w:rtl w:val="0"/>
        </w:rPr>
        <w:t xml:space="preserve">чтобы больше никогда не допускать эту ошибку.)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Немного подумав, Гарри выпустил </w:t>
      </w:r>
      <w:r w:rsidDel="00000000" w:rsidR="00000000" w:rsidRPr="00000000">
        <w:rPr>
          <w:rFonts w:ascii="Times New Roman" w:cs="Times New Roman" w:eastAsia="Times New Roman" w:hAnsi="Times New Roman"/>
          <w:sz w:val="24"/>
          <w:szCs w:val="24"/>
          <w:rtl w:val="0"/>
        </w:rPr>
        <w:t xml:space="preserve">ещё одно Оглушающее проклятие и в профессора Спраут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Сжимая палочку, Гарри смотрел на лежащие тела и тяжело дышал. У него не осталось магии, чтобы отправить патронуса с сообщением Дамблдору, а ведь он совершенно обязан был об этом подумать сразу же, когда всё это началось. Гарри потянулся к </w:t>
      </w:r>
      <w:commentRangeStart w:id="4"/>
      <w:r w:rsidDel="00000000" w:rsidR="00000000" w:rsidRPr="00000000">
        <w:rPr>
          <w:rFonts w:ascii="Times New Roman" w:cs="Times New Roman" w:eastAsia="Times New Roman" w:hAnsi="Times New Roman"/>
          <w:sz w:val="24"/>
          <w:szCs w:val="24"/>
          <w:rtl w:val="0"/>
        </w:rPr>
        <w:t xml:space="preserve">обронённому</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зеркалу, чтобы проверить, не заработало ли оно.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потом он засомневался.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Записка из будущего просила избегать авроров, и Гарри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знал, что вообще происходит.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Съёжившийся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w:t>
      </w:r>
      <w:r w:rsidDel="00000000" w:rsidR="00000000" w:rsidRPr="00000000">
        <w:rPr>
          <w:rFonts w:ascii="Times New Roman" w:cs="Times New Roman" w:eastAsia="Times New Roman" w:hAnsi="Times New Roman"/>
          <w:sz w:val="24"/>
          <w:szCs w:val="24"/>
          <w:rtl w:val="0"/>
        </w:rPr>
        <w:t xml:space="preserve"> мучительно закашлялся, вытянул руку и, опираясь на стену, медленно поднял</w:t>
      </w:r>
      <w:del w:author="Yuliy L" w:id="1" w:date="2016-02-22T18:37:41Z">
        <w:r w:rsidDel="00000000" w:rsidR="00000000" w:rsidRPr="00000000">
          <w:rPr>
            <w:rFonts w:ascii="Times New Roman" w:cs="Times New Roman" w:eastAsia="Times New Roman" w:hAnsi="Times New Roman"/>
            <w:sz w:val="24"/>
            <w:szCs w:val="24"/>
            <w:rtl w:val="0"/>
          </w:rPr>
          <w:delText xml:space="preserve">а</w:delText>
        </w:r>
      </w:del>
      <w:r w:rsidDel="00000000" w:rsidR="00000000" w:rsidRPr="00000000">
        <w:rPr>
          <w:rFonts w:ascii="Times New Roman" w:cs="Times New Roman" w:eastAsia="Times New Roman" w:hAnsi="Times New Roman"/>
          <w:sz w:val="24"/>
          <w:szCs w:val="24"/>
          <w:rtl w:val="0"/>
        </w:rPr>
        <w:t xml:space="preserve">с</w:t>
      </w:r>
      <w:ins w:author="Yuliy L" w:id="2" w:date="2016-02-22T18:37:51Z">
        <w:commentRangeStart w:id="5"/>
        <w:r w:rsidDel="00000000" w:rsidR="00000000" w:rsidRPr="00000000">
          <w:rPr>
            <w:rFonts w:ascii="Times New Roman" w:cs="Times New Roman" w:eastAsia="Times New Roman" w:hAnsi="Times New Roman"/>
            <w:sz w:val="24"/>
            <w:szCs w:val="24"/>
            <w:rtl w:val="0"/>
          </w:rPr>
          <w:t xml:space="preserve">я</w:t>
        </w:r>
      </w:ins>
      <w:del w:author="Yuliy L" w:id="2" w:date="2016-02-22T18:37:51Z">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delText xml:space="preserve">ь</w:delText>
        </w:r>
      </w:del>
      <w:r w:rsidDel="00000000" w:rsidR="00000000" w:rsidRPr="00000000">
        <w:rPr>
          <w:rFonts w:ascii="Times New Roman" w:cs="Times New Roman" w:eastAsia="Times New Roman" w:hAnsi="Times New Roman"/>
          <w:sz w:val="24"/>
          <w:szCs w:val="24"/>
          <w:rtl w:val="0"/>
        </w:rPr>
        <w:t xml:space="preserve"> на ноги.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прохрипел профессор Квиррелл. — Гарри, ты здесь?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Впервые профессор назвал его по имени.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здесь, — сказал Гарри.</w:t>
      </w:r>
      <w:r w:rsidDel="00000000" w:rsidR="00000000" w:rsidRPr="00000000">
        <w:rPr>
          <w:rFonts w:ascii="Times New Roman" w:cs="Times New Roman" w:eastAsia="Times New Roman" w:hAnsi="Times New Roman"/>
          <w:sz w:val="24"/>
          <w:szCs w:val="24"/>
          <w:rtl w:val="0"/>
        </w:rPr>
        <w:t xml:space="preserve"> Без какого-либо вмешательства сознания</w:t>
      </w:r>
      <w:r w:rsidDel="00000000" w:rsidR="00000000" w:rsidRPr="00000000">
        <w:rPr>
          <w:rFonts w:ascii="Times New Roman" w:cs="Times New Roman" w:eastAsia="Times New Roman" w:hAnsi="Times New Roman"/>
          <w:sz w:val="24"/>
          <w:szCs w:val="24"/>
          <w:rtl w:val="0"/>
        </w:rPr>
        <w:t xml:space="preserve"> его ноги двинулись вперёд.</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Пожалуйста, — сказал профессор. — Пожалуйста, у меня… мало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Пожалуйста, помоги мне добраться... до зеркала… помоги… достать</w:t>
      </w:r>
      <w:r w:rsidDel="00000000" w:rsidR="00000000" w:rsidRPr="00000000">
        <w:rPr>
          <w:rFonts w:ascii="Times New Roman" w:cs="Times New Roman" w:eastAsia="Times New Roman" w:hAnsi="Times New Roman"/>
          <w:sz w:val="24"/>
          <w:szCs w:val="24"/>
          <w:rtl w:val="0"/>
        </w:rPr>
        <w:t xml:space="preserve"> Камень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Философский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 уточнил Гарри. Он оглянулся на лежащие тела, но больше не мог разглядеть Драко, заклинание, снимающее невидимость, развеялось. — Вы думаете, мистер Нотт прав? </w:t>
      </w:r>
      <w:r w:rsidDel="00000000" w:rsidR="00000000" w:rsidRPr="00000000">
        <w:rPr>
          <w:rFonts w:ascii="Times New Roman" w:cs="Times New Roman" w:eastAsia="Times New Roman" w:hAnsi="Times New Roman"/>
          <w:sz w:val="24"/>
          <w:szCs w:val="24"/>
          <w:rtl w:val="0"/>
        </w:rPr>
        <w:t xml:space="preserve">По-моему, Дамблдор не стал бы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 Дамблдор, —</w:t>
      </w:r>
      <w:r w:rsidDel="00000000" w:rsidR="00000000" w:rsidRPr="00000000">
        <w:rPr>
          <w:rFonts w:ascii="Times New Roman" w:cs="Times New Roman" w:eastAsia="Times New Roman" w:hAnsi="Times New Roman"/>
          <w:sz w:val="24"/>
          <w:szCs w:val="24"/>
          <w:rtl w:val="0"/>
        </w:rPr>
        <w:t xml:space="preserve"> выдохнул </w:t>
      </w:r>
      <w:r w:rsidDel="00000000" w:rsidR="00000000" w:rsidRPr="00000000">
        <w:rPr>
          <w:rFonts w:ascii="Times New Roman" w:cs="Times New Roman" w:eastAsia="Times New Roman" w:hAnsi="Times New Roman"/>
          <w:sz w:val="24"/>
          <w:szCs w:val="24"/>
          <w:rtl w:val="0"/>
        </w:rPr>
        <w:t xml:space="preserve">профессор Квиррелл. — Потому что…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Понимаю, — сказал Гарри. Ес</w:t>
      </w:r>
      <w:r w:rsidDel="00000000" w:rsidR="00000000" w:rsidRPr="00000000">
        <w:rPr>
          <w:rFonts w:ascii="Times New Roman" w:cs="Times New Roman" w:eastAsia="Times New Roman" w:hAnsi="Times New Roman"/>
          <w:sz w:val="24"/>
          <w:szCs w:val="24"/>
          <w:rtl w:val="0"/>
        </w:rPr>
        <w:t xml:space="preserve">ли бы за </w:t>
      </w:r>
      <w:r w:rsidDel="00000000" w:rsidR="00000000" w:rsidRPr="00000000">
        <w:rPr>
          <w:rFonts w:ascii="Times New Roman" w:cs="Times New Roman" w:eastAsia="Times New Roman" w:hAnsi="Times New Roman"/>
          <w:sz w:val="24"/>
          <w:szCs w:val="24"/>
          <w:rtl w:val="0"/>
        </w:rPr>
        <w:t xml:space="preserve">всем этим стоял Дамблдор, ему был</w:t>
      </w:r>
      <w:r w:rsidDel="00000000" w:rsidR="00000000" w:rsidRPr="00000000">
        <w:rPr>
          <w:rFonts w:ascii="Times New Roman" w:cs="Times New Roman" w:eastAsia="Times New Roman" w:hAnsi="Times New Roman"/>
          <w:sz w:val="24"/>
          <w:szCs w:val="24"/>
          <w:rtl w:val="0"/>
        </w:rPr>
        <w:t xml:space="preserve">о бы со</w:t>
      </w:r>
      <w:r w:rsidDel="00000000" w:rsidR="00000000" w:rsidRPr="00000000">
        <w:rPr>
          <w:rFonts w:ascii="Times New Roman" w:cs="Times New Roman" w:eastAsia="Times New Roman" w:hAnsi="Times New Roman"/>
          <w:sz w:val="24"/>
          <w:szCs w:val="24"/>
          <w:rtl w:val="0"/>
        </w:rPr>
        <w:t xml:space="preserve">вершенно ни к чему брать под контроль Спраут, чтобы получить возможность использовать чары Памяти.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Зеркало Желаний… древняя реликвия… может скрывать что угодно… Камень может быть там.. многие хотят получить Камень… один из них послал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быстро повторил:</w:t>
      </w:r>
    </w:p>
    <w:p w:rsidR="00000000" w:rsidDel="00000000" w:rsidP="00000000" w:rsidRDefault="00000000" w:rsidRPr="00000000">
      <w:pPr>
        <w:spacing w:after="20" w:before="20" w:line="252.00000000000003" w:lineRule="auto"/>
        <w:ind w:firstLine="280"/>
        <w:contextualSpacing w:val="0"/>
        <w:rPr/>
      </w:pPr>
      <w:r w:rsidDel="00000000" w:rsidR="00000000" w:rsidRPr="00000000">
        <w:rPr>
          <w:rFonts w:ascii="Times New Roman" w:cs="Times New Roman" w:eastAsia="Times New Roman" w:hAnsi="Times New Roman"/>
          <w:sz w:val="24"/>
          <w:szCs w:val="24"/>
          <w:rtl w:val="0"/>
        </w:rPr>
        <w:t xml:space="preserve">— Зеркало за этой дверью — древняя реликвия, которая может скрывать предметы, и, возможно, именно там спрятан Философский Камень. </w:t>
      </w:r>
      <w:r w:rsidDel="00000000" w:rsidR="00000000" w:rsidRPr="00000000">
        <w:rPr>
          <w:rFonts w:ascii="Times New Roman" w:cs="Times New Roman" w:eastAsia="Times New Roman" w:hAnsi="Times New Roman"/>
          <w:sz w:val="24"/>
          <w:szCs w:val="24"/>
          <w:rtl w:val="0"/>
        </w:rPr>
        <w:t xml:space="preserve">Если Камень внутри зеркала, то его, наверное, хотят заполучить многие.</w:t>
      </w:r>
      <w:r w:rsidDel="00000000" w:rsidR="00000000" w:rsidRPr="00000000">
        <w:rPr>
          <w:rFonts w:ascii="Times New Roman" w:cs="Times New Roman" w:eastAsia="Times New Roman" w:hAnsi="Times New Roman"/>
          <w:sz w:val="24"/>
          <w:szCs w:val="24"/>
          <w:rtl w:val="0"/>
        </w:rPr>
        <w:t xml:space="preserve"> Один из них контролирует Спраут, и теперь понятно, зачем</w:t>
      </w:r>
      <w:r w:rsidDel="00000000" w:rsidR="00000000" w:rsidRPr="00000000">
        <w:rPr>
          <w:rFonts w:ascii="Times New Roman" w:cs="Times New Roman" w:eastAsia="Times New Roman" w:hAnsi="Times New Roman"/>
          <w:sz w:val="24"/>
          <w:szCs w:val="24"/>
          <w:rtl w:val="0"/>
        </w:rPr>
        <w:t xml:space="preserve">… только… это не объясняет,</w:t>
      </w:r>
      <w:r w:rsidDel="00000000" w:rsidR="00000000" w:rsidRPr="00000000">
        <w:rPr>
          <w:rFonts w:ascii="Times New Roman" w:cs="Times New Roman" w:eastAsia="Times New Roman" w:hAnsi="Times New Roman"/>
          <w:sz w:val="24"/>
          <w:szCs w:val="24"/>
          <w:rtl w:val="0"/>
        </w:rPr>
        <w:t xml:space="preserve"> зачем</w:t>
      </w:r>
      <w:r w:rsidDel="00000000" w:rsidR="00000000" w:rsidRPr="00000000">
        <w:rPr>
          <w:rFonts w:ascii="Times New Roman" w:cs="Times New Roman" w:eastAsia="Times New Roman" w:hAnsi="Times New Roman"/>
          <w:sz w:val="24"/>
          <w:szCs w:val="24"/>
          <w:rtl w:val="0"/>
        </w:rPr>
        <w:t xml:space="preserve"> он напал на Гермиону.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пожалуйста, — мучительно медленно произнёс профессор Квиррелл. Он дышал с большим трудом. — Это единственное... что может спасти мою жизнь… теперь я понял… что не хочу умирать… пожалуйста, помоги мне…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очему-то это стало последней каплей.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 Гарри опять вернулось то чувство отстранения, которое посетило его при появлении профессора Спраут. Опять появились сомнения в реальности происходящего. </w:t>
      </w:r>
      <w:r w:rsidDel="00000000" w:rsidR="00000000" w:rsidRPr="00000000">
        <w:rPr>
          <w:rFonts w:ascii="Times New Roman" w:cs="Times New Roman" w:eastAsia="Times New Roman" w:hAnsi="Times New Roman"/>
          <w:sz w:val="24"/>
          <w:szCs w:val="24"/>
          <w:rtl w:val="0"/>
        </w:rPr>
        <w:t xml:space="preserve">По мнению его Внутреннего Критика всё было слишком похоже на постановку.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Совпадение по времени, </w:t>
      </w:r>
      <w:r w:rsidDel="00000000" w:rsidR="00000000" w:rsidRPr="00000000">
        <w:rPr>
          <w:rFonts w:ascii="Times New Roman" w:cs="Times New Roman" w:eastAsia="Times New Roman" w:hAnsi="Times New Roman"/>
          <w:sz w:val="24"/>
          <w:szCs w:val="24"/>
          <w:rtl w:val="0"/>
        </w:rPr>
        <w:t xml:space="preserve">вероятност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так много людей пришедших к этой двери,</w:t>
      </w:r>
      <w:r w:rsidDel="00000000" w:rsidR="00000000" w:rsidRPr="00000000">
        <w:rPr>
          <w:rFonts w:ascii="Times New Roman" w:cs="Times New Roman" w:eastAsia="Times New Roman" w:hAnsi="Times New Roman"/>
          <w:sz w:val="24"/>
          <w:szCs w:val="24"/>
          <w:rtl w:val="0"/>
        </w:rPr>
        <w:t xml:space="preserve"> отчаяние профессора Защиты… вся эта ситуация казалась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настоящей. </w:t>
      </w:r>
      <w:r w:rsidDel="00000000" w:rsidR="00000000" w:rsidRPr="00000000">
        <w:rPr>
          <w:rFonts w:ascii="Times New Roman" w:cs="Times New Roman" w:eastAsia="Times New Roman" w:hAnsi="Times New Roman"/>
          <w:sz w:val="24"/>
          <w:szCs w:val="24"/>
          <w:rtl w:val="0"/>
        </w:rPr>
        <w:t xml:space="preserve">Возможно, он смог </w:t>
      </w:r>
      <w:r w:rsidDel="00000000" w:rsidR="00000000" w:rsidRPr="00000000">
        <w:rPr>
          <w:rFonts w:ascii="Times New Roman" w:cs="Times New Roman" w:eastAsia="Times New Roman" w:hAnsi="Times New Roman"/>
          <w:sz w:val="24"/>
          <w:szCs w:val="24"/>
          <w:rtl w:val="0"/>
        </w:rPr>
        <w:t xml:space="preserve">бы разобраться, если бы заранее всё продумал, а не бросился бы бежать по первому зову приключения.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прошедший год он пережил очень многое и кое-чему всё-таки научился. </w:t>
      </w:r>
      <w:r w:rsidDel="00000000" w:rsidR="00000000" w:rsidRPr="00000000">
        <w:rPr>
          <w:rFonts w:ascii="Times New Roman" w:cs="Times New Roman" w:eastAsia="Times New Roman" w:hAnsi="Times New Roman"/>
          <w:sz w:val="24"/>
          <w:szCs w:val="24"/>
          <w:rtl w:val="0"/>
        </w:rPr>
        <w:t xml:space="preserve">Инстинкт, рождённый из прошлой катаст</w:t>
      </w:r>
      <w:r w:rsidDel="00000000" w:rsidR="00000000" w:rsidRPr="00000000">
        <w:rPr>
          <w:rFonts w:ascii="Times New Roman" w:cs="Times New Roman" w:eastAsia="Times New Roman" w:hAnsi="Times New Roman"/>
          <w:sz w:val="24"/>
          <w:szCs w:val="24"/>
          <w:rtl w:val="0"/>
        </w:rPr>
        <w:t xml:space="preserve">рофы, говорил Гарри, что если он сейчас просто ринется вперёд, то</w:t>
      </w:r>
      <w:r w:rsidDel="00000000" w:rsidR="00000000" w:rsidRPr="00000000">
        <w:rPr>
          <w:rFonts w:ascii="Times New Roman" w:cs="Times New Roman" w:eastAsia="Times New Roman" w:hAnsi="Times New Roman"/>
          <w:sz w:val="24"/>
          <w:szCs w:val="24"/>
          <w:rtl w:val="0"/>
        </w:rPr>
        <w:t xml:space="preserve"> всё снова закончится печальной беседой, </w:t>
      </w:r>
      <w:r w:rsidDel="00000000" w:rsidR="00000000" w:rsidRPr="00000000">
        <w:rPr>
          <w:rFonts w:ascii="Times New Roman" w:cs="Times New Roman" w:eastAsia="Times New Roman" w:hAnsi="Times New Roman"/>
          <w:sz w:val="24"/>
          <w:szCs w:val="24"/>
          <w:rtl w:val="0"/>
        </w:rPr>
        <w:t xml:space="preserve">и он будет чувствовать себя идиотом. В очередной раз!</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Дайте мне подумать, — сказал Гарри. — </w:t>
      </w:r>
      <w:r w:rsidDel="00000000" w:rsidR="00000000" w:rsidRPr="00000000">
        <w:rPr>
          <w:rFonts w:ascii="Times New Roman" w:cs="Times New Roman" w:eastAsia="Times New Roman" w:hAnsi="Times New Roman"/>
          <w:sz w:val="24"/>
          <w:szCs w:val="24"/>
          <w:rtl w:val="0"/>
        </w:rPr>
        <w:t xml:space="preserve">Дайте мне минуту, прежде чем мы пойдём.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Он отвернулся от профессора Защиты, рассматривая тела, </w:t>
      </w:r>
      <w:r w:rsidDel="00000000" w:rsidR="00000000" w:rsidRPr="00000000">
        <w:rPr>
          <w:rFonts w:ascii="Times New Roman" w:cs="Times New Roman" w:eastAsia="Times New Roman" w:hAnsi="Times New Roman"/>
          <w:sz w:val="24"/>
          <w:szCs w:val="24"/>
          <w:rtl w:val="0"/>
        </w:rPr>
        <w:t xml:space="preserve">лежащие на полу в разных позах без сознания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год накопилось уже очень много кусочков головоломки,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если к ним добавить ещё один, они соберутся в единую картину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сказал профессор </w:t>
      </w:r>
      <w:ins w:author="Yuliy L" w:id="3" w:date="2016-02-22T18:39:27Z">
        <w:commentRangeStart w:id="6"/>
        <w:r w:rsidDel="00000000" w:rsidR="00000000" w:rsidRPr="00000000">
          <w:rPr>
            <w:rFonts w:ascii="Times New Roman" w:cs="Times New Roman" w:eastAsia="Times New Roman" w:hAnsi="Times New Roman"/>
            <w:sz w:val="24"/>
            <w:szCs w:val="24"/>
            <w:rtl w:val="0"/>
          </w:rPr>
          <w:t xml:space="preserve">З</w:t>
        </w:r>
      </w:ins>
      <w:del w:author="Yuliy L" w:id="3" w:date="2016-02-22T18:39:27Z">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delText xml:space="preserve">з</w:delText>
        </w:r>
      </w:del>
      <w:r w:rsidDel="00000000" w:rsidR="00000000" w:rsidRPr="00000000">
        <w:rPr>
          <w:rFonts w:ascii="Times New Roman" w:cs="Times New Roman" w:eastAsia="Times New Roman" w:hAnsi="Times New Roman"/>
          <w:sz w:val="24"/>
          <w:szCs w:val="24"/>
          <w:rtl w:val="0"/>
        </w:rPr>
        <w:t xml:space="preserve">ащиты срывающимся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голосом, — Гарри, я умираю…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Лишняя минута ни на что ни повлияет, он болел ЦЕЛЫЙ ГОД, и, НЕВЕРОЯТНО, чтобы вопрос жизни и смерти для него решался прямо в эту последнюю минуту, и,</w:t>
      </w:r>
      <w:r w:rsidDel="00000000" w:rsidR="00000000" w:rsidRPr="00000000">
        <w:rPr>
          <w:rFonts w:ascii="Times New Roman" w:cs="Times New Roman" w:eastAsia="Times New Roman" w:hAnsi="Times New Roman"/>
          <w:i w:val="1"/>
          <w:sz w:val="24"/>
          <w:szCs w:val="24"/>
          <w:rtl w:val="0"/>
        </w:rPr>
        <w:t xml:space="preserve"> что бы ни случилось с Гермионой</w:t>
      </w:r>
      <w:r w:rsidDel="00000000" w:rsidR="00000000" w:rsidRPr="00000000">
        <w:rPr>
          <w:rFonts w:ascii="Times New Roman" w:cs="Times New Roman" w:eastAsia="Times New Roman" w:hAnsi="Times New Roman"/>
          <w:i w:val="1"/>
          <w:sz w:val="24"/>
          <w:szCs w:val="24"/>
          <w:rtl w:val="0"/>
        </w:rPr>
        <w:t xml:space="preserve"> — это другая история...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 сказал Гарри.— Я буду думать </w:t>
      </w:r>
      <w:r w:rsidDel="00000000" w:rsidR="00000000" w:rsidRPr="00000000">
        <w:rPr>
          <w:rFonts w:ascii="Times New Roman" w:cs="Times New Roman" w:eastAsia="Times New Roman" w:hAnsi="Times New Roman"/>
          <w:i w:val="1"/>
          <w:sz w:val="24"/>
          <w:szCs w:val="24"/>
          <w:rtl w:val="0"/>
        </w:rPr>
        <w:t xml:space="preserve">быстро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уставился на тела и попытался сосредоточиться. Не было времени для сомнений, протестов — </w:t>
      </w:r>
      <w:r w:rsidDel="00000000" w:rsidR="00000000" w:rsidRPr="00000000">
        <w:rPr>
          <w:rFonts w:ascii="Times New Roman" w:cs="Times New Roman" w:eastAsia="Times New Roman" w:hAnsi="Times New Roman"/>
          <w:sz w:val="24"/>
          <w:szCs w:val="24"/>
          <w:rtl w:val="0"/>
        </w:rPr>
        <w:t xml:space="preserve">никаких остановок и критики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ухватиться за </w:t>
      </w:r>
      <w:r w:rsidDel="00000000" w:rsidR="00000000" w:rsidRPr="00000000">
        <w:rPr>
          <w:rFonts w:ascii="Times New Roman" w:cs="Times New Roman" w:eastAsia="Times New Roman" w:hAnsi="Times New Roman"/>
          <w:sz w:val="24"/>
          <w:szCs w:val="24"/>
          <w:rtl w:val="0"/>
        </w:rPr>
        <w:t xml:space="preserve">первое, что придёт в голову</w:t>
      </w:r>
      <w:r w:rsidDel="00000000" w:rsidR="00000000" w:rsidRPr="00000000">
        <w:rPr>
          <w:rFonts w:ascii="Times New Roman" w:cs="Times New Roman" w:eastAsia="Times New Roman" w:hAnsi="Times New Roman"/>
          <w:sz w:val="24"/>
          <w:szCs w:val="24"/>
          <w:rtl w:val="0"/>
        </w:rPr>
        <w:t xml:space="preserve">, и с этим работать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задворках разума Гарри мелькали эвристики и обрывки некой абстрактной </w:t>
      </w:r>
      <w:r w:rsidDel="00000000" w:rsidR="00000000" w:rsidRPr="00000000">
        <w:rPr>
          <w:rFonts w:ascii="Times New Roman" w:cs="Times New Roman" w:eastAsia="Times New Roman" w:hAnsi="Times New Roman"/>
          <w:sz w:val="24"/>
          <w:szCs w:val="24"/>
          <w:rtl w:val="0"/>
        </w:rPr>
        <w:t xml:space="preserve">идеи</w:t>
      </w:r>
      <w:r w:rsidDel="00000000" w:rsidR="00000000" w:rsidRPr="00000000">
        <w:rPr>
          <w:rFonts w:ascii="Times New Roman" w:cs="Times New Roman" w:eastAsia="Times New Roman" w:hAnsi="Times New Roman"/>
          <w:sz w:val="24"/>
          <w:szCs w:val="24"/>
          <w:rtl w:val="0"/>
        </w:rPr>
        <w:t xml:space="preserve">. Времени облекать их в слова не было. Они вспыхивали у него в голове, </w:t>
      </w:r>
      <w:r w:rsidDel="00000000" w:rsidR="00000000" w:rsidRPr="00000000">
        <w:rPr>
          <w:rFonts w:ascii="Times New Roman" w:cs="Times New Roman" w:eastAsia="Times New Roman" w:hAnsi="Times New Roman"/>
          <w:sz w:val="24"/>
          <w:szCs w:val="24"/>
          <w:rtl w:val="0"/>
        </w:rPr>
        <w:t xml:space="preserve">обрисовывая основные контуры задачи и пути к её решению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замечаю, что я озадачен тем,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При анализе проблемы в первую очередь нужно понять, что именно кажется наиболее невероятным…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Наиболее вероятны простые объяснения, </w:t>
      </w:r>
      <w:r w:rsidDel="00000000" w:rsidR="00000000" w:rsidRPr="00000000">
        <w:rPr>
          <w:rFonts w:ascii="Times New Roman" w:cs="Times New Roman" w:eastAsia="Times New Roman" w:hAnsi="Times New Roman"/>
          <w:i w:val="1"/>
          <w:sz w:val="24"/>
          <w:szCs w:val="24"/>
          <w:rtl w:val="0"/>
        </w:rPr>
        <w:t xml:space="preserve">про отдельные маловероятные события следует помнить, но не строить на их основе гипотезы...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уже был здесь, когда пришёл профессор Квиррелл. Затем (с помощью Маховика времени) появился Гарри, затем явился отряд искателей приключений и обнаружился Драко (который был частью отряда), затем примчалась проф</w:t>
      </w:r>
      <w:r w:rsidDel="00000000" w:rsidR="00000000" w:rsidRPr="00000000">
        <w:rPr>
          <w:rFonts w:ascii="Times New Roman" w:cs="Times New Roman" w:eastAsia="Times New Roman" w:hAnsi="Times New Roman"/>
          <w:sz w:val="24"/>
          <w:szCs w:val="24"/>
          <w:rtl w:val="0"/>
        </w:rPr>
        <w:t xml:space="preserve">ессор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Сл</w:t>
      </w:r>
      <w:r w:rsidDel="00000000" w:rsidR="00000000" w:rsidRPr="00000000">
        <w:rPr>
          <w:rFonts w:ascii="Times New Roman" w:cs="Times New Roman" w:eastAsia="Times New Roman" w:hAnsi="Times New Roman"/>
          <w:sz w:val="24"/>
          <w:szCs w:val="24"/>
          <w:rtl w:val="0"/>
        </w:rPr>
        <w:t xml:space="preserve">ишком мно</w:t>
      </w:r>
      <w:r w:rsidDel="00000000" w:rsidR="00000000" w:rsidRPr="00000000">
        <w:rPr>
          <w:rFonts w:ascii="Times New Roman" w:cs="Times New Roman" w:eastAsia="Times New Roman" w:hAnsi="Times New Roman"/>
          <w:sz w:val="24"/>
          <w:szCs w:val="24"/>
          <w:rtl w:val="0"/>
        </w:rPr>
        <w:t xml:space="preserve">го людей появилось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слишком много совпадений. Совершенно н</w:t>
      </w:r>
      <w:r w:rsidDel="00000000" w:rsidR="00000000" w:rsidRPr="00000000">
        <w:rPr>
          <w:rFonts w:ascii="Times New Roman" w:cs="Times New Roman" w:eastAsia="Times New Roman" w:hAnsi="Times New Roman"/>
          <w:sz w:val="24"/>
          <w:szCs w:val="24"/>
          <w:rtl w:val="0"/>
        </w:rPr>
        <w:t xml:space="preserve">евероятно</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бы так много разных</w:t>
      </w:r>
      <w:r w:rsidDel="00000000" w:rsidR="00000000" w:rsidRPr="00000000">
        <w:rPr>
          <w:rFonts w:ascii="Times New Roman" w:cs="Times New Roman" w:eastAsia="Times New Roman" w:hAnsi="Times New Roman"/>
          <w:sz w:val="24"/>
          <w:szCs w:val="24"/>
          <w:rtl w:val="0"/>
        </w:rPr>
        <w:t xml:space="preserve"> заинтересованных </w:t>
      </w:r>
      <w:r w:rsidDel="00000000" w:rsidR="00000000" w:rsidRPr="00000000">
        <w:rPr>
          <w:rFonts w:ascii="Times New Roman" w:cs="Times New Roman" w:eastAsia="Times New Roman" w:hAnsi="Times New Roman"/>
          <w:sz w:val="24"/>
          <w:szCs w:val="24"/>
          <w:rtl w:val="0"/>
        </w:rPr>
        <w:t xml:space="preserve">сторон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в одн</w:t>
      </w:r>
      <w:r w:rsidDel="00000000" w:rsidR="00000000" w:rsidRPr="00000000">
        <w:rPr>
          <w:rFonts w:ascii="Times New Roman" w:cs="Times New Roman" w:eastAsia="Times New Roman" w:hAnsi="Times New Roman"/>
          <w:sz w:val="24"/>
          <w:szCs w:val="24"/>
          <w:rtl w:val="0"/>
        </w:rPr>
        <w:t xml:space="preserve">ом и том же месте </w:t>
      </w:r>
      <w:r w:rsidDel="00000000" w:rsidR="00000000" w:rsidRPr="00000000">
        <w:rPr>
          <w:rFonts w:ascii="Times New Roman" w:cs="Times New Roman" w:eastAsia="Times New Roman" w:hAnsi="Times New Roman"/>
          <w:sz w:val="24"/>
          <w:szCs w:val="24"/>
          <w:rtl w:val="0"/>
        </w:rPr>
        <w:t xml:space="preserve">в течение пят</w:t>
      </w:r>
      <w:r w:rsidDel="00000000" w:rsidR="00000000" w:rsidRPr="00000000">
        <w:rPr>
          <w:rFonts w:ascii="Times New Roman" w:cs="Times New Roman" w:eastAsia="Times New Roman" w:hAnsi="Times New Roman"/>
          <w:sz w:val="24"/>
          <w:szCs w:val="24"/>
          <w:rtl w:val="0"/>
        </w:rPr>
        <w:t xml:space="preserve">и минут, здесь </w:t>
      </w:r>
      <w:r w:rsidDel="00000000" w:rsidR="00000000" w:rsidRPr="00000000">
        <w:rPr>
          <w:rFonts w:ascii="Times New Roman" w:cs="Times New Roman" w:eastAsia="Times New Roman" w:hAnsi="Times New Roman"/>
          <w:sz w:val="24"/>
          <w:szCs w:val="24"/>
          <w:rtl w:val="0"/>
        </w:rPr>
        <w:t xml:space="preserve">просто обязана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скрытая связь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Назовём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кто контролировал профессора Спраут и приказал ей наложить на Гермиону заклинание Ложной памяти,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Спраут сюда прислал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сказал, что директор отправил его охранять дверь из-</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некоего </w:t>
      </w:r>
      <w:r w:rsidDel="00000000" w:rsidR="00000000" w:rsidRPr="00000000">
        <w:rPr>
          <w:rFonts w:ascii="Times New Roman" w:cs="Times New Roman" w:eastAsia="Times New Roman" w:hAnsi="Times New Roman"/>
          <w:i w:val="1"/>
          <w:sz w:val="24"/>
          <w:szCs w:val="24"/>
          <w:rtl w:val="0"/>
        </w:rPr>
        <w:t xml:space="preserve">происшествия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Предположим, это отвлекающий манёвр кукловода, тогда присутствие Северуса понятно.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уже сомневался, что кукловод</w:t>
      </w:r>
      <w:r w:rsidDel="00000000" w:rsidR="00000000" w:rsidRPr="00000000">
        <w:rPr>
          <w:rFonts w:ascii="Times New Roman" w:cs="Times New Roman" w:eastAsia="Times New Roman" w:hAnsi="Times New Roman"/>
          <w:sz w:val="24"/>
          <w:szCs w:val="24"/>
          <w:rtl w:val="0"/>
        </w:rPr>
        <w:t xml:space="preserve"> подчинил Драко, эта гипотеза пришла Гарри </w:t>
      </w:r>
      <w:r w:rsidDel="00000000" w:rsidR="00000000" w:rsidRPr="00000000">
        <w:rPr>
          <w:rFonts w:ascii="Times New Roman" w:cs="Times New Roman" w:eastAsia="Times New Roman" w:hAnsi="Times New Roman"/>
          <w:sz w:val="24"/>
          <w:szCs w:val="24"/>
          <w:rtl w:val="0"/>
        </w:rPr>
        <w:t xml:space="preserve">в голову </w:t>
      </w:r>
      <w:r w:rsidDel="00000000" w:rsidR="00000000" w:rsidRPr="00000000">
        <w:rPr>
          <w:rFonts w:ascii="Times New Roman" w:cs="Times New Roman" w:eastAsia="Times New Roman" w:hAnsi="Times New Roman"/>
          <w:sz w:val="24"/>
          <w:szCs w:val="24"/>
          <w:rtl w:val="0"/>
        </w:rPr>
        <w:t xml:space="preserve">под влиянием момента. Вполне возможно, Драко пытался избавиться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не-Сьюзен, чтобы спокойно пробрат</w:t>
      </w:r>
      <w:r w:rsidDel="00000000" w:rsidR="00000000" w:rsidRPr="00000000">
        <w:rPr>
          <w:rFonts w:ascii="Times New Roman" w:cs="Times New Roman" w:eastAsia="Times New Roman" w:hAnsi="Times New Roman"/>
          <w:sz w:val="24"/>
          <w:szCs w:val="24"/>
          <w:rtl w:val="0"/>
        </w:rPr>
        <w:t xml:space="preserve">ься в коридор…</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Нет, неправильный подход,</w:t>
      </w:r>
      <w:r w:rsidDel="00000000" w:rsidR="00000000" w:rsidRPr="00000000">
        <w:rPr>
          <w:rFonts w:ascii="Times New Roman" w:cs="Times New Roman" w:eastAsia="Times New Roman" w:hAnsi="Times New Roman"/>
          <w:sz w:val="24"/>
          <w:szCs w:val="24"/>
          <w:rtl w:val="0"/>
        </w:rPr>
        <w:t xml:space="preserve"> зайди</w:t>
      </w:r>
      <w:r w:rsidDel="00000000" w:rsidR="00000000" w:rsidRPr="00000000">
        <w:rPr>
          <w:rFonts w:ascii="Times New Roman" w:cs="Times New Roman" w:eastAsia="Times New Roman" w:hAnsi="Times New Roman"/>
          <w:sz w:val="24"/>
          <w:szCs w:val="24"/>
          <w:rtl w:val="0"/>
        </w:rPr>
        <w:t xml:space="preserve"> с другой стороны, попро</w:t>
      </w:r>
      <w:r w:rsidDel="00000000" w:rsidR="00000000" w:rsidRPr="00000000">
        <w:rPr>
          <w:rFonts w:ascii="Times New Roman" w:cs="Times New Roman" w:eastAsia="Times New Roman" w:hAnsi="Times New Roman"/>
          <w:sz w:val="24"/>
          <w:szCs w:val="24"/>
          <w:rtl w:val="0"/>
        </w:rPr>
        <w:t xml:space="preserve">буй </w:t>
      </w:r>
      <w:r w:rsidDel="00000000" w:rsidR="00000000" w:rsidRPr="00000000">
        <w:rPr>
          <w:rFonts w:ascii="Times New Roman" w:cs="Times New Roman" w:eastAsia="Times New Roman" w:hAnsi="Times New Roman"/>
          <w:sz w:val="24"/>
          <w:szCs w:val="24"/>
          <w:rtl w:val="0"/>
        </w:rPr>
        <w:t xml:space="preserve">объяснить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своевременное появление Драко и компании, не трать время на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поры с собой, просто </w:t>
      </w:r>
      <w:r w:rsidDel="00000000" w:rsidR="00000000" w:rsidRPr="00000000">
        <w:rPr>
          <w:rFonts w:ascii="Times New Roman" w:cs="Times New Roman" w:eastAsia="Times New Roman" w:hAnsi="Times New Roman"/>
          <w:sz w:val="24"/>
          <w:szCs w:val="24"/>
          <w:rtl w:val="0"/>
        </w:rPr>
        <w:t xml:space="preserve">рассмотри</w:t>
      </w:r>
      <w:r w:rsidDel="00000000" w:rsidR="00000000" w:rsidRPr="00000000">
        <w:rPr>
          <w:rFonts w:ascii="Times New Roman" w:cs="Times New Roman" w:eastAsia="Times New Roman" w:hAnsi="Times New Roman"/>
          <w:sz w:val="24"/>
          <w:szCs w:val="24"/>
          <w:rtl w:val="0"/>
        </w:rPr>
        <w:t xml:space="preserve"> гипотезу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кукловод прислал Драко или спровоцировал его появление.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 тремя участвующими сторонами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разобрались.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привела сюда собственная записка — здесь поработало перемещение во времени.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Остается профессор Защиты. По его словам, он следил за</w:t>
      </w:r>
      <w:r w:rsidDel="00000000" w:rsidR="00000000" w:rsidRPr="00000000">
        <w:rPr>
          <w:rFonts w:ascii="Times New Roman" w:cs="Times New Roman" w:eastAsia="Times New Roman" w:hAnsi="Times New Roman"/>
          <w:sz w:val="24"/>
          <w:szCs w:val="24"/>
          <w:rtl w:val="0"/>
        </w:rPr>
        <w:t xml:space="preserve"> Снейп</w:t>
      </w:r>
      <w:r w:rsidDel="00000000" w:rsidR="00000000" w:rsidRPr="00000000">
        <w:rPr>
          <w:rFonts w:ascii="Times New Roman" w:cs="Times New Roman" w:eastAsia="Times New Roman" w:hAnsi="Times New Roman"/>
          <w:sz w:val="24"/>
          <w:szCs w:val="24"/>
          <w:rtl w:val="0"/>
        </w:rPr>
        <w:t xml:space="preserve">ом, но для профессора Квиррелла такая причина выгля</w:t>
      </w:r>
      <w:r w:rsidDel="00000000" w:rsidR="00000000" w:rsidRPr="00000000">
        <w:rPr>
          <w:rFonts w:ascii="Times New Roman" w:cs="Times New Roman" w:eastAsia="Times New Roman" w:hAnsi="Times New Roman"/>
          <w:sz w:val="24"/>
          <w:szCs w:val="24"/>
          <w:rtl w:val="0"/>
        </w:rPr>
        <w:t xml:space="preserve">дит</w:t>
      </w:r>
      <w:r w:rsidDel="00000000" w:rsidR="00000000" w:rsidRPr="00000000">
        <w:rPr>
          <w:rFonts w:ascii="Times New Roman" w:cs="Times New Roman" w:eastAsia="Times New Roman" w:hAnsi="Times New Roman"/>
          <w:sz w:val="24"/>
          <w:szCs w:val="24"/>
          <w:rtl w:val="0"/>
        </w:rPr>
        <w:t xml:space="preserve"> не слишком</w:t>
      </w:r>
      <w:r w:rsidDel="00000000" w:rsidR="00000000" w:rsidRPr="00000000">
        <w:rPr>
          <w:rFonts w:ascii="Times New Roman" w:cs="Times New Roman" w:eastAsia="Times New Roman" w:hAnsi="Times New Roman"/>
          <w:sz w:val="24"/>
          <w:szCs w:val="24"/>
          <w:rtl w:val="0"/>
        </w:rPr>
        <w:t xml:space="preserve"> убе</w:t>
      </w:r>
      <w:r w:rsidDel="00000000" w:rsidR="00000000" w:rsidRPr="00000000">
        <w:rPr>
          <w:rFonts w:ascii="Times New Roman" w:cs="Times New Roman" w:eastAsia="Times New Roman" w:hAnsi="Times New Roman"/>
          <w:sz w:val="24"/>
          <w:szCs w:val="24"/>
          <w:rtl w:val="0"/>
        </w:rPr>
        <w:t xml:space="preserve">дительно и не позволяет </w:t>
      </w:r>
      <w:r w:rsidDel="00000000" w:rsidR="00000000" w:rsidRPr="00000000">
        <w:rPr>
          <w:rFonts w:ascii="Times New Roman" w:cs="Times New Roman" w:eastAsia="Times New Roman" w:hAnsi="Times New Roman"/>
          <w:sz w:val="24"/>
          <w:szCs w:val="24"/>
          <w:rtl w:val="0"/>
        </w:rPr>
        <w:t xml:space="preserve">Гарри чувствовать себя менее озадаченным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Допустим, появление профессора Квиррелла в нужный момент тоже обеспечил кукловод, и он же подтолкнул Гарри сделать временную петлю.</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Мысли Гарри упёрлись в стену</w:t>
      </w:r>
      <w:r w:rsidDel="00000000" w:rsidR="00000000" w:rsidRPr="00000000">
        <w:rPr>
          <w:rFonts w:ascii="Times New Roman" w:cs="Times New Roman" w:eastAsia="Times New Roman" w:hAnsi="Times New Roman"/>
          <w:sz w:val="24"/>
          <w:szCs w:val="24"/>
          <w:rtl w:val="0"/>
        </w:rPr>
        <w:t xml:space="preserve">, следующий шаг умозаключений никак не давался.</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тупо смотреть на стену было некогда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Мгновенно переключившись, мозг Гарри набросился на </w:t>
      </w:r>
      <w:r w:rsidDel="00000000" w:rsidR="00000000" w:rsidRPr="00000000">
        <w:rPr>
          <w:rFonts w:ascii="Times New Roman" w:cs="Times New Roman" w:eastAsia="Times New Roman" w:hAnsi="Times New Roman"/>
          <w:sz w:val="24"/>
          <w:szCs w:val="24"/>
          <w:rtl w:val="0"/>
        </w:rPr>
        <w:t xml:space="preserve">задачу </w:t>
      </w:r>
      <w:r w:rsidDel="00000000" w:rsidR="00000000" w:rsidRPr="00000000">
        <w:rPr>
          <w:rFonts w:ascii="Times New Roman" w:cs="Times New Roman" w:eastAsia="Times New Roman" w:hAnsi="Times New Roman"/>
          <w:sz w:val="24"/>
          <w:szCs w:val="24"/>
          <w:rtl w:val="0"/>
        </w:rPr>
        <w:t xml:space="preserve">с другой стороны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основываясь на том, что заклинание Ложной памяти </w:t>
      </w:r>
      <w:r w:rsidDel="00000000" w:rsidR="00000000" w:rsidRPr="00000000">
        <w:rPr>
          <w:rFonts w:ascii="Times New Roman" w:cs="Times New Roman" w:eastAsia="Times New Roman" w:hAnsi="Times New Roman"/>
          <w:sz w:val="24"/>
          <w:szCs w:val="24"/>
          <w:rtl w:val="0"/>
        </w:rPr>
        <w:t xml:space="preserve">на Гермиону мог наложить</w:t>
      </w:r>
      <w:r w:rsidDel="00000000" w:rsidR="00000000" w:rsidRPr="00000000">
        <w:rPr>
          <w:rFonts w:ascii="Times New Roman" w:cs="Times New Roman" w:eastAsia="Times New Roman" w:hAnsi="Times New Roman"/>
          <w:sz w:val="24"/>
          <w:szCs w:val="24"/>
          <w:rtl w:val="0"/>
        </w:rPr>
        <w:t xml:space="preserve"> лишь другой профессор, вычислил, что Спраут находится под контролем. Отсюда следует, что кукловод подставил и убил Гермиону. Следовательно, кукловод подробно осведомлён о жизни Хогвартса и, вполне вероятно, активно интересуется Мальчиком-Который-Выжил и его друзьями.</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В сознании Гарри наконец всплыло соответствующее воспоминание: Дамблдор </w:t>
      </w:r>
      <w:r w:rsidDel="00000000" w:rsidR="00000000" w:rsidRPr="00000000">
        <w:rPr>
          <w:rFonts w:ascii="Times New Roman" w:cs="Times New Roman" w:eastAsia="Times New Roman" w:hAnsi="Times New Roman"/>
          <w:sz w:val="24"/>
          <w:szCs w:val="24"/>
          <w:rtl w:val="0"/>
        </w:rPr>
        <w:t xml:space="preserve">говори</w:t>
      </w:r>
      <w:r w:rsidDel="00000000" w:rsidR="00000000" w:rsidRPr="00000000">
        <w:rPr>
          <w:rFonts w:ascii="Times New Roman" w:cs="Times New Roman" w:eastAsia="Times New Roman" w:hAnsi="Times New Roman"/>
          <w:sz w:val="24"/>
          <w:szCs w:val="24"/>
          <w:rtl w:val="0"/>
        </w:rPr>
        <w:t xml:space="preserve">л, что вернейший путь Лорда Волдеморта к жизни сокрыт в Хогвартсе. </w:t>
      </w:r>
      <w:r w:rsidDel="00000000" w:rsidR="00000000" w:rsidRPr="00000000">
        <w:rPr>
          <w:rFonts w:ascii="Times New Roman" w:cs="Times New Roman" w:eastAsia="Times New Roman" w:hAnsi="Times New Roman"/>
          <w:sz w:val="24"/>
          <w:szCs w:val="24"/>
          <w:rtl w:val="0"/>
        </w:rPr>
        <w:t xml:space="preserve">Примем как гипотезу,</w:t>
      </w:r>
      <w:r w:rsidDel="00000000" w:rsidR="00000000" w:rsidRPr="00000000">
        <w:rPr>
          <w:rFonts w:ascii="Times New Roman" w:cs="Times New Roman" w:eastAsia="Times New Roman" w:hAnsi="Times New Roman"/>
          <w:sz w:val="24"/>
          <w:szCs w:val="24"/>
          <w:rtl w:val="0"/>
        </w:rPr>
        <w:t xml:space="preserve"> что инструмент воскрешения — Философский Камень, спрятанный в зеркале...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же Дамблдор поставил зеркало в </w:t>
      </w:r>
      <w:r w:rsidDel="00000000" w:rsidR="00000000" w:rsidRPr="00000000">
        <w:rPr>
          <w:rFonts w:ascii="Times New Roman" w:cs="Times New Roman" w:eastAsia="Times New Roman" w:hAnsi="Times New Roman"/>
          <w:i w:val="1"/>
          <w:sz w:val="24"/>
          <w:szCs w:val="24"/>
          <w:rtl w:val="0"/>
        </w:rPr>
        <w:t xml:space="preserve">коридоре,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куда проберется даже первокурсник, н</w:t>
      </w:r>
      <w:r w:rsidDel="00000000" w:rsidR="00000000" w:rsidRPr="00000000">
        <w:rPr>
          <w:rFonts w:ascii="Times New Roman" w:cs="Times New Roman" w:eastAsia="Times New Roman" w:hAnsi="Times New Roman"/>
          <w:i w:val="1"/>
          <w:sz w:val="24"/>
          <w:szCs w:val="24"/>
          <w:rtl w:val="0"/>
        </w:rPr>
        <w:t xml:space="preserve">ет, не тот вопрос, сейчас это совершенно неважно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говорил</w:t>
      </w:r>
      <w:r w:rsidDel="00000000" w:rsidR="00000000" w:rsidRPr="00000000">
        <w:rPr>
          <w:rFonts w:ascii="Times New Roman" w:cs="Times New Roman" w:eastAsia="Times New Roman" w:hAnsi="Times New Roman"/>
          <w:sz w:val="24"/>
          <w:szCs w:val="24"/>
          <w:rtl w:val="0"/>
        </w:rPr>
        <w:t xml:space="preserve">, что Философский Камень обладает великой целительной силой, тут всё сходится.</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если в зеркале от Тёмного Лорда спрятан именно Философский Камень, значит, там находится единственное, что может спасти жизнь профессора Защиты…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Мозг Гарри попытался промедлить, уклониться, он почувствовал, куда всё это может завести.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времени на </w:t>
      </w:r>
      <w:r w:rsidDel="00000000" w:rsidR="00000000" w:rsidRPr="00000000">
        <w:rPr>
          <w:rFonts w:ascii="Times New Roman" w:cs="Times New Roman" w:eastAsia="Times New Roman" w:hAnsi="Times New Roman"/>
          <w:sz w:val="24"/>
          <w:szCs w:val="24"/>
          <w:rtl w:val="0"/>
        </w:rPr>
        <w:t xml:space="preserve">промедления </w:t>
      </w:r>
      <w:r w:rsidDel="00000000" w:rsidR="00000000" w:rsidRPr="00000000">
        <w:rPr>
          <w:rFonts w:ascii="Times New Roman" w:cs="Times New Roman" w:eastAsia="Times New Roman" w:hAnsi="Times New Roman"/>
          <w:sz w:val="24"/>
          <w:szCs w:val="24"/>
          <w:rtl w:val="0"/>
        </w:rPr>
        <w:t xml:space="preserve">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это тоже</w:t>
      </w:r>
      <w:r w:rsidDel="00000000" w:rsidR="00000000" w:rsidRPr="00000000">
        <w:rPr>
          <w:rFonts w:ascii="Times New Roman" w:cs="Times New Roman" w:eastAsia="Times New Roman" w:hAnsi="Times New Roman"/>
          <w:sz w:val="24"/>
          <w:szCs w:val="24"/>
          <w:rtl w:val="0"/>
        </w:rPr>
        <w:t xml:space="preserve"> было слишком невероятным совпадением, если, конечно, не считать себя обитателем книжной истории и не </w:t>
      </w:r>
      <w:r w:rsidDel="00000000" w:rsidR="00000000" w:rsidRPr="00000000">
        <w:rPr>
          <w:rFonts w:ascii="Times New Roman" w:cs="Times New Roman" w:eastAsia="Times New Roman" w:hAnsi="Times New Roman"/>
          <w:sz w:val="24"/>
          <w:szCs w:val="24"/>
          <w:rtl w:val="0"/>
        </w:rPr>
        <w:t xml:space="preserve">принять </w:t>
      </w:r>
      <w:r w:rsidDel="00000000" w:rsidR="00000000" w:rsidRPr="00000000">
        <w:rPr>
          <w:rFonts w:ascii="Times New Roman" w:cs="Times New Roman" w:eastAsia="Times New Roman" w:hAnsi="Times New Roman"/>
          <w:sz w:val="24"/>
          <w:szCs w:val="24"/>
          <w:rtl w:val="0"/>
        </w:rPr>
        <w:t xml:space="preserve">происходящее, как </w:t>
      </w:r>
      <w:r w:rsidDel="00000000" w:rsidR="00000000" w:rsidRPr="00000000">
        <w:rPr>
          <w:rFonts w:ascii="Times New Roman" w:cs="Times New Roman" w:eastAsia="Times New Roman" w:hAnsi="Times New Roman"/>
          <w:sz w:val="24"/>
          <w:szCs w:val="24"/>
          <w:rtl w:val="0"/>
        </w:rPr>
        <w:t xml:space="preserve">потрясающий </w:t>
      </w:r>
      <w:r w:rsidDel="00000000" w:rsidR="00000000" w:rsidRPr="00000000">
        <w:rPr>
          <w:rFonts w:ascii="Times New Roman" w:cs="Times New Roman" w:eastAsia="Times New Roman" w:hAnsi="Times New Roman"/>
          <w:sz w:val="24"/>
          <w:szCs w:val="24"/>
          <w:rtl w:val="0"/>
        </w:rPr>
        <w:t xml:space="preserve">поворот сюжета.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Мог бы предполагаемый Тёмный Лорд также манипулировать профессором Квирреллом, чтобы профессор Защиты </w:t>
      </w:r>
      <w:r w:rsidDel="00000000" w:rsidR="00000000" w:rsidRPr="00000000">
        <w:rPr>
          <w:rFonts w:ascii="Times New Roman" w:cs="Times New Roman" w:eastAsia="Times New Roman" w:hAnsi="Times New Roman"/>
          <w:sz w:val="24"/>
          <w:szCs w:val="24"/>
          <w:rtl w:val="0"/>
        </w:rPr>
        <w:t xml:space="preserve">обнаружил, что именно может его спасти</w:t>
      </w:r>
      <w:r w:rsidDel="00000000" w:rsidR="00000000" w:rsidRPr="00000000">
        <w:rPr>
          <w:rFonts w:ascii="Times New Roman" w:cs="Times New Roman" w:eastAsia="Times New Roman" w:hAnsi="Times New Roman"/>
          <w:sz w:val="24"/>
          <w:szCs w:val="24"/>
          <w:rtl w:val="0"/>
        </w:rPr>
        <w:t xml:space="preserve"> в нужный момент, чтобы Гарри и профессор Квиррелл пошли и достали из зеркала воскрешающий инструмент, который может даже не быть Философским Камнем, а затем показался бы аватар Тёмного Лорда или какой-нибудь ещё его слуга и отобрал бы этот инструмент, что объяснило бы все одновременности и отменило бы все совпадения?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Или профессор Квиррелл с самого начала знал, что единственный предмет, который способен спасти его жизнь, спрятан внутри этого зеркала, и именно поэтому он согласился преподавать Защиту в Хогвартсе, и теперь он наконец пытается заполучить его? Но в этом случае зачем ждать, пока его болезнь достигнет такой стадии, почему не попытаться добыть этот предмет раньше, и почему Спраут оказалась здесь в то же время, что и профессор Квиррелл…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Мысли Гарри опять застопорились.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Его внутренний глаз посмотрел туда, куда боялся смотреть.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В записке, которую я послал себе, было сказано помочь смотрящему на звёзды. Я бы не послал себе такую записку, если бы я уже не выяснил в будущем, что так и надо поступить… быть может, записка просто советует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w:t>
      </w:r>
      <w:r w:rsidDel="00000000" w:rsidR="00000000" w:rsidRPr="00000000">
        <w:rPr>
          <w:rFonts w:ascii="Times New Roman" w:cs="Times New Roman" w:eastAsia="Times New Roman" w:hAnsi="Times New Roman"/>
          <w:i w:val="1"/>
          <w:sz w:val="24"/>
          <w:szCs w:val="24"/>
          <w:rtl w:val="0"/>
        </w:rPr>
        <w:t xml:space="preserve">поторопиться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Маленькое замешательство сменилось сознательным обдумыванием вопроса.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Зашифрованное сообщение на пергаменте… одна или две строчки казались не совсем правильными, они </w:t>
      </w:r>
      <w:r w:rsidDel="00000000" w:rsidR="00000000" w:rsidRPr="00000000">
        <w:rPr>
          <w:rFonts w:ascii="Times New Roman" w:cs="Times New Roman" w:eastAsia="Times New Roman" w:hAnsi="Times New Roman"/>
          <w:sz w:val="24"/>
          <w:szCs w:val="24"/>
          <w:rtl w:val="0"/>
        </w:rPr>
        <w:t xml:space="preserve">не походили на шифр, который Гарри ожидал бы увидеть от себя…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прошептал умирающий голос профессора Квиррелла позади. — Гарри, пожалуйста.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почти закончил с размышлениями, — услышал Гарри собственный голос и понял, </w:t>
      </w:r>
      <w:r w:rsidDel="00000000" w:rsidR="00000000" w:rsidRPr="00000000">
        <w:rPr>
          <w:rFonts w:ascii="Times New Roman" w:cs="Times New Roman" w:eastAsia="Times New Roman" w:hAnsi="Times New Roman"/>
          <w:sz w:val="24"/>
          <w:szCs w:val="24"/>
          <w:rtl w:val="0"/>
        </w:rPr>
        <w:t xml:space="preserve">что сказал чистую правду.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Разверни ситуацию.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Посмотри на неё с точки зрения Врага, оттуда, где Враг втайне от тебя строит свои собственные умные планы.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Хогвартсе есть авроры, а твоя </w:t>
      </w:r>
      <w:r w:rsidDel="00000000" w:rsidR="00000000" w:rsidRPr="00000000">
        <w:rPr>
          <w:rFonts w:ascii="Times New Roman" w:cs="Times New Roman" w:eastAsia="Times New Roman" w:hAnsi="Times New Roman"/>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 </w:t>
      </w:r>
      <w:r w:rsidDel="00000000" w:rsidR="00000000" w:rsidRPr="00000000">
        <w:rPr>
          <w:rFonts w:ascii="Times New Roman" w:cs="Times New Roman" w:eastAsia="Times New Roman" w:hAnsi="Times New Roman"/>
          <w:sz w:val="24"/>
          <w:szCs w:val="24"/>
          <w:rtl w:val="0"/>
        </w:rPr>
        <w:t xml:space="preserve">теперь настороже. Гарри Поттер позовёт авроров при первых признаках опасности или пошлёт патронуса Альбусу Дамблдору. </w:t>
      </w:r>
      <w:r w:rsidDel="00000000" w:rsidR="00000000" w:rsidRPr="00000000">
        <w:rPr>
          <w:rFonts w:ascii="Times New Roman" w:cs="Times New Roman" w:eastAsia="Times New Roman" w:hAnsi="Times New Roman"/>
          <w:sz w:val="24"/>
          <w:szCs w:val="24"/>
          <w:rtl w:val="0"/>
        </w:rPr>
        <w:t xml:space="preserve">Если рассмотреть это как головоломку, то одним из творческих решений будет…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…подделать якобы отправленное назад во времени сообщение Гарри Поттеру от самого себя, попросить Гарри Поттера не звать на помощь, сказать ему явиться в то время и место, где ты хочешь его видеть. Таким образом, жертва сама откажется от </w:t>
      </w:r>
      <w:r w:rsidDel="00000000" w:rsidR="00000000" w:rsidRPr="00000000">
        <w:rPr>
          <w:rFonts w:ascii="Times New Roman" w:cs="Times New Roman" w:eastAsia="Times New Roman" w:hAnsi="Times New Roman"/>
          <w:sz w:val="24"/>
          <w:szCs w:val="24"/>
          <w:rtl w:val="0"/>
        </w:rPr>
        <w:t xml:space="preserve">всех своих мер предосторожности. </w:t>
      </w:r>
      <w:r w:rsidDel="00000000" w:rsidR="00000000" w:rsidRPr="00000000">
        <w:rPr>
          <w:rFonts w:ascii="Times New Roman" w:cs="Times New Roman" w:eastAsia="Times New Roman" w:hAnsi="Times New Roman"/>
          <w:sz w:val="24"/>
          <w:szCs w:val="24"/>
          <w:rtl w:val="0"/>
        </w:rPr>
        <w:t xml:space="preserve">Даже защита в виде скептицизма будет обойдена авторитетом его самого из буду</w:t>
      </w:r>
      <w:r w:rsidDel="00000000" w:rsidR="00000000" w:rsidRPr="00000000">
        <w:rPr>
          <w:rFonts w:ascii="Times New Roman" w:cs="Times New Roman" w:eastAsia="Times New Roman" w:hAnsi="Times New Roman"/>
          <w:sz w:val="24"/>
          <w:szCs w:val="24"/>
          <w:rtl w:val="0"/>
        </w:rPr>
        <w:t xml:space="preserve">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Это даже не сложно. Можно изменить память первому попавшемуся ученику, чтобы он помнил, как Гарри Поттер вручил ему конверт, который следует ему же и отдать, только попозже.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можешь изменить память этому ученику, потому что ты — профессор Хогвартса.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не пойдёшь на дополнительные усилия, чтобы похитить карандаш и магловскую бумагу из кошеля Гарри Поттера. Вместо этого ты подделаешь почерк Гарри Поттера на пергаменте, который в ходу у волшебников. Ты сможешь подделать почерк Гарри Поттера, потому что ты видел его на проверенной тобой работе министерского экзамена.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назовёшь Драко Малфоя «созвездием», потому что знаешь, что Гарри Поттер интересуется астрономией, а ты волшебник, ты изучал астрономию и выучил названия всех созвездий. Но такой шифр не естественен для Гарри Поттера, Гарри Поттер использовал бы слово «</w:t>
      </w:r>
      <w:r w:rsidDel="00000000" w:rsidR="00000000" w:rsidRPr="00000000">
        <w:rPr>
          <w:rFonts w:ascii="Times New Roman" w:cs="Times New Roman" w:eastAsia="Times New Roman" w:hAnsi="Times New Roman"/>
          <w:sz w:val="24"/>
          <w:szCs w:val="24"/>
          <w:rtl w:val="0"/>
        </w:rPr>
        <w:t xml:space="preserve">подмастерье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назовёшь профессора Квиррелла «смотрящим на звёзды» и скажешь Гарри Поттеру помочь ему.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знаешь, что «дементоры» на парселтанге звучат как «пожиратели жизни», и ты считаешь, что Гарри Поттер воспринимает авроров как союзников дементорам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закодируешь </w:t>
      </w:r>
      <w:r w:rsidDel="00000000" w:rsidR="00000000" w:rsidRPr="00000000">
        <w:rPr>
          <w:rFonts w:ascii="Times New Roman" w:cs="Times New Roman" w:eastAsia="Times New Roman" w:hAnsi="Times New Roman"/>
          <w:sz w:val="24"/>
          <w:szCs w:val="24"/>
          <w:rtl w:val="0"/>
        </w:rPr>
        <w:t xml:space="preserve">6:49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вечера как «шесть и семь в квадрате», потому что прочитал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магловскую книгу по физике, которую тебе </w:t>
      </w:r>
      <w:r w:rsidDel="00000000" w:rsidR="00000000" w:rsidRPr="00000000">
        <w:rPr>
          <w:rFonts w:ascii="Times New Roman" w:cs="Times New Roman" w:eastAsia="Times New Roman" w:hAnsi="Times New Roman"/>
          <w:sz w:val="24"/>
          <w:szCs w:val="24"/>
          <w:rtl w:val="0"/>
        </w:rPr>
        <w:t xml:space="preserve">дал</w:t>
      </w:r>
      <w:r w:rsidDel="00000000" w:rsidR="00000000" w:rsidRPr="00000000">
        <w:rPr>
          <w:rFonts w:ascii="Times New Roman" w:cs="Times New Roman" w:eastAsia="Times New Roman" w:hAnsi="Times New Roman"/>
          <w:sz w:val="24"/>
          <w:szCs w:val="24"/>
          <w:rtl w:val="0"/>
        </w:rPr>
        <w:t xml:space="preserve"> Гарри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кто же ты в таком случае?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заметил, что </w:t>
      </w:r>
      <w:r w:rsidDel="00000000" w:rsidR="00000000" w:rsidRPr="00000000">
        <w:rPr>
          <w:rFonts w:ascii="Times New Roman" w:cs="Times New Roman" w:eastAsia="Times New Roman" w:hAnsi="Times New Roman"/>
          <w:sz w:val="24"/>
          <w:szCs w:val="24"/>
          <w:rtl w:val="0"/>
        </w:rPr>
        <w:t xml:space="preserve">его дыхание ускорилось. Его сердце колотилось, но Гарри заставил себя дышать</w:t>
      </w:r>
      <w:r w:rsidDel="00000000" w:rsidR="00000000" w:rsidRPr="00000000">
        <w:rPr>
          <w:rFonts w:ascii="Times New Roman" w:cs="Times New Roman" w:eastAsia="Times New Roman" w:hAnsi="Times New Roman"/>
          <w:sz w:val="24"/>
          <w:szCs w:val="24"/>
          <w:rtl w:val="0"/>
        </w:rPr>
        <w:t xml:space="preserve"> как обычно — профессор Квиррелл </w:t>
      </w:r>
      <w:r w:rsidDel="00000000" w:rsidR="00000000" w:rsidRPr="00000000">
        <w:rPr>
          <w:rFonts w:ascii="Times New Roman" w:cs="Times New Roman" w:eastAsia="Times New Roman" w:hAnsi="Times New Roman"/>
          <w:i w:val="1"/>
          <w:sz w:val="24"/>
          <w:szCs w:val="24"/>
          <w:rtl w:val="0"/>
        </w:rPr>
        <w:t xml:space="preserve">наблюдал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Что если, гипотетически, именно профессор Квиррелл был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и подделал сообщение Гарри? Это бы объяснило синхронное появление всех пяти сторон, участвовавших в комедии, и </w:t>
      </w:r>
      <w:r w:rsidDel="00000000" w:rsidR="00000000" w:rsidRPr="00000000">
        <w:rPr>
          <w:rFonts w:ascii="Times New Roman" w:cs="Times New Roman" w:eastAsia="Times New Roman" w:hAnsi="Times New Roman"/>
          <w:sz w:val="24"/>
          <w:szCs w:val="24"/>
          <w:rtl w:val="0"/>
        </w:rPr>
        <w:t xml:space="preserve">в этом случае профессор Квиррелл взял под контроль профессора Спраут, просто чтобы иметь возможность переложить на неё вину за вмешательство в чью-то память, когда всё утрясётся.</w:t>
      </w:r>
      <w:r w:rsidDel="00000000" w:rsidR="00000000" w:rsidRPr="00000000">
        <w:rPr>
          <w:rFonts w:ascii="Times New Roman" w:cs="Times New Roman" w:eastAsia="Times New Roman" w:hAnsi="Times New Roman"/>
          <w:sz w:val="24"/>
          <w:szCs w:val="24"/>
          <w:rtl w:val="0"/>
        </w:rPr>
        <w:t xml:space="preserve"> 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зачем профессору Квирреллу рисковать хрупким союзом между Гарри и Драко, </w:t>
      </w:r>
      <w:r w:rsidDel="00000000" w:rsidR="00000000" w:rsidRPr="00000000">
        <w:rPr>
          <w:rFonts w:ascii="Times New Roman" w:cs="Times New Roman" w:eastAsia="Times New Roman" w:hAnsi="Times New Roman"/>
          <w:sz w:val="24"/>
          <w:szCs w:val="24"/>
          <w:rtl w:val="0"/>
        </w:rPr>
        <w:t xml:space="preserve">организовывая покушение на убийств</w:t>
      </w:r>
      <w:r w:rsidDel="00000000" w:rsidR="00000000" w:rsidRPr="00000000">
        <w:rPr>
          <w:rFonts w:ascii="Times New Roman" w:cs="Times New Roman" w:eastAsia="Times New Roman" w:hAnsi="Times New Roman"/>
          <w:sz w:val="24"/>
          <w:szCs w:val="24"/>
          <w:rtl w:val="0"/>
        </w:rPr>
        <w:t xml:space="preserve">о и подставляя Гермиону…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(которое профессор Квиррелл «обнаружил» и «предотвратил» якобы с помощью следящего заклинания, наложенного на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Зачем профессору Квирреллу убивать Гермиону…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его первая попытка избавиться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неё не сработала)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профессор Квиррелл был злодеем, то он мог лгать обо всём, связанном с крестражами, и, возможно, вовсе не совпадение, что единственный предмет, который способен спасти его жизнь, при этом может воскресить Тёмного Лорда. Что если Тёмный Лорд это тоже как-то подстроил…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(однажды Дэвид Монро таинственно исчез, якобы он погиб от рук Тёмного Лорда)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Гарри накатило ужасное предчувствие, что-то</w:t>
      </w:r>
      <w:r w:rsidDel="00000000" w:rsidR="00000000" w:rsidRPr="00000000">
        <w:rPr>
          <w:rFonts w:ascii="Times New Roman" w:cs="Times New Roman" w:eastAsia="Times New Roman" w:hAnsi="Times New Roman"/>
          <w:sz w:val="24"/>
          <w:szCs w:val="24"/>
          <w:rtl w:val="0"/>
        </w:rPr>
        <w:t xml:space="preserve"> не связанное</w:t>
      </w:r>
      <w:r w:rsidDel="00000000" w:rsidR="00000000" w:rsidRPr="00000000">
        <w:rPr>
          <w:rFonts w:ascii="Times New Roman" w:cs="Times New Roman" w:eastAsia="Times New Roman" w:hAnsi="Times New Roman"/>
          <w:sz w:val="24"/>
          <w:szCs w:val="24"/>
          <w:rtl w:val="0"/>
        </w:rPr>
        <w:t xml:space="preserve"> со всеми этими рассуждениями, догадка, которую он не мог облечь в слова.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если забыть про все эти логические доводы, он и профессор Защиты были некоторым образом очень похожи, и подделка сообщения, отправленного назад во времени, была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творческой идеей, которую и сам Гарри мог бы использовать, чтобы обойти защиту своей жертвы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в этот миг</w:t>
      </w:r>
      <w:r w:rsidDel="00000000" w:rsidR="00000000" w:rsidRPr="00000000">
        <w:rPr>
          <w:rFonts w:ascii="Times New Roman" w:cs="Times New Roman" w:eastAsia="Times New Roman" w:hAnsi="Times New Roman"/>
          <w:sz w:val="24"/>
          <w:szCs w:val="24"/>
          <w:rtl w:val="0"/>
        </w:rPr>
        <w:t xml:space="preserve"> Гарри наконец осознал то, что обязан был понять с самого-самого начала.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том же смысле, что и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 в точно </w:t>
      </w:r>
      <w:r w:rsidDel="00000000" w:rsidR="00000000" w:rsidRPr="00000000">
        <w:rPr>
          <w:rFonts w:ascii="Times New Roman" w:cs="Times New Roman" w:eastAsia="Times New Roman" w:hAnsi="Times New Roman"/>
          <w:sz w:val="24"/>
          <w:szCs w:val="24"/>
          <w:rtl w:val="0"/>
        </w:rPr>
        <w:t xml:space="preserve">тако</w:t>
      </w:r>
      <w:r w:rsidDel="00000000" w:rsidR="00000000" w:rsidRPr="00000000">
        <w:rPr>
          <w:rFonts w:ascii="Times New Roman" w:cs="Times New Roman" w:eastAsia="Times New Roman" w:hAnsi="Times New Roman"/>
          <w:sz w:val="24"/>
          <w:szCs w:val="24"/>
          <w:rtl w:val="0"/>
        </w:rPr>
        <w:t xml:space="preserve">м же смысле, что и таинственная тёмная сторона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если вы спросите себя, когда Мальчик-Который-Выжил приобрёл свою таинственную тёмную сторону, сразу напрашивается ответ: в ночь 31 октября 1981 года.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профессор Квиррелл знал пароль, который, по мнению Беллатрисы</w:t>
      </w:r>
      <w:r w:rsidDel="00000000" w:rsidR="00000000" w:rsidRPr="00000000">
        <w:rPr>
          <w:rFonts w:ascii="Times New Roman" w:cs="Times New Roman" w:eastAsia="Times New Roman" w:hAnsi="Times New Roman"/>
          <w:sz w:val="24"/>
          <w:szCs w:val="24"/>
          <w:rtl w:val="0"/>
        </w:rPr>
        <w:t xml:space="preserve"> Блэк, </w:t>
      </w:r>
      <w:r w:rsidDel="00000000" w:rsidR="00000000" w:rsidRPr="00000000">
        <w:rPr>
          <w:rFonts w:ascii="Times New Roman" w:cs="Times New Roman" w:eastAsia="Times New Roman" w:hAnsi="Times New Roman"/>
          <w:sz w:val="24"/>
          <w:szCs w:val="24"/>
          <w:rtl w:val="0"/>
        </w:rPr>
        <w:t xml:space="preserve">знал </w:t>
      </w:r>
      <w:r w:rsidDel="00000000" w:rsidR="00000000" w:rsidRPr="00000000">
        <w:rPr>
          <w:rFonts w:ascii="Times New Roman" w:cs="Times New Roman" w:eastAsia="Times New Roman" w:hAnsi="Times New Roman"/>
          <w:sz w:val="24"/>
          <w:szCs w:val="24"/>
          <w:rtl w:val="0"/>
        </w:rPr>
        <w:t xml:space="preserve">Тёмный Лорд, и его присутствие вызывало у Мальчика-Который-Выжил чувство тревоги, и его магия разрушительным образом взаимодействовала с магией Гарри, и его любимым заклинанием была Авада Кедавра, и, и, 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Понимание захлестнуло Гарри, словно вода из прорвавшейся гигантской плотины </w:t>
      </w:r>
      <w:r w:rsidDel="00000000" w:rsidR="00000000" w:rsidRPr="00000000">
        <w:rPr>
          <w:rFonts w:ascii="Times New Roman" w:cs="Times New Roman" w:eastAsia="Times New Roman" w:hAnsi="Times New Roman"/>
          <w:sz w:val="24"/>
          <w:szCs w:val="24"/>
          <w:rtl w:val="0"/>
        </w:rPr>
        <w:t xml:space="preserve">оно</w:t>
      </w:r>
      <w:r w:rsidDel="00000000" w:rsidR="00000000" w:rsidRPr="00000000">
        <w:rPr>
          <w:rFonts w:ascii="Times New Roman" w:cs="Times New Roman" w:eastAsia="Times New Roman" w:hAnsi="Times New Roman"/>
          <w:sz w:val="24"/>
          <w:szCs w:val="24"/>
          <w:rtl w:val="0"/>
        </w:rPr>
        <w:t xml:space="preserve"> неслось по его разуму неудержимым потоком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Есть только одна реальность, которая </w:t>
      </w:r>
      <w:r w:rsidDel="00000000" w:rsidR="00000000" w:rsidRPr="00000000">
        <w:rPr>
          <w:rFonts w:ascii="Times New Roman" w:cs="Times New Roman" w:eastAsia="Times New Roman" w:hAnsi="Times New Roman"/>
          <w:sz w:val="24"/>
          <w:szCs w:val="24"/>
          <w:rtl w:val="0"/>
        </w:rPr>
        <w:t xml:space="preserve">создаёт </w:t>
      </w:r>
      <w:r w:rsidDel="00000000" w:rsidR="00000000" w:rsidRPr="00000000">
        <w:rPr>
          <w:rFonts w:ascii="Times New Roman" w:cs="Times New Roman" w:eastAsia="Times New Roman" w:hAnsi="Times New Roman"/>
          <w:sz w:val="24"/>
          <w:szCs w:val="24"/>
          <w:rtl w:val="0"/>
        </w:rPr>
        <w:t xml:space="preserve">все наблюдаемые факты.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наблюдаемые факты указывают в различных направлениях, это означает, что вы ещё не додумались до истинной гипотезы.</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И во всех таких случая</w:t>
      </w:r>
      <w:r w:rsidDel="00000000" w:rsidR="00000000" w:rsidRPr="00000000">
        <w:rPr>
          <w:rFonts w:ascii="Times New Roman" w:cs="Times New Roman" w:eastAsia="Times New Roman" w:hAnsi="Times New Roman"/>
          <w:sz w:val="24"/>
          <w:szCs w:val="24"/>
          <w:rtl w:val="0"/>
        </w:rPr>
        <w:t xml:space="preserve">х, когда в голову наконец </w:t>
      </w:r>
      <w:r w:rsidDel="00000000" w:rsidR="00000000" w:rsidRPr="00000000">
        <w:rPr>
          <w:rFonts w:ascii="Times New Roman" w:cs="Times New Roman" w:eastAsia="Times New Roman" w:hAnsi="Times New Roman"/>
          <w:sz w:val="24"/>
          <w:szCs w:val="24"/>
          <w:rtl w:val="0"/>
        </w:rPr>
        <w:t xml:space="preserve">приходит</w:t>
      </w:r>
      <w:r w:rsidDel="00000000" w:rsidR="00000000" w:rsidRPr="00000000">
        <w:rPr>
          <w:rFonts w:ascii="Times New Roman" w:cs="Times New Roman" w:eastAsia="Times New Roman" w:hAnsi="Times New Roman"/>
          <w:sz w:val="24"/>
          <w:szCs w:val="24"/>
          <w:rtl w:val="0"/>
        </w:rPr>
        <w:t xml:space="preserve"> правильная гипотеза, с ней сходится всё, несмотря на отрицание и </w:t>
      </w:r>
      <w:r w:rsidDel="00000000" w:rsidR="00000000" w:rsidRPr="00000000">
        <w:rPr>
          <w:rFonts w:ascii="Times New Roman" w:cs="Times New Roman" w:eastAsia="Times New Roman" w:hAnsi="Times New Roman"/>
          <w:sz w:val="24"/>
          <w:szCs w:val="24"/>
          <w:rtl w:val="0"/>
        </w:rPr>
        <w:t xml:space="preserve">ужас.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сметает все сомнения и все эмоции, которые встают у неё на пути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значит, «Дэвид Монро» и «Лорд Волдеморт» — просто</w:t>
      </w:r>
      <w:r w:rsidDel="00000000" w:rsidR="00000000" w:rsidRPr="00000000">
        <w:rPr>
          <w:rFonts w:ascii="Times New Roman" w:cs="Times New Roman" w:eastAsia="Times New Roman" w:hAnsi="Times New Roman"/>
          <w:sz w:val="24"/>
          <w:szCs w:val="24"/>
          <w:rtl w:val="0"/>
        </w:rPr>
        <w:t xml:space="preserve"> один человек,</w:t>
      </w:r>
      <w:r w:rsidDel="00000000" w:rsidR="00000000" w:rsidRPr="00000000">
        <w:rPr>
          <w:rFonts w:ascii="Times New Roman" w:cs="Times New Roman" w:eastAsia="Times New Roman" w:hAnsi="Times New Roman"/>
          <w:sz w:val="24"/>
          <w:szCs w:val="24"/>
          <w:rtl w:val="0"/>
        </w:rPr>
        <w:t xml:space="preserve"> который играл в Войне Волшебников за обе стороны, и именно поэтому, как и подозревал Хмури, семья Монро была убита, прежде чем они могли повстречаться с «Дэвидом Монро»...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Реальность приняла форму единого целого, логически согласованного положения вещей, которое </w:t>
      </w:r>
      <w:r w:rsidDel="00000000" w:rsidR="00000000" w:rsidRPr="00000000">
        <w:rPr>
          <w:rFonts w:ascii="Times New Roman" w:cs="Times New Roman" w:eastAsia="Times New Roman" w:hAnsi="Times New Roman"/>
          <w:sz w:val="24"/>
          <w:szCs w:val="24"/>
          <w:rtl w:val="0"/>
        </w:rPr>
        <w:t xml:space="preserve">без </w:t>
      </w:r>
      <w:r w:rsidDel="00000000" w:rsidR="00000000" w:rsidRPr="00000000">
        <w:rPr>
          <w:rFonts w:ascii="Times New Roman" w:cs="Times New Roman" w:eastAsia="Times New Roman" w:hAnsi="Times New Roman"/>
          <w:sz w:val="24"/>
          <w:szCs w:val="24"/>
          <w:rtl w:val="0"/>
        </w:rPr>
        <w:t xml:space="preserve">привлечения лишних сущностей объясняло имеющиеся факты.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не подпрыгнул, его дыхание не сбилось. Он</w:t>
      </w:r>
      <w:r w:rsidDel="00000000" w:rsidR="00000000" w:rsidRPr="00000000">
        <w:rPr>
          <w:rFonts w:ascii="Times New Roman" w:cs="Times New Roman" w:eastAsia="Times New Roman" w:hAnsi="Times New Roman"/>
          <w:sz w:val="24"/>
          <w:szCs w:val="24"/>
          <w:rtl w:val="0"/>
        </w:rPr>
        <w:t xml:space="preserve"> старался ничем не выдать </w:t>
      </w:r>
      <w:r w:rsidDel="00000000" w:rsidR="00000000" w:rsidRPr="00000000">
        <w:rPr>
          <w:rFonts w:ascii="Times New Roman" w:cs="Times New Roman" w:eastAsia="Times New Roman" w:hAnsi="Times New Roman"/>
          <w:sz w:val="24"/>
          <w:szCs w:val="24"/>
          <w:rtl w:val="0"/>
        </w:rPr>
        <w:t xml:space="preserve">ужас </w:t>
      </w:r>
      <w:r w:rsidDel="00000000" w:rsidR="00000000" w:rsidRPr="00000000">
        <w:rPr>
          <w:rFonts w:ascii="Times New Roman" w:cs="Times New Roman" w:eastAsia="Times New Roman" w:hAnsi="Times New Roman"/>
          <w:sz w:val="24"/>
          <w:szCs w:val="24"/>
          <w:rtl w:val="0"/>
        </w:rPr>
        <w:t xml:space="preserve">и мучения, которые переполняли его разум.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Ведь сзади за ним наблюдал Враг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 вслух, когда осмелился поверить, что его голос будет звучать, как обычно. Он продолжал смотреть на лежащие тела, не поворачиваясь к профессору Квирреллу, потому что не был уверен, что может </w:t>
      </w:r>
      <w:r w:rsidDel="00000000" w:rsidR="00000000" w:rsidRPr="00000000">
        <w:rPr>
          <w:rFonts w:ascii="Times New Roman" w:cs="Times New Roman" w:eastAsia="Times New Roman" w:hAnsi="Times New Roman"/>
          <w:sz w:val="24"/>
          <w:szCs w:val="24"/>
          <w:rtl w:val="0"/>
        </w:rPr>
        <w:t xml:space="preserve">контролировать </w:t>
      </w:r>
      <w:r w:rsidDel="00000000" w:rsidR="00000000" w:rsidRPr="00000000">
        <w:rPr>
          <w:rFonts w:ascii="Times New Roman" w:cs="Times New Roman" w:eastAsia="Times New Roman" w:hAnsi="Times New Roman"/>
          <w:sz w:val="24"/>
          <w:szCs w:val="24"/>
          <w:rtl w:val="0"/>
        </w:rPr>
        <w:t xml:space="preserve">своё лицо. Мальчик вытер рукавом пот со лба, стараясь, чтобы жест получи</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ся естественным. </w:t>
      </w:r>
      <w:r w:rsidDel="00000000" w:rsidR="00000000" w:rsidRPr="00000000">
        <w:rPr>
          <w:rFonts w:ascii="Times New Roman" w:cs="Times New Roman" w:eastAsia="Times New Roman" w:hAnsi="Times New Roman"/>
          <w:sz w:val="24"/>
          <w:szCs w:val="24"/>
          <w:rtl w:val="0"/>
        </w:rPr>
        <w:t xml:space="preserve">С испариной или бешеным стуком сердца в груди Гарри справиться не 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Давайте пойдём за Философским Камнем.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нужно было лишь улучить секунду, чтобы воспользоваться своим Маховиком Времени.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Ответа сзади не последовало.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Тишина затянулась.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медленно повернулся.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стоял прямо и улыбался.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руке он сжимал чёрный металлический предмет, направленный на правую</w:t>
      </w:r>
      <w:r w:rsidDel="00000000" w:rsidR="00000000" w:rsidRPr="00000000">
        <w:rPr>
          <w:rFonts w:ascii="Times New Roman" w:cs="Times New Roman" w:eastAsia="Times New Roman" w:hAnsi="Times New Roman"/>
          <w:sz w:val="24"/>
          <w:szCs w:val="24"/>
          <w:rtl w:val="0"/>
        </w:rPr>
        <w:t xml:space="preserve"> руку </w:t>
      </w:r>
      <w:r w:rsidDel="00000000" w:rsidR="00000000" w:rsidRPr="00000000">
        <w:rPr>
          <w:rFonts w:ascii="Times New Roman" w:cs="Times New Roman" w:eastAsia="Times New Roman" w:hAnsi="Times New Roman"/>
          <w:sz w:val="24"/>
          <w:szCs w:val="24"/>
          <w:rtl w:val="0"/>
        </w:rPr>
        <w:t xml:space="preserve">Гарри. Судя по хватке профессора, он прекрасно знал, как пользоваться полуавтоматическим пистолетом.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У Гарри пересохло во рту, даже его губы дрожали от переизбытка адреналина, но он смог выдавить: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Здравствуйте, Лорд Волдеморт.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Здравствуй, Том Риддл.</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От переводчиков: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названии главы (и кое-где в следующих главах) присутствует непереводимая игра слов. Риддл (Riddle) — это не только фамилия, это слово ещё и переводится как «загадка».</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Константин Остриков" w:id="4" w:date="2015-09-29T05:46: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оброненному, ударение на второе о? в смысле исправить ё на е</w:t>
      </w:r>
    </w:p>
  </w:comment>
  <w:comment w:author="Alaric Lightin" w:id="2" w:date="2015-09-21T05:2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вот тут вопрос</w:t>
      </w:r>
    </w:p>
  </w:comment>
  <w:comment w:author="Yuliy L" w:id="6" w:date="2016-02-22T18:39: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других местах вроде с заглавной.</w:t>
      </w:r>
    </w:p>
  </w:comment>
  <w:comment w:author="Yuliy L" w:id="5" w:date="2016-02-22T18:37: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Поднялся.</w:t>
      </w:r>
    </w:p>
  </w:comment>
  <w:comment w:author="Yuliy L" w:id="0" w:date="2016-09-28T17:39: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Лишняя запятая.</w:t>
      </w:r>
    </w:p>
  </w:comment>
  <w:comment w:author="Alaric Lightin" w:id="3" w:date="2015-09-03T23:29: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во-первых, второе слово мы обычно пишем с маленькой</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во-вторых, тут не Breaking Drill Hex, как было во время битв первокурсников, а Greater Drill Hex - более крутое заклинание, судя по всему</w:t>
      </w:r>
    </w:p>
  </w:comment>
  <w:comment w:author="Константин Остриков" w:id="1" w:date="2015-05-08T09:07: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включает в себя</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[было "включает себя"]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