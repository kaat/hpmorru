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hnglos271rhr" w:id="0"/>
      <w:bookmarkEnd w:id="0"/>
      <w:r w:rsidDel="00000000" w:rsidR="00000000" w:rsidRPr="00000000">
        <w:rPr>
          <w:rtl w:val="0"/>
        </w:rPr>
        <w:t xml:space="preserve">Глава 80: Цена бесценного. Часть 2. Эффект дурной славы</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Древнейший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ал </w:t>
      </w:r>
      <w:r w:rsidDel="00000000" w:rsidR="00000000" w:rsidRPr="00000000">
        <w:rPr>
          <w:rFonts w:ascii="Times New Roman" w:cs="Times New Roman" w:eastAsia="Times New Roman" w:hAnsi="Times New Roman"/>
          <w:sz w:val="24"/>
          <w:szCs w:val="24"/>
          <w:rtl w:val="0"/>
        </w:rPr>
        <w:t xml:space="preserve">Визенгамота прохладен и мрачен. Концентрические каменные полуокружности поднимаются от це</w:t>
      </w:r>
      <w:r w:rsidDel="00000000" w:rsidR="00000000" w:rsidRPr="00000000">
        <w:rPr>
          <w:rFonts w:ascii="Times New Roman" w:cs="Times New Roman" w:eastAsia="Times New Roman" w:hAnsi="Times New Roman"/>
          <w:sz w:val="24"/>
          <w:szCs w:val="24"/>
          <w:rtl w:val="0"/>
        </w:rPr>
        <w:t xml:space="preserve">нтра, на каждой из них располагаются простые деревянные скамьи. </w:t>
      </w:r>
      <w:r w:rsidDel="00000000" w:rsidR="00000000" w:rsidRPr="00000000">
        <w:rPr>
          <w:rFonts w:ascii="Times New Roman" w:cs="Times New Roman" w:eastAsia="Times New Roman" w:hAnsi="Times New Roman"/>
          <w:sz w:val="24"/>
          <w:szCs w:val="24"/>
          <w:rtl w:val="0"/>
        </w:rPr>
        <w:t xml:space="preserve">Источника света не видно, но тем не менее помещение хорошо освещено — без каких-либо очевидных причин. То, что зал хорошо освещён, просто является данностью.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Стены, также как и пол, </w:t>
      </w:r>
      <w:r w:rsidDel="00000000" w:rsidR="00000000" w:rsidRPr="00000000">
        <w:rPr>
          <w:rFonts w:ascii="Times New Roman" w:cs="Times New Roman" w:eastAsia="Times New Roman" w:hAnsi="Times New Roman"/>
          <w:sz w:val="24"/>
          <w:szCs w:val="24"/>
          <w:rtl w:val="0"/>
        </w:rPr>
        <w:t xml:space="preserve">созданы</w:t>
      </w:r>
      <w:r w:rsidDel="00000000" w:rsidR="00000000" w:rsidRPr="00000000">
        <w:rPr>
          <w:rFonts w:ascii="Times New Roman" w:cs="Times New Roman" w:eastAsia="Times New Roman" w:hAnsi="Times New Roman"/>
          <w:sz w:val="24"/>
          <w:szCs w:val="24"/>
          <w:rtl w:val="0"/>
        </w:rPr>
        <w:t xml:space="preserve"> из камня, тёмного камня, и весь этот камень вокруг выглядит настолько элегантно и таинственно, что завораживает </w:t>
      </w:r>
      <w:r w:rsidDel="00000000" w:rsidR="00000000" w:rsidRPr="00000000">
        <w:rPr>
          <w:rFonts w:ascii="Times New Roman" w:cs="Times New Roman" w:eastAsia="Times New Roman" w:hAnsi="Times New Roman"/>
          <w:sz w:val="24"/>
          <w:szCs w:val="24"/>
          <w:rtl w:val="0"/>
        </w:rPr>
        <w:t xml:space="preserve">взгляд. Кажется, что спокойная </w:t>
      </w:r>
      <w:r w:rsidDel="00000000" w:rsidR="00000000" w:rsidRPr="00000000">
        <w:rPr>
          <w:rFonts w:ascii="Times New Roman" w:cs="Times New Roman" w:eastAsia="Times New Roman" w:hAnsi="Times New Roman"/>
          <w:sz w:val="24"/>
          <w:szCs w:val="24"/>
          <w:rtl w:val="0"/>
        </w:rPr>
        <w:t xml:space="preserve">текстура </w:t>
      </w:r>
      <w:r w:rsidDel="00000000" w:rsidR="00000000" w:rsidRPr="00000000">
        <w:rPr>
          <w:rFonts w:ascii="Times New Roman" w:cs="Times New Roman" w:eastAsia="Times New Roman" w:hAnsi="Times New Roman"/>
          <w:sz w:val="24"/>
          <w:szCs w:val="24"/>
          <w:rtl w:val="0"/>
        </w:rPr>
        <w:t xml:space="preserve">течёт и изменяется под его поверхностью.</w:t>
      </w:r>
      <w:r w:rsidDel="00000000" w:rsidR="00000000" w:rsidRPr="00000000">
        <w:rPr>
          <w:rFonts w:ascii="Times New Roman" w:cs="Times New Roman" w:eastAsia="Times New Roman" w:hAnsi="Times New Roman"/>
          <w:sz w:val="24"/>
          <w:szCs w:val="24"/>
          <w:rtl w:val="0"/>
        </w:rPr>
        <w:t xml:space="preserve"> Это Древнейший Зал, самое старое магическое строение</w:t>
      </w:r>
      <w:r w:rsidDel="00000000" w:rsidR="00000000" w:rsidRPr="00000000">
        <w:rPr>
          <w:rFonts w:ascii="Times New Roman" w:cs="Times New Roman" w:eastAsia="Times New Roman" w:hAnsi="Times New Roman"/>
          <w:sz w:val="24"/>
          <w:szCs w:val="24"/>
          <w:rtl w:val="0"/>
        </w:rPr>
        <w:t xml:space="preserve">, дошедшее до наших дней</w:t>
      </w:r>
      <w:r w:rsidDel="00000000" w:rsidR="00000000" w:rsidRPr="00000000">
        <w:rPr>
          <w:rFonts w:ascii="Times New Roman" w:cs="Times New Roman" w:eastAsia="Times New Roman" w:hAnsi="Times New Roman"/>
          <w:sz w:val="24"/>
          <w:szCs w:val="24"/>
          <w:rtl w:val="0"/>
        </w:rPr>
        <w:t xml:space="preserve">. Прочие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еста силы</w:t>
      </w:r>
      <w:r w:rsidDel="00000000" w:rsidR="00000000" w:rsidRPr="00000000">
        <w:rPr>
          <w:rFonts w:ascii="Times New Roman" w:cs="Times New Roman" w:eastAsia="Times New Roman" w:hAnsi="Times New Roman"/>
          <w:sz w:val="24"/>
          <w:szCs w:val="24"/>
          <w:rtl w:val="0"/>
        </w:rPr>
        <w:t xml:space="preserve"> б</w:t>
      </w:r>
      <w:r w:rsidDel="00000000" w:rsidR="00000000" w:rsidRPr="00000000">
        <w:rPr>
          <w:rFonts w:ascii="Times New Roman" w:cs="Times New Roman" w:eastAsia="Times New Roman" w:hAnsi="Times New Roman"/>
          <w:sz w:val="24"/>
          <w:szCs w:val="24"/>
          <w:rtl w:val="0"/>
        </w:rPr>
        <w:t xml:space="preserve">ыли уничтожены в тех или иных войнах. </w:t>
      </w:r>
      <w:r w:rsidDel="00000000" w:rsidR="00000000" w:rsidRPr="00000000">
        <w:rPr>
          <w:rFonts w:ascii="Times New Roman" w:cs="Times New Roman" w:eastAsia="Times New Roman" w:hAnsi="Times New Roman"/>
          <w:sz w:val="24"/>
          <w:szCs w:val="24"/>
          <w:rtl w:val="0"/>
        </w:rPr>
        <w:t xml:space="preserve">Это Зал Визенгамота, и он я</w:t>
      </w:r>
      <w:r w:rsidDel="00000000" w:rsidR="00000000" w:rsidRPr="00000000">
        <w:rPr>
          <w:rFonts w:ascii="Times New Roman" w:cs="Times New Roman" w:eastAsia="Times New Roman" w:hAnsi="Times New Roman"/>
          <w:sz w:val="24"/>
          <w:szCs w:val="24"/>
          <w:rtl w:val="0"/>
        </w:rPr>
        <w:t xml:space="preserve">вляется древнейшим, потому что войны закончились с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возведением.</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Зал Визенгам</w:t>
      </w:r>
      <w:r w:rsidDel="00000000" w:rsidR="00000000" w:rsidRPr="00000000">
        <w:rPr>
          <w:rFonts w:ascii="Times New Roman" w:cs="Times New Roman" w:eastAsia="Times New Roman" w:hAnsi="Times New Roman"/>
          <w:sz w:val="24"/>
          <w:szCs w:val="24"/>
          <w:rtl w:val="0"/>
        </w:rPr>
        <w:t xml:space="preserve">ота... Сущ</w:t>
      </w:r>
      <w:r w:rsidDel="00000000" w:rsidR="00000000" w:rsidRPr="00000000">
        <w:rPr>
          <w:rFonts w:ascii="Times New Roman" w:cs="Times New Roman" w:eastAsia="Times New Roman" w:hAnsi="Times New Roman"/>
          <w:sz w:val="24"/>
          <w:szCs w:val="24"/>
          <w:rtl w:val="0"/>
        </w:rPr>
        <w:t xml:space="preserve">ествуют и более древние места, но все они скрыты.</w:t>
      </w:r>
      <w:r w:rsidDel="00000000" w:rsidR="00000000" w:rsidRPr="00000000">
        <w:rPr>
          <w:rFonts w:ascii="Times New Roman" w:cs="Times New Roman" w:eastAsia="Times New Roman" w:hAnsi="Times New Roman"/>
          <w:sz w:val="24"/>
          <w:szCs w:val="24"/>
          <w:rtl w:val="0"/>
        </w:rPr>
        <w:t xml:space="preserve"> Легенды гласят, что стены из тёмного камня были сотканы, созданы, проявлены в реальность Мерлином, который собрал всех самых могущественных волшебников, какие остались в мире, и</w:t>
      </w:r>
      <w:r w:rsidDel="00000000" w:rsidR="00000000" w:rsidRPr="00000000">
        <w:rPr>
          <w:rFonts w:ascii="Times New Roman" w:cs="Times New Roman" w:eastAsia="Times New Roman" w:hAnsi="Times New Roman"/>
          <w:sz w:val="24"/>
          <w:szCs w:val="24"/>
          <w:rtl w:val="0"/>
        </w:rPr>
        <w:t xml:space="preserve"> те с благоговением признали его главным среди них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пророки</w:t>
      </w:r>
      <w:r w:rsidDel="00000000" w:rsidR="00000000" w:rsidRPr="00000000">
        <w:rPr>
          <w:rFonts w:ascii="Times New Roman" w:cs="Times New Roman" w:eastAsia="Times New Roman" w:hAnsi="Times New Roman"/>
          <w:sz w:val="24"/>
          <w:szCs w:val="24"/>
          <w:rtl w:val="0"/>
        </w:rPr>
        <w:t xml:space="preserve"> (продолжали легенды)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равно говорили</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ещё недостаточно сделано для предотвращения конца света и магии</w:t>
      </w:r>
      <w:r w:rsidDel="00000000" w:rsidR="00000000" w:rsidRPr="00000000">
        <w:rPr>
          <w:rFonts w:ascii="Times New Roman" w:cs="Times New Roman" w:eastAsia="Times New Roman" w:hAnsi="Times New Roman"/>
          <w:sz w:val="24"/>
          <w:szCs w:val="24"/>
          <w:rtl w:val="0"/>
        </w:rPr>
        <w:t xml:space="preserve">. И тогда (как рассказывалось далее) Мерлин пожертвовал своей жизнью, своей магией и отмеренным ему</w:t>
      </w:r>
      <w:r w:rsidDel="00000000" w:rsidR="00000000" w:rsidRPr="00000000">
        <w:rPr>
          <w:rFonts w:ascii="Times New Roman" w:cs="Times New Roman" w:eastAsia="Times New Roman" w:hAnsi="Times New Roman"/>
          <w:sz w:val="24"/>
          <w:szCs w:val="24"/>
          <w:rtl w:val="0"/>
        </w:rPr>
        <w:t xml:space="preserve"> временем</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наложить</w:t>
      </w:r>
      <w:r w:rsidDel="00000000" w:rsidR="00000000" w:rsidRPr="00000000">
        <w:rPr>
          <w:rFonts w:ascii="Times New Roman" w:cs="Times New Roman" w:eastAsia="Times New Roman" w:hAnsi="Times New Roman"/>
          <w:sz w:val="24"/>
          <w:szCs w:val="24"/>
          <w:rtl w:val="0"/>
        </w:rPr>
        <w:t xml:space="preserve"> Запрет Мерлина. У деяния была своя цена —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 подобное </w:t>
      </w:r>
      <w:r w:rsidDel="00000000" w:rsidR="00000000" w:rsidRPr="00000000">
        <w:rPr>
          <w:rFonts w:ascii="Times New Roman" w:cs="Times New Roman" w:eastAsia="Times New Roman" w:hAnsi="Times New Roman"/>
          <w:sz w:val="24"/>
          <w:szCs w:val="24"/>
          <w:rtl w:val="0"/>
        </w:rPr>
        <w:t xml:space="preserve">этому</w:t>
      </w:r>
      <w:r w:rsidDel="00000000" w:rsidR="00000000" w:rsidRPr="00000000">
        <w:rPr>
          <w:rFonts w:ascii="Times New Roman" w:cs="Times New Roman" w:eastAsia="Times New Roman" w:hAnsi="Times New Roman"/>
          <w:sz w:val="24"/>
          <w:szCs w:val="24"/>
          <w:rtl w:val="0"/>
        </w:rPr>
        <w:t xml:space="preserve">, не может быть построено с помощью любой известной в наши дни магии. Но это место также нельзя и уничтожить. </w:t>
      </w:r>
      <w:r w:rsidDel="00000000" w:rsidR="00000000" w:rsidRPr="00000000">
        <w:rPr>
          <w:rFonts w:ascii="Times New Roman" w:cs="Times New Roman" w:eastAsia="Times New Roman" w:hAnsi="Times New Roman"/>
          <w:sz w:val="24"/>
          <w:szCs w:val="24"/>
          <w:rtl w:val="0"/>
        </w:rPr>
        <w:t xml:space="preserve">Даже если здесь </w:t>
      </w:r>
      <w:ins w:author="Alaric Lightin" w:id="0" w:date="2015-10-21T05:29:02Z">
        <w:commentRangeStart w:id="0"/>
        <w:r w:rsidDel="00000000" w:rsidR="00000000" w:rsidRPr="00000000">
          <w:rPr>
            <w:rFonts w:ascii="Times New Roman" w:cs="Times New Roman" w:eastAsia="Times New Roman" w:hAnsi="Times New Roman"/>
            <w:sz w:val="24"/>
            <w:szCs w:val="24"/>
            <w:rtl w:val="0"/>
          </w:rPr>
          <w:t xml:space="preserve">произойдёт ядерный взрыв</w:t>
        </w:r>
      </w:ins>
      <w:del w:author="Alaric Lightin" w:id="0" w:date="2015-10-21T05:29:02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будет эпицентр ядерного взрыва</w:delText>
        </w:r>
      </w:del>
      <w:r w:rsidDel="00000000" w:rsidR="00000000" w:rsidRPr="00000000">
        <w:rPr>
          <w:rFonts w:ascii="Times New Roman" w:cs="Times New Roman" w:eastAsia="Times New Roman" w:hAnsi="Times New Roman"/>
          <w:sz w:val="24"/>
          <w:szCs w:val="24"/>
          <w:rtl w:val="0"/>
        </w:rPr>
        <w:t xml:space="preserve">, стены из тёмного камня останутся невредимы и, скорее всего, даже не нагреются. </w:t>
      </w:r>
      <w:r w:rsidDel="00000000" w:rsidR="00000000" w:rsidRPr="00000000">
        <w:rPr>
          <w:rFonts w:ascii="Times New Roman" w:cs="Times New Roman" w:eastAsia="Times New Roman" w:hAnsi="Times New Roman"/>
          <w:sz w:val="24"/>
          <w:szCs w:val="24"/>
          <w:rtl w:val="0"/>
        </w:rPr>
        <w:t xml:space="preserve">Жал</w:t>
      </w:r>
      <w:r w:rsidDel="00000000" w:rsidR="00000000" w:rsidRPr="00000000">
        <w:rPr>
          <w:rFonts w:ascii="Times New Roman" w:cs="Times New Roman" w:eastAsia="Times New Roman" w:hAnsi="Times New Roman"/>
          <w:sz w:val="24"/>
          <w:szCs w:val="24"/>
          <w:rtl w:val="0"/>
        </w:rPr>
        <w:t xml:space="preserve">ь, больше никто не знает, как строить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последнем из возвышающихся </w:t>
      </w:r>
      <w:r w:rsidDel="00000000" w:rsidR="00000000" w:rsidRPr="00000000">
        <w:rPr>
          <w:rFonts w:ascii="Times New Roman" w:cs="Times New Roman" w:eastAsia="Times New Roman" w:hAnsi="Times New Roman"/>
          <w:sz w:val="24"/>
          <w:szCs w:val="24"/>
          <w:rtl w:val="0"/>
        </w:rPr>
        <w:t xml:space="preserve">ярусов </w:t>
      </w:r>
      <w:r w:rsidDel="00000000" w:rsidR="00000000" w:rsidRPr="00000000">
        <w:rPr>
          <w:rFonts w:ascii="Times New Roman" w:cs="Times New Roman" w:eastAsia="Times New Roman" w:hAnsi="Times New Roman"/>
          <w:sz w:val="24"/>
          <w:szCs w:val="24"/>
          <w:rtl w:val="0"/>
        </w:rPr>
        <w:t xml:space="preserve">Визенгамота, на самом верхнем </w:t>
      </w:r>
      <w:r w:rsidDel="00000000" w:rsidR="00000000" w:rsidRPr="00000000">
        <w:rPr>
          <w:rFonts w:ascii="Times New Roman" w:cs="Times New Roman" w:eastAsia="Times New Roman" w:hAnsi="Times New Roman"/>
          <w:sz w:val="24"/>
          <w:szCs w:val="24"/>
          <w:rtl w:val="0"/>
        </w:rPr>
        <w:t xml:space="preserve">уровне тёмного </w:t>
      </w:r>
      <w:r w:rsidDel="00000000" w:rsidR="00000000" w:rsidRPr="00000000">
        <w:rPr>
          <w:rFonts w:ascii="Times New Roman" w:cs="Times New Roman" w:eastAsia="Times New Roman" w:hAnsi="Times New Roman"/>
          <w:sz w:val="24"/>
          <w:szCs w:val="24"/>
          <w:rtl w:val="0"/>
        </w:rPr>
        <w:t xml:space="preserve">камня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располагается</w:t>
      </w:r>
      <w:r w:rsidDel="00000000" w:rsidR="00000000" w:rsidRPr="00000000">
        <w:rPr>
          <w:rFonts w:ascii="Times New Roman" w:cs="Times New Roman" w:eastAsia="Times New Roman" w:hAnsi="Times New Roman"/>
          <w:sz w:val="24"/>
          <w:szCs w:val="24"/>
          <w:rtl w:val="0"/>
        </w:rPr>
        <w:t xml:space="preserve"> кафедра. За кафедрой стоит старик с лицом, покрытым морщинами забот, и седой бородой до пояса — Альбус Персиваль Вулфрик Брайан Дамблдор. В его правой руке </w:t>
      </w:r>
      <w:r w:rsidDel="00000000" w:rsidR="00000000" w:rsidRPr="00000000">
        <w:rPr>
          <w:rFonts w:ascii="Times New Roman" w:cs="Times New Roman" w:eastAsia="Times New Roman" w:hAnsi="Times New Roman"/>
          <w:sz w:val="24"/>
          <w:szCs w:val="24"/>
          <w:rtl w:val="0"/>
        </w:rPr>
        <w:t xml:space="preserve">палочка</w:t>
      </w:r>
      <w:r w:rsidDel="00000000" w:rsidR="00000000" w:rsidRPr="00000000">
        <w:rPr>
          <w:rFonts w:ascii="Times New Roman" w:cs="Times New Roman" w:eastAsia="Times New Roman" w:hAnsi="Times New Roman"/>
          <w:sz w:val="24"/>
          <w:szCs w:val="24"/>
          <w:rtl w:val="0"/>
        </w:rPr>
        <w:t xml:space="preserve">, на плече восседает огненная птица. Левая рука </w:t>
      </w:r>
      <w:r w:rsidDel="00000000" w:rsidR="00000000" w:rsidRPr="00000000">
        <w:rPr>
          <w:rFonts w:ascii="Times New Roman" w:cs="Times New Roman" w:eastAsia="Times New Roman" w:hAnsi="Times New Roman"/>
          <w:sz w:val="24"/>
          <w:szCs w:val="24"/>
          <w:rtl w:val="0"/>
        </w:rPr>
        <w:t xml:space="preserve">сжимает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короткий жезл, тонкий и простой, из того же камня, из которого сделаны стены вокруг — символ Непрерывной Линии Мерлина, знак верховного чародея.</w:t>
      </w:r>
      <w:r w:rsidDel="00000000" w:rsidR="00000000" w:rsidRPr="00000000">
        <w:rPr>
          <w:rFonts w:ascii="Times New Roman" w:cs="Times New Roman" w:eastAsia="Times New Roman" w:hAnsi="Times New Roman"/>
          <w:sz w:val="24"/>
          <w:szCs w:val="24"/>
          <w:rtl w:val="0"/>
        </w:rPr>
        <w:t xml:space="preserve"> Карен Даттон в последний день своей жизни завещала его Альбусу Дамблдору, спустя</w:t>
      </w:r>
      <w:r w:rsidDel="00000000" w:rsidR="00000000" w:rsidRPr="00000000">
        <w:rPr>
          <w:rFonts w:ascii="Times New Roman" w:cs="Times New Roman" w:eastAsia="Times New Roman" w:hAnsi="Times New Roman"/>
          <w:sz w:val="24"/>
          <w:szCs w:val="24"/>
          <w:rtl w:val="0"/>
        </w:rPr>
        <w:t xml:space="preserve"> всего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несколько часов</w:t>
      </w:r>
      <w:r w:rsidDel="00000000" w:rsidR="00000000" w:rsidRPr="00000000">
        <w:rPr>
          <w:rFonts w:ascii="Times New Roman" w:cs="Times New Roman" w:eastAsia="Times New Roman" w:hAnsi="Times New Roman"/>
          <w:sz w:val="24"/>
          <w:szCs w:val="24"/>
          <w:rtl w:val="0"/>
        </w:rPr>
        <w:t xml:space="preserve"> после того, как тот </w:t>
      </w:r>
      <w:r w:rsidDel="00000000" w:rsidR="00000000" w:rsidRPr="00000000">
        <w:rPr>
          <w:rFonts w:ascii="Times New Roman" w:cs="Times New Roman" w:eastAsia="Times New Roman" w:hAnsi="Times New Roman"/>
          <w:sz w:val="24"/>
          <w:szCs w:val="24"/>
          <w:rtl w:val="0"/>
        </w:rPr>
        <w:t xml:space="preserve">полумёртвы</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с пламенеющим фениксом на плече</w:t>
      </w:r>
      <w:r w:rsidDel="00000000" w:rsidR="00000000" w:rsidRPr="00000000">
        <w:rPr>
          <w:rFonts w:ascii="Times New Roman" w:cs="Times New Roman" w:eastAsia="Times New Roman" w:hAnsi="Times New Roman"/>
          <w:sz w:val="24"/>
          <w:szCs w:val="24"/>
          <w:rtl w:val="0"/>
        </w:rPr>
        <w:t xml:space="preserve"> вернулся из боя с Гриндевальдом. А она получила жезл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перфекциониста Никодемуса Капернаума. Со дня, когда Мерлин пожертвовал своей жизнью, </w:t>
      </w:r>
      <w:r w:rsidDel="00000000" w:rsidR="00000000" w:rsidRPr="00000000">
        <w:rPr>
          <w:rFonts w:ascii="Times New Roman" w:cs="Times New Roman" w:eastAsia="Times New Roman" w:hAnsi="Times New Roman"/>
          <w:sz w:val="24"/>
          <w:szCs w:val="24"/>
          <w:rtl w:val="0"/>
        </w:rPr>
        <w:t xml:space="preserve">волшебники</w:t>
      </w:r>
      <w:r w:rsidDel="00000000" w:rsidR="00000000" w:rsidRPr="00000000">
        <w:rPr>
          <w:rFonts w:ascii="Times New Roman" w:cs="Times New Roman" w:eastAsia="Times New Roman" w:hAnsi="Times New Roman"/>
          <w:sz w:val="24"/>
          <w:szCs w:val="24"/>
          <w:rtl w:val="0"/>
        </w:rPr>
        <w:t xml:space="preserve"> передавали жезл своему избранному наследнику. Вот почему (если вы задавались этим </w:t>
      </w:r>
      <w:r w:rsidDel="00000000" w:rsidR="00000000" w:rsidRPr="00000000">
        <w:rPr>
          <w:rFonts w:ascii="Times New Roman" w:cs="Times New Roman" w:eastAsia="Times New Roman" w:hAnsi="Times New Roman"/>
          <w:sz w:val="24"/>
          <w:szCs w:val="24"/>
          <w:rtl w:val="0"/>
        </w:rPr>
        <w:t xml:space="preserve">вопросом), </w:t>
      </w: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волшебная Британия и выбрала Корнелиуса Фаджа своим Министром, Верховным чародеем был всё же Альбус Дамблдор. Не по закону (</w:t>
      </w:r>
      <w:r w:rsidDel="00000000" w:rsidR="00000000" w:rsidRPr="00000000">
        <w:rPr>
          <w:rFonts w:ascii="Times New Roman" w:cs="Times New Roman" w:eastAsia="Times New Roman" w:hAnsi="Times New Roman"/>
          <w:sz w:val="24"/>
          <w:szCs w:val="24"/>
          <w:rtl w:val="0"/>
        </w:rPr>
        <w:t xml:space="preserve">ибо </w:t>
      </w:r>
      <w:r w:rsidDel="00000000" w:rsidR="00000000" w:rsidRPr="00000000">
        <w:rPr>
          <w:rFonts w:ascii="Times New Roman" w:cs="Times New Roman" w:eastAsia="Times New Roman" w:hAnsi="Times New Roman"/>
          <w:sz w:val="24"/>
          <w:szCs w:val="24"/>
          <w:rtl w:val="0"/>
        </w:rPr>
        <w:t xml:space="preserve">писаные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законы можно переписать), а по древнейшей традиции Визенгамот не выбирал того, кто должен умерять их глупость. Со дня жертвы Мерлина, самым главным долгом всех верховных чародеев был совершаемый с высочайшей осторожностью выбор человека, с одной стороны хорошего, с другой — способного в свою очередь найти хорошего наследника. Можно было бы ожидать, что </w:t>
      </w:r>
      <w:r w:rsidDel="00000000" w:rsidR="00000000" w:rsidRPr="00000000">
        <w:rPr>
          <w:rFonts w:ascii="Times New Roman" w:cs="Times New Roman" w:eastAsia="Times New Roman" w:hAnsi="Times New Roman"/>
          <w:sz w:val="24"/>
          <w:szCs w:val="24"/>
          <w:rtl w:val="0"/>
        </w:rPr>
        <w:t xml:space="preserve">цепь</w:t>
      </w:r>
      <w:r w:rsidDel="00000000" w:rsidR="00000000" w:rsidRPr="00000000">
        <w:rPr>
          <w:rFonts w:ascii="Times New Roman" w:cs="Times New Roman" w:eastAsia="Times New Roman" w:hAnsi="Times New Roman"/>
          <w:sz w:val="24"/>
          <w:szCs w:val="24"/>
          <w:rtl w:val="0"/>
        </w:rPr>
        <w:t xml:space="preserve"> света прервётся в течение веков, собьётся хотя бы раз и угаснет навсегда, но этого не произошло. Линия Мерлина продолжается</w:t>
      </w:r>
      <w:r w:rsidDel="00000000" w:rsidR="00000000" w:rsidRPr="00000000">
        <w:rPr>
          <w:rFonts w:ascii="Times New Roman" w:cs="Times New Roman" w:eastAsia="Times New Roman" w:hAnsi="Times New Roman"/>
          <w:sz w:val="24"/>
          <w:szCs w:val="24"/>
          <w:rtl w:val="0"/>
        </w:rPr>
        <w:t xml:space="preserve">. Непрерывно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 крайней мере так утверждает фракция Дамблдора. Лорд Малфой скажет обратное. А в Азии вам расскажут совершенно другие легенды, которые, впрочем, могут и не противоречить британским.)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центре платформы на самом нижнем уровне Древнейшего Зала </w:t>
      </w:r>
      <w:r w:rsidDel="00000000" w:rsidR="00000000" w:rsidRPr="00000000">
        <w:rPr>
          <w:rFonts w:ascii="Times New Roman" w:cs="Times New Roman" w:eastAsia="Times New Roman" w:hAnsi="Times New Roman"/>
          <w:sz w:val="24"/>
          <w:szCs w:val="24"/>
          <w:rtl w:val="0"/>
        </w:rPr>
        <w:t xml:space="preserve">стоит </w:t>
      </w:r>
      <w:r w:rsidDel="00000000" w:rsidR="00000000" w:rsidRPr="00000000">
        <w:rPr>
          <w:rFonts w:ascii="Times New Roman" w:cs="Times New Roman" w:eastAsia="Times New Roman" w:hAnsi="Times New Roman"/>
          <w:sz w:val="24"/>
          <w:szCs w:val="24"/>
          <w:rtl w:val="0"/>
        </w:rPr>
        <w:t xml:space="preserve">простое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высокой спинкой, ножками и подлокотниками. Кресло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тёмного металла, а не камня, поскольку поставил его там не Мерлин.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Здание Министерства, выросшее вокруг этого места,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украшено деревянными панелями и позолотой. Яркое, полное огней, наполненное самодовольной глупостью. 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этот зал — другой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каменное сердце магической Британии, здесь нет ни позолоты, ни деревянных панелей, ни ярких огней.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зал торжественно вступают ведьмы и волшебники в фиолетовых мантиях, на</w:t>
      </w:r>
      <w:r w:rsidDel="00000000" w:rsidR="00000000" w:rsidRPr="00000000">
        <w:rPr>
          <w:rFonts w:ascii="Times New Roman" w:cs="Times New Roman" w:eastAsia="Times New Roman" w:hAnsi="Times New Roman"/>
          <w:sz w:val="24"/>
          <w:szCs w:val="24"/>
          <w:rtl w:val="0"/>
        </w:rPr>
        <w:t xml:space="preserve"> которых вышита серебряная литер</w:t>
      </w:r>
      <w:r w:rsidDel="00000000" w:rsidR="00000000" w:rsidRPr="00000000">
        <w:rPr>
          <w:rFonts w:ascii="Times New Roman" w:cs="Times New Roman" w:eastAsia="Times New Roman" w:hAnsi="Times New Roman"/>
          <w:sz w:val="24"/>
          <w:szCs w:val="24"/>
          <w:rtl w:val="0"/>
        </w:rPr>
        <w:t xml:space="preserve">а «В». </w:t>
      </w:r>
      <w:r w:rsidDel="00000000" w:rsidR="00000000" w:rsidRPr="00000000">
        <w:rPr>
          <w:rFonts w:ascii="Times New Roman" w:cs="Times New Roman" w:eastAsia="Times New Roman" w:hAnsi="Times New Roman"/>
          <w:sz w:val="24"/>
          <w:szCs w:val="24"/>
          <w:rtl w:val="0"/>
        </w:rPr>
        <w:t xml:space="preserve">Они движутся с важностью, по которой видно: они прекрасно знают, что они ужасно, ужасно значимые персоны.</w:t>
      </w:r>
      <w:r w:rsidDel="00000000" w:rsidR="00000000" w:rsidRPr="00000000">
        <w:rPr>
          <w:rFonts w:ascii="Times New Roman" w:cs="Times New Roman" w:eastAsia="Times New Roman" w:hAnsi="Times New Roman"/>
          <w:sz w:val="24"/>
          <w:szCs w:val="24"/>
          <w:rtl w:val="0"/>
        </w:rPr>
        <w:t xml:space="preserve"> В конце </w:t>
      </w:r>
      <w:r w:rsidDel="00000000" w:rsidR="00000000" w:rsidRPr="00000000">
        <w:rPr>
          <w:rFonts w:ascii="Times New Roman" w:cs="Times New Roman" w:eastAsia="Times New Roman" w:hAnsi="Times New Roman"/>
          <w:sz w:val="24"/>
          <w:szCs w:val="24"/>
          <w:rtl w:val="0"/>
        </w:rPr>
        <w:t xml:space="preserve">концов</w:t>
      </w:r>
      <w:r w:rsidDel="00000000" w:rsidR="00000000" w:rsidRPr="00000000">
        <w:rPr>
          <w:rFonts w:ascii="Times New Roman" w:cs="Times New Roman" w:eastAsia="Times New Roman" w:hAnsi="Times New Roman"/>
          <w:sz w:val="24"/>
          <w:szCs w:val="24"/>
          <w:rtl w:val="0"/>
        </w:rPr>
        <w:t xml:space="preserve">, они же собираются в Древнейшем Зале. Они — лорды и леди Визенгамота, и они считают себя самыми выдающимися людьми самой выдающейся магической державы в мире. Прочие люди преклоняют перед ними колени в мольбах. Они могущественны, они богаты, они благородны. Ну разве они не </w:t>
      </w:r>
      <w:r w:rsidDel="00000000" w:rsidR="00000000" w:rsidRPr="00000000">
        <w:rPr>
          <w:rFonts w:ascii="Times New Roman" w:cs="Times New Roman" w:eastAsia="Times New Roman" w:hAnsi="Times New Roman"/>
          <w:sz w:val="24"/>
          <w:szCs w:val="24"/>
          <w:rtl w:val="0"/>
        </w:rPr>
        <w:t xml:space="preserve">замечательны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Альбус Дамблдор знает каждого из присутствующих. Он учил многих из них, но лишь немногие научились. Некоторые — его союзники, некоторые — противники, </w:t>
      </w:r>
      <w:r w:rsidDel="00000000" w:rsidR="00000000" w:rsidRPr="00000000">
        <w:rPr>
          <w:rFonts w:ascii="Times New Roman" w:cs="Times New Roman" w:eastAsia="Times New Roman" w:hAnsi="Times New Roman"/>
          <w:sz w:val="24"/>
          <w:szCs w:val="24"/>
          <w:rtl w:val="0"/>
        </w:rPr>
        <w:t xml:space="preserve">остальных он обхаживает в осторожном танце нейтралитета.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для н</w:t>
      </w:r>
      <w:r w:rsidDel="00000000" w:rsidR="00000000" w:rsidRPr="00000000">
        <w:rPr>
          <w:rFonts w:ascii="Times New Roman" w:cs="Times New Roman" w:eastAsia="Times New Roman" w:hAnsi="Times New Roman"/>
          <w:sz w:val="24"/>
          <w:szCs w:val="24"/>
          <w:rtl w:val="0"/>
        </w:rPr>
        <w:t xml:space="preserve">его все они </w:t>
      </w:r>
      <w:r w:rsidDel="00000000" w:rsidR="00000000" w:rsidRPr="00000000">
        <w:rPr>
          <w:rFonts w:ascii="Times New Roman" w:cs="Times New Roman" w:eastAsia="Times New Roman" w:hAnsi="Times New Roman"/>
          <w:sz w:val="24"/>
          <w:szCs w:val="24"/>
          <w:rtl w:val="0"/>
        </w:rPr>
        <w:t xml:space="preserve">прежде всего люди.</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Нынешний профессор Защиты Хогвартса, если бы вы спросили его мнение об этих лордах и леди, сказал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пусть многие из них и </w:t>
      </w:r>
      <w:r w:rsidDel="00000000" w:rsidR="00000000" w:rsidRPr="00000000">
        <w:rPr>
          <w:rFonts w:ascii="Times New Roman" w:cs="Times New Roman" w:eastAsia="Times New Roman" w:hAnsi="Times New Roman"/>
          <w:sz w:val="24"/>
          <w:szCs w:val="24"/>
          <w:rtl w:val="0"/>
        </w:rPr>
        <w:t xml:space="preserve">целеустремлённы</w:t>
      </w:r>
      <w:r w:rsidDel="00000000" w:rsidR="00000000" w:rsidRPr="00000000">
        <w:rPr>
          <w:rFonts w:ascii="Times New Roman" w:cs="Times New Roman" w:eastAsia="Times New Roman" w:hAnsi="Times New Roman"/>
          <w:sz w:val="24"/>
          <w:szCs w:val="24"/>
          <w:rtl w:val="0"/>
        </w:rPr>
        <w:t xml:space="preserve">, лишь немногие из них имеют цель. Он указал бы, что Визенгамот — это место, куда стремятся подобные им, Визенгамот — это такая возможность, за которую люди хватаются, когда у них не находится идей получше. Такие люди редко когда бывают интересны, но, зачастую, они полезны — как фигуры, которыми манипулируют, как баллы, которые набирают </w:t>
      </w:r>
      <w:r w:rsidDel="00000000" w:rsidR="00000000" w:rsidRPr="00000000">
        <w:rPr>
          <w:rFonts w:ascii="Times New Roman" w:cs="Times New Roman" w:eastAsia="Times New Roman" w:hAnsi="Times New Roman"/>
          <w:sz w:val="24"/>
          <w:szCs w:val="24"/>
          <w:rtl w:val="0"/>
        </w:rPr>
        <w:t xml:space="preserve">настоящие</w:t>
      </w:r>
      <w:r w:rsidDel="00000000" w:rsidR="00000000" w:rsidRPr="00000000">
        <w:rPr>
          <w:rFonts w:ascii="Times New Roman" w:cs="Times New Roman" w:eastAsia="Times New Roman" w:hAnsi="Times New Roman"/>
          <w:sz w:val="24"/>
          <w:szCs w:val="24"/>
          <w:rtl w:val="0"/>
        </w:rPr>
        <w:t xml:space="preserve"> игроки.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Немного в стороне от поднимающихся полуокружностей, на</w:t>
      </w:r>
      <w:r w:rsidDel="00000000" w:rsidR="00000000" w:rsidRPr="00000000">
        <w:rPr>
          <w:rFonts w:ascii="Times New Roman" w:cs="Times New Roman" w:eastAsia="Times New Roman" w:hAnsi="Times New Roman"/>
          <w:sz w:val="24"/>
          <w:szCs w:val="24"/>
          <w:rtl w:val="0"/>
        </w:rPr>
        <w:t xml:space="preserve"> специальном </w:t>
      </w:r>
      <w:r w:rsidDel="00000000" w:rsidR="00000000" w:rsidRPr="00000000">
        <w:rPr>
          <w:rFonts w:ascii="Times New Roman" w:cs="Times New Roman" w:eastAsia="Times New Roman" w:hAnsi="Times New Roman"/>
          <w:sz w:val="24"/>
          <w:szCs w:val="24"/>
          <w:rtl w:val="0"/>
        </w:rPr>
        <w:t xml:space="preserve">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зрителей, рядом с ведьмой в остроконечной шляпе, на лице которой просматривается опаска, сидит мальчик, одетый в самые официальные одежды из тех, что у него есть. Его глаза, похожие на зелёные льдинки, глядят в пространство, его никак не занимает суета лордов и леди. Для него они всего лишь сборище шепчущихся мантий фиолетового цвета, украшение деревянных скамей, визуальный фон для сцены Древнейшего Зала. Если здесь и есть враг или что-то, чем можно манипулировать, едва ли это так называемый «Визенгамо</w:t>
      </w:r>
      <w:r w:rsidDel="00000000" w:rsidR="00000000" w:rsidRPr="00000000">
        <w:rPr>
          <w:rFonts w:ascii="Times New Roman" w:cs="Times New Roman" w:eastAsia="Times New Roman" w:hAnsi="Times New Roman"/>
          <w:sz w:val="24"/>
          <w:szCs w:val="24"/>
          <w:rtl w:val="0"/>
        </w:rPr>
        <w:t xml:space="preserve">т». Богатая элита магической Британии сильна, когда она вместе, но поодиночке они стоят немного. Их цели слишком чужды и тривиальны, чтобы у них были собственные роли в этой истории. И потому сейчас мальчик не испыт</w:t>
      </w:r>
      <w:r w:rsidDel="00000000" w:rsidR="00000000" w:rsidRPr="00000000">
        <w:rPr>
          <w:rFonts w:ascii="Times New Roman" w:cs="Times New Roman" w:eastAsia="Times New Roman" w:hAnsi="Times New Roman"/>
          <w:sz w:val="24"/>
          <w:szCs w:val="24"/>
          <w:rtl w:val="0"/>
        </w:rPr>
        <w:t xml:space="preserve">ывает к ним </w:t>
      </w:r>
      <w:r w:rsidDel="00000000" w:rsidR="00000000" w:rsidRPr="00000000">
        <w:rPr>
          <w:rFonts w:ascii="Times New Roman" w:cs="Times New Roman" w:eastAsia="Times New Roman" w:hAnsi="Times New Roman"/>
          <w:sz w:val="24"/>
          <w:szCs w:val="24"/>
          <w:rtl w:val="0"/>
        </w:rPr>
        <w:t xml:space="preserve">ни приязни, ни вражды</w:t>
      </w:r>
      <w:r w:rsidDel="00000000" w:rsidR="00000000" w:rsidRPr="00000000">
        <w:rPr>
          <w:rFonts w:ascii="Times New Roman" w:cs="Times New Roman" w:eastAsia="Times New Roman" w:hAnsi="Times New Roman"/>
          <w:sz w:val="24"/>
          <w:szCs w:val="24"/>
          <w:rtl w:val="0"/>
        </w:rPr>
        <w:t xml:space="preserve">, поскольку его мозг не рассматривает их как обладающих достаточной </w:t>
      </w:r>
      <w:r w:rsidDel="00000000" w:rsidR="00000000" w:rsidRPr="00000000">
        <w:rPr>
          <w:rFonts w:ascii="Times New Roman" w:cs="Times New Roman" w:eastAsia="Times New Roman" w:hAnsi="Times New Roman"/>
          <w:sz w:val="24"/>
          <w:szCs w:val="24"/>
          <w:rtl w:val="0"/>
        </w:rPr>
        <w:t xml:space="preserve">волей, чтобы судить, что хорошо, а что плохо</w:t>
      </w:r>
      <w:r w:rsidDel="00000000" w:rsidR="00000000" w:rsidRPr="00000000">
        <w:rPr>
          <w:rFonts w:ascii="Times New Roman" w:cs="Times New Roman" w:eastAsia="Times New Roman" w:hAnsi="Times New Roman"/>
          <w:sz w:val="24"/>
          <w:szCs w:val="24"/>
          <w:rtl w:val="0"/>
        </w:rPr>
        <w:t xml:space="preserve">. Он — игрок, а они — декорации.</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Этой точке зрения предстоит измениться.</w:t>
      </w:r>
    </w:p>
    <w:p w:rsidR="00000000" w:rsidDel="00000000" w:rsidP="00000000" w:rsidRDefault="00000000" w:rsidRPr="00000000">
      <w:pPr>
        <w:keepNext w:val="0"/>
        <w:keepLines w:val="0"/>
        <w:widowControl w:val="0"/>
        <w:ind w:firstLine="690"/>
        <w:contextualSpacing w:val="0"/>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невидящим взглядом скользил по </w:t>
      </w:r>
      <w:r w:rsidDel="00000000" w:rsidR="00000000" w:rsidRPr="00000000">
        <w:rPr>
          <w:rFonts w:ascii="Times New Roman" w:cs="Times New Roman" w:eastAsia="Times New Roman" w:hAnsi="Times New Roman"/>
          <w:sz w:val="24"/>
          <w:szCs w:val="24"/>
          <w:rtl w:val="0"/>
        </w:rPr>
        <w:t xml:space="preserve">залу Визенгамота. В этих стенах была история и древность, Гермиона, </w:t>
      </w:r>
      <w:r w:rsidDel="00000000" w:rsidR="00000000" w:rsidRPr="00000000">
        <w:rPr>
          <w:rFonts w:ascii="Times New Roman" w:cs="Times New Roman" w:eastAsia="Times New Roman" w:hAnsi="Times New Roman"/>
          <w:sz w:val="24"/>
          <w:szCs w:val="24"/>
          <w:rtl w:val="0"/>
        </w:rPr>
        <w:t xml:space="preserve">несомненно, </w:t>
      </w:r>
      <w:r w:rsidDel="00000000" w:rsidR="00000000" w:rsidRPr="00000000">
        <w:rPr>
          <w:rFonts w:ascii="Times New Roman" w:cs="Times New Roman" w:eastAsia="Times New Roman" w:hAnsi="Times New Roman"/>
          <w:sz w:val="24"/>
          <w:szCs w:val="24"/>
          <w:rtl w:val="0"/>
        </w:rPr>
        <w:t xml:space="preserve">устроила</w:t>
      </w:r>
      <w:r w:rsidDel="00000000" w:rsidR="00000000" w:rsidRPr="00000000">
        <w:rPr>
          <w:rFonts w:ascii="Times New Roman" w:cs="Times New Roman" w:eastAsia="Times New Roman" w:hAnsi="Times New Roman"/>
          <w:sz w:val="24"/>
          <w:szCs w:val="24"/>
          <w:rtl w:val="0"/>
        </w:rPr>
        <w:t xml:space="preserve"> бы ему лекцию об</w:t>
      </w:r>
      <w:r w:rsidDel="00000000" w:rsidR="00000000" w:rsidRPr="00000000">
        <w:rPr>
          <w:rFonts w:ascii="Times New Roman" w:cs="Times New Roman" w:eastAsia="Times New Roman" w:hAnsi="Times New Roman"/>
          <w:sz w:val="24"/>
          <w:szCs w:val="24"/>
          <w:rtl w:val="0"/>
        </w:rPr>
        <w:t xml:space="preserve"> этом мест</w:t>
      </w:r>
      <w:r w:rsidDel="00000000" w:rsidR="00000000" w:rsidRPr="00000000">
        <w:rPr>
          <w:rFonts w:ascii="Times New Roman" w:cs="Times New Roman" w:eastAsia="Times New Roman" w:hAnsi="Times New Roman"/>
          <w:sz w:val="24"/>
          <w:szCs w:val="24"/>
          <w:rtl w:val="0"/>
        </w:rPr>
        <w:t xml:space="preserve">е на несколько часов. Фиолетовые мантии перестали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прибывать, и </w:t>
      </w:r>
      <w:r w:rsidDel="00000000" w:rsidR="00000000" w:rsidRPr="00000000">
        <w:rPr>
          <w:rFonts w:ascii="Times New Roman" w:cs="Times New Roman" w:eastAsia="Times New Roman" w:hAnsi="Times New Roman"/>
          <w:sz w:val="24"/>
          <w:szCs w:val="24"/>
          <w:rtl w:val="0"/>
        </w:rPr>
        <w:t xml:space="preserve">карманные часы Гарри, </w:t>
      </w:r>
      <w:r w:rsidDel="00000000" w:rsidR="00000000" w:rsidRPr="00000000">
        <w:rPr>
          <w:rFonts w:ascii="Times New Roman" w:cs="Times New Roman" w:eastAsia="Times New Roman" w:hAnsi="Times New Roman"/>
          <w:sz w:val="24"/>
          <w:szCs w:val="24"/>
          <w:rtl w:val="0"/>
        </w:rPr>
        <w:t xml:space="preserve">минутная стрелка которых за полчаса сместилась лишь на три деления</w:t>
      </w:r>
      <w:r w:rsidDel="00000000" w:rsidR="00000000" w:rsidRPr="00000000">
        <w:rPr>
          <w:rFonts w:ascii="Times New Roman" w:cs="Times New Roman" w:eastAsia="Times New Roman" w:hAnsi="Times New Roman"/>
          <w:sz w:val="24"/>
          <w:szCs w:val="24"/>
          <w:rtl w:val="0"/>
        </w:rPr>
        <w:t xml:space="preserve">, показали, что суд вот-вот начнётся.</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сидела рядом. Её взгляд не отрывался от него дольше,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на двадцать секунд.</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Утром Гарри прочёл «Ежедневный пророк». Заголовок газеты гласил: «СУМАСШЕДШАЯ МАГЛОРОЖДЁННАЯ </w:t>
      </w:r>
      <w:r w:rsidDel="00000000" w:rsidR="00000000" w:rsidRPr="00000000">
        <w:rPr>
          <w:rFonts w:ascii="Times New Roman" w:cs="Times New Roman" w:eastAsia="Times New Roman" w:hAnsi="Times New Roman"/>
          <w:sz w:val="24"/>
          <w:szCs w:val="24"/>
          <w:rtl w:val="0"/>
        </w:rPr>
        <w:t xml:space="preserve">ПЫТАЕТСЯ</w:t>
      </w:r>
      <w:r w:rsidDel="00000000" w:rsidR="00000000" w:rsidRPr="00000000">
        <w:rPr>
          <w:rFonts w:ascii="Times New Roman" w:cs="Times New Roman" w:eastAsia="Times New Roman" w:hAnsi="Times New Roman"/>
          <w:sz w:val="24"/>
          <w:szCs w:val="24"/>
          <w:rtl w:val="0"/>
        </w:rPr>
        <w:t xml:space="preserve"> ПРЕРВАТЬ </w:t>
      </w:r>
      <w:r w:rsidDel="00000000" w:rsidR="00000000" w:rsidRPr="00000000">
        <w:rPr>
          <w:rFonts w:ascii="Times New Roman" w:cs="Times New Roman" w:eastAsia="Times New Roman" w:hAnsi="Times New Roman"/>
          <w:sz w:val="24"/>
          <w:szCs w:val="24"/>
          <w:rtl w:val="0"/>
        </w:rPr>
        <w:t xml:space="preserve">ДРЕВНИЙ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РОД»</w:t>
      </w:r>
      <w:r w:rsidDel="00000000" w:rsidR="00000000" w:rsidRPr="00000000">
        <w:rPr>
          <w:rFonts w:ascii="Times New Roman" w:cs="Times New Roman" w:eastAsia="Times New Roman" w:hAnsi="Times New Roman"/>
          <w:sz w:val="24"/>
          <w:szCs w:val="24"/>
          <w:rtl w:val="0"/>
        </w:rPr>
        <w:t xml:space="preserve">, остальные страницы были схожего содержания. Когда Гарри было девять, ИРА взорвала британские казармы. Он видел по телевизору, как политики спорят, выясняя, </w:t>
      </w:r>
      <w:r w:rsidDel="00000000" w:rsidR="00000000" w:rsidRPr="00000000">
        <w:rPr>
          <w:rFonts w:ascii="Times New Roman" w:cs="Times New Roman" w:eastAsia="Times New Roman" w:hAnsi="Times New Roman"/>
          <w:sz w:val="24"/>
          <w:szCs w:val="24"/>
          <w:rtl w:val="0"/>
        </w:rPr>
        <w:t xml:space="preserve">кто из них умеет громче всех возмущаться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 Гарри тогда появилась мысль — несмотря на то, что он ещё ничего не знал про психологию — что </w:t>
      </w:r>
      <w:ins w:author="Alaric Lightin" w:id="1" w:date="2016-10-21T03:46:46Z">
        <w:r w:rsidDel="00000000" w:rsidR="00000000" w:rsidRPr="00000000">
          <w:rPr>
            <w:rFonts w:ascii="Times New Roman" w:cs="Times New Roman" w:eastAsia="Times New Roman" w:hAnsi="Times New Roman"/>
            <w:sz w:val="24"/>
            <w:szCs w:val="24"/>
            <w:rtl w:val="0"/>
          </w:rPr>
          <w:t xml:space="preserve">все </w:t>
        </w:r>
      </w:ins>
      <w:r w:rsidDel="00000000" w:rsidR="00000000" w:rsidRPr="00000000">
        <w:rPr>
          <w:rFonts w:ascii="Times New Roman" w:cs="Times New Roman" w:eastAsia="Times New Roman" w:hAnsi="Times New Roman"/>
          <w:sz w:val="24"/>
          <w:szCs w:val="24"/>
          <w:rtl w:val="0"/>
        </w:rPr>
        <w:t xml:space="preserve">они </w:t>
      </w:r>
      <w:del w:author="Alaric Lightin" w:id="2" w:date="2016-10-21T03:46:48Z">
        <w:r w:rsidDel="00000000" w:rsidR="00000000" w:rsidRPr="00000000">
          <w:rPr>
            <w:rFonts w:ascii="Times New Roman" w:cs="Times New Roman" w:eastAsia="Times New Roman" w:hAnsi="Times New Roman"/>
            <w:i w:val="1"/>
            <w:sz w:val="24"/>
            <w:szCs w:val="24"/>
            <w:rtl w:val="0"/>
          </w:rPr>
          <w:delText xml:space="preserve">все </w:delText>
        </w:r>
      </w:del>
      <w:r w:rsidDel="00000000" w:rsidR="00000000" w:rsidRPr="00000000">
        <w:rPr>
          <w:rFonts w:ascii="Times New Roman" w:cs="Times New Roman" w:eastAsia="Times New Roman" w:hAnsi="Times New Roman"/>
          <w:sz w:val="24"/>
          <w:szCs w:val="24"/>
          <w:rtl w:val="0"/>
        </w:rPr>
        <w:t xml:space="preserve">словно соревнуются, кто из них сильнее разгневан</w:t>
      </w:r>
      <w:ins w:author="Alaric Lightin" w:id="3" w:date="2016-10-21T03:53:13Z">
        <w:r w:rsidDel="00000000" w:rsidR="00000000" w:rsidRPr="00000000">
          <w:rPr>
            <w:rFonts w:ascii="Times New Roman" w:cs="Times New Roman" w:eastAsia="Times New Roman" w:hAnsi="Times New Roman"/>
            <w:sz w:val="24"/>
            <w:szCs w:val="24"/>
            <w:rtl w:val="0"/>
          </w:rPr>
          <w:t xml:space="preserve">. Казалось, даже если бы политики дошли до того, что предложили бы массированную ядерную бомбардировку Ирландии, всё равно никто не имел бы права</w:t>
        </w:r>
      </w:ins>
      <w:del w:author="Alaric Lightin" w:id="3" w:date="2016-10-21T03:53:13Z">
        <w:r w:rsidDel="00000000" w:rsidR="00000000" w:rsidRPr="00000000">
          <w:rPr>
            <w:rFonts w:ascii="Times New Roman" w:cs="Times New Roman" w:eastAsia="Times New Roman" w:hAnsi="Times New Roman"/>
            <w:sz w:val="24"/>
            <w:szCs w:val="24"/>
            <w:rtl w:val="0"/>
          </w:rPr>
          <w:delText xml:space="preserve">, и </w:delText>
        </w:r>
        <w:r w:rsidDel="00000000" w:rsidR="00000000" w:rsidRPr="00000000">
          <w:rPr>
            <w:rFonts w:ascii="Times New Roman" w:cs="Times New Roman" w:eastAsia="Times New Roman" w:hAnsi="Times New Roman"/>
            <w:i w:val="1"/>
            <w:sz w:val="24"/>
            <w:szCs w:val="24"/>
            <w:rtl w:val="0"/>
          </w:rPr>
          <w:delText xml:space="preserve">никому </w:delText>
        </w:r>
        <w:r w:rsidDel="00000000" w:rsidR="00000000" w:rsidRPr="00000000">
          <w:rPr>
            <w:rFonts w:ascii="Times New Roman" w:cs="Times New Roman" w:eastAsia="Times New Roman" w:hAnsi="Times New Roman"/>
            <w:sz w:val="24"/>
            <w:szCs w:val="24"/>
            <w:rtl w:val="0"/>
          </w:rPr>
          <w:delText xml:space="preserve">не позволено</w:delText>
        </w:r>
      </w:del>
      <w:r w:rsidDel="00000000" w:rsidR="00000000" w:rsidRPr="00000000">
        <w:rPr>
          <w:rFonts w:ascii="Times New Roman" w:cs="Times New Roman" w:eastAsia="Times New Roman" w:hAnsi="Times New Roman"/>
          <w:sz w:val="24"/>
          <w:szCs w:val="24"/>
          <w:rtl w:val="0"/>
        </w:rPr>
        <w:t xml:space="preserve"> сказать, что все они </w:t>
      </w:r>
      <w:r w:rsidDel="00000000" w:rsidR="00000000" w:rsidRPr="00000000">
        <w:rPr>
          <w:rFonts w:ascii="Times New Roman" w:cs="Times New Roman" w:eastAsia="Times New Roman" w:hAnsi="Times New Roman"/>
          <w:sz w:val="24"/>
          <w:szCs w:val="24"/>
          <w:rtl w:val="0"/>
          <w:rPrChange w:author="Alaric Lightin" w:id="4" w:date="2016-10-21T03:53:19Z">
            <w:rPr>
              <w:rFonts w:ascii="Times New Roman" w:cs="Times New Roman" w:eastAsia="Times New Roman" w:hAnsi="Times New Roman"/>
              <w:i w:val="1"/>
              <w:sz w:val="24"/>
              <w:szCs w:val="24"/>
            </w:rPr>
          </w:rPrChange>
        </w:rPr>
        <w:t xml:space="preserve">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разгневаны</w:t>
      </w:r>
      <w:del w:author="Alaric Lightin" w:id="5" w:date="2016-10-21T03:53:23Z">
        <w:r w:rsidDel="00000000" w:rsidR="00000000" w:rsidRPr="00000000">
          <w:rPr>
            <w:rFonts w:ascii="Times New Roman" w:cs="Times New Roman" w:eastAsia="Times New Roman" w:hAnsi="Times New Roman"/>
            <w:sz w:val="24"/>
            <w:szCs w:val="24"/>
            <w:rtl w:val="0"/>
          </w:rPr>
          <w:delText xml:space="preserve">, пусть даже они </w:delText>
        </w:r>
        <w:r w:rsidDel="00000000" w:rsidR="00000000" w:rsidRPr="00000000">
          <w:rPr>
            <w:rFonts w:ascii="Times New Roman" w:cs="Times New Roman" w:eastAsia="Times New Roman" w:hAnsi="Times New Roman"/>
            <w:sz w:val="24"/>
            <w:szCs w:val="24"/>
            <w:rtl w:val="0"/>
          </w:rPr>
          <w:delText xml:space="preserve">предложи</w:delText>
        </w:r>
        <w:r w:rsidDel="00000000" w:rsidR="00000000" w:rsidRPr="00000000">
          <w:rPr>
            <w:rFonts w:ascii="Times New Roman" w:cs="Times New Roman" w:eastAsia="Times New Roman" w:hAnsi="Times New Roman"/>
            <w:sz w:val="24"/>
            <w:szCs w:val="24"/>
            <w:rtl w:val="0"/>
          </w:rPr>
          <w:delText xml:space="preserve">ли бы массированную ядерную бомбардировку Ирландии</w:delText>
        </w:r>
      </w:del>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тогда о</w:t>
      </w:r>
      <w:r w:rsidDel="00000000" w:rsidR="00000000" w:rsidRPr="00000000">
        <w:rPr>
          <w:rFonts w:ascii="Times New Roman" w:cs="Times New Roman" w:eastAsia="Times New Roman" w:hAnsi="Times New Roman"/>
          <w:sz w:val="24"/>
          <w:szCs w:val="24"/>
          <w:rtl w:val="0"/>
        </w:rPr>
        <w:t xml:space="preserve">н был поражён о</w:t>
      </w:r>
      <w:r w:rsidDel="00000000" w:rsidR="00000000" w:rsidRPr="00000000">
        <w:rPr>
          <w:rFonts w:ascii="Times New Roman" w:cs="Times New Roman" w:eastAsia="Times New Roman" w:hAnsi="Times New Roman"/>
          <w:sz w:val="24"/>
          <w:szCs w:val="24"/>
          <w:rtl w:val="0"/>
        </w:rPr>
        <w:t xml:space="preserve">щутимой пустотой</w:t>
      </w:r>
      <w:r w:rsidDel="00000000" w:rsidR="00000000" w:rsidRPr="00000000">
        <w:rPr>
          <w:rFonts w:ascii="Times New Roman" w:cs="Times New Roman" w:eastAsia="Times New Roman" w:hAnsi="Times New Roman"/>
          <w:sz w:val="24"/>
          <w:szCs w:val="24"/>
          <w:rtl w:val="0"/>
        </w:rPr>
        <w:t xml:space="preserve"> их негодования, чувством, что они пытались заработать себе дешёвые очки, нападая на одну и ту же безопасную цель — </w:t>
      </w:r>
      <w:r w:rsidDel="00000000" w:rsidR="00000000" w:rsidRPr="00000000">
        <w:rPr>
          <w:rFonts w:ascii="Times New Roman" w:cs="Times New Roman" w:eastAsia="Times New Roman" w:hAnsi="Times New Roman"/>
          <w:sz w:val="24"/>
          <w:szCs w:val="24"/>
          <w:rtl w:val="0"/>
        </w:rPr>
        <w:t xml:space="preserve">хотя в том возрасте у него и не было слов, чтобы описать 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При виде политического негодования Гарри всегда охватывало это ощущение </w:t>
      </w:r>
      <w:r w:rsidDel="00000000" w:rsidR="00000000" w:rsidRPr="00000000">
        <w:rPr>
          <w:rFonts w:ascii="Times New Roman" w:cs="Times New Roman" w:eastAsia="Times New Roman" w:hAnsi="Times New Roman"/>
          <w:sz w:val="24"/>
          <w:szCs w:val="24"/>
          <w:rtl w:val="0"/>
        </w:rPr>
        <w:t xml:space="preserve">лживости</w:t>
      </w:r>
      <w:r w:rsidDel="00000000" w:rsidR="00000000" w:rsidRPr="00000000">
        <w:rPr>
          <w:rFonts w:ascii="Times New Roman" w:cs="Times New Roman" w:eastAsia="Times New Roman" w:hAnsi="Times New Roman"/>
          <w:sz w:val="24"/>
          <w:szCs w:val="24"/>
          <w:rtl w:val="0"/>
        </w:rPr>
        <w:t xml:space="preserve">, но после прочтения дюжины статей в «Ежедневном пророке», обличающих Гермиону Грейнджер, было даже странно видеть, насколько очевидно эта лживость проявляется в данном случае.</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Передовица</w:t>
      </w:r>
      <w:r w:rsidDel="00000000" w:rsidR="00000000" w:rsidRPr="00000000">
        <w:rPr>
          <w:rFonts w:ascii="Times New Roman" w:cs="Times New Roman" w:eastAsia="Times New Roman" w:hAnsi="Times New Roman"/>
          <w:sz w:val="24"/>
          <w:szCs w:val="24"/>
          <w:rtl w:val="0"/>
        </w:rPr>
        <w:t xml:space="preserve">, написанная каким-то незнакомым автором, призывала снизить минимальный возраст заключения в Азкабан, просто для того, чтобы ненормальная грязнокровка, которая опорочила всю</w:t>
      </w:r>
      <w:r w:rsidDel="00000000" w:rsidR="00000000" w:rsidRPr="00000000">
        <w:rPr>
          <w:rFonts w:ascii="Times New Roman" w:cs="Times New Roman" w:eastAsia="Times New Roman" w:hAnsi="Times New Roman"/>
          <w:sz w:val="24"/>
          <w:szCs w:val="24"/>
          <w:rtl w:val="0"/>
        </w:rPr>
        <w:t xml:space="preserve"> Шотланди</w:t>
      </w:r>
      <w:r w:rsidDel="00000000" w:rsidR="00000000" w:rsidRPr="00000000">
        <w:rPr>
          <w:rFonts w:ascii="Times New Roman" w:cs="Times New Roman" w:eastAsia="Times New Roman" w:hAnsi="Times New Roman"/>
          <w:sz w:val="24"/>
          <w:szCs w:val="24"/>
          <w:rtl w:val="0"/>
        </w:rPr>
        <w:t xml:space="preserve">ю своим диким беспричинным нападением на единственного наследника Древнейшего дома в священных стенах Хогвартса, могла быть отправлена к дементорам, что было бы единственным соразмерным с тяжестью её неописуемого преступления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наказанием. </w:t>
      </w:r>
      <w:r w:rsidDel="00000000" w:rsidR="00000000" w:rsidRPr="00000000">
        <w:rPr>
          <w:rFonts w:ascii="Times New Roman" w:cs="Times New Roman" w:eastAsia="Times New Roman" w:hAnsi="Times New Roman"/>
          <w:sz w:val="24"/>
          <w:szCs w:val="24"/>
          <w:rtl w:val="0"/>
        </w:rPr>
        <w:t xml:space="preserve">Только эта мера сможет остановить какого-нибуд</w:t>
      </w:r>
      <w:r w:rsidDel="00000000" w:rsidR="00000000" w:rsidRPr="00000000">
        <w:rPr>
          <w:rFonts w:ascii="Times New Roman" w:cs="Times New Roman" w:eastAsia="Times New Roman" w:hAnsi="Times New Roman"/>
          <w:sz w:val="24"/>
          <w:szCs w:val="24"/>
          <w:rtl w:val="0"/>
        </w:rPr>
        <w:t xml:space="preserve">ь чужака-недочеловека</w:t>
      </w:r>
      <w:r w:rsidDel="00000000" w:rsidR="00000000" w:rsidRPr="00000000">
        <w:rPr>
          <w:rFonts w:ascii="Times New Roman" w:cs="Times New Roman" w:eastAsia="Times New Roman" w:hAnsi="Times New Roman"/>
          <w:sz w:val="24"/>
          <w:szCs w:val="24"/>
          <w:rtl w:val="0"/>
        </w:rPr>
        <w:t xml:space="preserve">, которому в похожем безумии тоже покажется, что можно избежать </w:t>
      </w:r>
      <w:r w:rsidDel="00000000" w:rsidR="00000000" w:rsidRPr="00000000">
        <w:rPr>
          <w:rFonts w:ascii="Times New Roman" w:cs="Times New Roman" w:eastAsia="Times New Roman" w:hAnsi="Times New Roman"/>
          <w:sz w:val="24"/>
          <w:szCs w:val="24"/>
          <w:rtl w:val="0"/>
        </w:rPr>
        <w:t xml:space="preserve">неотвратимой и беспощадной кары со стороны великого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кто угрожает благородным аристократам и так далее, и так далее, и так далее.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следующей статье говорилось то же самое, но менее красноречиво.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Ранее Альбус Дамблдор сказал ему:</w:t>
      </w:r>
    </w:p>
    <w:p w:rsidR="00000000" w:rsidDel="00000000" w:rsidP="00000000" w:rsidRDefault="00000000" w:rsidRPr="00000000">
      <w:pPr>
        <w:keepNext w:val="0"/>
        <w:keepLines w:val="0"/>
        <w:widowControl w:val="0"/>
        <w:ind w:firstLine="690"/>
        <w:contextualSpacing w:val="0"/>
      </w:pPr>
      <w:commentRangeStart w:id="1"/>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не буду пытаться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пустить </w:t>
      </w:r>
      <w:r w:rsidDel="00000000" w:rsidR="00000000" w:rsidRPr="00000000">
        <w:rPr>
          <w:rFonts w:ascii="Times New Roman" w:cs="Times New Roman" w:eastAsia="Times New Roman" w:hAnsi="Times New Roman"/>
          <w:i w:val="1"/>
          <w:sz w:val="24"/>
          <w:szCs w:val="24"/>
          <w:rtl w:val="0"/>
        </w:rPr>
        <w:t xml:space="preserve">тебя на этот суд,</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голос старого волшебника был тих и твёрд. — Я легко могу предсказать, чем это закончится. Но я бы хотел, чтобы ты ответил мне </w:t>
      </w:r>
      <w:r w:rsidDel="00000000" w:rsidR="00000000" w:rsidRPr="00000000">
        <w:rPr>
          <w:rFonts w:ascii="Times New Roman" w:cs="Times New Roman" w:eastAsia="Times New Roman" w:hAnsi="Times New Roman"/>
          <w:i w:val="1"/>
          <w:sz w:val="24"/>
          <w:szCs w:val="24"/>
          <w:rtl w:val="0"/>
        </w:rPr>
        <w:t xml:space="preserve">такой же любезностью</w:t>
      </w:r>
      <w:r w:rsidDel="00000000" w:rsidR="00000000" w:rsidRPr="00000000">
        <w:rPr>
          <w:rFonts w:ascii="Times New Roman" w:cs="Times New Roman" w:eastAsia="Times New Roman" w:hAnsi="Times New Roman"/>
          <w:i w:val="1"/>
          <w:sz w:val="24"/>
          <w:szCs w:val="24"/>
          <w:rtl w:val="0"/>
        </w:rPr>
        <w:t xml:space="preserve">. Политика Визенгамота — </w:t>
      </w:r>
      <w:r w:rsidDel="00000000" w:rsidR="00000000" w:rsidRPr="00000000">
        <w:rPr>
          <w:rFonts w:ascii="Times New Roman" w:cs="Times New Roman" w:eastAsia="Times New Roman" w:hAnsi="Times New Roman"/>
          <w:i w:val="1"/>
          <w:sz w:val="24"/>
          <w:szCs w:val="24"/>
          <w:rtl w:val="0"/>
        </w:rPr>
        <w:t xml:space="preserve">тонка</w:t>
      </w:r>
      <w:r w:rsidDel="00000000" w:rsidR="00000000" w:rsidRPr="00000000">
        <w:rPr>
          <w:rFonts w:ascii="Times New Roman" w:cs="Times New Roman" w:eastAsia="Times New Roman" w:hAnsi="Times New Roman"/>
          <w:i w:val="1"/>
          <w:sz w:val="24"/>
          <w:szCs w:val="24"/>
          <w:rtl w:val="0"/>
        </w:rPr>
        <w:t xml:space="preserve">я материя, о которой ты не имеешь ни малейшего представления. За любую твою глупость расплачиваться будет</w:t>
      </w:r>
      <w:r w:rsidDel="00000000" w:rsidR="00000000" w:rsidRPr="00000000">
        <w:rPr>
          <w:rFonts w:ascii="Times New Roman" w:cs="Times New Roman" w:eastAsia="Times New Roman" w:hAnsi="Times New Roman"/>
          <w:i w:val="1"/>
          <w:sz w:val="24"/>
          <w:szCs w:val="24"/>
          <w:rtl w:val="0"/>
        </w:rPr>
        <w:t xml:space="preserve"> Гермиона Грейнджер</w:t>
      </w:r>
      <w:r w:rsidDel="00000000" w:rsidR="00000000" w:rsidRPr="00000000">
        <w:rPr>
          <w:rFonts w:ascii="Times New Roman" w:cs="Times New Roman" w:eastAsia="Times New Roman" w:hAnsi="Times New Roman"/>
          <w:i w:val="1"/>
          <w:sz w:val="24"/>
          <w:szCs w:val="24"/>
          <w:rtl w:val="0"/>
        </w:rPr>
        <w:t xml:space="preserve">, и ты будешь помнить о своей глупости до конца своих дней, Гарри Джеймс Поттер-Эванс-Веррес.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Я понимаю, — ответил Гарри. — Я знаю. Просто, если вы планируете вытащить кролика из шляпы и спасти ситуацию в последнюю минуту, когда всё кажется потеряно, пожалуйста, скажите об этом сейчас вместо того, чтобы заставлять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сидеть и волноваться.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Я бы не поступил так с тобой, — сказал старый волшебник и развернулся, чтобы уйти. Казалось на него нахлынула ужасная усталость. — И, конечно, не поступил бы так с Гермионой. Но у меня нет кролика в шляпе, Гарри.</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можем лишь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чего хочет Люциус Малфой.</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Негромкий резкий</w:t>
      </w:r>
      <w:r w:rsidDel="00000000" w:rsidR="00000000" w:rsidRPr="00000000">
        <w:rPr>
          <w:rFonts w:ascii="Times New Roman" w:cs="Times New Roman" w:eastAsia="Times New Roman" w:hAnsi="Times New Roman"/>
          <w:sz w:val="24"/>
          <w:szCs w:val="24"/>
          <w:rtl w:val="0"/>
        </w:rPr>
        <w:t xml:space="preserve"> удар, одиночный</w:t>
      </w:r>
      <w:r w:rsidDel="00000000" w:rsidR="00000000" w:rsidRPr="00000000">
        <w:rPr>
          <w:rFonts w:ascii="Times New Roman" w:cs="Times New Roman" w:eastAsia="Times New Roman" w:hAnsi="Times New Roman"/>
          <w:sz w:val="24"/>
          <w:szCs w:val="24"/>
          <w:rtl w:val="0"/>
        </w:rPr>
        <w:t xml:space="preserve"> короткий звук каким-то образом погрузил в тишину весь зал и заставил Гарри резко повернуть голову и посмотреть вверх. Высоко над ним Дамблдор только что ударил по </w:t>
      </w:r>
      <w:r w:rsidDel="00000000" w:rsidR="00000000" w:rsidRPr="00000000">
        <w:rPr>
          <w:rFonts w:ascii="Times New Roman" w:cs="Times New Roman" w:eastAsia="Times New Roman" w:hAnsi="Times New Roman"/>
          <w:sz w:val="24"/>
          <w:szCs w:val="24"/>
          <w:rtl w:val="0"/>
        </w:rPr>
        <w:t xml:space="preserve">кафедре </w:t>
      </w:r>
      <w:r w:rsidDel="00000000" w:rsidR="00000000" w:rsidRPr="00000000">
        <w:rPr>
          <w:rFonts w:ascii="Times New Roman" w:cs="Times New Roman" w:eastAsia="Times New Roman" w:hAnsi="Times New Roman"/>
          <w:sz w:val="24"/>
          <w:szCs w:val="24"/>
          <w:rtl w:val="0"/>
        </w:rPr>
        <w:t xml:space="preserve">тёмным жезлом, который он сжимал в левой руке.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Девяностое заседание двести восьмого собрания </w:t>
      </w:r>
      <w:r w:rsidDel="00000000" w:rsidR="00000000" w:rsidRPr="00000000">
        <w:rPr>
          <w:rFonts w:ascii="Times New Roman" w:cs="Times New Roman" w:eastAsia="Times New Roman" w:hAnsi="Times New Roman"/>
          <w:sz w:val="24"/>
          <w:szCs w:val="24"/>
          <w:rtl w:val="0"/>
        </w:rPr>
        <w:t xml:space="preserve">Визенгамота</w:t>
      </w:r>
      <w:r w:rsidDel="00000000" w:rsidR="00000000" w:rsidRPr="00000000">
        <w:rPr>
          <w:rFonts w:ascii="Times New Roman" w:cs="Times New Roman" w:eastAsia="Times New Roman" w:hAnsi="Times New Roman"/>
          <w:sz w:val="24"/>
          <w:szCs w:val="24"/>
          <w:rtl w:val="0"/>
        </w:rPr>
        <w:t xml:space="preserve"> созвано по запросу лорда Люциуса Малфоя, — бесстрастно произнёс старый волшебник.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сразу же в стороне от кафедры, но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том же верхнем ярусе поднялся высокий мужчина с длинными белыми волосами, рассыпавшимися по плечам его фиолетовой мантии.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представляю </w:t>
      </w:r>
      <w:r w:rsidDel="00000000" w:rsidR="00000000" w:rsidRPr="00000000">
        <w:rPr>
          <w:rFonts w:ascii="Times New Roman" w:cs="Times New Roman" w:eastAsia="Times New Roman" w:hAnsi="Times New Roman"/>
          <w:sz w:val="24"/>
          <w:szCs w:val="24"/>
          <w:rtl w:val="0"/>
        </w:rPr>
        <w:t xml:space="preserve">свидетеля</w:t>
      </w:r>
      <w:r w:rsidDel="00000000" w:rsidR="00000000" w:rsidRPr="00000000">
        <w:rPr>
          <w:rFonts w:ascii="Times New Roman" w:cs="Times New Roman" w:eastAsia="Times New Roman" w:hAnsi="Times New Roman"/>
          <w:sz w:val="24"/>
          <w:szCs w:val="24"/>
          <w:rtl w:val="0"/>
        </w:rPr>
        <w:t xml:space="preserve"> для допроса под сывороткой правды, — разнёсся </w:t>
      </w:r>
      <w:r w:rsidDel="00000000" w:rsidR="00000000" w:rsidRPr="00000000">
        <w:rPr>
          <w:rFonts w:ascii="Times New Roman" w:cs="Times New Roman" w:eastAsia="Times New Roman" w:hAnsi="Times New Roman"/>
          <w:sz w:val="24"/>
          <w:szCs w:val="24"/>
          <w:rtl w:val="0"/>
        </w:rPr>
        <w:t xml:space="preserve">по залу холодный голос Люциуса Малфоя — тщательно контролируемый так, что в нём слышался лишь лёгкий оттенок праведного гнева</w:t>
      </w:r>
      <w:r w:rsidDel="00000000" w:rsidR="00000000" w:rsidRPr="00000000">
        <w:rPr>
          <w:rFonts w:ascii="Times New Roman" w:cs="Times New Roman" w:eastAsia="Times New Roman" w:hAnsi="Times New Roman"/>
          <w:sz w:val="24"/>
          <w:szCs w:val="24"/>
          <w:rtl w:val="0"/>
        </w:rPr>
        <w:t xml:space="preserve">. — Введите Гермиону, первую Грейнджер.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прошу вас помнить, что она — </w:t>
      </w:r>
      <w:r w:rsidDel="00000000" w:rsidR="00000000" w:rsidRPr="00000000">
        <w:rPr>
          <w:rFonts w:ascii="Times New Roman" w:cs="Times New Roman" w:eastAsia="Times New Roman" w:hAnsi="Times New Roman"/>
          <w:sz w:val="24"/>
          <w:szCs w:val="24"/>
          <w:rtl w:val="0"/>
        </w:rPr>
        <w:t xml:space="preserve">первокурсница</w:t>
      </w:r>
      <w:r w:rsidDel="00000000" w:rsidR="00000000" w:rsidRPr="00000000">
        <w:rPr>
          <w:rFonts w:ascii="Times New Roman" w:cs="Times New Roman" w:eastAsia="Times New Roman" w:hAnsi="Times New Roman"/>
          <w:sz w:val="24"/>
          <w:szCs w:val="24"/>
          <w:rtl w:val="0"/>
        </w:rPr>
        <w:t xml:space="preserve"> Хогвартса, — сказал Дамблдор. — Я не потерплю никаких оскорблений этого свидетеля...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Со скамьи кто-то весьма отчётливо произнес: "</w:t>
      </w:r>
      <w:r w:rsidDel="00000000" w:rsidR="00000000" w:rsidRPr="00000000">
        <w:rPr>
          <w:rFonts w:ascii="Times New Roman" w:cs="Times New Roman" w:eastAsia="Times New Roman" w:hAnsi="Times New Roman"/>
          <w:sz w:val="24"/>
          <w:szCs w:val="24"/>
          <w:rtl w:val="0"/>
        </w:rPr>
        <w:t xml:space="preserve">Ха</w:t>
      </w:r>
      <w:r w:rsidDel="00000000" w:rsidR="00000000" w:rsidRPr="00000000">
        <w:rPr>
          <w:rFonts w:ascii="Times New Roman" w:cs="Times New Roman" w:eastAsia="Times New Roman" w:hAnsi="Times New Roman"/>
          <w:sz w:val="24"/>
          <w:szCs w:val="24"/>
          <w:rtl w:val="0"/>
        </w:rPr>
        <w:t xml:space="preserve">!", и по залу разнеслось возмущённое фырканье и даже одно или два язвительных замечания.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уставился на </w:t>
      </w:r>
      <w:r w:rsidDel="00000000" w:rsidR="00000000" w:rsidRPr="00000000">
        <w:rPr>
          <w:rFonts w:ascii="Times New Roman" w:cs="Times New Roman" w:eastAsia="Times New Roman" w:hAnsi="Times New Roman"/>
          <w:sz w:val="24"/>
          <w:szCs w:val="24"/>
          <w:rtl w:val="0"/>
        </w:rPr>
        <w:t xml:space="preserve">фиолетовые манти</w:t>
      </w:r>
      <w:r w:rsidDel="00000000" w:rsidR="00000000" w:rsidRPr="00000000">
        <w:rPr>
          <w:rFonts w:ascii="Times New Roman" w:cs="Times New Roman" w:eastAsia="Times New Roman" w:hAnsi="Times New Roman"/>
          <w:sz w:val="24"/>
          <w:szCs w:val="24"/>
          <w:rtl w:val="0"/>
        </w:rPr>
        <w:t xml:space="preserve">и, прищурив глаза.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 растущим гневом пришло что-то ещё — поднимающееся чувство беспокойства, чего-то ужасно </w:t>
      </w:r>
      <w:r w:rsidDel="00000000" w:rsidR="00000000" w:rsidRPr="00000000">
        <w:rPr>
          <w:rFonts w:ascii="Times New Roman" w:cs="Times New Roman" w:eastAsia="Times New Roman" w:hAnsi="Times New Roman"/>
          <w:sz w:val="24"/>
          <w:szCs w:val="24"/>
          <w:rtl w:val="0"/>
        </w:rPr>
        <w:t xml:space="preserve">неправильного</w:t>
      </w:r>
      <w:r w:rsidDel="00000000" w:rsidR="00000000" w:rsidRPr="00000000">
        <w:rPr>
          <w:rFonts w:ascii="Times New Roman" w:cs="Times New Roman" w:eastAsia="Times New Roman" w:hAnsi="Times New Roman"/>
          <w:sz w:val="24"/>
          <w:szCs w:val="24"/>
          <w:rtl w:val="0"/>
        </w:rPr>
        <w:t xml:space="preserve">, как будто</w:t>
      </w:r>
      <w:r w:rsidDel="00000000" w:rsidR="00000000" w:rsidRPr="00000000">
        <w:rPr>
          <w:rFonts w:ascii="Times New Roman" w:cs="Times New Roman" w:eastAsia="Times New Roman" w:hAnsi="Times New Roman"/>
          <w:sz w:val="24"/>
          <w:szCs w:val="24"/>
          <w:rtl w:val="0"/>
        </w:rPr>
        <w:t xml:space="preserve"> сама реальность была разорвана</w:t>
      </w:r>
      <w:r w:rsidDel="00000000" w:rsidR="00000000" w:rsidRPr="00000000">
        <w:rPr>
          <w:rFonts w:ascii="Times New Roman" w:cs="Times New Roman" w:eastAsia="Times New Roman" w:hAnsi="Times New Roman"/>
          <w:sz w:val="24"/>
          <w:szCs w:val="24"/>
          <w:rtl w:val="0"/>
        </w:rPr>
        <w:t xml:space="preserve">. Каким-то образом Гарри знал это, хотя и не мог понять, что именно было неправильно или почему ему казалось, что всё становится хуже...</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6" w:date="2016-10-21T03:54:30Z">
            <w:rPr>
              <w:rFonts w:ascii="Times New Roman" w:cs="Times New Roman" w:eastAsia="Times New Roman" w:hAnsi="Times New Roman"/>
              <w:i w:val="1"/>
              <w:sz w:val="24"/>
              <w:szCs w:val="24"/>
            </w:rPr>
          </w:rPrChange>
        </w:rPr>
        <w:t xml:space="preserve">К п</w:t>
      </w:r>
      <w:r w:rsidDel="00000000" w:rsidR="00000000" w:rsidRPr="00000000">
        <w:rPr>
          <w:rFonts w:ascii="Times New Roman" w:cs="Times New Roman" w:eastAsia="Times New Roman" w:hAnsi="Times New Roman"/>
          <w:sz w:val="24"/>
          <w:szCs w:val="24"/>
          <w:rtl w:val="0"/>
          <w:rPrChange w:author="Alaric Lightin" w:id="6" w:date="2016-10-21T03:54:30Z">
            <w:rPr>
              <w:rFonts w:ascii="Times New Roman" w:cs="Times New Roman" w:eastAsia="Times New Roman" w:hAnsi="Times New Roman"/>
              <w:i w:val="1"/>
              <w:sz w:val="24"/>
              <w:szCs w:val="24"/>
            </w:rPr>
          </w:rPrChange>
        </w:rPr>
        <w:t xml:space="preserve">орядк</w:t>
      </w:r>
      <w:r w:rsidDel="00000000" w:rsidR="00000000" w:rsidRPr="00000000">
        <w:rPr>
          <w:rFonts w:ascii="Times New Roman" w:cs="Times New Roman" w:eastAsia="Times New Roman" w:hAnsi="Times New Roman"/>
          <w:sz w:val="24"/>
          <w:szCs w:val="24"/>
          <w:rtl w:val="0"/>
          <w:rPrChange w:author="Alaric Lightin" w:id="6" w:date="2016-10-21T03:54:30Z">
            <w:rPr>
              <w:rFonts w:ascii="Times New Roman" w:cs="Times New Roman" w:eastAsia="Times New Roman" w:hAnsi="Times New Roman"/>
              <w:i w:val="1"/>
              <w:sz w:val="24"/>
              <w:szCs w:val="24"/>
            </w:rPr>
          </w:rPrChange>
        </w:rPr>
        <w:t xml:space="preserve">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прорычал Дамблдор. Он дважды ударил каменным жезлом по кафедре, и два тихих щелчка </w:t>
      </w:r>
      <w:r w:rsidDel="00000000" w:rsidR="00000000" w:rsidRPr="00000000">
        <w:rPr>
          <w:rFonts w:ascii="Times New Roman" w:cs="Times New Roman" w:eastAsia="Times New Roman" w:hAnsi="Times New Roman"/>
          <w:sz w:val="24"/>
          <w:szCs w:val="24"/>
          <w:rtl w:val="0"/>
        </w:rPr>
        <w:t xml:space="preserve">перекрыли </w:t>
      </w:r>
      <w:r w:rsidDel="00000000" w:rsidR="00000000" w:rsidRPr="00000000">
        <w:rPr>
          <w:rFonts w:ascii="Times New Roman" w:cs="Times New Roman" w:eastAsia="Times New Roman" w:hAnsi="Times New Roman"/>
          <w:sz w:val="24"/>
          <w:szCs w:val="24"/>
          <w:rtl w:val="0"/>
        </w:rPr>
        <w:t xml:space="preserve">весь шум в зале.</w:t>
      </w:r>
      <w:r w:rsidDel="00000000" w:rsidR="00000000" w:rsidRPr="00000000">
        <w:rPr>
          <w:rFonts w:ascii="Times New Roman" w:cs="Times New Roman" w:eastAsia="Times New Roman" w:hAnsi="Times New Roman"/>
          <w:sz w:val="24"/>
          <w:szCs w:val="24"/>
          <w:rtl w:val="0"/>
        </w:rPr>
        <w:t xml:space="preserve"> — Я требую соблюдать порядок!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Дверь, через которую ввели свидетеля, находилась</w:t>
      </w:r>
      <w:r w:rsidDel="00000000" w:rsidR="00000000" w:rsidRPr="00000000">
        <w:rPr>
          <w:rFonts w:ascii="Times New Roman" w:cs="Times New Roman" w:eastAsia="Times New Roman" w:hAnsi="Times New Roman"/>
          <w:sz w:val="24"/>
          <w:szCs w:val="24"/>
          <w:rtl w:val="0"/>
        </w:rPr>
        <w:t xml:space="preserve"> точно под тем местом, где сидел Гарри, </w:t>
      </w:r>
      <w:r w:rsidDel="00000000" w:rsidR="00000000" w:rsidRPr="00000000">
        <w:rPr>
          <w:rFonts w:ascii="Times New Roman" w:cs="Times New Roman" w:eastAsia="Times New Roman" w:hAnsi="Times New Roman"/>
          <w:sz w:val="24"/>
          <w:szCs w:val="24"/>
          <w:rtl w:val="0"/>
        </w:rPr>
        <w:t xml:space="preserve">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когда</w:t>
      </w:r>
      <w:r w:rsidDel="00000000" w:rsidR="00000000" w:rsidRPr="00000000">
        <w:rPr>
          <w:rFonts w:ascii="Times New Roman" w:cs="Times New Roman" w:eastAsia="Times New Roman" w:hAnsi="Times New Roman"/>
          <w:sz w:val="24"/>
          <w:szCs w:val="24"/>
          <w:rtl w:val="0"/>
        </w:rPr>
        <w:t xml:space="preserve"> вся группа вошла в каменный зал, он увидел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троих авроров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Гермиону — она шла спиной к </w:t>
      </w:r>
      <w:r w:rsidDel="00000000" w:rsidR="00000000" w:rsidRPr="00000000">
        <w:rPr>
          <w:rFonts w:ascii="Times New Roman" w:cs="Times New Roman" w:eastAsia="Times New Roman" w:hAnsi="Times New Roman"/>
          <w:sz w:val="24"/>
          <w:szCs w:val="24"/>
          <w:rtl w:val="0"/>
        </w:rPr>
        <w:t xml:space="preserve">Гарри, и</w:t>
      </w:r>
      <w:r w:rsidDel="00000000" w:rsidR="00000000" w:rsidRPr="00000000">
        <w:rPr>
          <w:rFonts w:ascii="Times New Roman" w:cs="Times New Roman" w:eastAsia="Times New Roman" w:hAnsi="Times New Roman"/>
          <w:sz w:val="24"/>
          <w:szCs w:val="24"/>
          <w:rtl w:val="0"/>
        </w:rPr>
        <w:t xml:space="preserve"> он не мог видеть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.сияющего серебристого воробья и светящуюся лунным светом белк</w:t>
      </w:r>
      <w:r w:rsidDel="00000000" w:rsidR="00000000" w:rsidRPr="00000000">
        <w:rPr>
          <w:rFonts w:ascii="Times New Roman" w:cs="Times New Roman" w:eastAsia="Times New Roman" w:hAnsi="Times New Roman"/>
          <w:sz w:val="24"/>
          <w:szCs w:val="24"/>
          <w:rtl w:val="0"/>
        </w:rPr>
        <w:t xml:space="preserve">у за ними...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источник ужасной неправильности, наполовину скрытый рваным плащом.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осознавая, что</w:t>
      </w:r>
      <w:r w:rsidDel="00000000" w:rsidR="00000000" w:rsidRPr="00000000">
        <w:rPr>
          <w:rFonts w:ascii="Times New Roman" w:cs="Times New Roman" w:eastAsia="Times New Roman" w:hAnsi="Times New Roman"/>
          <w:sz w:val="24"/>
          <w:szCs w:val="24"/>
          <w:rtl w:val="0"/>
        </w:rPr>
        <w:t xml:space="preserve"> делает, Гарри вскочил на ноги, </w:t>
      </w:r>
      <w:r w:rsidDel="00000000" w:rsidR="00000000" w:rsidRPr="00000000">
        <w:rPr>
          <w:rFonts w:ascii="Times New Roman" w:cs="Times New Roman" w:eastAsia="Times New Roman" w:hAnsi="Times New Roman"/>
          <w:sz w:val="24"/>
          <w:szCs w:val="24"/>
          <w:rtl w:val="0"/>
        </w:rPr>
        <w:t xml:space="preserve">и только профессор МакГонагалл, внезапно схватившая его за запястье, остановила руку, тянущуюся за палочкой. Профессор трансфигурации отчаянно зашептала: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7" w:date="2016-10-21T03:54:44Z">
            <w:rPr>
              <w:rFonts w:ascii="Times New Roman" w:cs="Times New Roman" w:eastAsia="Times New Roman" w:hAnsi="Times New Roman"/>
              <w:i w:val="1"/>
              <w:sz w:val="24"/>
              <w:szCs w:val="24"/>
            </w:rPr>
          </w:rPrChange>
        </w:rPr>
        <w:t xml:space="preserve">Гарри, всё в порядке, </w:t>
      </w:r>
      <w:r w:rsidDel="00000000" w:rsidR="00000000" w:rsidRPr="00000000">
        <w:rPr>
          <w:rFonts w:ascii="Times New Roman" w:cs="Times New Roman" w:eastAsia="Times New Roman" w:hAnsi="Times New Roman"/>
          <w:sz w:val="24"/>
          <w:szCs w:val="24"/>
          <w:rtl w:val="0"/>
          <w:rPrChange w:author="Alaric Lightin" w:id="7" w:date="2016-10-21T03:54:44Z">
            <w:rPr>
              <w:rFonts w:ascii="Times New Roman" w:cs="Times New Roman" w:eastAsia="Times New Roman" w:hAnsi="Times New Roman"/>
              <w:i w:val="1"/>
              <w:sz w:val="24"/>
              <w:szCs w:val="24"/>
            </w:rPr>
          </w:rPrChange>
        </w:rPr>
        <w:t xml:space="preserve">здесь патронус.</w:t>
      </w:r>
      <w:r w:rsidDel="00000000" w:rsidR="00000000" w:rsidRPr="00000000">
        <w:rPr>
          <w:rFonts w:ascii="Times New Roman" w:cs="Times New Roman" w:eastAsia="Times New Roman" w:hAnsi="Times New Roman"/>
          <w:sz w:val="24"/>
          <w:szCs w:val="24"/>
          <w:rtl w:val="0"/>
          <w:rPrChange w:author="Alaric Lightin" w:id="7" w:date="2016-10-21T03:54:44Z">
            <w:rPr>
              <w:rFonts w:ascii="Times New Roman" w:cs="Times New Roman" w:eastAsia="Times New Roman" w:hAnsi="Times New Roman"/>
              <w:i w:val="1"/>
              <w:sz w:val="24"/>
              <w:szCs w:val="24"/>
            </w:rPr>
          </w:rPrChange>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Потребовалось несколько секунд, чтобы Гарри пришёл в себя. </w:t>
      </w:r>
      <w:r w:rsidDel="00000000" w:rsidR="00000000" w:rsidRPr="00000000">
        <w:rPr>
          <w:rFonts w:ascii="Times New Roman" w:cs="Times New Roman" w:eastAsia="Times New Roman" w:hAnsi="Times New Roman"/>
          <w:sz w:val="24"/>
          <w:szCs w:val="24"/>
          <w:rtl w:val="0"/>
        </w:rPr>
        <w:t xml:space="preserve">Ибо та его часть, которая понимала, что Гермиона не оставлена без защиты перед дементором, вбивала хоть какое-то здравомыслие в остальные...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Но патронусы в форме животных не совершенны</w:t>
      </w:r>
      <w:r w:rsidDel="00000000" w:rsidR="00000000" w:rsidRPr="00000000">
        <w:rPr>
          <w:rFonts w:ascii="Times New Roman" w:cs="Times New Roman" w:eastAsia="Times New Roman" w:hAnsi="Times New Roman"/>
          <w:sz w:val="24"/>
          <w:szCs w:val="24"/>
          <w:rtl w:val="0"/>
        </w:rPr>
        <w:t xml:space="preserve">, — сказал другой голос в его голове. — </w:t>
      </w:r>
      <w:r w:rsidDel="00000000" w:rsidR="00000000" w:rsidRPr="00000000">
        <w:rPr>
          <w:rFonts w:ascii="Times New Roman" w:cs="Times New Roman" w:eastAsia="Times New Roman" w:hAnsi="Times New Roman"/>
          <w:i w:val="1"/>
          <w:sz w:val="24"/>
          <w:szCs w:val="24"/>
          <w:rtl w:val="0"/>
        </w:rPr>
        <w:t xml:space="preserve">Иначе бы Дамблдор не видел под плащом фигуру обнажённого человека, на которого больно смотреть.</w:t>
      </w:r>
      <w:r w:rsidDel="00000000" w:rsidR="00000000" w:rsidRPr="00000000">
        <w:rPr>
          <w:rFonts w:ascii="Times New Roman" w:cs="Times New Roman" w:eastAsia="Times New Roman" w:hAnsi="Times New Roman"/>
          <w:i w:val="1"/>
          <w:sz w:val="24"/>
          <w:szCs w:val="24"/>
          <w:rtl w:val="0"/>
        </w:rPr>
        <w:t xml:space="preserve"> Ты почувствовал, как оно приближается</w:t>
      </w:r>
      <w:r w:rsidDel="00000000" w:rsidR="00000000" w:rsidRPr="00000000">
        <w:rPr>
          <w:rFonts w:ascii="Times New Roman" w:cs="Times New Roman" w:eastAsia="Times New Roman" w:hAnsi="Times New Roman"/>
          <w:i w:val="1"/>
          <w:sz w:val="24"/>
          <w:szCs w:val="24"/>
          <w:rtl w:val="0"/>
        </w:rPr>
        <w:t xml:space="preserve">, пусть там даже и есть</w:t>
      </w:r>
      <w:r w:rsidDel="00000000" w:rsidR="00000000" w:rsidRPr="00000000">
        <w:rPr>
          <w:rFonts w:ascii="Times New Roman" w:cs="Times New Roman" w:eastAsia="Times New Roman" w:hAnsi="Times New Roman"/>
          <w:i w:val="1"/>
          <w:sz w:val="24"/>
          <w:szCs w:val="24"/>
          <w:rtl w:val="0"/>
        </w:rPr>
        <w:t xml:space="preserve"> патронусы-животные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потянула его вниз, и Гарри Поттер медленно опустился на своё </w:t>
      </w:r>
      <w:r w:rsidDel="00000000" w:rsidR="00000000" w:rsidRPr="00000000">
        <w:rPr>
          <w:rFonts w:ascii="Times New Roman" w:cs="Times New Roman" w:eastAsia="Times New Roman" w:hAnsi="Times New Roman"/>
          <w:sz w:val="24"/>
          <w:szCs w:val="24"/>
          <w:rtl w:val="0"/>
        </w:rPr>
        <w:t xml:space="preserve">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к этому времени он уже объявил войну магической Британии, и мысль о том, что другие люди назовут его Тёмным Лордом, больше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казалась хоть</w:t>
      </w:r>
      <w:r w:rsidDel="00000000" w:rsidR="00000000" w:rsidRPr="00000000">
        <w:rPr>
          <w:rFonts w:ascii="Times New Roman" w:cs="Times New Roman" w:eastAsia="Times New Roman" w:hAnsi="Times New Roman"/>
          <w:sz w:val="24"/>
          <w:szCs w:val="24"/>
          <w:rtl w:val="0"/>
        </w:rPr>
        <w:t xml:space="preserve"> сколько-нибудь</w:t>
      </w:r>
      <w:r w:rsidDel="00000000" w:rsidR="00000000" w:rsidRPr="00000000">
        <w:rPr>
          <w:rFonts w:ascii="Times New Roman" w:cs="Times New Roman" w:eastAsia="Times New Roman" w:hAnsi="Times New Roman"/>
          <w:sz w:val="24"/>
          <w:szCs w:val="24"/>
          <w:rtl w:val="0"/>
        </w:rPr>
        <w:t xml:space="preserve"> значимой.</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 увидел лицо Гермионы, когда она села в кресло. </w:t>
      </w:r>
      <w:r w:rsidDel="00000000" w:rsidR="00000000" w:rsidRPr="00000000">
        <w:rPr>
          <w:rFonts w:ascii="Times New Roman" w:cs="Times New Roman" w:eastAsia="Times New Roman" w:hAnsi="Times New Roman"/>
          <w:sz w:val="24"/>
          <w:szCs w:val="24"/>
          <w:rtl w:val="0"/>
        </w:rPr>
        <w:t xml:space="preserve">Она не держалась прямо и вызывающе, как тогда перед Снейпом</w:t>
      </w:r>
      <w:r w:rsidDel="00000000" w:rsidR="00000000" w:rsidRPr="00000000">
        <w:rPr>
          <w:rFonts w:ascii="Times New Roman" w:cs="Times New Roman" w:eastAsia="Times New Roman" w:hAnsi="Times New Roman"/>
          <w:sz w:val="24"/>
          <w:szCs w:val="24"/>
          <w:rtl w:val="0"/>
        </w:rPr>
        <w:t xml:space="preserve">, она не плакала, как тогда, когда её арестовывали авроры. </w:t>
      </w:r>
      <w:r w:rsidDel="00000000" w:rsidR="00000000" w:rsidRPr="00000000">
        <w:rPr>
          <w:rFonts w:ascii="Times New Roman" w:cs="Times New Roman" w:eastAsia="Times New Roman" w:hAnsi="Times New Roman"/>
          <w:sz w:val="24"/>
          <w:szCs w:val="24"/>
          <w:rtl w:val="0"/>
        </w:rPr>
        <w:t xml:space="preserve">Она просто села в кресло с выражением безучастного ужаса на лице, и тёмные металлические цепи змеями выползли из кресла и сковали ей руки и ноги.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не мог этого вынести. Даже не задумываясь, он постарался сбежать внутрь себя, сбежать на свою тёмную сторону,</w:t>
      </w:r>
      <w:r w:rsidDel="00000000" w:rsidR="00000000" w:rsidRPr="00000000">
        <w:rPr>
          <w:rFonts w:ascii="Times New Roman" w:cs="Times New Roman" w:eastAsia="Times New Roman" w:hAnsi="Times New Roman"/>
          <w:sz w:val="24"/>
          <w:szCs w:val="24"/>
          <w:rtl w:val="0"/>
        </w:rPr>
        <w:t xml:space="preserve"> надеть холодную ярость на </w:t>
      </w:r>
      <w:r w:rsidDel="00000000" w:rsidR="00000000" w:rsidRPr="00000000">
        <w:rPr>
          <w:rFonts w:ascii="Times New Roman" w:cs="Times New Roman" w:eastAsia="Times New Roman" w:hAnsi="Times New Roman"/>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доспехи. Это заняло слишком много времени — </w:t>
      </w:r>
      <w:r w:rsidDel="00000000" w:rsidR="00000000" w:rsidRPr="00000000">
        <w:rPr>
          <w:rFonts w:ascii="Times New Roman" w:cs="Times New Roman" w:eastAsia="Times New Roman" w:hAnsi="Times New Roman"/>
          <w:sz w:val="24"/>
          <w:szCs w:val="24"/>
          <w:rtl w:val="0"/>
        </w:rPr>
        <w:t xml:space="preserve">он не погружался так глубоко в свою тёмную сторону с тех </w:t>
      </w:r>
      <w:r w:rsidDel="00000000" w:rsidR="00000000" w:rsidRPr="00000000">
        <w:rPr>
          <w:rFonts w:ascii="Times New Roman" w:cs="Times New Roman" w:eastAsia="Times New Roman" w:hAnsi="Times New Roman"/>
          <w:sz w:val="24"/>
          <w:szCs w:val="24"/>
          <w:rtl w:val="0"/>
        </w:rPr>
        <w:t xml:space="preserve">пор, как</w:t>
      </w:r>
      <w:r w:rsidDel="00000000" w:rsidR="00000000" w:rsidRPr="00000000">
        <w:rPr>
          <w:rFonts w:ascii="Times New Roman" w:cs="Times New Roman" w:eastAsia="Times New Roman" w:hAnsi="Times New Roman"/>
          <w:sz w:val="24"/>
          <w:szCs w:val="24"/>
          <w:rtl w:val="0"/>
        </w:rPr>
        <w:t xml:space="preserve"> вернулся из Азкабана</w:t>
      </w:r>
      <w:r w:rsidDel="00000000" w:rsidR="00000000" w:rsidRPr="00000000">
        <w:rPr>
          <w:rFonts w:ascii="Times New Roman" w:cs="Times New Roman" w:eastAsia="Times New Roman" w:hAnsi="Times New Roman"/>
          <w:sz w:val="24"/>
          <w:szCs w:val="24"/>
          <w:rtl w:val="0"/>
        </w:rPr>
        <w:t xml:space="preserve">. И когда его кровь стала чем-то холодным, он снова поднял </w:t>
      </w:r>
      <w:r w:rsidDel="00000000" w:rsidR="00000000" w:rsidRPr="00000000">
        <w:rPr>
          <w:rFonts w:ascii="Times New Roman" w:cs="Times New Roman" w:eastAsia="Times New Roman" w:hAnsi="Times New Roman"/>
          <w:sz w:val="24"/>
          <w:szCs w:val="24"/>
          <w:rtl w:val="0"/>
        </w:rPr>
        <w:t xml:space="preserve">глаза и вновь увидел Гермиону в кресле и обнаружил, </w:t>
      </w:r>
      <w:r w:rsidDel="00000000" w:rsidR="00000000" w:rsidRPr="00000000">
        <w:rPr>
          <w:rFonts w:ascii="Times New Roman" w:cs="Times New Roman" w:eastAsia="Times New Roman" w:hAnsi="Times New Roman"/>
          <w:sz w:val="24"/>
          <w:szCs w:val="24"/>
          <w:rtl w:val="0"/>
        </w:rPr>
        <w:t xml:space="preserve">что его тёмная сторона понятия не имеет, что делать с такой болью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пронзала</w:t>
      </w:r>
      <w:r w:rsidDel="00000000" w:rsidR="00000000" w:rsidRPr="00000000">
        <w:rPr>
          <w:rFonts w:ascii="Times New Roman" w:cs="Times New Roman" w:eastAsia="Times New Roman" w:hAnsi="Times New Roman"/>
          <w:sz w:val="24"/>
          <w:szCs w:val="24"/>
          <w:rtl w:val="0"/>
        </w:rPr>
        <w:t xml:space="preserve"> его холодность, как нож, и ранила ничуть не меньше, чем </w:t>
      </w:r>
      <w:r w:rsidDel="00000000" w:rsidR="00000000" w:rsidRPr="00000000">
        <w:rPr>
          <w:rFonts w:ascii="Times New Roman" w:cs="Times New Roman" w:eastAsia="Times New Roman" w:hAnsi="Times New Roman"/>
          <w:sz w:val="24"/>
          <w:szCs w:val="24"/>
          <w:rtl w:val="0"/>
        </w:rPr>
        <w:t xml:space="preserve">раньше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Да это же Гарри Поттер! — раздался звонкий женский голос, тошнотворно сладкий и снисходительный.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медленно отвернулся от кресла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увидел улыбающуюся женщину с таким количеством макияжа, что её кожа выглядела почти розовой. Она сидела рядом с мужчиной, которого Гарри по </w:t>
      </w:r>
      <w:r w:rsidDel="00000000" w:rsidR="00000000" w:rsidRPr="00000000">
        <w:rPr>
          <w:rFonts w:ascii="Times New Roman" w:cs="Times New Roman" w:eastAsia="Times New Roman" w:hAnsi="Times New Roman"/>
          <w:sz w:val="24"/>
          <w:szCs w:val="24"/>
          <w:rtl w:val="0"/>
        </w:rPr>
        <w:t xml:space="preserve">виденным </w:t>
      </w:r>
      <w:r w:rsidDel="00000000" w:rsidR="00000000" w:rsidRPr="00000000">
        <w:rPr>
          <w:rFonts w:ascii="Times New Roman" w:cs="Times New Roman" w:eastAsia="Times New Roman" w:hAnsi="Times New Roman"/>
          <w:sz w:val="24"/>
          <w:szCs w:val="24"/>
          <w:rtl w:val="0"/>
        </w:rPr>
        <w:t xml:space="preserve">когда-то </w:t>
      </w:r>
      <w:r w:rsidDel="00000000" w:rsidR="00000000" w:rsidRPr="00000000">
        <w:rPr>
          <w:rFonts w:ascii="Times New Roman" w:cs="Times New Roman" w:eastAsia="Times New Roman" w:hAnsi="Times New Roman"/>
          <w:sz w:val="24"/>
          <w:szCs w:val="24"/>
          <w:rtl w:val="0"/>
        </w:rPr>
        <w:t xml:space="preserve">фотографиям опознал, как министра Корнелиуса Фаджа.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Вы хотите что-нибудь сказать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 осведомилась женщина так радостно, словно они были не на суде.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Теперь на него смотрели и другие.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не мог говорить, все слова в его голове были слишком глупы, чтобы произнести</w:t>
      </w:r>
      <w:r w:rsidDel="00000000" w:rsidR="00000000" w:rsidRPr="00000000">
        <w:rPr>
          <w:rFonts w:ascii="Times New Roman" w:cs="Times New Roman" w:eastAsia="Times New Roman" w:hAnsi="Times New Roman"/>
          <w:sz w:val="24"/>
          <w:szCs w:val="24"/>
          <w:rtl w:val="0"/>
        </w:rPr>
        <w:t xml:space="preserve"> их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не мог придумать ничего, что сказал бы в такой ситуации Невилл.</w:t>
      </w:r>
      <w:r w:rsidDel="00000000" w:rsidR="00000000" w:rsidRPr="00000000">
        <w:rPr>
          <w:rFonts w:ascii="Times New Roman" w:cs="Times New Roman" w:eastAsia="Times New Roman" w:hAnsi="Times New Roman"/>
          <w:sz w:val="24"/>
          <w:szCs w:val="24"/>
          <w:rtl w:val="0"/>
        </w:rPr>
        <w:t xml:space="preserve"> Дамблдор предупредил Гарри, что если кто-</w:t>
      </w:r>
      <w:ins w:author="Alaric Lightin" w:id="8" w:date="2016-10-21T03:55:29Z">
        <w:r w:rsidDel="00000000" w:rsidR="00000000" w:rsidRPr="00000000">
          <w:rPr>
            <w:rFonts w:ascii="Times New Roman" w:cs="Times New Roman" w:eastAsia="Times New Roman" w:hAnsi="Times New Roman"/>
            <w:sz w:val="24"/>
            <w:szCs w:val="24"/>
            <w:rtl w:val="0"/>
          </w:rPr>
          <w:t xml:space="preserve">нибудь</w:t>
        </w:r>
      </w:ins>
      <w:del w:author="Alaric Lightin" w:id="8" w:date="2016-10-21T03:55:29Z">
        <w:r w:rsidDel="00000000" w:rsidR="00000000" w:rsidRPr="00000000">
          <w:rPr>
            <w:rFonts w:ascii="Times New Roman" w:cs="Times New Roman" w:eastAsia="Times New Roman" w:hAnsi="Times New Roman"/>
            <w:sz w:val="24"/>
            <w:szCs w:val="24"/>
            <w:rtl w:val="0"/>
          </w:rPr>
          <w:delText xml:space="preserve">то</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9" w:date="2016-10-21T03:55:34Z">
            <w:rPr>
              <w:rFonts w:ascii="Times New Roman" w:cs="Times New Roman" w:eastAsia="Times New Roman" w:hAnsi="Times New Roman"/>
              <w:i w:val="1"/>
              <w:sz w:val="24"/>
              <w:szCs w:val="24"/>
            </w:rPr>
          </w:rPrChange>
        </w:rPr>
        <w:t xml:space="preserve">ещё</w:t>
      </w:r>
      <w:r w:rsidDel="00000000" w:rsidR="00000000" w:rsidRPr="00000000">
        <w:rPr>
          <w:rFonts w:ascii="Times New Roman" w:cs="Times New Roman" w:eastAsia="Times New Roman" w:hAnsi="Times New Roman"/>
          <w:sz w:val="24"/>
          <w:szCs w:val="24"/>
          <w:rtl w:val="0"/>
        </w:rPr>
        <w:t xml:space="preserve"> захочет, чтобы Мальчик-Который-Выжил говорил, он должен </w:t>
      </w:r>
      <w:r w:rsidDel="00000000" w:rsidR="00000000" w:rsidRPr="00000000">
        <w:rPr>
          <w:rFonts w:ascii="Times New Roman" w:cs="Times New Roman" w:eastAsia="Times New Roman" w:hAnsi="Times New Roman"/>
          <w:sz w:val="24"/>
          <w:szCs w:val="24"/>
          <w:rtl w:val="0"/>
          <w:rPrChange w:author="Alaric Lightin" w:id="10" w:date="2016-10-21T03:55:47Z">
            <w:rPr>
              <w:rFonts w:ascii="Times New Roman" w:cs="Times New Roman" w:eastAsia="Times New Roman" w:hAnsi="Times New Roman"/>
              <w:i w:val="1"/>
              <w:sz w:val="24"/>
              <w:szCs w:val="24"/>
            </w:rPr>
          </w:rPrChange>
        </w:rPr>
        <w:t xml:space="preserve">вести себя на свой возраст.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Директор сказал, что я</w:t>
      </w:r>
      <w:r w:rsidDel="00000000" w:rsidR="00000000" w:rsidRPr="00000000">
        <w:rPr>
          <w:rFonts w:ascii="Times New Roman" w:cs="Times New Roman" w:eastAsia="Times New Roman" w:hAnsi="Times New Roman"/>
          <w:sz w:val="24"/>
          <w:szCs w:val="24"/>
          <w:rtl w:val="0"/>
        </w:rPr>
        <w:t xml:space="preserve"> не должен буду </w:t>
      </w:r>
      <w:r w:rsidDel="00000000" w:rsidR="00000000" w:rsidRPr="00000000">
        <w:rPr>
          <w:rFonts w:ascii="Times New Roman" w:cs="Times New Roman" w:eastAsia="Times New Roman" w:hAnsi="Times New Roman"/>
          <w:sz w:val="24"/>
          <w:szCs w:val="24"/>
          <w:rtl w:val="0"/>
        </w:rPr>
        <w:t xml:space="preserve">говорить, — </w:t>
      </w:r>
      <w:r w:rsidDel="00000000" w:rsidR="00000000" w:rsidRPr="00000000">
        <w:rPr>
          <w:rFonts w:ascii="Times New Roman" w:cs="Times New Roman" w:eastAsia="Times New Roman" w:hAnsi="Times New Roman"/>
          <w:sz w:val="24"/>
          <w:szCs w:val="24"/>
          <w:rtl w:val="0"/>
        </w:rPr>
        <w:t xml:space="preserve">у мальчика не совсем получилось сдержать резкость в голосе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но мы разрешаем тебе говорить</w:t>
      </w:r>
      <w:r w:rsidDel="00000000" w:rsidR="00000000" w:rsidRPr="00000000">
        <w:rPr>
          <w:rFonts w:ascii="Times New Roman" w:cs="Times New Roman" w:eastAsia="Times New Roman" w:hAnsi="Times New Roman"/>
          <w:sz w:val="24"/>
          <w:szCs w:val="24"/>
          <w:rtl w:val="0"/>
        </w:rPr>
        <w:t xml:space="preserve">, — с энтузиазмом произнесла женщина. — Я </w:t>
      </w:r>
      <w:r w:rsidDel="00000000" w:rsidR="00000000" w:rsidRPr="00000000">
        <w:rPr>
          <w:rFonts w:ascii="Times New Roman" w:cs="Times New Roman" w:eastAsia="Times New Roman" w:hAnsi="Times New Roman"/>
          <w:sz w:val="24"/>
          <w:szCs w:val="24"/>
          <w:rtl w:val="0"/>
        </w:rPr>
        <w:t xml:space="preserve">уверена, </w:t>
      </w:r>
      <w:r w:rsidDel="00000000" w:rsidR="00000000" w:rsidRPr="00000000">
        <w:rPr>
          <w:rFonts w:ascii="Times New Roman" w:cs="Times New Roman" w:eastAsia="Times New Roman" w:hAnsi="Times New Roman"/>
          <w:sz w:val="24"/>
          <w:szCs w:val="24"/>
          <w:rtl w:val="0"/>
        </w:rPr>
        <w:t xml:space="preserve">Визенгамот всегда рад услышать Мальчика-Который-Выжил! — рядом с ней кивал министр Корнелиус Фадж.</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Лицо женщины было одутловатым и грузным, заметно бледным под макияжем. Почти неизбежно на ум приходило некое слово, и это слово было </w:t>
      </w:r>
      <w:ins w:author="Alaric Lightin" w:id="11" w:date="2016-10-21T03:56:00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12" w:date="2016-10-21T03:56:06Z">
            <w:rPr>
              <w:rFonts w:ascii="Times New Roman" w:cs="Times New Roman" w:eastAsia="Times New Roman" w:hAnsi="Times New Roman"/>
              <w:i w:val="1"/>
              <w:sz w:val="24"/>
              <w:szCs w:val="24"/>
            </w:rPr>
          </w:rPrChange>
        </w:rPr>
        <w:t xml:space="preserve">жаба</w:t>
      </w:r>
      <w:ins w:author="Alaric Lightin" w:id="13" w:date="2016-10-21T03:56:10Z">
        <w:r w:rsidDel="00000000" w:rsidR="00000000" w:rsidRPr="00000000">
          <w:rPr>
            <w:rFonts w:ascii="Times New Roman" w:cs="Times New Roman" w:eastAsia="Times New Roman" w:hAnsi="Times New Roman"/>
            <w:sz w:val="24"/>
            <w:szCs w:val="24"/>
            <w:rtl w:val="0"/>
            <w:rPrChange w:author="Alaric Lightin" w:id="12" w:date="2016-10-21T03:56:06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Что, как сказ</w:t>
      </w:r>
      <w:r w:rsidDel="00000000" w:rsidR="00000000" w:rsidRPr="00000000">
        <w:rPr>
          <w:rFonts w:ascii="Times New Roman" w:cs="Times New Roman" w:eastAsia="Times New Roman" w:hAnsi="Times New Roman"/>
          <w:sz w:val="24"/>
          <w:szCs w:val="24"/>
          <w:rtl w:val="0"/>
        </w:rPr>
        <w:t xml:space="preserve">ала логическая часть Гарри, не может каким-либо образом коррелировать с моральностью. Только в диснеевских фильмах уродливые люди вероятнее всего являются злыми и наоборот. Эти фильмы,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пишут сценаристы, которые сами никогда не были уродливыми. Он </w:t>
      </w:r>
      <w:r w:rsidDel="00000000" w:rsidR="00000000" w:rsidRPr="00000000">
        <w:rPr>
          <w:rFonts w:ascii="Times New Roman" w:cs="Times New Roman" w:eastAsia="Times New Roman" w:hAnsi="Times New Roman"/>
          <w:sz w:val="24"/>
          <w:szCs w:val="24"/>
          <w:rtl w:val="0"/>
        </w:rPr>
        <w:t xml:space="preserve">был готов да</w:t>
      </w:r>
      <w:r w:rsidDel="00000000" w:rsidR="00000000" w:rsidRPr="00000000">
        <w:rPr>
          <w:rFonts w:ascii="Times New Roman" w:cs="Times New Roman" w:eastAsia="Times New Roman" w:hAnsi="Times New Roman"/>
          <w:sz w:val="24"/>
          <w:szCs w:val="24"/>
          <w:rtl w:val="0"/>
        </w:rPr>
        <w:t xml:space="preserve">ть ей шанс, ведь все в этом зале заслуживают шанс...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Потому что я избавил вас от Тёмного Лорда? — сказал мальчик и указал на дементора, который парил позади кресла Гермионы. — В этом зале есть кое-что более тёмное.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Лицо женщины вытянулось и стало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олее </w:t>
      </w:r>
      <w:r w:rsidDel="00000000" w:rsidR="00000000" w:rsidRPr="00000000">
        <w:rPr>
          <w:rFonts w:ascii="Times New Roman" w:cs="Times New Roman" w:eastAsia="Times New Roman" w:hAnsi="Times New Roman"/>
          <w:sz w:val="24"/>
          <w:szCs w:val="24"/>
          <w:rtl w:val="0"/>
        </w:rPr>
        <w:t xml:space="preserve">суровым.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понимаю,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такого маленького мальчика, как вы, мистер Поттер, они могут пугать</w:t>
      </w:r>
      <w:r w:rsidDel="00000000" w:rsidR="00000000" w:rsidRPr="00000000">
        <w:rPr>
          <w:rFonts w:ascii="Times New Roman" w:cs="Times New Roman" w:eastAsia="Times New Roman" w:hAnsi="Times New Roman"/>
          <w:sz w:val="24"/>
          <w:szCs w:val="24"/>
          <w:rtl w:val="0"/>
        </w:rPr>
        <w:t xml:space="preserve">, но дементоры полностью послушны Министерству магии. И они, конечно же, необходимы для охраны...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Двенадцатилетней девочки? — закричал мальчик. — Это самые тёмные существа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 всём мире, я почувствовал, как он приближался даже через патронусов — как приближалась</w:t>
      </w:r>
      <w:ins w:author="Alaric Lightin" w:id="14" w:date="2016-10-21T03:56:40Z">
        <w:r w:rsidDel="00000000" w:rsidR="00000000" w:rsidRPr="00000000">
          <w:rPr>
            <w:rFonts w:ascii="Times New Roman" w:cs="Times New Roman" w:eastAsia="Times New Roman" w:hAnsi="Times New Roman"/>
            <w:sz w:val="24"/>
            <w:szCs w:val="24"/>
            <w:rtl w:val="0"/>
          </w:rPr>
          <w:t xml:space="preserve">… </w:t>
        </w:r>
      </w:ins>
      <w:del w:author="Alaric Lightin" w:id="14" w:date="2016-10-21T03:56:4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Change w:author="Alaric Lightin" w:id="15" w:date="2016-10-21T03:56:48Z">
            <w:rPr>
              <w:rFonts w:ascii="Times New Roman" w:cs="Times New Roman" w:eastAsia="Times New Roman" w:hAnsi="Times New Roman"/>
              <w:i w:val="1"/>
              <w:sz w:val="24"/>
              <w:szCs w:val="24"/>
            </w:rPr>
          </w:rPrChange>
        </w:rPr>
        <w:t xml:space="preserve">неправильность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чудовищно злой, и он... он бы съел всех в этом зале, если бы мог! Его нельзя подпускать ни к одному ребёнку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никогда! Ни ко мне, ни к ней, ни к кому! Вы обязаны проголосовать, чтобы отослать его отсюда!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Change w:author="Alaric Lightin" w:id="16" w:date="2016-10-21T03:56:54Z">
            <w:rPr>
              <w:rFonts w:ascii="Times New Roman" w:cs="Times New Roman" w:eastAsia="Times New Roman" w:hAnsi="Times New Roman"/>
              <w:i w:val="1"/>
              <w:sz w:val="24"/>
              <w:szCs w:val="24"/>
            </w:rPr>
          </w:rPrChange>
        </w:rPr>
        <w:t xml:space="preserve">определённо</w:t>
      </w:r>
      <w:r w:rsidDel="00000000" w:rsidR="00000000" w:rsidRPr="00000000">
        <w:rPr>
          <w:rFonts w:ascii="Times New Roman" w:cs="Times New Roman" w:eastAsia="Times New Roman" w:hAnsi="Times New Roman"/>
          <w:sz w:val="24"/>
          <w:szCs w:val="24"/>
          <w:rtl w:val="0"/>
        </w:rPr>
        <w:t xml:space="preserve"> не будем выносить это на голосование, — отрезала </w:t>
      </w:r>
      <w:r w:rsidDel="00000000" w:rsidR="00000000" w:rsidRPr="00000000">
        <w:rPr>
          <w:rFonts w:ascii="Times New Roman" w:cs="Times New Roman" w:eastAsia="Times New Roman" w:hAnsi="Times New Roman"/>
          <w:sz w:val="24"/>
          <w:szCs w:val="24"/>
          <w:rtl w:val="0"/>
        </w:rPr>
        <w:t xml:space="preserve">жабоподобная</w:t>
      </w:r>
      <w:r w:rsidDel="00000000" w:rsidR="00000000" w:rsidRPr="00000000">
        <w:rPr>
          <w:rFonts w:ascii="Times New Roman" w:cs="Times New Roman" w:eastAsia="Times New Roman" w:hAnsi="Times New Roman"/>
          <w:sz w:val="24"/>
          <w:szCs w:val="24"/>
          <w:rtl w:val="0"/>
        </w:rPr>
        <w:t xml:space="preserve"> женщина.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Достаточно, мадам Амбридж, мистер Поттер, — донесся с высоты суровый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Дамблдора. </w:t>
      </w:r>
      <w:r w:rsidDel="00000000" w:rsidR="00000000" w:rsidRPr="00000000">
        <w:rPr>
          <w:rFonts w:ascii="Times New Roman" w:cs="Times New Roman" w:eastAsia="Times New Roman" w:hAnsi="Times New Roman"/>
          <w:sz w:val="24"/>
          <w:szCs w:val="24"/>
          <w:rtl w:val="0"/>
        </w:rPr>
        <w:t xml:space="preserve">После короткой паузы старый волшебник добавил.</w:t>
      </w:r>
      <w:r w:rsidDel="00000000" w:rsidR="00000000" w:rsidRPr="00000000">
        <w:rPr>
          <w:rFonts w:ascii="Times New Roman" w:cs="Times New Roman" w:eastAsia="Times New Roman" w:hAnsi="Times New Roman"/>
          <w:sz w:val="24"/>
          <w:szCs w:val="24"/>
          <w:rtl w:val="0"/>
        </w:rPr>
        <w:t xml:space="preserve"> — Хотя, конечно, мальчик прав по всем пунктам.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Кажется, после замечания Мальчика-Который-Выжил, некоторые из членов Визенгамота смутились. Ещё несколько яростно кивали словам старого волшебника.</w:t>
      </w:r>
      <w:r w:rsidDel="00000000" w:rsidR="00000000" w:rsidRPr="00000000">
        <w:rPr>
          <w:rFonts w:ascii="Times New Roman" w:cs="Times New Roman" w:eastAsia="Times New Roman" w:hAnsi="Times New Roman"/>
          <w:sz w:val="24"/>
          <w:szCs w:val="24"/>
          <w:rtl w:val="0"/>
        </w:rPr>
        <w:t xml:space="preserve"> Но их было слишком мало. </w:t>
      </w:r>
      <w:r w:rsidDel="00000000" w:rsidR="00000000" w:rsidRPr="00000000">
        <w:rPr>
          <w:rFonts w:ascii="Times New Roman" w:cs="Times New Roman" w:eastAsia="Times New Roman" w:hAnsi="Times New Roman"/>
          <w:sz w:val="24"/>
          <w:szCs w:val="24"/>
          <w:rtl w:val="0"/>
        </w:rPr>
        <w:t xml:space="preserve">Гарри это видел</w:t>
      </w:r>
      <w:r w:rsidDel="00000000" w:rsidR="00000000" w:rsidRPr="00000000">
        <w:rPr>
          <w:rFonts w:ascii="Times New Roman" w:cs="Times New Roman" w:eastAsia="Times New Roman" w:hAnsi="Times New Roman"/>
          <w:sz w:val="24"/>
          <w:szCs w:val="24"/>
          <w:rtl w:val="0"/>
        </w:rPr>
        <w:t xml:space="preserve">. Их было слишком мало.</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Затем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принесли сыворотку правды, и краткое мгновение Гермиона выглядела так, словно она сейчас </w:t>
      </w:r>
      <w:r w:rsidDel="00000000" w:rsidR="00000000" w:rsidRPr="00000000">
        <w:rPr>
          <w:rFonts w:ascii="Times New Roman" w:cs="Times New Roman" w:eastAsia="Times New Roman" w:hAnsi="Times New Roman"/>
          <w:sz w:val="24"/>
          <w:szCs w:val="24"/>
          <w:rtl w:val="0"/>
        </w:rPr>
        <w:t xml:space="preserve">разрыда</w:t>
      </w:r>
      <w:r w:rsidDel="00000000" w:rsidR="00000000" w:rsidRPr="00000000">
        <w:rPr>
          <w:rFonts w:ascii="Times New Roman" w:cs="Times New Roman" w:eastAsia="Times New Roman" w:hAnsi="Times New Roman"/>
          <w:sz w:val="24"/>
          <w:szCs w:val="24"/>
          <w:rtl w:val="0"/>
        </w:rPr>
        <w:t xml:space="preserve">ется. Она смотрела на Гарри — нет, на профессора МакГонагалл — и профессор МакГонагалл беззвучно произнесла слова, которые Гарри не смог различить. Потом Гермиона проглотила три капли зелья, и её лицо обмякло.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Гавэйн Робардс, — вкрадчиво сказал Люциус Малфой. — Ваша беспристрастность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известна нам всем. Не окажете нам честь?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Один из трёх авроров шагнул вперёд.</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Мозг Гермионы воспроизводил содержание, записанное чарами Изменения памяти. После первых вопросов Гарри заткнул уши пальцами и отвернулся. Он не мог вынести притуплённую зельем муку в голосе Гермионы, подробно излагавшей фальшивые воспоминания. Его тёмная сторона тоже не могла ему помочь. К тому же, он уже слышал всё это в кратком изложении.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вспомнился другой ужасающий день. И хотя ранее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готов списать версию о том, что Лорд Волдеморт продолжает существовать, на слабоумие старого волшебника, сейчас ему внезапно показалось</w:t>
      </w:r>
      <w:r w:rsidDel="00000000" w:rsidR="00000000" w:rsidRPr="00000000">
        <w:rPr>
          <w:rFonts w:ascii="Times New Roman" w:cs="Times New Roman" w:eastAsia="Times New Roman" w:hAnsi="Times New Roman"/>
          <w:sz w:val="24"/>
          <w:szCs w:val="24"/>
          <w:rtl w:val="0"/>
        </w:rPr>
        <w:t xml:space="preserve"> ужасн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и однозначно пр</w:t>
      </w:r>
      <w:r w:rsidDel="00000000" w:rsidR="00000000" w:rsidRPr="00000000">
        <w:rPr>
          <w:rFonts w:ascii="Times New Roman" w:cs="Times New Roman" w:eastAsia="Times New Roman" w:hAnsi="Times New Roman"/>
          <w:sz w:val="24"/>
          <w:szCs w:val="24"/>
          <w:rtl w:val="0"/>
        </w:rPr>
        <w:t xml:space="preserve">авдоподобным, что существо, которое изменило память Гермионе, — носитель того же самого разума, который </w:t>
      </w:r>
      <w:r w:rsidDel="00000000" w:rsidR="00000000" w:rsidRPr="00000000">
        <w:rPr>
          <w:rFonts w:ascii="Times New Roman" w:cs="Times New Roman" w:eastAsia="Times New Roman" w:hAnsi="Times New Roman"/>
          <w:sz w:val="24"/>
          <w:szCs w:val="24"/>
          <w:rtl w:val="0"/>
          <w:rPrChange w:author="Alaric Lightin" w:id="17" w:date="2016-10-21T03:57:20Z">
            <w:rPr>
              <w:rFonts w:ascii="Times New Roman" w:cs="Times New Roman" w:eastAsia="Times New Roman" w:hAnsi="Times New Roman"/>
              <w:i w:val="1"/>
              <w:sz w:val="24"/>
              <w:szCs w:val="24"/>
            </w:rPr>
          </w:rPrChange>
        </w:rPr>
        <w:t xml:space="preserve">использовал</w:t>
      </w:r>
      <w:r w:rsidDel="00000000" w:rsidR="00000000" w:rsidRPr="00000000">
        <w:rPr>
          <w:rFonts w:ascii="Times New Roman" w:cs="Times New Roman" w:eastAsia="Times New Roman" w:hAnsi="Times New Roman"/>
          <w:sz w:val="24"/>
          <w:szCs w:val="24"/>
          <w:rtl w:val="0"/>
        </w:rPr>
        <w:t xml:space="preserve"> Беллатрису Блэк. Здесь определённо чувствовался общий поч</w:t>
      </w:r>
      <w:r w:rsidDel="00000000" w:rsidR="00000000" w:rsidRPr="00000000">
        <w:rPr>
          <w:rFonts w:ascii="Times New Roman" w:cs="Times New Roman" w:eastAsia="Times New Roman" w:hAnsi="Times New Roman"/>
          <w:sz w:val="24"/>
          <w:szCs w:val="24"/>
          <w:rtl w:val="0"/>
        </w:rPr>
        <w:t xml:space="preserve">ерк. Чтобы принять такое решение, чтобы это </w:t>
      </w:r>
      <w:r w:rsidDel="00000000" w:rsidR="00000000" w:rsidRPr="00000000">
        <w:rPr>
          <w:rFonts w:ascii="Times New Roman" w:cs="Times New Roman" w:eastAsia="Times New Roman" w:hAnsi="Times New Roman"/>
          <w:sz w:val="24"/>
          <w:szCs w:val="24"/>
          <w:rtl w:val="0"/>
          <w:rPrChange w:author="Alaric Lightin" w:id="18" w:date="2016-10-21T03:57:27Z">
            <w:rPr>
              <w:rFonts w:ascii="Times New Roman" w:cs="Times New Roman" w:eastAsia="Times New Roman" w:hAnsi="Times New Roman"/>
              <w:i w:val="1"/>
              <w:sz w:val="24"/>
              <w:szCs w:val="24"/>
            </w:rPr>
          </w:rPrChange>
        </w:rPr>
        <w:t xml:space="preserve">спланировать</w:t>
      </w:r>
      <w:r w:rsidDel="00000000" w:rsidR="00000000" w:rsidRPr="00000000">
        <w:rPr>
          <w:rFonts w:ascii="Times New Roman" w:cs="Times New Roman" w:eastAsia="Times New Roman" w:hAnsi="Times New Roman"/>
          <w:sz w:val="24"/>
          <w:szCs w:val="24"/>
          <w:rtl w:val="0"/>
        </w:rPr>
        <w:t xml:space="preserve">, нужно что-то большее, чем злоба — нужна </w:t>
      </w:r>
      <w:r w:rsidDel="00000000" w:rsidR="00000000" w:rsidRPr="00000000">
        <w:rPr>
          <w:rFonts w:ascii="Times New Roman" w:cs="Times New Roman" w:eastAsia="Times New Roman" w:hAnsi="Times New Roman"/>
          <w:sz w:val="24"/>
          <w:szCs w:val="24"/>
          <w:rtl w:val="0"/>
          <w:rPrChange w:author="Alaric Lightin" w:id="19" w:date="2016-10-21T03:57:31Z">
            <w:rPr>
              <w:rFonts w:ascii="Times New Roman" w:cs="Times New Roman" w:eastAsia="Times New Roman" w:hAnsi="Times New Roman"/>
              <w:i w:val="1"/>
              <w:sz w:val="24"/>
              <w:szCs w:val="24"/>
            </w:rPr>
          </w:rPrChange>
        </w:rPr>
        <w:t xml:space="preserve">пустота.</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Потом Гарри на мгновение поднял взгляд и увидел, что фиолетовые мантии спокойно наблюдают за происходящим, просто наблюдают.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Некоторое время спустя, п</w:t>
      </w:r>
      <w:r w:rsidDel="00000000" w:rsidR="00000000" w:rsidRPr="00000000">
        <w:rPr>
          <w:rFonts w:ascii="Times New Roman" w:cs="Times New Roman" w:eastAsia="Times New Roman" w:hAnsi="Times New Roman"/>
          <w:sz w:val="24"/>
          <w:szCs w:val="24"/>
          <w:rtl w:val="0"/>
        </w:rPr>
        <w:t xml:space="preserve">осле того, как все звёзды в ночном небе остыли и потемнели, и </w:t>
      </w:r>
      <w:r w:rsidDel="00000000" w:rsidR="00000000" w:rsidRPr="00000000">
        <w:rPr>
          <w:rFonts w:ascii="Times New Roman" w:cs="Times New Roman" w:eastAsia="Times New Roman" w:hAnsi="Times New Roman"/>
          <w:sz w:val="24"/>
          <w:szCs w:val="24"/>
          <w:rtl w:val="0"/>
        </w:rPr>
        <w:t xml:space="preserve">последний источник света во вселенной превратился в угольки и потух</w:t>
      </w:r>
      <w:r w:rsidDel="00000000" w:rsidR="00000000" w:rsidRPr="00000000">
        <w:rPr>
          <w:rFonts w:ascii="Times New Roman" w:cs="Times New Roman" w:eastAsia="Times New Roman" w:hAnsi="Times New Roman"/>
          <w:sz w:val="24"/>
          <w:szCs w:val="24"/>
          <w:rtl w:val="0"/>
        </w:rPr>
        <w:t xml:space="preserve">, допрос Гермионы закончился.</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уважаемое собрание не против</w:t>
      </w:r>
      <w:r w:rsidDel="00000000" w:rsidR="00000000" w:rsidRPr="00000000">
        <w:rPr>
          <w:rFonts w:ascii="Times New Roman" w:cs="Times New Roman" w:eastAsia="Times New Roman" w:hAnsi="Times New Roman"/>
          <w:sz w:val="24"/>
          <w:szCs w:val="24"/>
          <w:rtl w:val="0"/>
        </w:rPr>
        <w:t xml:space="preserve">, — сказал Люциус Малфой, — </w:t>
      </w:r>
      <w:r w:rsidDel="00000000" w:rsidR="00000000" w:rsidRPr="00000000">
        <w:rPr>
          <w:rFonts w:ascii="Times New Roman" w:cs="Times New Roman" w:eastAsia="Times New Roman" w:hAnsi="Times New Roman"/>
          <w:sz w:val="24"/>
          <w:szCs w:val="24"/>
          <w:rtl w:val="0"/>
        </w:rPr>
        <w:t xml:space="preserve">то я бы хотел, чтобы теперь зачитали </w:t>
      </w:r>
      <w:r w:rsidDel="00000000" w:rsidR="00000000" w:rsidRPr="00000000">
        <w:rPr>
          <w:rFonts w:ascii="Times New Roman" w:cs="Times New Roman" w:eastAsia="Times New Roman" w:hAnsi="Times New Roman"/>
          <w:sz w:val="24"/>
          <w:szCs w:val="24"/>
          <w:rtl w:val="0"/>
        </w:rPr>
        <w:t xml:space="preserve">показания моего сына Драко, свидетельствовавшего под действием двух капель сыворотки правды.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Change w:author="Alaric Lightin" w:id="20" w:date="2016-10-21T03:57:50Z">
            <w:rPr>
              <w:rFonts w:ascii="Times New Roman" w:cs="Times New Roman" w:eastAsia="Times New Roman" w:hAnsi="Times New Roman"/>
              <w:i w:val="1"/>
              <w:sz w:val="24"/>
              <w:szCs w:val="24"/>
            </w:rPr>
          </w:rPrChange>
        </w:rPr>
        <w:t xml:space="preserve">— </w:t>
      </w:r>
      <w:ins w:author="Alaric Lightin" w:id="21" w:date="2016-10-21T03:57:55Z">
        <w:r w:rsidDel="00000000" w:rsidR="00000000" w:rsidRPr="00000000">
          <w:rPr>
            <w:rFonts w:ascii="Times New Roman" w:cs="Times New Roman" w:eastAsia="Times New Roman" w:hAnsi="Times New Roman"/>
            <w:sz w:val="24"/>
            <w:szCs w:val="24"/>
            <w:rtl w:val="0"/>
            <w:rPrChange w:author="Alaric Lightin" w:id="20" w:date="2016-10-21T03:57:50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20" w:date="2016-10-21T03:57:50Z">
            <w:rPr>
              <w:rFonts w:ascii="Times New Roman" w:cs="Times New Roman" w:eastAsia="Times New Roman" w:hAnsi="Times New Roman"/>
              <w:i w:val="1"/>
              <w:sz w:val="24"/>
              <w:szCs w:val="24"/>
            </w:rPr>
          </w:rPrChange>
        </w:rPr>
        <w:t xml:space="preserve">Пока она не начала </w:t>
      </w:r>
      <w:r w:rsidDel="00000000" w:rsidR="00000000" w:rsidRPr="00000000">
        <w:rPr>
          <w:rFonts w:ascii="Times New Roman" w:cs="Times New Roman" w:eastAsia="Times New Roman" w:hAnsi="Times New Roman"/>
          <w:sz w:val="24"/>
          <w:szCs w:val="24"/>
          <w:rtl w:val="0"/>
          <w:rPrChange w:author="Alaric Lightin" w:id="20" w:date="2016-10-21T03:57:50Z">
            <w:rPr>
              <w:rFonts w:ascii="Times New Roman" w:cs="Times New Roman" w:eastAsia="Times New Roman" w:hAnsi="Times New Roman"/>
              <w:i w:val="1"/>
              <w:sz w:val="24"/>
              <w:szCs w:val="24"/>
            </w:rPr>
          </w:rPrChange>
        </w:rPr>
        <w:t xml:space="preserve">охотиться за мной </w:t>
      </w:r>
      <w:r w:rsidDel="00000000" w:rsidR="00000000" w:rsidRPr="00000000">
        <w:rPr>
          <w:rFonts w:ascii="Times New Roman" w:cs="Times New Roman" w:eastAsia="Times New Roman" w:hAnsi="Times New Roman"/>
          <w:sz w:val="24"/>
          <w:szCs w:val="24"/>
          <w:rtl w:val="0"/>
          <w:rPrChange w:author="Alaric Lightin" w:id="20" w:date="2016-10-21T03:57:50Z">
            <w:rPr>
              <w:rFonts w:ascii="Times New Roman" w:cs="Times New Roman" w:eastAsia="Times New Roman" w:hAnsi="Times New Roman"/>
              <w:i w:val="1"/>
              <w:sz w:val="24"/>
              <w:szCs w:val="24"/>
            </w:rPr>
          </w:rPrChange>
        </w:rPr>
        <w:t xml:space="preserve">в том сражении, я ничего не замышлял против Грейнджер. Но после э</w:t>
      </w:r>
      <w:r w:rsidDel="00000000" w:rsidR="00000000" w:rsidRPr="00000000">
        <w:rPr>
          <w:rFonts w:ascii="Times New Roman" w:cs="Times New Roman" w:eastAsia="Times New Roman" w:hAnsi="Times New Roman"/>
          <w:sz w:val="24"/>
          <w:szCs w:val="24"/>
          <w:rtl w:val="0"/>
          <w:rPrChange w:author="Alaric Lightin" w:id="20" w:date="2016-10-21T03:57:50Z">
            <w:rPr>
              <w:rFonts w:ascii="Times New Roman" w:cs="Times New Roman" w:eastAsia="Times New Roman" w:hAnsi="Times New Roman"/>
              <w:i w:val="1"/>
              <w:sz w:val="24"/>
              <w:szCs w:val="24"/>
            </w:rPr>
          </w:rPrChange>
        </w:rPr>
        <w:t xml:space="preserve">того</w:t>
      </w:r>
      <w:r w:rsidDel="00000000" w:rsidR="00000000" w:rsidRPr="00000000">
        <w:rPr>
          <w:rFonts w:ascii="Times New Roman" w:cs="Times New Roman" w:eastAsia="Times New Roman" w:hAnsi="Times New Roman"/>
          <w:sz w:val="24"/>
          <w:szCs w:val="24"/>
          <w:rtl w:val="0"/>
          <w:rPrChange w:author="Alaric Lightin" w:id="20" w:date="2016-10-21T03:57:50Z">
            <w:rPr>
              <w:rFonts w:ascii="Times New Roman" w:cs="Times New Roman" w:eastAsia="Times New Roman" w:hAnsi="Times New Roman"/>
              <w:i w:val="1"/>
              <w:sz w:val="24"/>
              <w:szCs w:val="24"/>
            </w:rPr>
          </w:rPrChange>
        </w:rPr>
        <w:t xml:space="preserve"> я действительно почувствовал себя оскорблённым, ведь я помогал ей всё это время</w:t>
      </w:r>
      <w:ins w:author="Alaric Lightin" w:id="22" w:date="2016-10-21T03:58:00Z">
        <w:r w:rsidDel="00000000" w:rsidR="00000000" w:rsidRPr="00000000">
          <w:rPr>
            <w:rFonts w:ascii="Times New Roman" w:cs="Times New Roman" w:eastAsia="Times New Roman" w:hAnsi="Times New Roman"/>
            <w:sz w:val="24"/>
            <w:szCs w:val="24"/>
            <w:rtl w:val="0"/>
            <w:rPrChange w:author="Alaric Lightin" w:id="20" w:date="2016-10-21T03:57:50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20" w:date="2016-10-21T03:57:50Z">
            <w:rPr>
              <w:rFonts w:ascii="Times New Roman" w:cs="Times New Roman" w:eastAsia="Times New Roman" w:hAnsi="Times New Roman"/>
              <w:i w:val="1"/>
              <w:sz w:val="24"/>
              <w:szCs w:val="24"/>
            </w:rPr>
          </w:rPrChange>
        </w:rPr>
        <w:t xml:space="preserve">...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Из горла Гермионы вырвался короткий тихий всхлип, словно её только что придавило упавшим камнем, настолько большим, что она не могла ни плакать, ни даже дышать.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Извините, лорд Малфой, — </w:t>
      </w:r>
      <w:r w:rsidDel="00000000" w:rsidR="00000000" w:rsidRPr="00000000">
        <w:rPr>
          <w:rFonts w:ascii="Times New Roman" w:cs="Times New Roman" w:eastAsia="Times New Roman" w:hAnsi="Times New Roman"/>
          <w:sz w:val="24"/>
          <w:szCs w:val="24"/>
          <w:rtl w:val="0"/>
        </w:rPr>
        <w:t xml:space="preserve">вмешалась какая-то ведьма, сидевшая с той стороны зала, которая, видимо, принадлежала сторонникам Малфоя,</w:t>
      </w:r>
      <w:r w:rsidDel="00000000" w:rsidR="00000000" w:rsidRPr="00000000">
        <w:rPr>
          <w:rFonts w:ascii="Times New Roman" w:cs="Times New Roman" w:eastAsia="Times New Roman" w:hAnsi="Times New Roman"/>
          <w:sz w:val="24"/>
          <w:szCs w:val="24"/>
          <w:rtl w:val="0"/>
        </w:rPr>
        <w:t xml:space="preserve"> — но зачем было вашему сыну </w:t>
      </w:r>
      <w:r w:rsidDel="00000000" w:rsidR="00000000" w:rsidRPr="00000000">
        <w:rPr>
          <w:rFonts w:ascii="Times New Roman" w:cs="Times New Roman" w:eastAsia="Times New Roman" w:hAnsi="Times New Roman"/>
          <w:sz w:val="24"/>
          <w:szCs w:val="24"/>
          <w:rtl w:val="0"/>
          <w:rPrChange w:author="Alaric Lightin" w:id="23" w:date="2016-10-21T03:58:15Z">
            <w:rPr>
              <w:rFonts w:ascii="Times New Roman" w:cs="Times New Roman" w:eastAsia="Times New Roman" w:hAnsi="Times New Roman"/>
              <w:i w:val="1"/>
              <w:sz w:val="24"/>
              <w:szCs w:val="24"/>
            </w:rPr>
          </w:rPrChange>
        </w:rPr>
        <w:t xml:space="preserve">помогать</w:t>
      </w:r>
      <w:r w:rsidDel="00000000" w:rsidR="00000000" w:rsidRPr="00000000">
        <w:rPr>
          <w:rFonts w:ascii="Times New Roman" w:cs="Times New Roman" w:eastAsia="Times New Roman" w:hAnsi="Times New Roman"/>
          <w:sz w:val="24"/>
          <w:szCs w:val="24"/>
          <w:rtl w:val="0"/>
        </w:rPr>
        <w:t xml:space="preserve"> этой </w:t>
      </w:r>
      <w:r w:rsidDel="00000000" w:rsidR="00000000" w:rsidRPr="00000000">
        <w:rPr>
          <w:rFonts w:ascii="Times New Roman" w:cs="Times New Roman" w:eastAsia="Times New Roman" w:hAnsi="Times New Roman"/>
          <w:sz w:val="24"/>
          <w:szCs w:val="24"/>
          <w:rtl w:val="0"/>
        </w:rPr>
        <w:t xml:space="preserve">грязнокровке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сын, — устало ответил Люциус Малфой, — судя по всему, наслушался некоторых ошибочных идей. Он — молод... и теперь он получил урок. Мы всей страной увидели, к чему приводит подобная глупость.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скамьях для посетителей несколькими ярусами ниже мужчина в кепке-</w:t>
      </w:r>
      <w:r w:rsidDel="00000000" w:rsidR="00000000" w:rsidRPr="00000000">
        <w:rPr>
          <w:rFonts w:ascii="Times New Roman" w:cs="Times New Roman" w:eastAsia="Times New Roman" w:hAnsi="Times New Roman"/>
          <w:sz w:val="24"/>
          <w:szCs w:val="24"/>
          <w:rtl w:val="0"/>
        </w:rPr>
        <w:t xml:space="preserve">аэродроме</w:t>
      </w:r>
      <w:r w:rsidDel="00000000" w:rsidR="00000000" w:rsidRPr="00000000">
        <w:rPr>
          <w:rFonts w:ascii="Times New Roman" w:cs="Times New Roman" w:eastAsia="Times New Roman" w:hAnsi="Times New Roman"/>
          <w:sz w:val="24"/>
          <w:szCs w:val="24"/>
          <w:rtl w:val="0"/>
        </w:rPr>
        <w:t xml:space="preserve"> и с бейджиком «Ежедневного пророка» жадно скрипел длинным пером.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Те несколько человек, которые ранее согласно кивали Дамблдору, приобрели весьма нездоровый вид.</w:t>
      </w:r>
      <w:r w:rsidDel="00000000" w:rsidR="00000000" w:rsidRPr="00000000">
        <w:rPr>
          <w:rFonts w:ascii="Times New Roman" w:cs="Times New Roman" w:eastAsia="Times New Roman" w:hAnsi="Times New Roman"/>
          <w:sz w:val="24"/>
          <w:szCs w:val="24"/>
          <w:rtl w:val="0"/>
        </w:rPr>
        <w:t xml:space="preserve"> Одна ведьма в фиолетовой мантии из той части зала, что казалась стороной Дамблдора, демонстративно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поднялась и перешла на сторону Малфоя.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Аврор продолжал зачитывать монотонным голосом: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ins w:author="Alaric Lightin" w:id="24" w:date="2016-10-21T03:59:4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25" w:date="2016-10-21T03:59:35Z">
            <w:rPr>
              <w:rFonts w:ascii="Times New Roman" w:cs="Times New Roman" w:eastAsia="Times New Roman" w:hAnsi="Times New Roman"/>
              <w:i w:val="1"/>
              <w:sz w:val="24"/>
              <w:szCs w:val="24"/>
            </w:rPr>
          </w:rPrChange>
        </w:rPr>
        <w:t xml:space="preserve">Я слишком устал ото всех этих запирающих чар, когда я с ними закончил, у меня осталось мало сил.</w:t>
      </w:r>
      <w:r w:rsidDel="00000000" w:rsidR="00000000" w:rsidRPr="00000000">
        <w:rPr>
          <w:rFonts w:ascii="Times New Roman" w:cs="Times New Roman" w:eastAsia="Times New Roman" w:hAnsi="Times New Roman"/>
          <w:sz w:val="24"/>
          <w:szCs w:val="24"/>
          <w:rtl w:val="0"/>
          <w:rPrChange w:author="Alaric Lightin" w:id="25" w:date="2016-10-21T03:59:35Z">
            <w:rPr>
              <w:rFonts w:ascii="Times New Roman" w:cs="Times New Roman" w:eastAsia="Times New Roman" w:hAnsi="Times New Roman"/>
              <w:i w:val="1"/>
              <w:sz w:val="24"/>
              <w:szCs w:val="24"/>
            </w:rPr>
          </w:rPrChange>
        </w:rPr>
        <w:t xml:space="preserve"> Мне казалось, что я сильнее Грейнджер, но я не был уверен, поэтому решил проверить это эмпирически, вызвав её на дуэль. Вот почему я </w:t>
      </w:r>
      <w:r w:rsidDel="00000000" w:rsidR="00000000" w:rsidRPr="00000000">
        <w:rPr>
          <w:rFonts w:ascii="Times New Roman" w:cs="Times New Roman" w:eastAsia="Times New Roman" w:hAnsi="Times New Roman"/>
          <w:sz w:val="24"/>
          <w:szCs w:val="24"/>
          <w:rtl w:val="0"/>
          <w:rPrChange w:author="Alaric Lightin" w:id="25" w:date="2016-10-21T03:59:35Z">
            <w:rPr>
              <w:rFonts w:ascii="Times New Roman" w:cs="Times New Roman" w:eastAsia="Times New Roman" w:hAnsi="Times New Roman"/>
              <w:i w:val="1"/>
              <w:sz w:val="24"/>
              <w:szCs w:val="24"/>
            </w:rPr>
          </w:rPrChange>
        </w:rPr>
        <w:t xml:space="preserve">сд-д-делал </w:t>
      </w:r>
      <w:r w:rsidDel="00000000" w:rsidR="00000000" w:rsidRPr="00000000">
        <w:rPr>
          <w:rFonts w:ascii="Times New Roman" w:cs="Times New Roman" w:eastAsia="Times New Roman" w:hAnsi="Times New Roman"/>
          <w:sz w:val="24"/>
          <w:szCs w:val="24"/>
          <w:rtl w:val="0"/>
          <w:rPrChange w:author="Alaric Lightin" w:id="25" w:date="2016-10-21T03:59:35Z">
            <w:rPr>
              <w:rFonts w:ascii="Times New Roman" w:cs="Times New Roman" w:eastAsia="Times New Roman" w:hAnsi="Times New Roman"/>
              <w:i w:val="1"/>
              <w:sz w:val="24"/>
              <w:szCs w:val="24"/>
            </w:rPr>
          </w:rPrChange>
        </w:rPr>
        <w:t xml:space="preserve">это... если бы я выиграл, я бы побил её снова на следующий день</w:t>
      </w:r>
      <w:r w:rsidDel="00000000" w:rsidR="00000000" w:rsidRPr="00000000">
        <w:rPr>
          <w:rFonts w:ascii="Times New Roman" w:cs="Times New Roman" w:eastAsia="Times New Roman" w:hAnsi="Times New Roman"/>
          <w:sz w:val="24"/>
          <w:szCs w:val="24"/>
          <w:rtl w:val="0"/>
          <w:rPrChange w:author="Alaric Lightin" w:id="25" w:date="2016-10-21T03:59:35Z">
            <w:rPr>
              <w:rFonts w:ascii="Times New Roman" w:cs="Times New Roman" w:eastAsia="Times New Roman" w:hAnsi="Times New Roman"/>
              <w:i w:val="1"/>
              <w:sz w:val="24"/>
              <w:szCs w:val="24"/>
            </w:rPr>
          </w:rPrChange>
        </w:rPr>
        <w:t xml:space="preserve">, на виду у всех</w:t>
      </w:r>
      <w:r w:rsidDel="00000000" w:rsidR="00000000" w:rsidRPr="00000000">
        <w:rPr>
          <w:rFonts w:ascii="Times New Roman" w:cs="Times New Roman" w:eastAsia="Times New Roman" w:hAnsi="Times New Roman"/>
          <w:sz w:val="24"/>
          <w:szCs w:val="24"/>
          <w:rtl w:val="0"/>
          <w:rPrChange w:author="Alaric Lightin" w:id="25" w:date="2016-10-21T03:59:35Z">
            <w:rPr>
              <w:rFonts w:ascii="Times New Roman" w:cs="Times New Roman" w:eastAsia="Times New Roman" w:hAnsi="Times New Roman"/>
              <w:i w:val="1"/>
              <w:sz w:val="24"/>
              <w:szCs w:val="24"/>
            </w:rPr>
          </w:rPrChange>
        </w:rPr>
        <w:t xml:space="preserve">. Дурацкая сыворотка правды. Но </w:t>
      </w:r>
      <w:r w:rsidDel="00000000" w:rsidR="00000000" w:rsidRPr="00000000">
        <w:rPr>
          <w:rFonts w:ascii="Times New Roman" w:cs="Times New Roman" w:eastAsia="Times New Roman" w:hAnsi="Times New Roman"/>
          <w:sz w:val="24"/>
          <w:szCs w:val="24"/>
          <w:rtl w:val="0"/>
          <w:rPrChange w:author="Alaric Lightin" w:id="25" w:date="2016-10-21T03:59:35Z">
            <w:rPr>
              <w:rFonts w:ascii="Times New Roman" w:cs="Times New Roman" w:eastAsia="Times New Roman" w:hAnsi="Times New Roman"/>
              <w:sz w:val="24"/>
              <w:szCs w:val="24"/>
            </w:rPr>
          </w:rPrChange>
        </w:rPr>
        <w:t xml:space="preserve">она</w:t>
      </w:r>
      <w:ins w:author="Alaric Lightin" w:id="26" w:date="2016-10-21T03:59:01Z">
        <w:r w:rsidDel="00000000" w:rsidR="00000000" w:rsidRPr="00000000">
          <w:rPr>
            <w:rFonts w:ascii="Times New Roman" w:cs="Times New Roman" w:eastAsia="Times New Roman" w:hAnsi="Times New Roman"/>
            <w:sz w:val="24"/>
            <w:szCs w:val="24"/>
            <w:rtl w:val="0"/>
            <w:rPrChange w:author="Alaric Lightin" w:id="25" w:date="2016-10-21T03:59:35Z">
              <w:rPr>
                <w:rFonts w:ascii="Times New Roman" w:cs="Times New Roman" w:eastAsia="Times New Roman" w:hAnsi="Times New Roman"/>
                <w:sz w:val="24"/>
                <w:szCs w:val="24"/>
              </w:rPr>
            </w:rPrChange>
          </w:rPr>
          <w:t xml:space="preserve">-то</w:t>
        </w:r>
      </w:ins>
      <w:r w:rsidDel="00000000" w:rsidR="00000000" w:rsidRPr="00000000">
        <w:rPr>
          <w:rFonts w:ascii="Times New Roman" w:cs="Times New Roman" w:eastAsia="Times New Roman" w:hAnsi="Times New Roman"/>
          <w:sz w:val="24"/>
          <w:szCs w:val="24"/>
          <w:rtl w:val="0"/>
          <w:rPrChange w:author="Alaric Lightin" w:id="25" w:date="2016-10-21T03:59:35Z">
            <w:rPr>
              <w:rFonts w:ascii="Times New Roman" w:cs="Times New Roman" w:eastAsia="Times New Roman" w:hAnsi="Times New Roman"/>
              <w:i w:val="1"/>
              <w:sz w:val="24"/>
              <w:szCs w:val="24"/>
            </w:rPr>
          </w:rPrChange>
        </w:rPr>
        <w:t xml:space="preserve"> об этом не знала, когда пыталась меня </w:t>
      </w:r>
      <w:r w:rsidDel="00000000" w:rsidR="00000000" w:rsidRPr="00000000">
        <w:rPr>
          <w:rFonts w:ascii="Times New Roman" w:cs="Times New Roman" w:eastAsia="Times New Roman" w:hAnsi="Times New Roman"/>
          <w:sz w:val="24"/>
          <w:szCs w:val="24"/>
          <w:rtl w:val="0"/>
          <w:rPrChange w:author="Alaric Lightin" w:id="25" w:date="2016-10-21T03:59:35Z">
            <w:rPr>
              <w:rFonts w:ascii="Times New Roman" w:cs="Times New Roman" w:eastAsia="Times New Roman" w:hAnsi="Times New Roman"/>
              <w:sz w:val="24"/>
              <w:szCs w:val="24"/>
            </w:rPr>
          </w:rPrChange>
        </w:rPr>
        <w:t xml:space="preserve">убить</w:t>
      </w:r>
      <w:r w:rsidDel="00000000" w:rsidR="00000000" w:rsidRPr="00000000">
        <w:rPr>
          <w:rFonts w:ascii="Times New Roman" w:cs="Times New Roman" w:eastAsia="Times New Roman" w:hAnsi="Times New Roman"/>
          <w:sz w:val="24"/>
          <w:szCs w:val="24"/>
          <w:rtl w:val="0"/>
          <w:rPrChange w:author="Alaric Lightin" w:id="25" w:date="2016-10-21T03:59:35Z">
            <w:rPr>
              <w:rFonts w:ascii="Times New Roman" w:cs="Times New Roman" w:eastAsia="Times New Roman" w:hAnsi="Times New Roman"/>
              <w:i w:val="1"/>
              <w:sz w:val="24"/>
              <w:szCs w:val="24"/>
            </w:rPr>
          </w:rPrChange>
        </w:rPr>
        <w:t xml:space="preserve">! И я был действительно оскорблён тем, что она сделала, я действительно ей помогал до этого и не планировал ничего против неё, пока она при всех не начала гоняться за мной!</w:t>
      </w:r>
      <w:ins w:author="Alaric Lightin" w:id="27" w:date="2016-10-21T04:00:00Z">
        <w:r w:rsidDel="00000000" w:rsidR="00000000" w:rsidRPr="00000000">
          <w:rPr>
            <w:rFonts w:ascii="Times New Roman" w:cs="Times New Roman" w:eastAsia="Times New Roman" w:hAnsi="Times New Roman"/>
            <w:sz w:val="24"/>
            <w:szCs w:val="24"/>
            <w:rtl w:val="0"/>
            <w:rPrChange w:author="Alaric Lightin" w:id="25" w:date="2016-10-21T03:59:35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Когда все свидетельские показания были заслушаны, Визенгамот начал прения.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Если это можно было так назвать.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многие члены Визенгамота строго придерживались мнения, что убийство — это плохо.</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Фиолетовые мантии на</w:t>
      </w:r>
      <w:r w:rsidDel="00000000" w:rsidR="00000000" w:rsidRPr="00000000">
        <w:rPr>
          <w:rFonts w:ascii="Times New Roman" w:cs="Times New Roman" w:eastAsia="Times New Roman" w:hAnsi="Times New Roman"/>
          <w:sz w:val="24"/>
          <w:szCs w:val="24"/>
          <w:rtl w:val="0"/>
        </w:rPr>
        <w:t xml:space="preserve"> дамблдоровской стороне </w:t>
      </w:r>
      <w:r w:rsidDel="00000000" w:rsidR="00000000" w:rsidRPr="00000000">
        <w:rPr>
          <w:rFonts w:ascii="Times New Roman" w:cs="Times New Roman" w:eastAsia="Times New Roman" w:hAnsi="Times New Roman"/>
          <w:sz w:val="24"/>
          <w:szCs w:val="24"/>
          <w:rtl w:val="0"/>
        </w:rPr>
        <w:t xml:space="preserve">зала молчали. Так называемые силы добра сохраняли свой политический капитал для более выигрышных баталий. </w:t>
      </w:r>
      <w:r w:rsidDel="00000000" w:rsidR="00000000" w:rsidRPr="00000000">
        <w:rPr>
          <w:rFonts w:ascii="Times New Roman" w:cs="Times New Roman" w:eastAsia="Times New Roman" w:hAnsi="Times New Roman"/>
          <w:sz w:val="24"/>
          <w:szCs w:val="24"/>
          <w:rtl w:val="0"/>
        </w:rPr>
        <w:t xml:space="preserve">И Гарри слышал, словно профессор Квиррелл стоял рядом с ним, как сухой голос в его голове объясняет, что в данный момент речи вряд ли пойдут на пользу политику.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видимо, у одного волшебника в зале статус был достаточно высок, чтобы он мог не бояться потерять лицо. У одного волшебника в зале статус был достаточно высок, чтобы взывать к разуму и </w:t>
      </w:r>
      <w:r w:rsidDel="00000000" w:rsidR="00000000" w:rsidRPr="00000000">
        <w:rPr>
          <w:rFonts w:ascii="Times New Roman" w:cs="Times New Roman" w:eastAsia="Times New Roman" w:hAnsi="Times New Roman"/>
          <w:sz w:val="24"/>
          <w:szCs w:val="24"/>
          <w:rtl w:val="0"/>
        </w:rPr>
        <w:t xml:space="preserve">остаться</w:t>
      </w:r>
      <w:r w:rsidDel="00000000" w:rsidR="00000000" w:rsidRPr="00000000">
        <w:rPr>
          <w:rFonts w:ascii="Times New Roman" w:cs="Times New Roman" w:eastAsia="Times New Roman" w:hAnsi="Times New Roman"/>
          <w:sz w:val="24"/>
          <w:szCs w:val="24"/>
          <w:rtl w:val="0"/>
        </w:rPr>
        <w:t xml:space="preserve"> невредимым. Лишь он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говорил в защиту Гермионы — человек с пылающим фениксом на плече.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Говорил лишь Альбус Дамблдор.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Верховный чародей не стал упоминать, что Гермиона Грейнджер, возможно, полностью невиновна. В это, как директор заранее объяснил Гарри, никто бы не поверил, и от таких речей стало бы только хуже.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Вместо этого Альбус Дамблдор мягко напомнил</w:t>
      </w:r>
      <w:r w:rsidDel="00000000" w:rsidR="00000000" w:rsidRPr="00000000">
        <w:rPr>
          <w:rFonts w:ascii="Times New Roman" w:cs="Times New Roman" w:eastAsia="Times New Roman" w:hAnsi="Times New Roman"/>
          <w:sz w:val="24"/>
          <w:szCs w:val="24"/>
          <w:rtl w:val="0"/>
        </w:rPr>
        <w:t xml:space="preserve">, что преступник — девочка первого года обучения в Хогвартсе, что многие совершают глупости в молодости, что </w:t>
      </w:r>
      <w:r w:rsidDel="00000000" w:rsidR="00000000" w:rsidRPr="00000000">
        <w:rPr>
          <w:rFonts w:ascii="Times New Roman" w:cs="Times New Roman" w:eastAsia="Times New Roman" w:hAnsi="Times New Roman"/>
          <w:sz w:val="24"/>
          <w:szCs w:val="24"/>
          <w:rtl w:val="0"/>
        </w:rPr>
        <w:t xml:space="preserve">первокурсники </w:t>
      </w:r>
      <w:r w:rsidDel="00000000" w:rsidR="00000000" w:rsidRPr="00000000">
        <w:rPr>
          <w:rFonts w:ascii="Times New Roman" w:cs="Times New Roman" w:eastAsia="Times New Roman" w:hAnsi="Times New Roman"/>
          <w:sz w:val="24"/>
          <w:szCs w:val="24"/>
          <w:rtl w:val="0"/>
        </w:rPr>
        <w:t xml:space="preserve">в Хогвартсе просто слишком юны, чтобы понимать последствия своих поступков. Он сам (тихо добавил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Верховный чародей) совершал некоторые глупые поступки в детстве, хотя и был значительно старше Гермионы.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Альбус Дамблдор сказал, что Гермиона Грейнджер была любимицей всего преподавательского состава Хогвартса, и что она помогала четверым девочкам с </w:t>
      </w:r>
      <w:r w:rsidDel="00000000" w:rsidR="00000000" w:rsidRPr="00000000">
        <w:rPr>
          <w:rFonts w:ascii="Times New Roman" w:cs="Times New Roman" w:eastAsia="Times New Roman" w:hAnsi="Times New Roman"/>
          <w:sz w:val="24"/>
          <w:szCs w:val="24"/>
          <w:rtl w:val="0"/>
        </w:rPr>
        <w:t xml:space="preserve">Пуффендуя </w:t>
      </w:r>
      <w:r w:rsidDel="00000000" w:rsidR="00000000" w:rsidRPr="00000000">
        <w:rPr>
          <w:rFonts w:ascii="Times New Roman" w:cs="Times New Roman" w:eastAsia="Times New Roman" w:hAnsi="Times New Roman"/>
          <w:sz w:val="24"/>
          <w:szCs w:val="24"/>
          <w:rtl w:val="0"/>
        </w:rPr>
        <w:t xml:space="preserve">с их уроками по Заклинаниям и за время обучения в школе заработа</w:t>
      </w:r>
      <w:r w:rsidDel="00000000" w:rsidR="00000000" w:rsidRPr="00000000">
        <w:rPr>
          <w:rFonts w:ascii="Times New Roman" w:cs="Times New Roman" w:eastAsia="Times New Roman" w:hAnsi="Times New Roman"/>
          <w:sz w:val="24"/>
          <w:szCs w:val="24"/>
          <w:rtl w:val="0"/>
        </w:rPr>
        <w:t xml:space="preserve">ла для Ко</w:t>
      </w:r>
      <w:r w:rsidDel="00000000" w:rsidR="00000000" w:rsidRPr="00000000">
        <w:rPr>
          <w:rFonts w:ascii="Times New Roman" w:cs="Times New Roman" w:eastAsia="Times New Roman" w:hAnsi="Times New Roman"/>
          <w:sz w:val="24"/>
          <w:szCs w:val="24"/>
          <w:rtl w:val="0"/>
        </w:rPr>
        <w:t xml:space="preserve">гтеврана сто три балла.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Альбус Дамблдор сказал, что все, кто знаком с Гермионой Грейнджер,</w:t>
      </w:r>
      <w:r w:rsidDel="00000000" w:rsidR="00000000" w:rsidRPr="00000000">
        <w:rPr>
          <w:rFonts w:ascii="Times New Roman" w:cs="Times New Roman" w:eastAsia="Times New Roman" w:hAnsi="Times New Roman"/>
          <w:sz w:val="24"/>
          <w:szCs w:val="24"/>
          <w:rtl w:val="0"/>
        </w:rPr>
        <w:t xml:space="preserve"> глубоко потрясены произошедшими событиями</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все, все присутствующие</w:t>
      </w:r>
      <w:r w:rsidDel="00000000" w:rsidR="00000000" w:rsidRPr="00000000">
        <w:rPr>
          <w:rFonts w:ascii="Times New Roman" w:cs="Times New Roman" w:eastAsia="Times New Roman" w:hAnsi="Times New Roman"/>
          <w:sz w:val="24"/>
          <w:szCs w:val="24"/>
          <w:rtl w:val="0"/>
        </w:rPr>
        <w:t xml:space="preserve">, слышали в её голосе ужас, когда она давала показания. И </w:t>
      </w:r>
      <w:r w:rsidDel="00000000" w:rsidR="00000000" w:rsidRPr="00000000">
        <w:rPr>
          <w:rFonts w:ascii="Times New Roman" w:cs="Times New Roman" w:eastAsia="Times New Roman" w:hAnsi="Times New Roman"/>
          <w:sz w:val="24"/>
          <w:szCs w:val="24"/>
          <w:rtl w:val="0"/>
        </w:rPr>
        <w:t xml:space="preserve">если ей овладело какое-то необычное помешательство</w:t>
      </w:r>
      <w:r w:rsidDel="00000000" w:rsidR="00000000" w:rsidRPr="00000000">
        <w:rPr>
          <w:rFonts w:ascii="Times New Roman" w:cs="Times New Roman" w:eastAsia="Times New Roman" w:hAnsi="Times New Roman"/>
          <w:sz w:val="24"/>
          <w:szCs w:val="24"/>
          <w:rtl w:val="0"/>
        </w:rPr>
        <w:t xml:space="preserve"> — в его голосе появились </w:t>
      </w:r>
      <w:r w:rsidDel="00000000" w:rsidR="00000000" w:rsidRPr="00000000">
        <w:rPr>
          <w:rFonts w:ascii="Times New Roman" w:cs="Times New Roman" w:eastAsia="Times New Roman" w:hAnsi="Times New Roman"/>
          <w:sz w:val="24"/>
          <w:szCs w:val="24"/>
          <w:rtl w:val="0"/>
        </w:rPr>
        <w:t xml:space="preserve">повелительные нотки</w:t>
      </w:r>
      <w:r w:rsidDel="00000000" w:rsidR="00000000" w:rsidRPr="00000000">
        <w:rPr>
          <w:rFonts w:ascii="Times New Roman" w:cs="Times New Roman" w:eastAsia="Times New Roman" w:hAnsi="Times New Roman"/>
          <w:sz w:val="24"/>
          <w:szCs w:val="24"/>
          <w:rtl w:val="0"/>
        </w:rPr>
        <w:t xml:space="preserve"> — она </w:t>
      </w:r>
      <w:r w:rsidDel="00000000" w:rsidR="00000000" w:rsidRPr="00000000">
        <w:rPr>
          <w:rFonts w:ascii="Times New Roman" w:cs="Times New Roman" w:eastAsia="Times New Roman" w:hAnsi="Times New Roman"/>
          <w:sz w:val="24"/>
          <w:szCs w:val="24"/>
          <w:rtl w:val="0"/>
        </w:rPr>
        <w:t xml:space="preserve">заслуживает лишь сочувствия и внимания</w:t>
      </w:r>
      <w:r w:rsidDel="00000000" w:rsidR="00000000" w:rsidRPr="00000000">
        <w:rPr>
          <w:rFonts w:ascii="Times New Roman" w:cs="Times New Roman" w:eastAsia="Times New Roman" w:hAnsi="Times New Roman"/>
          <w:sz w:val="24"/>
          <w:szCs w:val="24"/>
          <w:rtl w:val="0"/>
        </w:rPr>
        <w:t xml:space="preserve"> со стороны целителей.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в конце, перекрывая </w:t>
      </w:r>
      <w:r w:rsidDel="00000000" w:rsidR="00000000" w:rsidRPr="00000000">
        <w:rPr>
          <w:rFonts w:ascii="Times New Roman" w:cs="Times New Roman" w:eastAsia="Times New Roman" w:hAnsi="Times New Roman"/>
          <w:sz w:val="24"/>
          <w:szCs w:val="24"/>
          <w:rtl w:val="0"/>
        </w:rPr>
        <w:t xml:space="preserve">крики протест</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Дамблдор напомнил Визенгамоту, что её обвиняют </w:t>
      </w:r>
      <w:ins w:author="Alaric Lightin" w:id="28" w:date="2016-10-21T04:00:39Z">
        <w:r w:rsidDel="00000000" w:rsidR="00000000" w:rsidRPr="00000000">
          <w:rPr>
            <w:rFonts w:ascii="Times New Roman" w:cs="Times New Roman" w:eastAsia="Times New Roman" w:hAnsi="Times New Roman"/>
            <w:sz w:val="24"/>
            <w:szCs w:val="24"/>
            <w:rtl w:val="0"/>
          </w:rPr>
          <w:t xml:space="preserve">лишь </w:t>
        </w:r>
      </w:ins>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Change w:author="Alaric Lightin" w:id="29" w:date="2016-10-21T04:00:42Z">
            <w:rPr>
              <w:rFonts w:ascii="Times New Roman" w:cs="Times New Roman" w:eastAsia="Times New Roman" w:hAnsi="Times New Roman"/>
              <w:i w:val="1"/>
              <w:sz w:val="24"/>
              <w:szCs w:val="24"/>
            </w:rPr>
          </w:rPrChange>
        </w:rPr>
        <w:t xml:space="preserve">покушении</w:t>
      </w:r>
      <w:r w:rsidDel="00000000" w:rsidR="00000000" w:rsidRPr="00000000">
        <w:rPr>
          <w:rFonts w:ascii="Times New Roman" w:cs="Times New Roman" w:eastAsia="Times New Roman" w:hAnsi="Times New Roman"/>
          <w:sz w:val="24"/>
          <w:szCs w:val="24"/>
          <w:rtl w:val="0"/>
        </w:rPr>
        <w:t xml:space="preserve"> на убийств</w:t>
      </w:r>
      <w:r w:rsidDel="00000000" w:rsidR="00000000" w:rsidRPr="00000000">
        <w:rPr>
          <w:rFonts w:ascii="Times New Roman" w:cs="Times New Roman" w:eastAsia="Times New Roman" w:hAnsi="Times New Roman"/>
          <w:sz w:val="24"/>
          <w:szCs w:val="24"/>
          <w:rtl w:val="0"/>
        </w:rPr>
        <w:t xml:space="preserve">о, а не в убийстве. Несмотря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поднимающуюся бурю </w:t>
      </w:r>
      <w:r w:rsidDel="00000000" w:rsidR="00000000" w:rsidRPr="00000000">
        <w:rPr>
          <w:rFonts w:ascii="Times New Roman" w:cs="Times New Roman" w:eastAsia="Times New Roman" w:hAnsi="Times New Roman"/>
          <w:sz w:val="24"/>
          <w:szCs w:val="24"/>
          <w:rtl w:val="0"/>
        </w:rPr>
        <w:t xml:space="preserve">возражений</w:t>
      </w:r>
      <w:r w:rsidDel="00000000" w:rsidR="00000000" w:rsidRPr="00000000">
        <w:rPr>
          <w:rFonts w:ascii="Times New Roman" w:cs="Times New Roman" w:eastAsia="Times New Roman" w:hAnsi="Times New Roman"/>
          <w:sz w:val="24"/>
          <w:szCs w:val="24"/>
          <w:rtl w:val="0"/>
        </w:rPr>
        <w:t xml:space="preserve">, Альбус Дамблдор сказал, что никому не было причинено необратимого вреда. И Альбус Дамблдор просил их не делать хуже, чем всё уже есть...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 проревел Люциус Малфой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Мужчина с белой гривой встал</w:t>
      </w:r>
      <w:r w:rsidDel="00000000" w:rsidR="00000000" w:rsidRPr="00000000">
        <w:rPr>
          <w:rFonts w:ascii="Times New Roman" w:cs="Times New Roman" w:eastAsia="Times New Roman" w:hAnsi="Times New Roman"/>
          <w:sz w:val="24"/>
          <w:szCs w:val="24"/>
          <w:rtl w:val="0"/>
        </w:rPr>
        <w:t xml:space="preserve"> на ноги</w:t>
      </w:r>
      <w:r w:rsidDel="00000000" w:rsidR="00000000" w:rsidRPr="00000000">
        <w:rPr>
          <w:rFonts w:ascii="Times New Roman" w:cs="Times New Roman" w:eastAsia="Times New Roman" w:hAnsi="Times New Roman"/>
          <w:sz w:val="24"/>
          <w:szCs w:val="24"/>
          <w:rtl w:val="0"/>
        </w:rPr>
        <w:t xml:space="preserve"> — высокий и ужасный, серебряная трость в ег</w:t>
      </w:r>
      <w:r w:rsidDel="00000000" w:rsidR="00000000" w:rsidRPr="00000000">
        <w:rPr>
          <w:rFonts w:ascii="Times New Roman" w:cs="Times New Roman" w:eastAsia="Times New Roman" w:hAnsi="Times New Roman"/>
          <w:sz w:val="24"/>
          <w:szCs w:val="24"/>
          <w:rtl w:val="0"/>
        </w:rPr>
        <w:t xml:space="preserve">о руке поднялась, словно судейский молоток. — За то, что эта безумная пыталась сделать с моим сыном, за то, что она пыталась пресечь род Благородного и Древнейшего Дома, за её долг крови, она должна...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 зарычал мужчина </w:t>
      </w:r>
      <w:r w:rsidDel="00000000" w:rsidR="00000000" w:rsidRPr="00000000">
        <w:rPr>
          <w:rFonts w:ascii="Times New Roman" w:cs="Times New Roman" w:eastAsia="Times New Roman" w:hAnsi="Times New Roman"/>
          <w:sz w:val="24"/>
          <w:szCs w:val="24"/>
          <w:rtl w:val="0"/>
        </w:rPr>
        <w:t xml:space="preserve">с лицом, исчерченным шрамами,</w:t>
      </w:r>
      <w:r w:rsidDel="00000000" w:rsidR="00000000" w:rsidRPr="00000000">
        <w:rPr>
          <w:rFonts w:ascii="Times New Roman" w:cs="Times New Roman" w:eastAsia="Times New Roman" w:hAnsi="Times New Roman"/>
          <w:sz w:val="24"/>
          <w:szCs w:val="24"/>
          <w:rtl w:val="0"/>
        </w:rPr>
        <w:t xml:space="preserve"> сидящий по правую руку от лорда Малфоя. — </w:t>
      </w:r>
      <w:r w:rsidDel="00000000" w:rsidR="00000000" w:rsidRPr="00000000">
        <w:rPr>
          <w:rFonts w:ascii="Times New Roman" w:cs="Times New Roman" w:eastAsia="Times New Roman" w:hAnsi="Times New Roman"/>
          <w:sz w:val="24"/>
          <w:szCs w:val="24"/>
          <w:rtl w:val="0"/>
        </w:rPr>
        <w:t xml:space="preserve">В Азкабан безумную грязнокровку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Азкабан! — прокричала ещё одна фиолетовая мантия, а затем ещё одна, и ещё одна....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Щелчок от жезла в руке Дамблдора погрузил зал в тишину.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нарушаете регламент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сурово произнёс старый волшебник</w:t>
      </w:r>
      <w:r w:rsidDel="00000000" w:rsidR="00000000" w:rsidRPr="00000000">
        <w:rPr>
          <w:rFonts w:ascii="Times New Roman" w:cs="Times New Roman" w:eastAsia="Times New Roman" w:hAnsi="Times New Roman"/>
          <w:sz w:val="24"/>
          <w:szCs w:val="24"/>
          <w:rtl w:val="0"/>
        </w:rPr>
        <w:t xml:space="preserve">. — И ваше предложение — это варварство, оно умаляет достоинство данного собрания.</w:t>
      </w:r>
      <w:r w:rsidDel="00000000" w:rsidR="00000000" w:rsidRPr="00000000">
        <w:rPr>
          <w:rFonts w:ascii="Times New Roman" w:cs="Times New Roman" w:eastAsia="Times New Roman" w:hAnsi="Times New Roman"/>
          <w:sz w:val="24"/>
          <w:szCs w:val="24"/>
          <w:rtl w:val="0"/>
        </w:rPr>
        <w:t xml:space="preserve"> Существуют пределы, за которые мы не </w:t>
      </w:r>
      <w:r w:rsidDel="00000000" w:rsidR="00000000" w:rsidRPr="00000000">
        <w:rPr>
          <w:rFonts w:ascii="Times New Roman" w:cs="Times New Roman" w:eastAsia="Times New Roman" w:hAnsi="Times New Roman"/>
          <w:sz w:val="24"/>
          <w:szCs w:val="24"/>
          <w:rtl w:val="0"/>
        </w:rPr>
        <w:t xml:space="preserve">вых</w:t>
      </w:r>
      <w:r w:rsidDel="00000000" w:rsidR="00000000" w:rsidRPr="00000000">
        <w:rPr>
          <w:rFonts w:ascii="Times New Roman" w:cs="Times New Roman" w:eastAsia="Times New Roman" w:hAnsi="Times New Roman"/>
          <w:sz w:val="24"/>
          <w:szCs w:val="24"/>
          <w:rtl w:val="0"/>
        </w:rPr>
        <w:t xml:space="preserve">одим</w:t>
      </w:r>
      <w:r w:rsidDel="00000000" w:rsidR="00000000" w:rsidRPr="00000000">
        <w:rPr>
          <w:rFonts w:ascii="Times New Roman" w:cs="Times New Roman" w:eastAsia="Times New Roman" w:hAnsi="Times New Roman"/>
          <w:sz w:val="24"/>
          <w:szCs w:val="24"/>
          <w:rtl w:val="0"/>
        </w:rPr>
        <w:t xml:space="preserve">. Лорд Малфой?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Люциус Малфой выслушал это с бесстрастным выражением на лице. </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Что ж, — наконец ответил он. Его глаза холодно сверкнули. — Я не планировал просить об этом. Но если такова воля Визенгамота, пусть она заплатит ту же цену, какую заплатил бы любой на её месте. Пус</w:t>
      </w:r>
      <w:r w:rsidDel="00000000" w:rsidR="00000000" w:rsidRPr="00000000">
        <w:rPr>
          <w:rFonts w:ascii="Times New Roman" w:cs="Times New Roman" w:eastAsia="Times New Roman" w:hAnsi="Times New Roman"/>
          <w:sz w:val="24"/>
          <w:szCs w:val="24"/>
          <w:rtl w:val="0"/>
        </w:rPr>
        <w:t xml:space="preserve">ть будет Азкабан.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Яростные крики одобрения заполнили 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w:t>
      </w:r>
      <w:r w:rsidDel="00000000" w:rsidR="00000000" w:rsidRPr="00000000">
        <w:rPr>
          <w:rFonts w:ascii="Times New Roman" w:cs="Times New Roman" w:eastAsia="Times New Roman" w:hAnsi="Times New Roman"/>
          <w:sz w:val="24"/>
          <w:szCs w:val="24"/>
          <w:rtl w:val="0"/>
          <w:rPrChange w:author="Alaric Lightin" w:id="30" w:date="2016-10-21T04:01:05Z">
            <w:rPr>
              <w:rFonts w:ascii="Times New Roman" w:cs="Times New Roman" w:eastAsia="Times New Roman" w:hAnsi="Times New Roman"/>
              <w:i w:val="1"/>
              <w:sz w:val="24"/>
              <w:szCs w:val="24"/>
            </w:rPr>
          </w:rPrChange>
        </w:rPr>
        <w:t xml:space="preserve">с</w:t>
      </w:r>
      <w:r w:rsidDel="00000000" w:rsidR="00000000" w:rsidRPr="00000000">
        <w:rPr>
          <w:rFonts w:ascii="Times New Roman" w:cs="Times New Roman" w:eastAsia="Times New Roman" w:hAnsi="Times New Roman"/>
          <w:sz w:val="24"/>
          <w:szCs w:val="24"/>
          <w:rtl w:val="0"/>
          <w:rPrChange w:author="Alaric Lightin" w:id="30" w:date="2016-10-21T04:01:05Z">
            <w:rPr>
              <w:rFonts w:ascii="Times New Roman" w:cs="Times New Roman" w:eastAsia="Times New Roman" w:hAnsi="Times New Roman"/>
              <w:i w:val="1"/>
              <w:sz w:val="24"/>
              <w:szCs w:val="24"/>
            </w:rPr>
          </w:rPrChange>
        </w:rPr>
        <w:t xml:space="preserve">ошли с ума</w:t>
      </w:r>
      <w:r w:rsidDel="00000000" w:rsidR="00000000" w:rsidRPr="00000000">
        <w:rPr>
          <w:rFonts w:ascii="Times New Roman" w:cs="Times New Roman" w:eastAsia="Times New Roman" w:hAnsi="Times New Roman"/>
          <w:sz w:val="24"/>
          <w:szCs w:val="24"/>
          <w:rtl w:val="0"/>
        </w:rPr>
        <w:t xml:space="preserve">?</w:t>
      </w:r>
      <w:ins w:author="Alaric Lightin" w:id="31" w:date="2016-10-21T04:01:0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закричал Альбус Дамблдор. — Она слишком юна! Её разум не выдержит этого! </w:t>
      </w:r>
      <w:r w:rsidDel="00000000" w:rsidR="00000000" w:rsidRPr="00000000">
        <w:rPr>
          <w:rFonts w:ascii="Times New Roman" w:cs="Times New Roman" w:eastAsia="Times New Roman" w:hAnsi="Times New Roman"/>
          <w:sz w:val="24"/>
          <w:szCs w:val="24"/>
          <w:rtl w:val="0"/>
        </w:rPr>
        <w:t xml:space="preserve">Уже три столетия в Британии не происходило ничего подобного!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подумают о нас в других странах? — </w:t>
      </w:r>
      <w:r w:rsidDel="00000000" w:rsidR="00000000" w:rsidRPr="00000000">
        <w:rPr>
          <w:rFonts w:ascii="Times New Roman" w:cs="Times New Roman" w:eastAsia="Times New Roman" w:hAnsi="Times New Roman"/>
          <w:sz w:val="24"/>
          <w:szCs w:val="24"/>
          <w:rtl w:val="0"/>
        </w:rPr>
        <w:t xml:space="preserve">резко воскликнула</w:t>
      </w:r>
      <w:r w:rsidDel="00000000" w:rsidR="00000000" w:rsidRPr="00000000">
        <w:rPr>
          <w:rFonts w:ascii="Times New Roman" w:cs="Times New Roman" w:eastAsia="Times New Roman" w:hAnsi="Times New Roman"/>
          <w:sz w:val="24"/>
          <w:szCs w:val="24"/>
          <w:rtl w:val="0"/>
        </w:rPr>
        <w:t xml:space="preserve"> женщина, в которой Гарри узнал бабушку Невилла.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2" w:date="2016-10-21T04:01:25Z">
            <w:rPr>
              <w:rFonts w:ascii="Times New Roman" w:cs="Times New Roman" w:eastAsia="Times New Roman" w:hAnsi="Times New Roman"/>
              <w:i w:val="1"/>
              <w:sz w:val="24"/>
              <w:szCs w:val="24"/>
            </w:rPr>
          </w:rPrChange>
        </w:rPr>
        <w:t xml:space="preserve">Вы</w:t>
      </w:r>
      <w:r w:rsidDel="00000000" w:rsidR="00000000" w:rsidRPr="00000000">
        <w:rPr>
          <w:rFonts w:ascii="Times New Roman" w:cs="Times New Roman" w:eastAsia="Times New Roman" w:hAnsi="Times New Roman"/>
          <w:sz w:val="24"/>
          <w:szCs w:val="24"/>
          <w:rtl w:val="0"/>
        </w:rPr>
        <w:t xml:space="preserve"> будете охранять Азкабан после того, как она попадёт туда, лорд Малфой?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которую Гарри не знал. — Боюсь, мои а</w:t>
      </w:r>
      <w:r w:rsidDel="00000000" w:rsidR="00000000" w:rsidRPr="00000000">
        <w:rPr>
          <w:rFonts w:ascii="Times New Roman" w:cs="Times New Roman" w:eastAsia="Times New Roman" w:hAnsi="Times New Roman"/>
          <w:sz w:val="24"/>
          <w:szCs w:val="24"/>
          <w:rtl w:val="0"/>
        </w:rPr>
        <w:t xml:space="preserve">вроры </w:t>
      </w:r>
      <w:r w:rsidDel="00000000" w:rsidR="00000000" w:rsidRPr="00000000">
        <w:rPr>
          <w:rFonts w:ascii="Times New Roman" w:cs="Times New Roman" w:eastAsia="Times New Roman" w:hAnsi="Times New Roman"/>
          <w:sz w:val="24"/>
          <w:szCs w:val="24"/>
          <w:rtl w:val="0"/>
        </w:rPr>
        <w:t xml:space="preserve">могут отказаться охранять тюрьму, если там будут держать маленьких детей.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Обсуждение </w:t>
      </w:r>
      <w:r w:rsidDel="00000000" w:rsidR="00000000" w:rsidRPr="00000000">
        <w:rPr>
          <w:rFonts w:ascii="Times New Roman" w:cs="Times New Roman" w:eastAsia="Times New Roman" w:hAnsi="Times New Roman"/>
          <w:sz w:val="24"/>
          <w:szCs w:val="24"/>
          <w:rtl w:val="0"/>
        </w:rPr>
        <w:t xml:space="preserve">окончено, — холодно произнёс Люциус Малфой. — Но если вы не способны найти авроров, которые будут подчиняться решениям Визенгамота, мадам Боунс, вы можете оставить эту должность. Мы легко сможем найти кого-нибудь другого на ваше место. В</w:t>
      </w:r>
      <w:r w:rsidDel="00000000" w:rsidR="00000000" w:rsidRPr="00000000">
        <w:rPr>
          <w:rFonts w:ascii="Times New Roman" w:cs="Times New Roman" w:eastAsia="Times New Roman" w:hAnsi="Times New Roman"/>
          <w:sz w:val="24"/>
          <w:szCs w:val="24"/>
          <w:rtl w:val="0"/>
        </w:rPr>
        <w:t xml:space="preserve">оля</w:t>
      </w:r>
      <w:r w:rsidDel="00000000" w:rsidR="00000000" w:rsidRPr="00000000">
        <w:rPr>
          <w:rFonts w:ascii="Times New Roman" w:cs="Times New Roman" w:eastAsia="Times New Roman" w:hAnsi="Times New Roman"/>
          <w:sz w:val="24"/>
          <w:szCs w:val="24"/>
          <w:rtl w:val="0"/>
        </w:rPr>
        <w:t xml:space="preserve"> этого зала ясна. За свои чудовищные преступления девчонка заслуживает обращения наравне со взрослыми и должна быть наказана соответственно. </w:t>
      </w:r>
      <w:r w:rsidDel="00000000" w:rsidR="00000000" w:rsidRPr="00000000">
        <w:rPr>
          <w:rFonts w:ascii="Times New Roman" w:cs="Times New Roman" w:eastAsia="Times New Roman" w:hAnsi="Times New Roman"/>
          <w:sz w:val="24"/>
          <w:szCs w:val="24"/>
          <w:rtl w:val="0"/>
        </w:rPr>
        <w:t xml:space="preserve">Наказание </w:t>
      </w:r>
      <w:r w:rsidDel="00000000" w:rsidR="00000000" w:rsidRPr="00000000">
        <w:rPr>
          <w:rFonts w:ascii="Times New Roman" w:cs="Times New Roman" w:eastAsia="Times New Roman" w:hAnsi="Times New Roman"/>
          <w:sz w:val="24"/>
          <w:szCs w:val="24"/>
          <w:rtl w:val="0"/>
        </w:rPr>
        <w:t xml:space="preserve">за покушение на убийство — десять лет в Азкабане.</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Когда старый волшебник заговорил снова, его голос звучал тише: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нет никаких альтернатив, Люциус? Мы могли бы пройти в мой кабинет и обсудить это,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необходимо.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Высокий мужчина с длинными белыми волосами повернулся к старому волшебнику, стоящему за кафедрой, и долгое мгновение эти двое смотрели друг на друга.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Когда Люциус Малфой заговорил снова, его голос дрожал — пусть и очень слабо, — словно лорд Малфой начал терять над ним контроль: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Кровь, кровь моей семьи, требует расплаты. Ни за какую цену я не продам долг крови перед моим сыном. Вы этого не поймёте, вы никогда не любили, и у вас нет своих детей. Тем не менее, это не единственный долг перед домом Малфоев. Думаю, мой сын, если бы он стоял среди нас, предпочёл бы оплату крови своей матери. Признайтесь в вашем преступлении перед Визенгамотом, как вы признались в нём мне, и 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не </w:t>
      </w:r>
      <w:r w:rsidDel="00000000" w:rsidR="00000000" w:rsidRPr="00000000">
        <w:rPr>
          <w:rFonts w:ascii="Times New Roman" w:cs="Times New Roman" w:eastAsia="Times New Roman" w:hAnsi="Times New Roman"/>
          <w:sz w:val="24"/>
          <w:szCs w:val="24"/>
          <w:rtl w:val="0"/>
        </w:rPr>
        <w:t xml:space="preserve">думайте </w:t>
      </w:r>
      <w:r w:rsidDel="00000000" w:rsidR="00000000" w:rsidRPr="00000000">
        <w:rPr>
          <w:rFonts w:ascii="Times New Roman" w:cs="Times New Roman" w:eastAsia="Times New Roman" w:hAnsi="Times New Roman"/>
          <w:sz w:val="24"/>
          <w:szCs w:val="24"/>
          <w:rtl w:val="0"/>
        </w:rPr>
        <w:t xml:space="preserve">об этом, Альбус, — сказала суровая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говорившая ранее.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стоял за кафедрой.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с</w:t>
      </w:r>
      <w:r w:rsidDel="00000000" w:rsidR="00000000" w:rsidRPr="00000000">
        <w:rPr>
          <w:rFonts w:ascii="Times New Roman" w:cs="Times New Roman" w:eastAsia="Times New Roman" w:hAnsi="Times New Roman"/>
          <w:sz w:val="24"/>
          <w:szCs w:val="24"/>
          <w:rtl w:val="0"/>
        </w:rPr>
        <w:t xml:space="preserve">тоял за кафедрой, на его лице отображалась внутренняя борьба...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Прекратите</w:t>
      </w:r>
      <w:r w:rsidDel="00000000" w:rsidR="00000000" w:rsidRPr="00000000">
        <w:rPr>
          <w:rFonts w:ascii="Times New Roman" w:cs="Times New Roman" w:eastAsia="Times New Roman" w:hAnsi="Times New Roman"/>
          <w:sz w:val="24"/>
          <w:szCs w:val="24"/>
          <w:rtl w:val="0"/>
        </w:rPr>
        <w:t xml:space="preserve">, — сказала старая ведьма. — Вы знаете, какой ответ вы должны дать, Альбус. Ваши мучения ничего не изменят.</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заговорил.</w:t>
      </w:r>
    </w:p>
    <w:p w:rsidR="00000000" w:rsidDel="00000000" w:rsidP="00000000" w:rsidRDefault="00000000" w:rsidRPr="00000000">
      <w:pPr>
        <w:keepNext w:val="0"/>
        <w:keepLines w:val="0"/>
        <w:widowControl w:val="0"/>
        <w:ind w:firstLine="690"/>
        <w:contextualSpacing w:val="0"/>
        <w:rPr/>
      </w:pPr>
      <w:r w:rsidDel="00000000" w:rsidR="00000000" w:rsidRPr="00000000">
        <w:rPr>
          <w:rFonts w:ascii="Times New Roman" w:cs="Times New Roman" w:eastAsia="Times New Roman" w:hAnsi="Times New Roman"/>
          <w:sz w:val="24"/>
          <w:szCs w:val="24"/>
          <w:rtl w:val="0"/>
        </w:rPr>
        <w:t xml:space="preserve">— Нет, — сказал Альбус Дамблдор.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вы, Малфой</w:t>
      </w:r>
      <w:r w:rsidDel="00000000" w:rsidR="00000000" w:rsidRPr="00000000">
        <w:rPr>
          <w:rFonts w:ascii="Times New Roman" w:cs="Times New Roman" w:eastAsia="Times New Roman" w:hAnsi="Times New Roman"/>
          <w:sz w:val="24"/>
          <w:szCs w:val="24"/>
          <w:rtl w:val="0"/>
        </w:rPr>
        <w:t xml:space="preserve">, — продолжила строгая старая ведьма, — думаю, всё, чего вы на самом деле в этот раз хотите — это уничтожить...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Едва ли, — произнёс Люциус Малфой, его губы изогнулись в горькой усмешке. — </w:t>
      </w:r>
      <w:r w:rsidDel="00000000" w:rsidR="00000000" w:rsidRPr="00000000">
        <w:rPr>
          <w:rFonts w:ascii="Times New Roman" w:cs="Times New Roman" w:eastAsia="Times New Roman" w:hAnsi="Times New Roman"/>
          <w:sz w:val="24"/>
          <w:szCs w:val="24"/>
          <w:rtl w:val="0"/>
        </w:rPr>
        <w:t xml:space="preserve">Я не преследую сейчас никаких </w:t>
      </w:r>
      <w:r w:rsidDel="00000000" w:rsidR="00000000" w:rsidRPr="00000000">
        <w:rPr>
          <w:rFonts w:ascii="Times New Roman" w:cs="Times New Roman" w:eastAsia="Times New Roman" w:hAnsi="Times New Roman"/>
          <w:sz w:val="24"/>
          <w:szCs w:val="24"/>
          <w:rtl w:val="0"/>
        </w:rPr>
        <w:t xml:space="preserve">целей</w:t>
      </w:r>
      <w:r w:rsidDel="00000000" w:rsidR="00000000" w:rsidRPr="00000000">
        <w:rPr>
          <w:rFonts w:ascii="Times New Roman" w:cs="Times New Roman" w:eastAsia="Times New Roman" w:hAnsi="Times New Roman"/>
          <w:sz w:val="24"/>
          <w:szCs w:val="24"/>
          <w:rtl w:val="0"/>
        </w:rPr>
        <w:t xml:space="preserve">, кроме мести за моего сына</w:t>
      </w:r>
      <w:r w:rsidDel="00000000" w:rsidR="00000000" w:rsidRPr="00000000">
        <w:rPr>
          <w:rFonts w:ascii="Times New Roman" w:cs="Times New Roman" w:eastAsia="Times New Roman" w:hAnsi="Times New Roman"/>
          <w:sz w:val="24"/>
          <w:szCs w:val="24"/>
          <w:rtl w:val="0"/>
        </w:rPr>
        <w:t xml:space="preserve">. Я всего лишь хотел показать Визенгамоту правду, которая скрывается за притворным героизмом этого старика и его похвалами этой </w:t>
      </w:r>
      <w:r w:rsidDel="00000000" w:rsidR="00000000" w:rsidRPr="00000000">
        <w:rPr>
          <w:rFonts w:ascii="Times New Roman" w:cs="Times New Roman" w:eastAsia="Times New Roman" w:hAnsi="Times New Roman"/>
          <w:sz w:val="24"/>
          <w:szCs w:val="24"/>
          <w:rtl w:val="0"/>
        </w:rPr>
        <w:t xml:space="preserve">девчонк</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Что ему вряд ли придёт в голову принести себя в жертву</w:t>
      </w:r>
      <w:r w:rsidDel="00000000" w:rsidR="00000000" w:rsidRPr="00000000">
        <w:rPr>
          <w:rFonts w:ascii="Times New Roman" w:cs="Times New Roman" w:eastAsia="Times New Roman" w:hAnsi="Times New Roman"/>
          <w:sz w:val="24"/>
          <w:szCs w:val="24"/>
          <w:rtl w:val="0"/>
        </w:rPr>
        <w:t xml:space="preserve"> во имя её спасения.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Жестокость, </w:t>
      </w:r>
      <w:r w:rsidDel="00000000" w:rsidR="00000000" w:rsidRPr="00000000">
        <w:rPr>
          <w:rFonts w:ascii="Times New Roman" w:cs="Times New Roman" w:eastAsia="Times New Roman" w:hAnsi="Times New Roman"/>
          <w:sz w:val="24"/>
          <w:szCs w:val="24"/>
          <w:rtl w:val="0"/>
        </w:rPr>
        <w:t xml:space="preserve">достойная Пожирателя Смерти, без сомнений, — сказала Августа Лонгботтом. — Не то, </w:t>
      </w:r>
      <w:r w:rsidDel="00000000" w:rsidR="00000000" w:rsidRPr="00000000">
        <w:rPr>
          <w:rFonts w:ascii="Times New Roman" w:cs="Times New Roman" w:eastAsia="Times New Roman" w:hAnsi="Times New Roman"/>
          <w:sz w:val="24"/>
          <w:szCs w:val="24"/>
          <w:rtl w:val="0"/>
        </w:rPr>
        <w:t xml:space="preserve">что бы </w:t>
      </w:r>
      <w:r w:rsidDel="00000000" w:rsidR="00000000" w:rsidRPr="00000000">
        <w:rPr>
          <w:rFonts w:ascii="Times New Roman" w:cs="Times New Roman" w:eastAsia="Times New Roman" w:hAnsi="Times New Roman"/>
          <w:sz w:val="24"/>
          <w:szCs w:val="24"/>
          <w:rtl w:val="0"/>
        </w:rPr>
        <w:t xml:space="preserve">я намекала на что-то, конечно.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Жестокость? — переспросил Люциус Малфой</w:t>
      </w:r>
      <w:r w:rsidDel="00000000" w:rsidR="00000000" w:rsidRPr="00000000">
        <w:rPr>
          <w:rFonts w:ascii="Times New Roman" w:cs="Times New Roman" w:eastAsia="Times New Roman" w:hAnsi="Times New Roman"/>
          <w:sz w:val="24"/>
          <w:szCs w:val="24"/>
          <w:rtl w:val="0"/>
        </w:rPr>
        <w:t xml:space="preserve"> всё с той же горькой усмешкой</w:t>
      </w:r>
      <w:r w:rsidDel="00000000" w:rsidR="00000000" w:rsidRPr="00000000">
        <w:rPr>
          <w:rFonts w:ascii="Times New Roman" w:cs="Times New Roman" w:eastAsia="Times New Roman" w:hAnsi="Times New Roman"/>
          <w:sz w:val="24"/>
          <w:szCs w:val="24"/>
          <w:rtl w:val="0"/>
        </w:rPr>
        <w:t xml:space="preserve">. — Я так не думаю. Я знал, каким будет его ответ. Я всегда предупреждал, что он лишь играет свою роль. А если вы верите, что он колебался, тем хуже для вас. Помните, каков был его ответ,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мужчина повысил голос. — Давайте голосовать, друзья мои. </w:t>
      </w:r>
      <w:r w:rsidDel="00000000" w:rsidR="00000000" w:rsidRPr="00000000">
        <w:rPr>
          <w:rFonts w:ascii="Times New Roman" w:cs="Times New Roman" w:eastAsia="Times New Roman" w:hAnsi="Times New Roman"/>
          <w:sz w:val="24"/>
          <w:szCs w:val="24"/>
          <w:rtl w:val="0"/>
        </w:rPr>
        <w:t xml:space="preserve">Думаю, мы можем ограничиться поднятием рук</w:t>
      </w:r>
      <w:r w:rsidDel="00000000" w:rsidR="00000000" w:rsidRPr="00000000">
        <w:rPr>
          <w:rFonts w:ascii="Times New Roman" w:cs="Times New Roman" w:eastAsia="Times New Roman" w:hAnsi="Times New Roman"/>
          <w:sz w:val="24"/>
          <w:szCs w:val="24"/>
          <w:rtl w:val="0"/>
        </w:rPr>
        <w:t xml:space="preserve">. Я не могу представить, что найдётся много желающих встать на сторону убийц,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а последнем предложении в его голосе явственно послышался лёд. Намёк был кристально ясен.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Посмотрите на девочку, — сказал Альбус Дамблдор. — Смотрите на неё, смотрите, на какой ужас вы её обрекаете! Она... — голос старого волшебника оборвался. — Она боится...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Сыворотка правды, должно быть, выветрилась, </w:t>
      </w:r>
      <w:r w:rsidDel="00000000" w:rsidR="00000000" w:rsidRPr="00000000">
        <w:rPr>
          <w:rFonts w:ascii="Times New Roman" w:cs="Times New Roman" w:eastAsia="Times New Roman" w:hAnsi="Times New Roman"/>
          <w:sz w:val="24"/>
          <w:szCs w:val="24"/>
          <w:rtl w:val="0"/>
        </w:rPr>
        <w:t xml:space="preserve">потому что лицо Гермионы Грейнджер уже не было обмякшим, оно исказилось</w:t>
      </w:r>
      <w:r w:rsidDel="00000000" w:rsidR="00000000" w:rsidRPr="00000000">
        <w:rPr>
          <w:rFonts w:ascii="Times New Roman" w:cs="Times New Roman" w:eastAsia="Times New Roman" w:hAnsi="Times New Roman"/>
          <w:sz w:val="24"/>
          <w:szCs w:val="24"/>
          <w:rtl w:val="0"/>
        </w:rPr>
        <w:t xml:space="preserve">, её руки и ноги </w:t>
      </w:r>
      <w:r w:rsidDel="00000000" w:rsidR="00000000" w:rsidRPr="00000000">
        <w:rPr>
          <w:rFonts w:ascii="Times New Roman" w:cs="Times New Roman" w:eastAsia="Times New Roman" w:hAnsi="Times New Roman"/>
          <w:sz w:val="24"/>
          <w:szCs w:val="24"/>
          <w:rtl w:val="0"/>
        </w:rPr>
        <w:t xml:space="preserve">зримо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дрожали в цепях, словно она пыталась бежать, бежать из этого кресла, но была вдавлена в него тяжестью большей, чем зачарованные металлические звенья, сковавшие её. Затем с судорожным движением шея Гермионы дёрнулась, голова повернулась достаточно, </w:t>
      </w:r>
      <w:r w:rsidDel="00000000" w:rsidR="00000000" w:rsidRPr="00000000">
        <w:rPr>
          <w:rFonts w:ascii="Times New Roman" w:cs="Times New Roman" w:eastAsia="Times New Roman" w:hAnsi="Times New Roman"/>
          <w:sz w:val="24"/>
          <w:szCs w:val="24"/>
          <w:rtl w:val="0"/>
        </w:rPr>
        <w:t xml:space="preserve">чтобы её глаза встретились с...</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смотрела на Гарри Поттера, и хотя она не произнесла ни слова, было абсолютно понятно, что она говорила.</w:t>
      </w:r>
    </w:p>
    <w:p w:rsidR="00000000" w:rsidDel="00000000" w:rsidP="00000000" w:rsidRDefault="00000000" w:rsidRPr="00000000">
      <w:pPr>
        <w:keepNext w:val="0"/>
        <w:keepLines w:val="0"/>
        <w:widowControl w:val="0"/>
        <w:ind w:firstLine="690"/>
        <w:contextualSpacing w:val="0"/>
      </w:pPr>
      <w:commentRangeStart w:id="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помоги мне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пожалуйста</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в Древнейшем зале Визенгамота зазвенел ледяной голос, холодный, как жидкий азот</w:t>
      </w:r>
      <w:r w:rsidDel="00000000" w:rsidR="00000000" w:rsidRPr="00000000">
        <w:rPr>
          <w:rFonts w:ascii="Times New Roman" w:cs="Times New Roman" w:eastAsia="Times New Roman" w:hAnsi="Times New Roman"/>
          <w:sz w:val="24"/>
          <w:szCs w:val="24"/>
          <w:rtl w:val="0"/>
        </w:rPr>
        <w:t xml:space="preserve">, слишком </w:t>
      </w:r>
      <w:r w:rsidDel="00000000" w:rsidR="00000000" w:rsidRPr="00000000">
        <w:rPr>
          <w:rFonts w:ascii="Times New Roman" w:cs="Times New Roman" w:eastAsia="Times New Roman" w:hAnsi="Times New Roman"/>
          <w:sz w:val="24"/>
          <w:szCs w:val="24"/>
          <w:rtl w:val="0"/>
        </w:rPr>
        <w:t xml:space="preserve">высокий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ибо исходил от слишком юного человека,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этот голос произнес: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Change w:author="Alaric Lightin" w:id="33" w:date="2016-10-21T04:02:37Z">
            <w:rPr>
              <w:rFonts w:ascii="Times New Roman" w:cs="Times New Roman" w:eastAsia="Times New Roman" w:hAnsi="Times New Roman"/>
              <w:i w:val="1"/>
              <w:sz w:val="24"/>
              <w:szCs w:val="24"/>
            </w:rPr>
          </w:rPrChange>
        </w:rPr>
        <w:t xml:space="preserve">— Люциус Малфой.</w:t>
      </w:r>
    </w:p>
    <w:p w:rsidR="00000000" w:rsidDel="00000000" w:rsidP="00000000" w:rsidRDefault="00000000" w:rsidRPr="00000000">
      <w:pPr>
        <w:keepNext w:val="0"/>
        <w:keepLines w:val="0"/>
        <w:widowControl w:val="0"/>
        <w:ind w:firstLine="690"/>
        <w:contextualSpacing w:val="0"/>
        <w:rPr/>
      </w:pPr>
      <w:r w:rsidDel="00000000" w:rsidR="00000000" w:rsidRPr="00000000">
        <w:rPr>
          <w:rtl w:val="0"/>
        </w:rPr>
      </w:r>
    </w:p>
    <w:p w:rsidR="00000000" w:rsidDel="00000000" w:rsidP="00000000" w:rsidRDefault="00000000" w:rsidRPr="00000000">
      <w:pPr>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Собравшиеся в древнем священном зале Визенгамота начали переглядываться в поиске источника голоса. Они далеко не сразу поняли, кому принадлежал этот голос. Да, он был тонок, да, слова прозвучали недостаточно звучно, но всё равно никто бы не подумал, что этот голос принадлежит ребёнку.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Только когда лорд Малф</w:t>
      </w:r>
      <w:r w:rsidDel="00000000" w:rsidR="00000000" w:rsidRPr="00000000">
        <w:rPr>
          <w:rFonts w:ascii="Times New Roman" w:cs="Times New Roman" w:eastAsia="Times New Roman" w:hAnsi="Times New Roman"/>
          <w:sz w:val="24"/>
          <w:szCs w:val="24"/>
          <w:rtl w:val="0"/>
        </w:rPr>
        <w:t xml:space="preserve">ой заговорил в ответ, остальные осознали, куда нужно смотреть.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Гарри Поттер, — Люциус Малфой не стал изображать поклон.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Все взгляды устремились на мальчика с растрёпанными волосами, который стоял рядом с плачущей пожилой ведьмой.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стоя,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был ей всего лишь по грудь. На мальчике была короткая официальная чёрная мантия. И только обладатели очень зорких глаз могли через весь зал разглядеть под его торчащими в разные стороны волосами знаменитый ужасный шрам.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не достойна вас, Люциус, — произнёс мальчик. — Двенадцатилетние девочки не идут на умышленные убийства.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 слизеринец, причём умный слизеринец. Вы понимаете, что это вражеский план. Кто бы за всем этим ни стоял, Гермиону Грейнджер поставили на игровую доску силой. </w:t>
      </w:r>
      <w:r w:rsidDel="00000000" w:rsidR="00000000" w:rsidRPr="00000000">
        <w:rPr>
          <w:rFonts w:ascii="Times New Roman" w:cs="Times New Roman" w:eastAsia="Times New Roman" w:hAnsi="Times New Roman"/>
          <w:sz w:val="24"/>
          <w:szCs w:val="24"/>
          <w:rtl w:val="0"/>
        </w:rPr>
        <w:t xml:space="preserve">От </w:t>
      </w:r>
      <w:r w:rsidDel="00000000" w:rsidR="00000000" w:rsidRPr="00000000">
        <w:rPr>
          <w:rFonts w:ascii="Times New Roman" w:cs="Times New Roman" w:eastAsia="Times New Roman" w:hAnsi="Times New Roman"/>
          <w:sz w:val="24"/>
          <w:szCs w:val="24"/>
          <w:rtl w:val="0"/>
          <w:rPrChange w:author="Alaric Lightin" w:id="34" w:date="2016-10-21T04:03:07Z">
            <w:rPr>
              <w:rFonts w:ascii="Times New Roman" w:cs="Times New Roman" w:eastAsia="Times New Roman" w:hAnsi="Times New Roman"/>
              <w:i w:val="1"/>
              <w:sz w:val="24"/>
              <w:szCs w:val="24"/>
            </w:rPr>
          </w:rPrChange>
        </w:rPr>
        <w:t xml:space="preserve">вас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безусловно, ожидали, что вы поступите именно так, как вы поступаете сейчас — если не учитывать, что Драко Малфой должен был быть мёртв, </w:t>
      </w:r>
      <w:r w:rsidDel="00000000" w:rsidR="00000000" w:rsidRPr="00000000">
        <w:rPr>
          <w:rFonts w:ascii="Times New Roman" w:cs="Times New Roman" w:eastAsia="Times New Roman" w:hAnsi="Times New Roman"/>
          <w:sz w:val="24"/>
          <w:szCs w:val="24"/>
          <w:rtl w:val="0"/>
        </w:rPr>
        <w:t xml:space="preserve">и на вас бы уже не действовали никакие доводы. </w:t>
      </w:r>
      <w:r w:rsidDel="00000000" w:rsidR="00000000" w:rsidRPr="00000000">
        <w:rPr>
          <w:rFonts w:ascii="Times New Roman" w:cs="Times New Roman" w:eastAsia="Times New Roman" w:hAnsi="Times New Roman"/>
          <w:sz w:val="24"/>
          <w:szCs w:val="24"/>
          <w:rtl w:val="0"/>
        </w:rPr>
        <w:t xml:space="preserve">Но он жив, а вы — в здравом уме. Почему вы соглашаетесь с </w:t>
      </w:r>
      <w:r w:rsidDel="00000000" w:rsidR="00000000" w:rsidRPr="00000000">
        <w:rPr>
          <w:rFonts w:ascii="Times New Roman" w:cs="Times New Roman" w:eastAsia="Times New Roman" w:hAnsi="Times New Roman"/>
          <w:sz w:val="24"/>
          <w:szCs w:val="24"/>
          <w:rtl w:val="0"/>
        </w:rPr>
        <w:t xml:space="preserve">намеченной вам ролью в плане, который должен был стоить жизни вашему сыну?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Судя по лицу Люциуса, внутри него бушевал шторм. </w:t>
      </w:r>
      <w:r w:rsidDel="00000000" w:rsidR="00000000" w:rsidRPr="00000000">
        <w:rPr>
          <w:rFonts w:ascii="Times New Roman" w:cs="Times New Roman" w:eastAsia="Times New Roman" w:hAnsi="Times New Roman"/>
          <w:sz w:val="24"/>
          <w:szCs w:val="24"/>
          <w:rtl w:val="0"/>
        </w:rPr>
        <w:t xml:space="preserve">Казалось, он сейчас </w:t>
      </w:r>
      <w:r w:rsidDel="00000000" w:rsidR="00000000" w:rsidRPr="00000000">
        <w:rPr>
          <w:rFonts w:ascii="Times New Roman" w:cs="Times New Roman" w:eastAsia="Times New Roman" w:hAnsi="Times New Roman"/>
          <w:sz w:val="24"/>
          <w:szCs w:val="24"/>
          <w:rtl w:val="0"/>
        </w:rPr>
        <w:t xml:space="preserve">взорвётся</w:t>
      </w:r>
      <w:r w:rsidDel="00000000" w:rsidR="00000000" w:rsidRPr="00000000">
        <w:rPr>
          <w:rFonts w:ascii="Times New Roman" w:cs="Times New Roman" w:eastAsia="Times New Roman" w:hAnsi="Times New Roman"/>
          <w:sz w:val="24"/>
          <w:szCs w:val="24"/>
          <w:rtl w:val="0"/>
        </w:rPr>
        <w:t xml:space="preserve">, и с его губ сорвется что-то непр</w:t>
      </w:r>
      <w:r w:rsidDel="00000000" w:rsidR="00000000" w:rsidRPr="00000000">
        <w:rPr>
          <w:rFonts w:ascii="Times New Roman" w:cs="Times New Roman" w:eastAsia="Times New Roman" w:hAnsi="Times New Roman"/>
          <w:sz w:val="24"/>
          <w:szCs w:val="24"/>
          <w:rtl w:val="0"/>
        </w:rPr>
        <w:t xml:space="preserve">едсказуемое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как будто попытался заговорить, потом сделал ещё одну попытку что-то произнести,</w:t>
      </w:r>
      <w:r w:rsidDel="00000000" w:rsidR="00000000" w:rsidRPr="00000000">
        <w:rPr>
          <w:rFonts w:ascii="Times New Roman" w:cs="Times New Roman" w:eastAsia="Times New Roman" w:hAnsi="Times New Roman"/>
          <w:sz w:val="24"/>
          <w:szCs w:val="24"/>
          <w:rtl w:val="0"/>
        </w:rPr>
        <w:t xml:space="preserve"> проглотил три неслышимых фразы, </w:t>
      </w:r>
      <w:r w:rsidDel="00000000" w:rsidR="00000000" w:rsidRPr="00000000">
        <w:rPr>
          <w:rFonts w:ascii="Times New Roman" w:cs="Times New Roman" w:eastAsia="Times New Roman" w:hAnsi="Times New Roman"/>
          <w:sz w:val="24"/>
          <w:szCs w:val="24"/>
          <w:rtl w:val="0"/>
        </w:rPr>
        <w:t xml:space="preserve">прежде чем всё-таки сказал: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говорите? — Лорд Малфой с трудом контролировал собственное лицо. — И чей же это план, в таком случае?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Если бы я это знал, я бы сообщил, причём гораздо раньше, — ответил мальчик. — Любой одноклассник Гермионы Грейнджер скажет вам, что она наименее вероятная убийца. Она действительно помогает пуффендуйцам делать домашние задания. Это неестественн</w:t>
      </w:r>
      <w:r w:rsidDel="00000000" w:rsidR="00000000" w:rsidRPr="00000000">
        <w:rPr>
          <w:rFonts w:ascii="Times New Roman" w:cs="Times New Roman" w:eastAsia="Times New Roman" w:hAnsi="Times New Roman"/>
          <w:sz w:val="24"/>
          <w:szCs w:val="24"/>
          <w:rtl w:val="0"/>
        </w:rPr>
        <w:t xml:space="preserve">ое событие, лорд Малфой.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 или не план... — голос Люциуса дрожал, — это грязнокровное отродье коснулось моего сына, и потому я с ней покончу. Вы должны прекрасно это понимать, </w:t>
      </w:r>
      <w:commentRangeStart w:id="3"/>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Утверждение, что Гермиона Грейнджер действительно применила Охлаждаюшее кровь заклинание, мягко говоря, сомнительно. Я не знаю точных обстоятельств произошедшего, и какие были при этом задействованы заклинания, но простого обмана было бы недостаточно, чтобы заставить её пойти на это. Она действовала не по своей воле и, возможно, не действовала вовсе. Ваша месть направлена в неверном направлении, </w:t>
      </w:r>
      <w:r w:rsidDel="00000000" w:rsidR="00000000" w:rsidRPr="00000000">
        <w:rPr>
          <w:rFonts w:ascii="Times New Roman" w:cs="Times New Roman" w:eastAsia="Times New Roman" w:hAnsi="Times New Roman"/>
          <w:sz w:val="24"/>
          <w:szCs w:val="24"/>
          <w:rtl w:val="0"/>
        </w:rPr>
        <w:t xml:space="preserve">причём осознанно</w:t>
      </w:r>
      <w:r w:rsidDel="00000000" w:rsidR="00000000" w:rsidRPr="00000000">
        <w:rPr>
          <w:rFonts w:ascii="Times New Roman" w:cs="Times New Roman" w:eastAsia="Times New Roman" w:hAnsi="Times New Roman"/>
          <w:sz w:val="24"/>
          <w:szCs w:val="24"/>
          <w:rtl w:val="0"/>
        </w:rPr>
        <w:t xml:space="preserve">. Не двенадцатилетняя девочка заслуживает вашего гнева.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почему </w:t>
      </w:r>
      <w:ins w:author="Alaric Lightin" w:id="35" w:date="2016-10-21T04:04:41Z">
        <w:r w:rsidDel="00000000" w:rsidR="00000000" w:rsidRPr="00000000">
          <w:rPr>
            <w:rFonts w:ascii="Times New Roman" w:cs="Times New Roman" w:eastAsia="Times New Roman" w:hAnsi="Times New Roman"/>
            <w:sz w:val="24"/>
            <w:szCs w:val="24"/>
            <w:rtl w:val="0"/>
          </w:rPr>
          <w:t xml:space="preserve">же её судьба заботит </w:t>
        </w:r>
      </w:ins>
      <w:r w:rsidDel="00000000" w:rsidR="00000000" w:rsidRPr="00000000">
        <w:rPr>
          <w:rFonts w:ascii="Times New Roman" w:cs="Times New Roman" w:eastAsia="Times New Roman" w:hAnsi="Times New Roman"/>
          <w:sz w:val="24"/>
          <w:szCs w:val="24"/>
          <w:rtl w:val="0"/>
          <w:rPrChange w:author="Alaric Lightin" w:id="36" w:date="2016-10-21T04:04:44Z">
            <w:rPr>
              <w:rFonts w:ascii="Times New Roman" w:cs="Times New Roman" w:eastAsia="Times New Roman" w:hAnsi="Times New Roman"/>
              <w:i w:val="1"/>
              <w:sz w:val="24"/>
              <w:szCs w:val="24"/>
            </w:rPr>
          </w:rPrChange>
        </w:rPr>
        <w:t xml:space="preserve">вас</w:t>
      </w:r>
      <w:del w:author="Alaric Lightin" w:id="37" w:date="2016-10-21T04:04:47Z">
        <w:r w:rsidDel="00000000" w:rsidR="00000000" w:rsidRPr="00000000">
          <w:rPr>
            <w:rFonts w:ascii="Times New Roman" w:cs="Times New Roman" w:eastAsia="Times New Roman" w:hAnsi="Times New Roman"/>
            <w:sz w:val="24"/>
            <w:szCs w:val="24"/>
            <w:rtl w:val="0"/>
          </w:rPr>
          <w:delText xml:space="preserve"> заботит её судьба</w:delText>
        </w:r>
      </w:del>
      <w:r w:rsidDel="00000000" w:rsidR="00000000" w:rsidRPr="00000000">
        <w:rPr>
          <w:rFonts w:ascii="Times New Roman" w:cs="Times New Roman" w:eastAsia="Times New Roman" w:hAnsi="Times New Roman"/>
          <w:sz w:val="24"/>
          <w:szCs w:val="24"/>
          <w:rtl w:val="0"/>
        </w:rPr>
        <w:t xml:space="preserve">? — голос Люциуса Малфоя стал громче. — </w:t>
      </w:r>
      <w:r w:rsidDel="00000000" w:rsidR="00000000" w:rsidRPr="00000000">
        <w:rPr>
          <w:rFonts w:ascii="Times New Roman" w:cs="Times New Roman" w:eastAsia="Times New Roman" w:hAnsi="Times New Roman"/>
          <w:sz w:val="24"/>
          <w:szCs w:val="24"/>
          <w:rtl w:val="0"/>
        </w:rPr>
        <w:t xml:space="preserve">В чём </w:t>
      </w:r>
      <w:r w:rsidDel="00000000" w:rsidR="00000000" w:rsidRPr="00000000">
        <w:rPr>
          <w:rFonts w:ascii="Times New Roman" w:cs="Times New Roman" w:eastAsia="Times New Roman" w:hAnsi="Times New Roman"/>
          <w:sz w:val="24"/>
          <w:szCs w:val="24"/>
          <w:rtl w:val="0"/>
          <w:rPrChange w:author="Alaric Lightin" w:id="38" w:date="2016-10-21T04:04:54Z">
            <w:rPr>
              <w:rFonts w:ascii="Times New Roman" w:cs="Times New Roman" w:eastAsia="Times New Roman" w:hAnsi="Times New Roman"/>
              <w:i w:val="1"/>
              <w:sz w:val="24"/>
              <w:szCs w:val="24"/>
            </w:rPr>
          </w:rPrChange>
        </w:rPr>
        <w:t xml:space="preserve">ваша</w:t>
      </w:r>
      <w:r w:rsidDel="00000000" w:rsidR="00000000" w:rsidRPr="00000000">
        <w:rPr>
          <w:rFonts w:ascii="Times New Roman" w:cs="Times New Roman" w:eastAsia="Times New Roman" w:hAnsi="Times New Roman"/>
          <w:sz w:val="24"/>
          <w:szCs w:val="24"/>
          <w:rtl w:val="0"/>
        </w:rPr>
        <w:t xml:space="preserve"> выгода?</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мой друг, — ответил мальчик, — и Драко тоже мой друг. Не исключено, что этот удар был направлен на меня, а вовсе не на Дом Малфоев.</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лице Люциуса опять дёрнулись мускулы.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теперь вы лжёте мне — как вы лгали моему сыну!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Верите вы или нет, — тихо сказал мальчик, — но я лишь хотел, чтобы Драко знал правду...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9" w:date="2016-10-21T04:05:02Z">
            <w:rPr>
              <w:rFonts w:ascii="Times New Roman" w:cs="Times New Roman" w:eastAsia="Times New Roman" w:hAnsi="Times New Roman"/>
              <w:i w:val="1"/>
              <w:sz w:val="24"/>
              <w:szCs w:val="24"/>
            </w:rPr>
          </w:rPrChange>
        </w:rPr>
        <w:t xml:space="preserve">Довольно</w:t>
      </w:r>
      <w:r w:rsidDel="00000000" w:rsidR="00000000" w:rsidRPr="00000000">
        <w:rPr>
          <w:rFonts w:ascii="Times New Roman" w:cs="Times New Roman" w:eastAsia="Times New Roman" w:hAnsi="Times New Roman"/>
          <w:sz w:val="24"/>
          <w:szCs w:val="24"/>
          <w:rtl w:val="0"/>
        </w:rPr>
        <w:t xml:space="preserve">! — крикнул лорд Малфой. — Довольно лжи! Довольно ваших </w:t>
      </w:r>
      <w:r w:rsidDel="00000000" w:rsidR="00000000" w:rsidRPr="00000000">
        <w:rPr>
          <w:rFonts w:ascii="Times New Roman" w:cs="Times New Roman" w:eastAsia="Times New Roman" w:hAnsi="Times New Roman"/>
          <w:sz w:val="24"/>
          <w:szCs w:val="24"/>
          <w:rtl w:val="0"/>
          <w:rPrChange w:author="Alaric Lightin" w:id="40" w:date="2016-10-21T04:05:07Z">
            <w:rPr>
              <w:rFonts w:ascii="Times New Roman" w:cs="Times New Roman" w:eastAsia="Times New Roman" w:hAnsi="Times New Roman"/>
              <w:i w:val="1"/>
              <w:sz w:val="24"/>
              <w:szCs w:val="24"/>
            </w:rPr>
          </w:rPrChange>
        </w:rPr>
        <w:t xml:space="preserve">игр</w:t>
      </w:r>
      <w:r w:rsidDel="00000000" w:rsidR="00000000" w:rsidRPr="00000000">
        <w:rPr>
          <w:rFonts w:ascii="Times New Roman" w:cs="Times New Roman" w:eastAsia="Times New Roman" w:hAnsi="Times New Roman"/>
          <w:sz w:val="24"/>
          <w:szCs w:val="24"/>
          <w:rtl w:val="0"/>
        </w:rPr>
        <w:t xml:space="preserve">! Вы не понимаете... вы никогда не поймёте, что для меня значит сын! В этот раз я не откажусь от мщения! Ни за что! Хватит! За кровь, которую эта девчонка должна дому Малфой, она отправится в Азкабан. А если я когда-нибудь узнаю, что её направляла ещё чья-то рука — пусть даже ваша —  эта рука тоже будет отрублена! — Люциус Малфой </w:t>
      </w:r>
      <w:r w:rsidDel="00000000" w:rsidR="00000000" w:rsidRPr="00000000">
        <w:rPr>
          <w:rFonts w:ascii="Times New Roman" w:cs="Times New Roman" w:eastAsia="Times New Roman" w:hAnsi="Times New Roman"/>
          <w:sz w:val="24"/>
          <w:szCs w:val="24"/>
          <w:rtl w:val="0"/>
        </w:rPr>
        <w:t xml:space="preserve">вскинул</w:t>
      </w:r>
      <w:r w:rsidDel="00000000" w:rsidR="00000000" w:rsidRPr="00000000">
        <w:rPr>
          <w:rFonts w:ascii="Times New Roman" w:cs="Times New Roman" w:eastAsia="Times New Roman" w:hAnsi="Times New Roman"/>
          <w:sz w:val="24"/>
          <w:szCs w:val="24"/>
          <w:rtl w:val="0"/>
        </w:rPr>
        <w:t xml:space="preserve"> над головой свою смертоносную серебряную трость и обнажил зубы, словно волк, встретившийся с драконом. — И если вы не можете сказать ничего лучше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молчите, Гарри Поттер!</w:t>
      </w:r>
    </w:p>
    <w:p w:rsidR="00000000" w:rsidDel="00000000" w:rsidP="00000000" w:rsidRDefault="00000000" w:rsidRPr="00000000">
      <w:pPr>
        <w:keepNext w:val="0"/>
        <w:keepLines w:val="0"/>
        <w:widowControl w:val="0"/>
        <w:ind w:firstLine="690"/>
        <w:contextualSpacing w:val="0"/>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Несмотря на лёд тёмной стороны, у Гарри в висках стучала кровь. Он слишком боялся за Гермиону. Часть его хотела наброситься на Люциуса и уничтожить его на месте за презрение и </w:t>
      </w:r>
      <w:r w:rsidDel="00000000" w:rsidR="00000000" w:rsidRPr="00000000">
        <w:rPr>
          <w:rFonts w:ascii="Times New Roman" w:cs="Times New Roman" w:eastAsia="Times New Roman" w:hAnsi="Times New Roman"/>
          <w:sz w:val="24"/>
          <w:szCs w:val="24"/>
          <w:rtl w:val="0"/>
          <w:rPrChange w:author="Alaric Lightin" w:id="41" w:date="2016-10-21T04:05:28Z">
            <w:rPr>
              <w:rFonts w:ascii="Times New Roman" w:cs="Times New Roman" w:eastAsia="Times New Roman" w:hAnsi="Times New Roman"/>
              <w:i w:val="1"/>
              <w:sz w:val="24"/>
              <w:szCs w:val="24"/>
            </w:rPr>
          </w:rPrChange>
        </w:rPr>
        <w:t xml:space="preserve">тупость...</w:t>
      </w:r>
      <w:r w:rsidDel="00000000" w:rsidR="00000000" w:rsidRPr="00000000">
        <w:rPr>
          <w:rFonts w:ascii="Times New Roman" w:cs="Times New Roman" w:eastAsia="Times New Roman" w:hAnsi="Times New Roman"/>
          <w:sz w:val="24"/>
          <w:szCs w:val="24"/>
          <w:rtl w:val="0"/>
        </w:rPr>
        <w:t xml:space="preserve"> Но у Гарри не было </w:t>
      </w:r>
      <w:r w:rsidDel="00000000" w:rsidR="00000000" w:rsidRPr="00000000">
        <w:rPr>
          <w:rFonts w:ascii="Times New Roman" w:cs="Times New Roman" w:eastAsia="Times New Roman" w:hAnsi="Times New Roman"/>
          <w:sz w:val="24"/>
          <w:szCs w:val="24"/>
          <w:rtl w:val="0"/>
          <w:rPrChange w:author="Alaric Lightin" w:id="42" w:date="2016-10-21T04:05:34Z">
            <w:rPr>
              <w:rFonts w:ascii="Times New Roman" w:cs="Times New Roman" w:eastAsia="Times New Roman" w:hAnsi="Times New Roman"/>
              <w:i w:val="1"/>
              <w:sz w:val="24"/>
              <w:szCs w:val="24"/>
            </w:rPr>
          </w:rPrChange>
        </w:rPr>
        <w:t xml:space="preserve">силы</w:t>
      </w:r>
      <w:r w:rsidDel="00000000" w:rsidR="00000000" w:rsidRPr="00000000">
        <w:rPr>
          <w:rFonts w:ascii="Times New Roman" w:cs="Times New Roman" w:eastAsia="Times New Roman" w:hAnsi="Times New Roman"/>
          <w:sz w:val="24"/>
          <w:szCs w:val="24"/>
          <w:rtl w:val="0"/>
        </w:rPr>
        <w:t xml:space="preserve">, в Визенгамоте у него не было даже одного голоса...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Драко упоминал, что Люциус по каким-то неизвестным причинам боится Гарри. И сейчас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читал это на лице лорда Малфоя по тому, как оно было напряжено. Чувствовалось, что Люциусу потребовалась вся его храбрость,</w:t>
      </w:r>
      <w:r w:rsidDel="00000000" w:rsidR="00000000" w:rsidRPr="00000000">
        <w:rPr>
          <w:rFonts w:ascii="Times New Roman" w:cs="Times New Roman" w:eastAsia="Times New Roman" w:hAnsi="Times New Roman"/>
          <w:sz w:val="24"/>
          <w:szCs w:val="24"/>
          <w:rtl w:val="0"/>
        </w:rPr>
        <w:t xml:space="preserve"> чтобы сказать Гарри замолчать.</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потому, отчаянно надеясь,</w:t>
      </w:r>
      <w:r w:rsidDel="00000000" w:rsidR="00000000" w:rsidRPr="00000000">
        <w:rPr>
          <w:rFonts w:ascii="Times New Roman" w:cs="Times New Roman" w:eastAsia="Times New Roman" w:hAnsi="Times New Roman"/>
          <w:sz w:val="24"/>
          <w:szCs w:val="24"/>
          <w:rtl w:val="0"/>
        </w:rPr>
        <w:t xml:space="preserve"> что у его слов будет какой-то смысл, </w:t>
      </w:r>
      <w:r w:rsidDel="00000000" w:rsidR="00000000" w:rsidRPr="00000000">
        <w:rPr>
          <w:rFonts w:ascii="Times New Roman" w:cs="Times New Roman" w:eastAsia="Times New Roman" w:hAnsi="Times New Roman"/>
          <w:sz w:val="24"/>
          <w:szCs w:val="24"/>
          <w:rtl w:val="0"/>
        </w:rPr>
        <w:t xml:space="preserve">Гарри холодным и смертоносным голосом произнёс: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w:t>
      </w:r>
      <w:r w:rsidDel="00000000" w:rsidR="00000000" w:rsidRPr="00000000">
        <w:rPr>
          <w:rFonts w:ascii="Times New Roman" w:cs="Times New Roman" w:eastAsia="Times New Roman" w:hAnsi="Times New Roman"/>
          <w:sz w:val="24"/>
          <w:szCs w:val="24"/>
          <w:rtl w:val="0"/>
        </w:rPr>
        <w:t xml:space="preserve">и действиями вы обретёте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мою вражду, Люциус...</w:t>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Кто-то из сидящих на нижних рядах на той стороне Визенгамота, которая, очевидно, принадлежала сторонникам чистоты крови, рассмеялся — </w:t>
      </w:r>
      <w:r w:rsidDel="00000000" w:rsidR="00000000" w:rsidRPr="00000000">
        <w:rPr>
          <w:rFonts w:ascii="Times New Roman" w:cs="Times New Roman" w:eastAsia="Times New Roman" w:hAnsi="Times New Roman"/>
          <w:sz w:val="24"/>
          <w:szCs w:val="24"/>
          <w:rtl w:val="0"/>
        </w:rPr>
        <w:t xml:space="preserve">он не видел лица лорда Малфоя и смотрел только на мальчика</w:t>
      </w:r>
      <w:r w:rsidDel="00000000" w:rsidR="00000000" w:rsidRPr="00000000">
        <w:rPr>
          <w:rFonts w:ascii="Times New Roman" w:cs="Times New Roman" w:eastAsia="Times New Roman" w:hAnsi="Times New Roman"/>
          <w:sz w:val="24"/>
          <w:szCs w:val="24"/>
          <w:rtl w:val="0"/>
        </w:rPr>
        <w:t xml:space="preserve">. Смех подхватили и другие люди в фиолетовых мантиях.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Лорд Малфой смерил Гарри надменным взглядом: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Если вы хотите вражды Дома Малфоев, </w:t>
      </w:r>
      <w:commentRangeStart w:id="4"/>
      <w:r w:rsidDel="00000000" w:rsidR="00000000" w:rsidRPr="00000000">
        <w:rPr>
          <w:rFonts w:ascii="Times New Roman" w:cs="Times New Roman" w:eastAsia="Times New Roman" w:hAnsi="Times New Roman"/>
          <w:i w:val="1"/>
          <w:sz w:val="24"/>
          <w:szCs w:val="24"/>
          <w:rtl w:val="0"/>
        </w:rPr>
        <w:t xml:space="preserve">дитя</w:t>
      </w:r>
      <w:commentRangeEnd w:id="4"/>
      <w:r w:rsidDel="00000000" w:rsidR="00000000" w:rsidRPr="00000000">
        <w:commentReference w:id="4"/>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её получите.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 самом деле, — заговорила женщина в слишком розовом макияже. — Мне кажется, всё это уже слишком затянулось, как вы думаете, лорд Малфой? Мальчик пропустит уроки.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Действительно, — ответил</w:t>
      </w:r>
      <w:r w:rsidDel="00000000" w:rsidR="00000000" w:rsidRPr="00000000">
        <w:rPr>
          <w:rFonts w:ascii="Times New Roman" w:cs="Times New Roman" w:eastAsia="Times New Roman" w:hAnsi="Times New Roman"/>
          <w:sz w:val="24"/>
          <w:szCs w:val="24"/>
          <w:rtl w:val="0"/>
        </w:rPr>
        <w:t xml:space="preserve"> Люциус Малфой и снова</w:t>
      </w:r>
      <w:r w:rsidDel="00000000" w:rsidR="00000000" w:rsidRPr="00000000">
        <w:rPr>
          <w:rFonts w:ascii="Times New Roman" w:cs="Times New Roman" w:eastAsia="Times New Roman" w:hAnsi="Times New Roman"/>
          <w:sz w:val="24"/>
          <w:szCs w:val="24"/>
          <w:rtl w:val="0"/>
        </w:rPr>
        <w:t xml:space="preserve"> повысил </w:t>
      </w:r>
      <w:r w:rsidDel="00000000" w:rsidR="00000000" w:rsidRPr="00000000">
        <w:rPr>
          <w:rFonts w:ascii="Times New Roman" w:cs="Times New Roman" w:eastAsia="Times New Roman" w:hAnsi="Times New Roman"/>
          <w:sz w:val="24"/>
          <w:szCs w:val="24"/>
          <w:rtl w:val="0"/>
        </w:rPr>
        <w:t xml:space="preserve">голос. — Я призываю голосовать! Пусть</w:t>
      </w:r>
      <w:r w:rsidDel="00000000" w:rsidR="00000000" w:rsidRPr="00000000">
        <w:rPr>
          <w:rFonts w:ascii="Times New Roman" w:cs="Times New Roman" w:eastAsia="Times New Roman" w:hAnsi="Times New Roman"/>
          <w:sz w:val="24"/>
          <w:szCs w:val="24"/>
          <w:rtl w:val="0"/>
        </w:rPr>
        <w:t xml:space="preserve"> открытым голосованием</w:t>
      </w:r>
      <w:r w:rsidDel="00000000" w:rsidR="00000000" w:rsidRPr="00000000">
        <w:rPr>
          <w:rFonts w:ascii="Times New Roman" w:cs="Times New Roman" w:eastAsia="Times New Roman" w:hAnsi="Times New Roman"/>
          <w:sz w:val="24"/>
          <w:szCs w:val="24"/>
          <w:rtl w:val="0"/>
        </w:rPr>
        <w:t xml:space="preserve"> Визенгамот признает </w:t>
      </w:r>
      <w:r w:rsidDel="00000000" w:rsidR="00000000" w:rsidRPr="00000000">
        <w:rPr>
          <w:rFonts w:ascii="Times New Roman" w:cs="Times New Roman" w:eastAsia="Times New Roman" w:hAnsi="Times New Roman"/>
          <w:sz w:val="24"/>
          <w:szCs w:val="24"/>
          <w:rtl w:val="0"/>
        </w:rPr>
        <w:t xml:space="preserve">за Гермионой, первой Грейнджер</w:t>
      </w:r>
      <w:r w:rsidDel="00000000" w:rsidR="00000000" w:rsidRPr="00000000">
        <w:rPr>
          <w:rFonts w:ascii="Times New Roman" w:cs="Times New Roman" w:eastAsia="Times New Roman" w:hAnsi="Times New Roman"/>
          <w:sz w:val="24"/>
          <w:szCs w:val="24"/>
          <w:rtl w:val="0"/>
        </w:rPr>
        <w:t xml:space="preserve">, долг крови перед Благородным и Древнейшим Домом Малфоев</w:t>
      </w:r>
      <w:r w:rsidDel="00000000" w:rsidR="00000000" w:rsidRPr="00000000">
        <w:rPr>
          <w:rFonts w:ascii="Times New Roman" w:cs="Times New Roman" w:eastAsia="Times New Roman" w:hAnsi="Times New Roman"/>
          <w:sz w:val="24"/>
          <w:szCs w:val="24"/>
          <w:rtl w:val="0"/>
        </w:rPr>
        <w:t xml:space="preserve"> за покушение на убийство его </w:t>
      </w:r>
      <w:r w:rsidDel="00000000" w:rsidR="00000000" w:rsidRPr="00000000">
        <w:rPr>
          <w:rFonts w:ascii="Times New Roman" w:cs="Times New Roman" w:eastAsia="Times New Roman" w:hAnsi="Times New Roman"/>
          <w:sz w:val="24"/>
          <w:szCs w:val="24"/>
          <w:rtl w:val="0"/>
        </w:rPr>
        <w:t xml:space="preserve">последнего сына </w:t>
      </w:r>
      <w:r w:rsidDel="00000000" w:rsidR="00000000" w:rsidRPr="00000000">
        <w:rPr>
          <w:rFonts w:ascii="Times New Roman" w:cs="Times New Roman" w:eastAsia="Times New Roman" w:hAnsi="Times New Roman"/>
          <w:sz w:val="24"/>
          <w:szCs w:val="24"/>
          <w:rtl w:val="0"/>
        </w:rPr>
        <w:t xml:space="preserve">и пресечение всего рода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Руки взлетали вверх одна за другой, и секретарь, сидевший на нижнем ярусе,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начал делать пометки на пергаменте, чтобы их сосчитать.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было очевидно, к чему пришло большинство.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Гарри мысленно закричал, неистово призывая на помощь любую часть себя, которая смогла бы предложить выход, стратегию, идею... Но ответа не было, не было ничего, он выложил последние карты и проиграл. И тогда последним безумным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Гарри бросился в объятия своей тёмной стороны, втолкнул себя в свою тёмную сторону, хватаясь за её </w:t>
      </w:r>
      <w:r w:rsidDel="00000000" w:rsidR="00000000" w:rsidRPr="00000000">
        <w:rPr>
          <w:rFonts w:ascii="Times New Roman" w:cs="Times New Roman" w:eastAsia="Times New Roman" w:hAnsi="Times New Roman"/>
          <w:sz w:val="24"/>
          <w:szCs w:val="24"/>
          <w:rtl w:val="0"/>
        </w:rPr>
        <w:t xml:space="preserve">смертельную ясность мысли</w:t>
      </w:r>
      <w:r w:rsidDel="00000000" w:rsidR="00000000" w:rsidRPr="00000000">
        <w:rPr>
          <w:rFonts w:ascii="Times New Roman" w:cs="Times New Roman" w:eastAsia="Times New Roman" w:hAnsi="Times New Roman"/>
          <w:sz w:val="24"/>
          <w:szCs w:val="24"/>
          <w:rtl w:val="0"/>
        </w:rPr>
        <w:t xml:space="preserve"> и предлагая ей всё, что угодно, если она сможет решить эту задачу. И наконец на него снизошло смертоносное спокойствие, истинный лёд всё же ответил на его зов. Покинув пределы охвативших его паники и отчаяния, мозг Гарри начал перебирать все известные факты, вспоминать всё, что он знает о Люциусе Малфое, о Визенгамоте, о законах магической Британии. Его глаза осмотрели ряды кресел, каждого человека и каждый предмет в поле зрения в поисках возможности, за которую можно ухватиться...</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3" w:date="2016-10-21T04:03: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 надо как-то подчеркнуть, но мне пока не приходит в голову как</w:t>
      </w:r>
    </w:p>
  </w:comment>
  <w:comment w:author="Alaric Lightin" w:id="4" w:date="2016-10-21T04:0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можно ли тут просто убрать курсив?</w:t>
      </w:r>
    </w:p>
  </w:comment>
  <w:comment w:author="Alaric Lightin" w:id="2" w:date="2016-10-21T04:02: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делаем ли мы что-то здесь?</w:t>
      </w:r>
    </w:p>
  </w:comment>
  <w:comment w:author="Alaric Lightin" w:id="1" w:date="2016-10-21T03:54: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кавычки вместо курсива или как?</w:t>
      </w:r>
    </w:p>
  </w:comment>
  <w:comment w:author="Alaric Lightin" w:id="0" w:date="2015-10-21T05:29: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обратили внимание, что слово "эпицентр" в данном контексте употреблять неграмотно (пусть так и многие делают)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самом деле, эпицентр - это перпендикулярная проекция очага взрыва или землетрясения на поверхность земли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