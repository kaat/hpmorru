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tdtvplarl5o4" w:colLast="0"/>
      <w:bookmarkEnd w:id="0"/>
      <w:r w:rsidRPr="00000000" w:rsidR="00000000" w:rsidDel="00000000">
        <w:rPr>
          <w:rtl w:val="0"/>
        </w:rPr>
        <w:t xml:space="preserve">Глава 29. Эффект эгоцентричности</w:t>
      </w:r>
    </w:p>
    <w:p w:rsidP="00000000" w:rsidRPr="00000000" w:rsidR="00000000" w:rsidDel="00000000" w:rsidRDefault="00000000">
      <w:pPr>
        <w:spacing w:lineRule="auto" w:line="240"/>
        <w:ind w:firstLine="0"/>
        <w:contextualSpacing w:val="0"/>
        <w:jc w:val="left"/>
      </w:pPr>
      <w:r w:rsidRPr="00000000" w:rsidR="00000000" w:rsidDel="00000000">
        <w:rPr>
          <w:rFonts w:cs="Times New Roman" w:hAnsi="Times New Roman" w:eastAsia="Times New Roman" w:ascii="Times New Roman"/>
          <w:b w:val="1"/>
          <w:color w:val="ffffff"/>
          <w:sz w:val="24"/>
          <w:shd w:val="clear" w:fill="999999"/>
          <w:rtl w:val="0"/>
        </w:rPr>
        <w:t xml:space="preserve"> </w:t>
      </w:r>
    </w:p>
    <w:p w:rsidP="00000000" w:rsidRPr="00000000" w:rsidR="00000000" w:rsidDel="00000000" w:rsidRDefault="00000000">
      <w:pPr>
        <w:spacing w:lineRule="auto" w:line="240"/>
        <w:ind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 сожалению, никому нельзя объяснить кто такая Дж. К. Роулинг. Вы должны сами её увидеть.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последнее врем</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всякий раз, когда Гермиона слышала, как другие ученики обсуждают её и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ей становилось немного не по себе. И разговор Мораг и Падмы, подслушанный этим утром в </w:t>
      </w:r>
      <w:r w:rsidRPr="00000000" w:rsidR="00000000" w:rsidDel="00000000">
        <w:rPr>
          <w:rFonts w:cs="Times New Roman" w:hAnsi="Times New Roman" w:eastAsia="Times New Roman" w:ascii="Times New Roman"/>
          <w:sz w:val="24"/>
          <w:rtl w:val="0"/>
        </w:rPr>
        <w:t xml:space="preserve">душе</w:t>
      </w:r>
      <w:r w:rsidRPr="00000000" w:rsidR="00000000" w:rsidDel="00000000">
        <w:rPr>
          <w:rFonts w:cs="Times New Roman" w:hAnsi="Times New Roman" w:eastAsia="Times New Roman" w:ascii="Times New Roman"/>
          <w:sz w:val="24"/>
          <w:rtl w:val="0"/>
        </w:rPr>
        <w:t xml:space="preserve">вой, стал последней</w:t>
      </w:r>
      <w:r w:rsidRPr="00000000" w:rsidR="00000000" w:rsidDel="00000000">
        <w:rPr>
          <w:rFonts w:cs="Times New Roman" w:hAnsi="Times New Roman" w:eastAsia="Times New Roman" w:ascii="Times New Roman"/>
          <w:sz w:val="24"/>
          <w:rtl w:val="0"/>
        </w:rPr>
        <w:t xml:space="preserve"> каплей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и так уже полной чаше.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Она совершила ужасную ошибку, когда начала соревноваться с Гарри Поттером.</w:t>
      </w:r>
      <w:r w:rsidRPr="00000000" w:rsidR="00000000" w:rsidDel="00000000">
        <w:rPr>
          <w:rFonts w:cs="Times New Roman" w:hAnsi="Times New Roman" w:eastAsia="Times New Roman" w:ascii="Times New Roman"/>
          <w:color w:val="00ff00"/>
          <w:sz w:val="24"/>
          <w:rtl w:val="0"/>
        </w:rPr>
        <w:t xml:space="preserve"> </w:t>
      </w:r>
      <w:r w:rsidRPr="00000000" w:rsidR="00000000" w:rsidDel="00000000">
        <w:rPr>
          <w:rFonts w:cs="Times New Roman" w:hAnsi="Times New Roman" w:eastAsia="Times New Roman" w:ascii="Times New Roman"/>
          <w:sz w:val="24"/>
          <w:rtl w:val="0"/>
        </w:rPr>
        <w:t xml:space="preserve">Если бы она просто </w:t>
      </w:r>
      <w:r w:rsidRPr="00000000" w:rsidR="00000000" w:rsidDel="00000000">
        <w:rPr>
          <w:rFonts w:cs="Times New Roman" w:hAnsi="Times New Roman" w:eastAsia="Times New Roman" w:ascii="Times New Roman"/>
          <w:i w:val="1"/>
          <w:sz w:val="24"/>
          <w:rtl w:val="0"/>
        </w:rPr>
        <w:t xml:space="preserve">держалась от него подальше</w:t>
      </w:r>
      <w:r w:rsidRPr="00000000" w:rsidR="00000000" w:rsidDel="00000000">
        <w:rPr>
          <w:rFonts w:cs="Times New Roman" w:hAnsi="Times New Roman" w:eastAsia="Times New Roman" w:ascii="Times New Roman"/>
          <w:sz w:val="24"/>
          <w:rtl w:val="0"/>
        </w:rPr>
        <w:t xml:space="preserve">, то могла бы быть Гермионой Грейнджер, самой лучшей ученицей в Хогвартсе, которая зарабатывает больше всех баллов д</w:t>
      </w:r>
      <w:r w:rsidRPr="00000000" w:rsidR="00000000" w:rsidDel="00000000">
        <w:rPr>
          <w:rFonts w:cs="Times New Roman" w:hAnsi="Times New Roman" w:eastAsia="Times New Roman" w:ascii="Times New Roman"/>
          <w:sz w:val="24"/>
          <w:rtl w:val="0"/>
        </w:rPr>
        <w:t xml:space="preserve">ля Когтеврана</w:t>
      </w:r>
      <w:r w:rsidRPr="00000000" w:rsidR="00000000" w:rsidDel="00000000">
        <w:rPr>
          <w:rFonts w:cs="Times New Roman" w:hAnsi="Times New Roman" w:eastAsia="Times New Roman" w:ascii="Times New Roman"/>
          <w:sz w:val="24"/>
          <w:rtl w:val="0"/>
        </w:rPr>
        <w:t xml:space="preserve">. Конечно, славы Мальчика-Который-Выжил ей не достигнуть, но она была бы знаменита </w:t>
      </w:r>
      <w:r w:rsidRPr="00000000" w:rsidR="00000000" w:rsidDel="00000000">
        <w:rPr>
          <w:rFonts w:cs="Times New Roman" w:hAnsi="Times New Roman" w:eastAsia="Times New Roman" w:ascii="Times New Roman"/>
          <w:i w:val="1"/>
          <w:sz w:val="24"/>
          <w:rtl w:val="0"/>
        </w:rPr>
        <w:t xml:space="preserve">сама по себе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вместо этого у Мальчика-Который-Выжил появилась соперница в </w:t>
      </w:r>
      <w:r w:rsidRPr="00000000" w:rsidR="00000000" w:rsidDel="00000000">
        <w:rPr>
          <w:rFonts w:cs="Times New Roman" w:hAnsi="Times New Roman" w:eastAsia="Times New Roman" w:ascii="Times New Roman"/>
          <w:sz w:val="24"/>
          <w:rtl w:val="0"/>
        </w:rPr>
        <w:t xml:space="preserve">учёбе, </w:t>
      </w:r>
      <w:r w:rsidRPr="00000000" w:rsidR="00000000" w:rsidDel="00000000">
        <w:rPr>
          <w:rFonts w:cs="Times New Roman" w:hAnsi="Times New Roman" w:eastAsia="Times New Roman" w:ascii="Times New Roman"/>
          <w:sz w:val="24"/>
          <w:rtl w:val="0"/>
        </w:rPr>
        <w:t xml:space="preserve">и так уж случилось, что зовут её Гермиона Грейнджер.</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что ещё хуже, она пошла с ним на свидание.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Поначалу роман с Гарри </w:t>
      </w:r>
      <w:r w:rsidRPr="00000000" w:rsidR="00000000" w:rsidDel="00000000">
        <w:rPr>
          <w:rFonts w:cs="Times New Roman" w:hAnsi="Times New Roman" w:eastAsia="Times New Roman" w:ascii="Times New Roman"/>
          <w:sz w:val="24"/>
          <w:rtl w:val="0"/>
        </w:rPr>
        <w:t xml:space="preserve">казался </w:t>
      </w:r>
      <w:r w:rsidRPr="00000000" w:rsidR="00000000" w:rsidDel="00000000">
        <w:rPr>
          <w:rFonts w:cs="Times New Roman" w:hAnsi="Times New Roman" w:eastAsia="Times New Roman" w:ascii="Times New Roman"/>
          <w:sz w:val="24"/>
          <w:rtl w:val="0"/>
        </w:rPr>
        <w:t xml:space="preserve">ей прелестной идеей. Она читала о таком в книгах. И если уж в Хогвартсе был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кто-то, достойный любви главной героини, 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без вариантов, Гарри Поттер. Умный, смешной, популярный, иногда пугающий...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что она вынудила его пойти на свидание.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теперь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стала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увлечением.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Или даже хуже: одним из </w:t>
      </w:r>
      <w:r w:rsidRPr="00000000" w:rsidR="00000000" w:rsidDel="00000000">
        <w:rPr>
          <w:rFonts w:cs="Times New Roman" w:hAnsi="Times New Roman" w:eastAsia="Times New Roman" w:ascii="Times New Roman"/>
          <w:sz w:val="24"/>
          <w:rtl w:val="0"/>
        </w:rPr>
        <w:t xml:space="preserve">блюд в его меню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Утром в душе, когда она уже собиралась включить воду, до неё донеслось хихиканье. И она услышала, как Мораг </w:t>
      </w:r>
      <w:r w:rsidRPr="00000000" w:rsidR="00000000" w:rsidDel="00000000">
        <w:rPr>
          <w:rFonts w:cs="Times New Roman" w:hAnsi="Times New Roman" w:eastAsia="Times New Roman" w:ascii="Times New Roman"/>
          <w:sz w:val="24"/>
          <w:rtl w:val="0"/>
        </w:rPr>
        <w:t xml:space="preserve">сказала</w:t>
      </w:r>
      <w:r w:rsidRPr="00000000" w:rsidR="00000000" w:rsidDel="00000000">
        <w:rPr>
          <w:rFonts w:cs="Times New Roman" w:hAnsi="Times New Roman" w:eastAsia="Times New Roman" w:ascii="Times New Roman"/>
          <w:sz w:val="24"/>
          <w:rtl w:val="0"/>
        </w:rPr>
        <w:t xml:space="preserve">, что эта маглорождённая девчонка не сможет бороться наравне с Джиневрой Уизли, а Падма в ответ заметила, что Гарри Поттер м</w:t>
      </w:r>
      <w:r w:rsidRPr="00000000" w:rsidR="00000000" w:rsidDel="00000000">
        <w:rPr>
          <w:rFonts w:cs="Times New Roman" w:hAnsi="Times New Roman" w:eastAsia="Times New Roman" w:ascii="Times New Roman"/>
          <w:sz w:val="24"/>
          <w:rtl w:val="0"/>
        </w:rPr>
        <w:t xml:space="preserve">ожет решить, что ему </w:t>
      </w:r>
      <w:r w:rsidRPr="00000000" w:rsidR="00000000" w:rsidDel="00000000">
        <w:rPr>
          <w:rFonts w:cs="Times New Roman" w:hAnsi="Times New Roman" w:eastAsia="Times New Roman" w:ascii="Times New Roman"/>
          <w:sz w:val="24"/>
          <w:rtl w:val="0"/>
        </w:rPr>
        <w:t xml:space="preserve">нужны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обе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Как будто они не понимали, что это у ДЕВОЧЕК есть варианты в меню, а МАЛЬЧИКИ должны за них бороться.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на самом деле куда больше её расстраивало другое</w:t>
      </w:r>
      <w:r w:rsidRPr="00000000" w:rsidR="00000000" w:rsidDel="00000000">
        <w:rPr>
          <w:rFonts w:cs="Times New Roman" w:hAnsi="Times New Roman" w:eastAsia="Times New Roman" w:ascii="Times New Roman"/>
          <w:sz w:val="24"/>
          <w:rtl w:val="0"/>
        </w:rPr>
        <w:t xml:space="preserve">. Когда на одном из тестов профессора МакГонагалл она получила 98 баллов, </w:t>
      </w:r>
      <w:r w:rsidRPr="00000000" w:rsidR="00000000" w:rsidDel="00000000">
        <w:rPr>
          <w:rFonts w:cs="Times New Roman" w:hAnsi="Times New Roman" w:eastAsia="Times New Roman" w:ascii="Times New Roman"/>
          <w:sz w:val="24"/>
          <w:rtl w:val="0"/>
        </w:rPr>
        <w:t xml:space="preserve">все обсуждали</w:t>
      </w:r>
      <w:r w:rsidRPr="00000000" w:rsidR="00000000" w:rsidDel="00000000">
        <w:rPr>
          <w:rFonts w:cs="Times New Roman" w:hAnsi="Times New Roman" w:eastAsia="Times New Roman" w:ascii="Times New Roman"/>
          <w:sz w:val="24"/>
          <w:rtl w:val="0"/>
        </w:rPr>
        <w:t xml:space="preserve"> не то, что Гермиона Грейнджер получила высший балл в классе, а то, что соперница Поттера получила на семь баллов больше, чем он.</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Подойдя слишком близко к Мальчику-Который-Выжил, становишься частью его истории.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Без шансов написать свою.</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Сперва она думала</w:t>
      </w:r>
      <w:r w:rsidRPr="00000000" w:rsidR="00000000" w:rsidDel="00000000">
        <w:rPr>
          <w:rFonts w:cs="Times New Roman" w:hAnsi="Times New Roman" w:eastAsia="Times New Roman" w:ascii="Times New Roman"/>
          <w:sz w:val="24"/>
          <w:rtl w:val="0"/>
        </w:rPr>
        <w:t xml:space="preserve"> бросить всё и уйти,</w:t>
      </w:r>
      <w:r w:rsidRPr="00000000" w:rsidR="00000000" w:rsidDel="00000000">
        <w:rPr>
          <w:rFonts w:cs="Times New Roman" w:hAnsi="Times New Roman" w:eastAsia="Times New Roman" w:ascii="Times New Roman"/>
          <w:sz w:val="24"/>
          <w:rtl w:val="0"/>
        </w:rPr>
        <w:t xml:space="preserve"> но это было бы как-то уж слишком печально.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всё же Гермиона, без сомнения, желала </w:t>
      </w:r>
      <w:r w:rsidRPr="00000000" w:rsidR="00000000" w:rsidDel="00000000">
        <w:rPr>
          <w:rFonts w:cs="Times New Roman" w:hAnsi="Times New Roman" w:eastAsia="Times New Roman" w:ascii="Times New Roman"/>
          <w:i w:val="1"/>
          <w:sz w:val="24"/>
          <w:rtl w:val="0"/>
        </w:rPr>
        <w:t xml:space="preserve">вернуть</w:t>
      </w:r>
      <w:r w:rsidRPr="00000000" w:rsidR="00000000" w:rsidDel="00000000">
        <w:rPr>
          <w:rFonts w:cs="Times New Roman" w:hAnsi="Times New Roman" w:eastAsia="Times New Roman" w:ascii="Times New Roman"/>
          <w:sz w:val="24"/>
          <w:rtl w:val="0"/>
        </w:rPr>
        <w:t xml:space="preserve"> то, что случайно потеряла, став соперницей Гарри. </w:t>
      </w:r>
      <w:r w:rsidRPr="00000000" w:rsidR="00000000" w:rsidDel="00000000">
        <w:rPr>
          <w:rFonts w:cs="Times New Roman" w:hAnsi="Times New Roman" w:eastAsia="Times New Roman" w:ascii="Times New Roman"/>
          <w:sz w:val="24"/>
          <w:rtl w:val="0"/>
        </w:rPr>
        <w:t xml:space="preserve">Разве это много — хотеть </w:t>
      </w:r>
      <w:r w:rsidRPr="00000000" w:rsidR="00000000" w:rsidDel="00000000">
        <w:rPr>
          <w:rFonts w:cs="Times New Roman" w:hAnsi="Times New Roman" w:eastAsia="Times New Roman" w:ascii="Times New Roman"/>
          <w:sz w:val="24"/>
          <w:rtl w:val="0"/>
        </w:rPr>
        <w:t xml:space="preserve">быть отдельной личностью, а не третьей ногой Гарри Поттера?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ра</w:t>
      </w:r>
      <w:r w:rsidRPr="00000000" w:rsidR="00000000" w:rsidDel="00000000">
        <w:rPr>
          <w:rFonts w:cs="Times New Roman" w:hAnsi="Times New Roman" w:eastAsia="Times New Roman" w:ascii="Times New Roman"/>
          <w:sz w:val="24"/>
          <w:rtl w:val="0"/>
        </w:rPr>
        <w:t xml:space="preserve">з попав в такую ловушку, выбраться из неё уже очень непросто. И не важно, как хорошо ты учишься, и что иногда о твоих успехах делают объявление во время ужина. Всё это воспринимается как очередной раунд соперничества с Гарри Поттером.</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сейчас</w:t>
      </w:r>
      <w:r w:rsidRPr="00000000" w:rsidR="00000000" w:rsidDel="00000000">
        <w:rPr>
          <w:rFonts w:cs="Times New Roman" w:hAnsi="Times New Roman" w:eastAsia="Times New Roman" w:ascii="Times New Roman"/>
          <w:sz w:val="24"/>
          <w:rtl w:val="0"/>
        </w:rPr>
        <w:t xml:space="preserve"> она, похоже, нашла выход.</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Надо сделать что-то, что не сможет послужить вящей славе Гарри Поттера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 это будет непросто.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Ей придётся идти против собственных убеждений.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Сражаться с очень злым человеком.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просить помощи у кого-то </w:t>
      </w:r>
      <w:r w:rsidRPr="00000000" w:rsidR="00000000" w:rsidDel="00000000">
        <w:rPr>
          <w:rFonts w:cs="Times New Roman" w:hAnsi="Times New Roman" w:eastAsia="Times New Roman" w:ascii="Times New Roman"/>
          <w:i w:val="1"/>
          <w:sz w:val="24"/>
          <w:rtl w:val="0"/>
        </w:rPr>
        <w:t xml:space="preserve">ещё более </w:t>
      </w:r>
      <w:r w:rsidRPr="00000000" w:rsidR="00000000" w:rsidDel="00000000">
        <w:rPr>
          <w:rFonts w:cs="Times New Roman" w:hAnsi="Times New Roman" w:eastAsia="Times New Roman" w:ascii="Times New Roman"/>
          <w:sz w:val="24"/>
          <w:rtl w:val="0"/>
        </w:rPr>
        <w:t xml:space="preserve">злого.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 подняла руку, чтобы постучать в эту жуткую дверь, и </w:t>
      </w:r>
      <w:r w:rsidRPr="00000000" w:rsidR="00000000" w:rsidDel="00000000">
        <w:rPr>
          <w:rFonts w:cs="Times New Roman" w:hAnsi="Times New Roman" w:eastAsia="Times New Roman" w:ascii="Times New Roman"/>
          <w:sz w:val="24"/>
          <w:rtl w:val="0"/>
        </w:rPr>
        <w:t xml:space="preserve">замерла в нерешительности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Она почувствовала себя ужасно глупо, подняла руку чуть выше и попыталась постучать ещё раз, но так и не смогла.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тогда дверь распахнулась сама.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Ну и ну, мисс Грейнджер, неужели так сложно потерять один-единственный балл Квиррелла? — произнёс паук в центре паутины.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 стояла перед дверью с поднятой рукой, её щёки пылали. Да, это было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Fonts w:cs="Times New Roman" w:hAnsi="Times New Roman" w:eastAsia="Times New Roman" w:ascii="Times New Roman"/>
          <w:sz w:val="24"/>
          <w:rtl w:val="0"/>
        </w:rPr>
        <w:t xml:space="preserve"> сложно.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Мисс Грейнджер, я </w:t>
      </w:r>
      <w:r w:rsidRPr="00000000" w:rsidR="00000000" w:rsidDel="00000000">
        <w:rPr>
          <w:rFonts w:cs="Times New Roman" w:hAnsi="Times New Roman" w:eastAsia="Times New Roman" w:ascii="Times New Roman"/>
          <w:sz w:val="24"/>
          <w:rtl w:val="0"/>
        </w:rPr>
        <w:t xml:space="preserve">буду </w:t>
      </w:r>
      <w:r w:rsidRPr="00000000" w:rsidR="00000000" w:rsidDel="00000000">
        <w:rPr>
          <w:rFonts w:cs="Times New Roman" w:hAnsi="Times New Roman" w:eastAsia="Times New Roman" w:ascii="Times New Roman"/>
          <w:sz w:val="24"/>
          <w:rtl w:val="0"/>
        </w:rPr>
        <w:t xml:space="preserve">милосерден, — сказал ужасный 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 считайте, что вы его уже потеряли. Я сделал этот тяжкий выбор за вас. Разве вы не благодарны?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 её голос немного срывался, — у меня ведь много баллов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Много, — ответил тот. — Правда, уже на один меньше. Ужасно, не правда ли? Учтите, если мне не понравится причина вашего появления здесь, вы можете потерять ещё пятьдесят. </w:t>
      </w:r>
      <w:r w:rsidRPr="00000000" w:rsidR="00000000" w:rsidDel="00000000">
        <w:rPr>
          <w:rFonts w:cs="Times New Roman" w:hAnsi="Times New Roman" w:eastAsia="Times New Roman" w:ascii="Times New Roman"/>
          <w:sz w:val="24"/>
          <w:rtl w:val="0"/>
        </w:rPr>
        <w:t xml:space="preserve">Возможно, </w:t>
      </w:r>
      <w:r w:rsidRPr="00000000" w:rsidR="00000000" w:rsidDel="00000000">
        <w:rPr>
          <w:rFonts w:cs="Times New Roman" w:hAnsi="Times New Roman" w:eastAsia="Times New Roman" w:ascii="Times New Roman"/>
          <w:sz w:val="24"/>
          <w:rtl w:val="0"/>
        </w:rPr>
        <w:t xml:space="preserve">я буду отнимать их один за другим... один за другим...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Щёки Гермионы стали ещё краснее.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на самом деле </w:t>
      </w:r>
      <w:r w:rsidRPr="00000000" w:rsidR="00000000" w:rsidDel="00000000">
        <w:rPr>
          <w:rFonts w:cs="Times New Roman" w:hAnsi="Times New Roman" w:eastAsia="Times New Roman" w:ascii="Times New Roman"/>
          <w:sz w:val="24"/>
          <w:rtl w:val="0"/>
        </w:rPr>
        <w:t xml:space="preserve">злой</w:t>
      </w:r>
      <w:r w:rsidRPr="00000000" w:rsidR="00000000" w:rsidDel="00000000">
        <w:rPr>
          <w:rFonts w:cs="Times New Roman" w:hAnsi="Times New Roman" w:eastAsia="Times New Roman" w:ascii="Times New Roman"/>
          <w:sz w:val="24"/>
          <w:rtl w:val="0"/>
        </w:rPr>
        <w:t xml:space="preserve">, вам это когда-нибудь говорили?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Мисс Грейнджер, — серьёзно произнёс профессор, — опасно делать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людям подобные комплименты, особенно когда они их не заслуживают. </w:t>
      </w:r>
      <w:r w:rsidRPr="00000000" w:rsidR="00000000" w:rsidDel="00000000">
        <w:rPr>
          <w:rFonts w:cs="Times New Roman" w:hAnsi="Times New Roman" w:eastAsia="Times New Roman" w:ascii="Times New Roman"/>
          <w:sz w:val="24"/>
          <w:rtl w:val="0"/>
        </w:rPr>
        <w:t xml:space="preserve">Не исключено</w:t>
      </w:r>
      <w:r w:rsidRPr="00000000" w:rsidR="00000000" w:rsidDel="00000000">
        <w:rPr>
          <w:rFonts w:cs="Times New Roman" w:hAnsi="Times New Roman" w:eastAsia="Times New Roman" w:ascii="Times New Roman"/>
          <w:sz w:val="24"/>
          <w:rtl w:val="0"/>
        </w:rPr>
        <w:t xml:space="preserve">, что собеседник почувствует себя недостойным и в приступе застенчивости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овершит что-нибудь соответствующее вашей похвале.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w:t>
      </w:r>
      <w:r w:rsidRPr="00000000" w:rsidR="00000000" w:rsidDel="00000000">
        <w:rPr>
          <w:rFonts w:cs="Times New Roman" w:hAnsi="Times New Roman" w:eastAsia="Times New Roman" w:ascii="Times New Roman"/>
          <w:sz w:val="24"/>
          <w:rtl w:val="0"/>
        </w:rPr>
        <w:t xml:space="preserve">о чём вы хотели со мной поговорить, мисс Грейнджер?</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четверг после обеда Гермиона и Гарри устроились в укромном уголке библиотеки. Благодаря полю </w:t>
      </w:r>
      <w:r w:rsidRPr="00000000" w:rsidR="00000000" w:rsidDel="00000000">
        <w:rPr>
          <w:rFonts w:cs="Times New Roman" w:hAnsi="Times New Roman" w:eastAsia="Times New Roman" w:ascii="Times New Roman"/>
          <w:i w:val="1"/>
          <w:sz w:val="24"/>
          <w:rtl w:val="0"/>
        </w:rPr>
        <w:t xml:space="preserve">Квиетуса</w:t>
      </w:r>
      <w:r w:rsidRPr="00000000" w:rsidR="00000000" w:rsidDel="00000000">
        <w:rPr>
          <w:rFonts w:cs="Times New Roman" w:hAnsi="Times New Roman" w:eastAsia="Times New Roman" w:ascii="Times New Roman"/>
          <w:sz w:val="24"/>
          <w:rtl w:val="0"/>
        </w:rPr>
        <w:t xml:space="preserve"> они могли разговаривать, не мешая другим. </w:t>
      </w:r>
      <w:r w:rsidRPr="00000000" w:rsidR="00000000" w:rsidDel="00000000">
        <w:rPr>
          <w:rFonts w:cs="Times New Roman" w:hAnsi="Times New Roman" w:eastAsia="Times New Roman" w:ascii="Times New Roman"/>
          <w:sz w:val="24"/>
          <w:rtl w:val="0"/>
        </w:rPr>
        <w:t xml:space="preserve">Гарри лежал на животе на полу и болтал ногами.</w:t>
      </w:r>
      <w:r w:rsidRPr="00000000" w:rsidR="00000000" w:rsidDel="00000000">
        <w:rPr>
          <w:rFonts w:cs="Times New Roman" w:hAnsi="Times New Roman" w:eastAsia="Times New Roman" w:ascii="Times New Roman"/>
          <w:sz w:val="24"/>
          <w:rtl w:val="0"/>
        </w:rPr>
        <w:t xml:space="preserve"> Гермиона же устроилась в мягком кресле, таком большом, что она была похожа на жемчужину в открытой раковине.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предложил в первую очередь прочитать </w:t>
      </w:r>
      <w:r w:rsidRPr="00000000" w:rsidR="00000000" w:rsidDel="00000000">
        <w:rPr>
          <w:rFonts w:cs="Times New Roman" w:hAnsi="Times New Roman" w:eastAsia="Times New Roman" w:ascii="Times New Roman"/>
          <w:i w:val="1"/>
          <w:sz w:val="24"/>
          <w:rtl w:val="0"/>
        </w:rPr>
        <w:t xml:space="preserve">названия </w:t>
      </w:r>
      <w:r w:rsidRPr="00000000" w:rsidR="00000000" w:rsidDel="00000000">
        <w:rPr>
          <w:rFonts w:cs="Times New Roman" w:hAnsi="Times New Roman" w:eastAsia="Times New Roman" w:ascii="Times New Roman"/>
          <w:sz w:val="24"/>
          <w:rtl w:val="0"/>
        </w:rPr>
        <w:t xml:space="preserve">всех книг в библиотеке, после чего Гермиона прочтёт все оглавления.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подумала, что это блестящая </w:t>
      </w:r>
      <w:r w:rsidRPr="00000000" w:rsidR="00000000" w:rsidDel="00000000">
        <w:rPr>
          <w:rFonts w:cs="Times New Roman" w:hAnsi="Times New Roman" w:eastAsia="Times New Roman" w:ascii="Times New Roman"/>
          <w:sz w:val="24"/>
          <w:rtl w:val="0"/>
        </w:rPr>
        <w:t xml:space="preserve">идея</w:t>
      </w:r>
      <w:r w:rsidRPr="00000000" w:rsidR="00000000" w:rsidDel="00000000">
        <w:rPr>
          <w:rFonts w:cs="Times New Roman" w:hAnsi="Times New Roman" w:eastAsia="Times New Roman" w:ascii="Times New Roman"/>
          <w:sz w:val="24"/>
          <w:rtl w:val="0"/>
        </w:rPr>
        <w:t xml:space="preserve">. Такой подход к библиотекам был для неё внове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 сожалению, в этом плане был небольшой изъян. Они оба были когтевранцами.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читала книгу «Магическая мнемоника»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читал книгу «Волшебник-скептик».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Каждый полагал, что делает исключение лишь для этой книги. Оба не понимали, что они совершенно не в состоянии прочесть все оглавления книг в библиотеке, сколько бы ни пытались.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Тишину их укромного уголка нарушили два слова: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w:t>
      </w:r>
      <w:r w:rsidRPr="00000000" w:rsidR="00000000" w:rsidDel="00000000">
        <w:rPr>
          <w:rFonts w:cs="Times New Roman" w:hAnsi="Times New Roman" w:eastAsia="Times New Roman" w:ascii="Times New Roman"/>
          <w:i w:val="1"/>
          <w:sz w:val="24"/>
          <w:rtl w:val="0"/>
        </w:rPr>
        <w:t xml:space="preserve">нет, — </w:t>
      </w:r>
      <w:r w:rsidRPr="00000000" w:rsidR="00000000" w:rsidDel="00000000">
        <w:rPr>
          <w:rFonts w:cs="Times New Roman" w:hAnsi="Times New Roman" w:eastAsia="Times New Roman" w:ascii="Times New Roman"/>
          <w:sz w:val="24"/>
          <w:rtl w:val="0"/>
        </w:rPr>
        <w:t xml:space="preserve">внезапно воскликнул Гарри. Судя по всему, эти слова вырвались у него невольно.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 этого тишина длилась недолго.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Не может быть</w:t>
      </w:r>
      <w:r w:rsidRPr="00000000" w:rsidR="00000000" w:rsidDel="00000000">
        <w:rPr>
          <w:rFonts w:cs="Times New Roman" w:hAnsi="Times New Roman" w:eastAsia="Times New Roman" w:ascii="Times New Roman"/>
          <w:sz w:val="24"/>
          <w:rtl w:val="0"/>
        </w:rPr>
        <w:t xml:space="preserve">, — опять воскликнул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Затем Гермиона услышала, как Гарри начал неудержимо хихикать.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оторвалась от своей книги: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Ладно. В чём дело?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только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обнаружил, почему нельзя спрашивать Уизли об их домашней крысе, — ответил Гарри. — Это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ужасно, и я не должен над этим смеяться. Я отвратительный человек.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строго сказала Гермиона. — Ты такой и есть. А теперь расскажи мне.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сперва предыстория. Вся глава посвящена конспирологическим теориям по поводу Сириуса Блэка. Ты ведь помнишь, кто это?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Конечно, — ответила Гермиона. Сириус Блэк был предателем, другом Джеймса Поттера, который выдал Волдеморту местоположение родителей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Итак, оказалось, что в том, как Блэк попал в Азкабан, есть много, так сказать, </w:t>
      </w:r>
      <w:r w:rsidRPr="00000000" w:rsidR="00000000" w:rsidDel="00000000">
        <w:rPr>
          <w:rFonts w:cs="Times New Roman" w:hAnsi="Times New Roman" w:eastAsia="Times New Roman" w:ascii="Times New Roman"/>
          <w:i w:val="1"/>
          <w:sz w:val="24"/>
          <w:rtl w:val="0"/>
        </w:rPr>
        <w:t xml:space="preserve">необычного.</w:t>
      </w:r>
      <w:r w:rsidRPr="00000000" w:rsidR="00000000" w:rsidDel="00000000">
        <w:rPr>
          <w:rFonts w:cs="Times New Roman" w:hAnsi="Times New Roman" w:eastAsia="Times New Roman" w:ascii="Times New Roman"/>
          <w:sz w:val="24"/>
          <w:rtl w:val="0"/>
        </w:rPr>
        <w:t xml:space="preserve"> Его не судили, а дежурным помощником министра во время его ареста был не кто иной, как Корнелиус Фадж — нынешний министр магии.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Гермионе это показалось немного подозрительным, что она и озвучила.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Лёжа на полу и не отрывая глаз от книги, Гарри дёрнул плечами:</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Подозрительные вещи случаются постоянно, а если ты конспиролог — ты всегда найдёшь </w:t>
      </w:r>
      <w:r w:rsidRPr="00000000" w:rsidR="00000000" w:rsidDel="00000000">
        <w:rPr>
          <w:rFonts w:cs="Times New Roman" w:hAnsi="Times New Roman" w:eastAsia="Times New Roman" w:ascii="Times New Roman"/>
          <w:i w:val="1"/>
          <w:sz w:val="24"/>
          <w:rtl w:val="0"/>
        </w:rPr>
        <w:t xml:space="preserve">что-нибудь подозрительное.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i w:val="1"/>
          <w:sz w:val="24"/>
          <w:rtl w:val="0"/>
        </w:rPr>
        <w:t xml:space="preserve">без суда? — </w:t>
      </w:r>
      <w:r w:rsidRPr="00000000" w:rsidR="00000000" w:rsidDel="00000000">
        <w:rPr>
          <w:rFonts w:cs="Times New Roman" w:hAnsi="Times New Roman" w:eastAsia="Times New Roman" w:ascii="Times New Roman"/>
          <w:sz w:val="24"/>
          <w:rtl w:val="0"/>
        </w:rPr>
        <w:t xml:space="preserve">произнесла Гермиона.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было сразу же после победы над Тёмным Лордом, — уже более серьёзно ответил Гарри. — Повсюду царил хаос, и когда авроры выследили Блэка, он стоял на улице по щиколотку в крови и смеялся. 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двадцать свидетелей того, как он убил друга моего отца по имени Питер Петтигрю вместе с двенадцатью прохожими. </w:t>
      </w:r>
      <w:r w:rsidRPr="00000000" w:rsidR="00000000" w:rsidDel="00000000">
        <w:rPr>
          <w:rFonts w:cs="Times New Roman" w:hAnsi="Times New Roman" w:eastAsia="Times New Roman" w:ascii="Times New Roman"/>
          <w:sz w:val="24"/>
          <w:rtl w:val="0"/>
        </w:rPr>
        <w:t xml:space="preserve">Мне, конечно, не нравится, что Блэка посадили без суда, но для мира волшебников, похоже, это обычное дело, и уж не более подозрительно, чем, скажем, какие-нибудь мелкие несоответствия в убийстве Джона Кеннеди, о которых спорят маглы.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В общем, Сириус Блэк — это Ли Харви Освальд мира волшебников. Есть множество конспирологических теорий по поводу того, кто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предал моих родителей, и одна из кандидатур — это Питер Петтигрю. И здесь начинаются сложности.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заворожённо слушала.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как это связано с </w:t>
      </w:r>
      <w:r w:rsidRPr="00000000" w:rsidR="00000000" w:rsidDel="00000000">
        <w:rPr>
          <w:rFonts w:cs="Times New Roman" w:hAnsi="Times New Roman" w:eastAsia="Times New Roman" w:ascii="Times New Roman"/>
          <w:i w:val="1"/>
          <w:sz w:val="24"/>
          <w:rtl w:val="0"/>
        </w:rPr>
        <w:t xml:space="preserve">домашней крысой </w:t>
      </w:r>
      <w:r w:rsidRPr="00000000" w:rsidR="00000000" w:rsidDel="00000000">
        <w:rPr>
          <w:rFonts w:cs="Times New Roman" w:hAnsi="Times New Roman" w:eastAsia="Times New Roman" w:ascii="Times New Roman"/>
          <w:sz w:val="24"/>
          <w:rtl w:val="0"/>
        </w:rPr>
        <w:t xml:space="preserve">Уизли?..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Подожди. Сейчас объясню. После смерти Петтигрю выяснилось, что он был шпионом на стороне Света — не двойным агентом, просто парнем, который шнырял повсюду и добывал сведения. У него это здорово получалось ещё в подростковом возрасте, даже в Хогвартсе у него была репутация человека, который знает все секреты. В общем, конспирологическая теория утверждает, что ещё в Хогвартсе этот Петтигрю стал незарегистрированным анимагом, причём превращался он в кого-то очень маленького, кто мог легко подкрадываться и подслушивать разговоры. </w:t>
      </w:r>
      <w:r w:rsidRPr="00000000" w:rsidR="00000000" w:rsidDel="00000000">
        <w:rPr>
          <w:rFonts w:cs="Times New Roman" w:hAnsi="Times New Roman" w:eastAsia="Times New Roman" w:ascii="Times New Roman"/>
          <w:sz w:val="24"/>
          <w:rtl w:val="0"/>
        </w:rPr>
        <w:t xml:space="preserve">Основной недостаток теории заключается </w:t>
      </w:r>
      <w:r w:rsidRPr="00000000" w:rsidR="00000000" w:rsidDel="00000000">
        <w:rPr>
          <w:rFonts w:cs="Times New Roman" w:hAnsi="Times New Roman" w:eastAsia="Times New Roman" w:ascii="Times New Roman"/>
          <w:sz w:val="24"/>
          <w:rtl w:val="0"/>
        </w:rPr>
        <w:t xml:space="preserve">в том, что анимаги крайне редки, и очень маловероятно, чтобы какой-то подросток успешно стал анимагом. Поэтому, конечно, конспирологическая теория утверждает, что мой отец и Блэк тоже были незарегистрированными анимагами. </w:t>
      </w:r>
      <w:r w:rsidRPr="00000000" w:rsidR="00000000" w:rsidDel="00000000">
        <w:rPr>
          <w:rFonts w:cs="Times New Roman" w:hAnsi="Times New Roman" w:eastAsia="Times New Roman" w:ascii="Times New Roman"/>
          <w:sz w:val="24"/>
          <w:rtl w:val="0"/>
        </w:rPr>
        <w:t xml:space="preserve">Согласно этой теории, Петтигрю сам убил двенадцать прохожих, принял свою маленькую форму анимага и сбежал</w:t>
      </w:r>
      <w:r w:rsidRPr="00000000" w:rsidR="00000000" w:rsidDel="00000000">
        <w:rPr>
          <w:rFonts w:cs="Times New Roman" w:hAnsi="Times New Roman" w:eastAsia="Times New Roman" w:ascii="Times New Roman"/>
          <w:sz w:val="24"/>
          <w:rtl w:val="0"/>
        </w:rPr>
        <w:t xml:space="preserve">. 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Майкл Шермер упоминает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четыре недостатка. Во-первых, только Блэк знал, где скрываются мои родители. (Это Гарри произнёс довольно резко.) Во-вторых, у Блэка репутация гораздо хуже, чем у Петтигрю, ходили слухи, что ещё в Хогвартсе Блэк пытался подстроить убийство ученика, и к тому же он родился в очень неприятной чистокровной семье и Беллатриса Блэк его кузина. В-третьих, как боевой маг Блэк был в двадцать раз лучше Петтигрю, хоть и не настолько умён. Поединок между ними был бы похож на поединок профессора Квиррелла и профессора Спраут. Скорее всего, Петтигрю не успел бы даже достать палочку, не говоря уже о создании всех упомянутых поддельных свидетельств, необходимых для этой теории. И в-четвёртых, Блэк стоял на улице и </w:t>
      </w:r>
      <w:r w:rsidRPr="00000000" w:rsidR="00000000" w:rsidDel="00000000">
        <w:rPr>
          <w:rFonts w:cs="Times New Roman" w:hAnsi="Times New Roman" w:eastAsia="Times New Roman" w:ascii="Times New Roman"/>
          <w:i w:val="1"/>
          <w:sz w:val="24"/>
          <w:rtl w:val="0"/>
        </w:rPr>
        <w:t xml:space="preserve">смеялся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а </w:t>
      </w:r>
      <w:r w:rsidRPr="00000000" w:rsidR="00000000" w:rsidDel="00000000">
        <w:rPr>
          <w:rFonts w:cs="Times New Roman" w:hAnsi="Times New Roman" w:eastAsia="Times New Roman" w:ascii="Times New Roman"/>
          <w:i w:val="1"/>
          <w:sz w:val="24"/>
          <w:rtl w:val="0"/>
        </w:rPr>
        <w:t xml:space="preserve">крыса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не выдержала Гермиона.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w:t>
      </w:r>
      <w:r w:rsidRPr="00000000" w:rsidR="00000000" w:rsidDel="00000000">
        <w:rPr>
          <w:rFonts w:cs="Times New Roman" w:hAnsi="Times New Roman" w:eastAsia="Times New Roman" w:ascii="Times New Roman"/>
          <w:sz w:val="24"/>
          <w:rtl w:val="0"/>
        </w:rPr>
        <w:t xml:space="preserve">, рассказываю. Если вкратце, Билл Уизли решил, что ручная крыса его брата Перси — это анимагическая форма Петтигрю...</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Гермионы </w:t>
      </w:r>
      <w:r w:rsidRPr="00000000" w:rsidR="00000000" w:rsidDel="00000000">
        <w:rPr>
          <w:rFonts w:cs="Times New Roman" w:hAnsi="Times New Roman" w:eastAsia="Times New Roman" w:ascii="Times New Roman"/>
          <w:sz w:val="24"/>
          <w:rtl w:val="0"/>
        </w:rPr>
        <w:t xml:space="preserve">отвисла </w:t>
      </w:r>
      <w:r w:rsidRPr="00000000" w:rsidR="00000000" w:rsidDel="00000000">
        <w:rPr>
          <w:rFonts w:cs="Times New Roman" w:hAnsi="Times New Roman" w:eastAsia="Times New Roman" w:ascii="Times New Roman"/>
          <w:sz w:val="24"/>
          <w:rtl w:val="0"/>
        </w:rPr>
        <w:t xml:space="preserve">челюсть.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продолжил Гарри, — </w:t>
      </w: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сложно представить, что злодей Петтигрю влачил жалкое существование в роли домашней крысы во враждебной ему семье волшебников. На его месте кто угодно скорее отправился бы к Малфоям, или, что ещё вероятнее, сделал бы пластическую операцию и уехал на Карибы. Но тем не менее, Билл вырубил своего </w:t>
      </w:r>
      <w:r w:rsidRPr="00000000" w:rsidR="00000000" w:rsidDel="00000000">
        <w:rPr>
          <w:rFonts w:cs="Times New Roman" w:hAnsi="Times New Roman" w:eastAsia="Times New Roman" w:ascii="Times New Roman"/>
          <w:sz w:val="24"/>
          <w:rtl w:val="0"/>
        </w:rPr>
        <w:t xml:space="preserve">младшего </w:t>
      </w:r>
      <w:r w:rsidRPr="00000000" w:rsidR="00000000" w:rsidDel="00000000">
        <w:rPr>
          <w:rFonts w:cs="Times New Roman" w:hAnsi="Times New Roman" w:eastAsia="Times New Roman" w:ascii="Times New Roman"/>
          <w:sz w:val="24"/>
          <w:rtl w:val="0"/>
        </w:rPr>
        <w:t xml:space="preserve">брата Перси, схватил крысу, парализовал её и </w:t>
      </w:r>
      <w:r w:rsidRPr="00000000" w:rsidR="00000000" w:rsidDel="00000000">
        <w:rPr>
          <w:rFonts w:cs="Times New Roman" w:hAnsi="Times New Roman" w:eastAsia="Times New Roman" w:ascii="Times New Roman"/>
          <w:sz w:val="24"/>
          <w:rtl w:val="0"/>
        </w:rPr>
        <w:t xml:space="preserve">разослал</w:t>
      </w:r>
      <w:r w:rsidRPr="00000000" w:rsidR="00000000" w:rsidDel="00000000">
        <w:rPr>
          <w:rFonts w:cs="Times New Roman" w:hAnsi="Times New Roman" w:eastAsia="Times New Roman" w:ascii="Times New Roman"/>
          <w:sz w:val="24"/>
          <w:rtl w:val="0"/>
        </w:rPr>
        <w:t xml:space="preserve"> с совами срочные сообщения...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w:t>
      </w:r>
      <w:r w:rsidRPr="00000000" w:rsidR="00000000" w:rsidDel="00000000">
        <w:rPr>
          <w:rFonts w:cs="Times New Roman" w:hAnsi="Times New Roman" w:eastAsia="Times New Roman" w:ascii="Times New Roman"/>
          <w:i w:val="1"/>
          <w:sz w:val="24"/>
          <w:rtl w:val="0"/>
        </w:rPr>
        <w:t xml:space="preserve">нет! — </w:t>
      </w:r>
      <w:r w:rsidRPr="00000000" w:rsidR="00000000" w:rsidDel="00000000">
        <w:rPr>
          <w:rFonts w:cs="Times New Roman" w:hAnsi="Times New Roman" w:eastAsia="Times New Roman" w:ascii="Times New Roman"/>
          <w:sz w:val="24"/>
          <w:rtl w:val="0"/>
        </w:rPr>
        <w:t xml:space="preserve">вырвалось у Гермионы.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каким-то образом умудрился </w:t>
      </w:r>
      <w:r w:rsidRPr="00000000" w:rsidR="00000000" w:rsidDel="00000000">
        <w:rPr>
          <w:rFonts w:cs="Times New Roman" w:hAnsi="Times New Roman" w:eastAsia="Times New Roman" w:ascii="Times New Roman"/>
          <w:sz w:val="24"/>
          <w:rtl w:val="0"/>
        </w:rPr>
        <w:t xml:space="preserve">со</w:t>
      </w:r>
      <w:r w:rsidRPr="00000000" w:rsidR="00000000" w:rsidDel="00000000">
        <w:rPr>
          <w:rFonts w:cs="Times New Roman" w:hAnsi="Times New Roman" w:eastAsia="Times New Roman" w:ascii="Times New Roman"/>
          <w:sz w:val="24"/>
          <w:rtl w:val="0"/>
        </w:rPr>
        <w:t xml:space="preserve">звать Дамблдора, министра магии и главу авроров...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может быть!</w:t>
      </w:r>
      <w:r w:rsidRPr="00000000" w:rsidR="00000000" w:rsidDel="00000000">
        <w:rPr>
          <w:rFonts w:cs="Times New Roman" w:hAnsi="Times New Roman" w:eastAsia="Times New Roman" w:ascii="Times New Roman"/>
          <w:sz w:val="24"/>
          <w:rtl w:val="0"/>
        </w:rPr>
        <w:t xml:space="preserve"> — воскликнула Гермиона.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конечно, собравшись вместе, они решили, что Билл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псих, но для полной уверенности применили на крысе </w:t>
      </w:r>
      <w:r w:rsidRPr="00000000" w:rsidR="00000000" w:rsidDel="00000000">
        <w:rPr>
          <w:rFonts w:cs="Times New Roman" w:hAnsi="Times New Roman" w:eastAsia="Times New Roman" w:ascii="Times New Roman"/>
          <w:i w:val="1"/>
          <w:sz w:val="24"/>
          <w:rtl w:val="0"/>
        </w:rPr>
        <w:t xml:space="preserve">Веритас Окулум</w:t>
      </w:r>
      <w:r w:rsidRPr="00000000" w:rsidR="00000000" w:rsidDel="00000000">
        <w:rPr>
          <w:rFonts w:cs="Times New Roman" w:hAnsi="Times New Roman" w:eastAsia="Times New Roman" w:ascii="Times New Roman"/>
          <w:sz w:val="24"/>
          <w:rtl w:val="0"/>
        </w:rPr>
        <w:t xml:space="preserve">. И что же они обнаружили?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бы умерла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месте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Крысу.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Возьми с полки пирожок! В общем, они отправили Билла Уизли в Святого Мунго, где выяснилось, что у бедняги вполне заурядный приступ шизофрении. Это иногда случается, особенно с молодыми людьми в позднем подростковом </w:t>
      </w:r>
      <w:r w:rsidRPr="00000000" w:rsidR="00000000" w:rsidDel="00000000">
        <w:rPr>
          <w:rFonts w:cs="Times New Roman" w:hAnsi="Times New Roman" w:eastAsia="Times New Roman" w:ascii="Times New Roman"/>
          <w:sz w:val="24"/>
          <w:rtl w:val="0"/>
        </w:rPr>
        <w:t xml:space="preserve">возраст</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арень был убеждён, что ему девяносто семь лет, он умер и вернулся во времени к самому себе на поезде. Антипсихотические препараты на него прекрасно подействовали, он вернулся к нормальной жизни и теперь всё хорошо, за исключением того, что </w:t>
      </w:r>
      <w:r w:rsidRPr="00000000" w:rsidR="00000000" w:rsidDel="00000000">
        <w:rPr>
          <w:rFonts w:cs="Times New Roman" w:hAnsi="Times New Roman" w:eastAsia="Times New Roman" w:ascii="Times New Roman"/>
          <w:sz w:val="24"/>
          <w:rtl w:val="0"/>
        </w:rPr>
        <w:t xml:space="preserve">люди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не обсуждают так часто </w:t>
      </w:r>
      <w:r w:rsidRPr="00000000" w:rsidR="00000000" w:rsidDel="00000000">
        <w:rPr>
          <w:rFonts w:cs="Times New Roman" w:hAnsi="Times New Roman" w:eastAsia="Times New Roman" w:ascii="Times New Roman"/>
          <w:sz w:val="24"/>
          <w:rtl w:val="0"/>
        </w:rPr>
        <w:t xml:space="preserve">конспирологические теории по поводу Сириуса Блэка и что никогда нельзя спрашивать Уизли об их домашней крысе.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неудержимо хихикала. Это действительно было ужасно, но она не могла не смеяться, поэтому она — отвратительный человек.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Единственное, чего я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понимаю, — сказал Гарри, когда они отсмеялись, —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Блэк выслеживал Петтигрю, вместо того чтобы просто сбежать. Он же знал, что за ним будут охотиться авроры. </w:t>
      </w:r>
      <w:r w:rsidRPr="00000000" w:rsidR="00000000" w:rsidDel="00000000">
        <w:rPr>
          <w:rFonts w:cs="Times New Roman" w:hAnsi="Times New Roman" w:eastAsia="Times New Roman" w:ascii="Times New Roman"/>
          <w:sz w:val="24"/>
          <w:rtl w:val="0"/>
        </w:rPr>
        <w:t xml:space="preserve">Интересно, они разобрались в его мотивах, перед тем как отправить его в Азкабан? Видишь, вот почему даже те, чья вина бесспорно доказана, всё равно должны представать перед судом.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согласилась.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Вскоре Гарри дочитал свою книгу. Гермиона за это время прочитала свою только до середины. Её книга была гораздо сложней, но тем не менее отставание от Гарри смущало. Гермиона поставила «Магическую мнемонику» обратно на полку и поплелась к выходу, поскольку наступало</w:t>
      </w:r>
      <w:r w:rsidRPr="00000000" w:rsidR="00000000" w:rsidDel="00000000">
        <w:rPr>
          <w:rFonts w:cs="Times New Roman" w:hAnsi="Times New Roman" w:eastAsia="Times New Roman" w:ascii="Times New Roman"/>
          <w:sz w:val="24"/>
          <w:rtl w:val="0"/>
        </w:rPr>
        <w:t xml:space="preserve"> время </w:t>
      </w:r>
      <w:r w:rsidRPr="00000000" w:rsidR="00000000" w:rsidDel="00000000">
        <w:rPr>
          <w:rFonts w:cs="Times New Roman" w:hAnsi="Times New Roman" w:eastAsia="Times New Roman" w:ascii="Times New Roman"/>
          <w:sz w:val="24"/>
          <w:rtl w:val="0"/>
        </w:rPr>
        <w:t xml:space="preserve">самого ужасного урока в Хогвартсе — ПОЛЁТОВ НА МЕТЛЕ.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последовал за ней, хотя до его занятий оставалось ещё полтора часа. Будто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реактивный истребитель, сопровождающий маленький винтовой самолёт на похороны.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Тихим сочувствующим голосом мальчик пожелал ей удачи, и она отправилась на зелёное Поле Ужаса.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Там было </w:t>
      </w:r>
      <w:r w:rsidRPr="00000000" w:rsidR="00000000" w:rsidDel="00000000">
        <w:rPr>
          <w:rFonts w:cs="Times New Roman" w:hAnsi="Times New Roman" w:eastAsia="Times New Roman" w:ascii="Times New Roman"/>
          <w:sz w:val="24"/>
          <w:rtl w:val="0"/>
        </w:rPr>
        <w:t xml:space="preserve">много в</w:t>
      </w:r>
      <w:r w:rsidRPr="00000000" w:rsidR="00000000" w:rsidDel="00000000">
        <w:rPr>
          <w:rFonts w:cs="Times New Roman" w:hAnsi="Times New Roman" w:eastAsia="Times New Roman" w:ascii="Times New Roman"/>
          <w:sz w:val="24"/>
          <w:rtl w:val="0"/>
        </w:rPr>
        <w:t xml:space="preserve">изга, едва не случи</w:t>
      </w:r>
      <w:r w:rsidRPr="00000000" w:rsidR="00000000" w:rsidDel="00000000">
        <w:rPr>
          <w:rFonts w:cs="Times New Roman" w:hAnsi="Times New Roman" w:eastAsia="Times New Roman" w:ascii="Times New Roman"/>
          <w:sz w:val="24"/>
          <w:rtl w:val="0"/>
        </w:rPr>
        <w:t xml:space="preserve">вшихся падений</w:t>
      </w:r>
      <w:r w:rsidRPr="00000000" w:rsidR="00000000" w:rsidDel="00000000">
        <w:rPr>
          <w:rFonts w:cs="Times New Roman" w:hAnsi="Times New Roman" w:eastAsia="Times New Roman" w:ascii="Times New Roman"/>
          <w:sz w:val="24"/>
          <w:rtl w:val="0"/>
        </w:rPr>
        <w:t xml:space="preserve">, ужасные смертоносные кусты, земля совершенно </w:t>
      </w:r>
      <w:r w:rsidRPr="00000000" w:rsidR="00000000" w:rsidDel="00000000">
        <w:rPr>
          <w:rFonts w:cs="Times New Roman" w:hAnsi="Times New Roman" w:eastAsia="Times New Roman" w:ascii="Times New Roman"/>
          <w:i w:val="1"/>
          <w:sz w:val="24"/>
          <w:rtl w:val="0"/>
        </w:rPr>
        <w:t xml:space="preserve">не там где надо</w:t>
      </w:r>
      <w:r w:rsidRPr="00000000" w:rsidR="00000000" w:rsidDel="00000000">
        <w:rPr>
          <w:rFonts w:cs="Times New Roman" w:hAnsi="Times New Roman" w:eastAsia="Times New Roman" w:ascii="Times New Roman"/>
          <w:sz w:val="24"/>
          <w:rtl w:val="0"/>
        </w:rPr>
        <w:t xml:space="preserve">, бьющее в глаза </w:t>
      </w:r>
      <w:r w:rsidRPr="00000000" w:rsidR="00000000" w:rsidDel="00000000">
        <w:rPr>
          <w:rFonts w:cs="Times New Roman" w:hAnsi="Times New Roman" w:eastAsia="Times New Roman" w:ascii="Times New Roman"/>
          <w:sz w:val="24"/>
          <w:rtl w:val="0"/>
        </w:rPr>
        <w:t xml:space="preserve">солнце</w:t>
      </w:r>
      <w:r w:rsidRPr="00000000" w:rsidR="00000000" w:rsidDel="00000000">
        <w:rPr>
          <w:rFonts w:cs="Times New Roman" w:hAnsi="Times New Roman" w:eastAsia="Times New Roman" w:ascii="Times New Roman"/>
          <w:sz w:val="24"/>
          <w:rtl w:val="0"/>
        </w:rPr>
        <w:t xml:space="preserve">, суетящаяся вокруг неё Мораг, Мэнди, которая думала, что она </w:t>
      </w:r>
      <w:r w:rsidRPr="00000000" w:rsidR="00000000" w:rsidDel="00000000">
        <w:rPr>
          <w:rFonts w:cs="Times New Roman" w:hAnsi="Times New Roman" w:eastAsia="Times New Roman" w:ascii="Times New Roman"/>
          <w:i w:val="1"/>
          <w:sz w:val="24"/>
          <w:rtl w:val="0"/>
        </w:rPr>
        <w:t xml:space="preserve">незаметно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подстраховывает </w:t>
      </w:r>
      <w:r w:rsidRPr="00000000" w:rsidR="00000000" w:rsidDel="00000000">
        <w:rPr>
          <w:rFonts w:cs="Times New Roman" w:hAnsi="Times New Roman" w:eastAsia="Times New Roman" w:ascii="Times New Roman"/>
          <w:sz w:val="24"/>
          <w:rtl w:val="0"/>
        </w:rPr>
        <w:t xml:space="preserve">Гермиону, на случай если та сорвётся с метлы</w:t>
      </w:r>
      <w:r w:rsidRPr="00000000" w:rsidR="00000000" w:rsidDel="00000000">
        <w:rPr>
          <w:rFonts w:cs="Times New Roman" w:hAnsi="Times New Roman" w:eastAsia="Times New Roman" w:ascii="Times New Roman"/>
          <w:sz w:val="24"/>
          <w:rtl w:val="0"/>
        </w:rPr>
        <w:t xml:space="preserve">. Гермиона </w:t>
      </w:r>
      <w:r w:rsidRPr="00000000" w:rsidR="00000000" w:rsidDel="00000000">
        <w:rPr>
          <w:rFonts w:cs="Times New Roman" w:hAnsi="Times New Roman" w:eastAsia="Times New Roman" w:ascii="Times New Roman"/>
          <w:i w:val="1"/>
          <w:sz w:val="24"/>
          <w:rtl w:val="0"/>
        </w:rPr>
        <w:t xml:space="preserve">знала, </w:t>
      </w:r>
      <w:r w:rsidRPr="00000000" w:rsidR="00000000" w:rsidDel="00000000">
        <w:rPr>
          <w:rFonts w:cs="Times New Roman" w:hAnsi="Times New Roman" w:eastAsia="Times New Roman" w:ascii="Times New Roman"/>
          <w:sz w:val="24"/>
          <w:rtl w:val="0"/>
        </w:rPr>
        <w:t xml:space="preserve">что остальные ученицы пос</w:t>
      </w:r>
      <w:r w:rsidRPr="00000000" w:rsidR="00000000" w:rsidDel="00000000">
        <w:rPr>
          <w:rFonts w:cs="Times New Roman" w:hAnsi="Times New Roman" w:eastAsia="Times New Roman" w:ascii="Times New Roman"/>
          <w:sz w:val="24"/>
          <w:rtl w:val="0"/>
        </w:rPr>
        <w:t xml:space="preserve">меиваются </w:t>
      </w:r>
      <w:r w:rsidRPr="00000000" w:rsidR="00000000" w:rsidDel="00000000">
        <w:rPr>
          <w:rFonts w:cs="Times New Roman" w:hAnsi="Times New Roman" w:eastAsia="Times New Roman" w:ascii="Times New Roman"/>
          <w:sz w:val="24"/>
          <w:rtl w:val="0"/>
        </w:rPr>
        <w:t xml:space="preserve">над ними обеими, но ничего не говорила Мэнди, потому что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не хотела умирать.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Через десять миллионов лет урок закончился, и до следующего четверга она вернулась </w:t>
      </w:r>
      <w:r w:rsidRPr="00000000" w:rsidR="00000000" w:rsidDel="00000000">
        <w:rPr>
          <w:rFonts w:cs="Times New Roman" w:hAnsi="Times New Roman" w:eastAsia="Times New Roman" w:ascii="Times New Roman"/>
          <w:sz w:val="24"/>
          <w:rtl w:val="0"/>
        </w:rPr>
        <w:t xml:space="preserve">туда, </w:t>
      </w:r>
      <w:r w:rsidRPr="00000000" w:rsidR="00000000" w:rsidDel="00000000">
        <w:rPr>
          <w:rFonts w:cs="Times New Roman" w:hAnsi="Times New Roman" w:eastAsia="Times New Roman" w:ascii="Times New Roman"/>
          <w:sz w:val="24"/>
          <w:rtl w:val="0"/>
        </w:rPr>
        <w:t xml:space="preserve">где и положено быть человеку — на землю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Иногда у неё случались кошмары: </w:t>
      </w:r>
      <w:r w:rsidRPr="00000000" w:rsidR="00000000" w:rsidDel="00000000">
        <w:rPr>
          <w:rFonts w:cs="Times New Roman" w:hAnsi="Times New Roman" w:eastAsia="Times New Roman" w:ascii="Times New Roman"/>
          <w:sz w:val="24"/>
          <w:rtl w:val="0"/>
        </w:rPr>
        <w:t xml:space="preserve">ей снилось,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теперь каждый день — четверг</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совершенно не понимала,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всех учат летать на метле, если став взрослыми они смогут просто аппарировать, пользоваться дымолётным порошком или порталами. Полёты на метле полезны примерно настолько же, как игра в вышибал</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на физкультуре в обычной школе. Практически бессмысленное умение для взрослого волшебника.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по крайней мере Гарри любезно стыдится того, что хорошо справляется с этим занятием.</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Несколько часов спустя она сидела в классе Пуффендуя с Ханной, </w:t>
      </w:r>
      <w:r w:rsidRPr="00000000" w:rsidR="00000000" w:rsidDel="00000000">
        <w:rPr>
          <w:rFonts w:cs="Times New Roman" w:hAnsi="Times New Roman" w:eastAsia="Times New Roman" w:ascii="Times New Roman"/>
          <w:sz w:val="24"/>
          <w:rtl w:val="0"/>
        </w:rPr>
        <w:t xml:space="preserve">Сьюзен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Лианной </w:t>
      </w:r>
      <w:r w:rsidRPr="00000000" w:rsidR="00000000" w:rsidDel="00000000">
        <w:rPr>
          <w:rFonts w:cs="Times New Roman" w:hAnsi="Times New Roman" w:eastAsia="Times New Roman" w:ascii="Times New Roman"/>
          <w:sz w:val="24"/>
          <w:rtl w:val="0"/>
        </w:rPr>
        <w:t xml:space="preserve">и Меган. Профессор Флитвик</w:t>
      </w:r>
      <w:r w:rsidRPr="00000000" w:rsidR="00000000" w:rsidDel="00000000">
        <w:rPr>
          <w:rFonts w:cs="Times New Roman" w:hAnsi="Times New Roman" w:eastAsia="Times New Roman" w:ascii="Times New Roman"/>
          <w:sz w:val="24"/>
          <w:rtl w:val="0"/>
        </w:rPr>
        <w:t xml:space="preserve"> на удивление робко для учителя</w:t>
      </w:r>
      <w:r w:rsidRPr="00000000" w:rsidR="00000000" w:rsidDel="00000000">
        <w:rPr>
          <w:rFonts w:cs="Times New Roman" w:hAnsi="Times New Roman" w:eastAsia="Times New Roman" w:ascii="Times New Roman"/>
          <w:sz w:val="24"/>
          <w:rtl w:val="0"/>
        </w:rPr>
        <w:t xml:space="preserve"> спросил, не могла бы она по </w:t>
      </w:r>
      <w:r w:rsidRPr="00000000" w:rsidR="00000000" w:rsidDel="00000000">
        <w:rPr>
          <w:rFonts w:cs="Times New Roman" w:hAnsi="Times New Roman" w:eastAsia="Times New Roman" w:ascii="Times New Roman"/>
          <w:sz w:val="24"/>
          <w:rtl w:val="0"/>
        </w:rPr>
        <w:t xml:space="preserve">возможности </w:t>
      </w:r>
      <w:r w:rsidRPr="00000000" w:rsidR="00000000" w:rsidDel="00000000">
        <w:rPr>
          <w:rFonts w:cs="Times New Roman" w:hAnsi="Times New Roman" w:eastAsia="Times New Roman" w:ascii="Times New Roman"/>
          <w:sz w:val="24"/>
          <w:rtl w:val="0"/>
        </w:rPr>
        <w:t xml:space="preserve">чуть-чуть помочь вон тем четырём девочкам с их домашней работой по Заклинаниям, пусть они и не из Когтеврана. Гермиона чуть не </w:t>
      </w:r>
      <w:r w:rsidRPr="00000000" w:rsidR="00000000" w:rsidDel="00000000">
        <w:rPr>
          <w:rFonts w:cs="Times New Roman" w:hAnsi="Times New Roman" w:eastAsia="Times New Roman" w:ascii="Times New Roman"/>
          <w:i w:val="1"/>
          <w:sz w:val="24"/>
          <w:rtl w:val="0"/>
        </w:rPr>
        <w:t xml:space="preserve">лопнула</w:t>
      </w:r>
      <w:r w:rsidRPr="00000000" w:rsidR="00000000" w:rsidDel="00000000">
        <w:rPr>
          <w:rFonts w:cs="Times New Roman" w:hAnsi="Times New Roman" w:eastAsia="Times New Roman" w:ascii="Times New Roman"/>
          <w:sz w:val="24"/>
          <w:rtl w:val="0"/>
        </w:rPr>
        <w:t xml:space="preserve"> от гордости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Она взяла лист пергамента, пролила на него немного чернил, порвала на кусочки, смяла их и рассыпала на столе. Хватило бы и просто смятого листа, но так это больше напоминало </w:t>
      </w:r>
      <w:r w:rsidRPr="00000000" w:rsidR="00000000" w:rsidDel="00000000">
        <w:rPr>
          <w:rFonts w:cs="Times New Roman" w:hAnsi="Times New Roman" w:eastAsia="Times New Roman" w:ascii="Times New Roman"/>
          <w:i w:val="1"/>
          <w:sz w:val="24"/>
          <w:rtl w:val="0"/>
        </w:rPr>
        <w:t xml:space="preserve">мусор</w:t>
      </w:r>
      <w:r w:rsidRPr="00000000" w:rsidR="00000000" w:rsidDel="00000000">
        <w:rPr>
          <w:rFonts w:cs="Times New Roman" w:hAnsi="Times New Roman" w:eastAsia="Times New Roman" w:ascii="Times New Roman"/>
          <w:sz w:val="24"/>
          <w:rtl w:val="0"/>
        </w:rPr>
        <w:t xml:space="preserve">, что облегчало новичкам изучение заклинания.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 приготовилась смотреть и слушать, а затем скомандовала: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Итак, пробуем.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Гермионе показалось, что она </w:t>
      </w:r>
      <w:r w:rsidRPr="00000000" w:rsidR="00000000" w:rsidDel="00000000">
        <w:rPr>
          <w:rFonts w:cs="Times New Roman" w:hAnsi="Times New Roman" w:eastAsia="Times New Roman" w:ascii="Times New Roman"/>
          <w:sz w:val="24"/>
          <w:rtl w:val="0"/>
        </w:rPr>
        <w:t xml:space="preserve">заметила </w:t>
      </w:r>
      <w:r w:rsidRPr="00000000" w:rsidR="00000000" w:rsidDel="00000000">
        <w:rPr>
          <w:rFonts w:cs="Times New Roman" w:hAnsi="Times New Roman" w:eastAsia="Times New Roman" w:ascii="Times New Roman"/>
          <w:sz w:val="24"/>
          <w:rtl w:val="0"/>
        </w:rPr>
        <w:t xml:space="preserve">не все имеющиеся проблемы.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Давайте ещё</w:t>
      </w:r>
      <w:r w:rsidRPr="00000000" w:rsidR="00000000" w:rsidDel="00000000">
        <w:rPr>
          <w:rFonts w:cs="Times New Roman" w:hAnsi="Times New Roman" w:eastAsia="Times New Roman" w:ascii="Times New Roman"/>
          <w:sz w:val="24"/>
          <w:rtl w:val="0"/>
        </w:rPr>
        <w:t xml:space="preserve"> раз.</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Через час она пришла к следующим выводам: 1) </w:t>
      </w:r>
      <w:r w:rsidRPr="00000000" w:rsidR="00000000" w:rsidDel="00000000">
        <w:rPr>
          <w:rFonts w:cs="Times New Roman" w:hAnsi="Times New Roman" w:eastAsia="Times New Roman" w:ascii="Times New Roman"/>
          <w:sz w:val="24"/>
          <w:rtl w:val="0"/>
        </w:rPr>
        <w:t xml:space="preserve">Лианна </w:t>
      </w:r>
      <w:r w:rsidRPr="00000000" w:rsidR="00000000" w:rsidDel="00000000">
        <w:rPr>
          <w:rFonts w:cs="Times New Roman" w:hAnsi="Times New Roman" w:eastAsia="Times New Roman" w:ascii="Times New Roman"/>
          <w:sz w:val="24"/>
          <w:rtl w:val="0"/>
        </w:rPr>
        <w:t xml:space="preserve">и Меган довольно </w:t>
      </w:r>
      <w:r w:rsidRPr="00000000" w:rsidR="00000000" w:rsidDel="00000000">
        <w:rPr>
          <w:rFonts w:cs="Times New Roman" w:hAnsi="Times New Roman" w:eastAsia="Times New Roman" w:ascii="Times New Roman"/>
          <w:sz w:val="24"/>
          <w:rtl w:val="0"/>
        </w:rPr>
        <w:t xml:space="preserve">невнимательные</w:t>
      </w:r>
      <w:r w:rsidRPr="00000000" w:rsidR="00000000" w:rsidDel="00000000">
        <w:rPr>
          <w:rFonts w:cs="Times New Roman" w:hAnsi="Times New Roman" w:eastAsia="Times New Roman" w:ascii="Times New Roman"/>
          <w:sz w:val="24"/>
          <w:rtl w:val="0"/>
        </w:rPr>
        <w:t xml:space="preserve">, но если их по</w:t>
      </w:r>
      <w:r w:rsidRPr="00000000" w:rsidR="00000000" w:rsidDel="00000000">
        <w:rPr>
          <w:rFonts w:cs="Times New Roman" w:hAnsi="Times New Roman" w:eastAsia="Times New Roman" w:ascii="Times New Roman"/>
          <w:sz w:val="24"/>
          <w:rtl w:val="0"/>
        </w:rPr>
        <w:t xml:space="preserve">просить </w:t>
      </w:r>
      <w:r w:rsidRPr="00000000" w:rsidR="00000000" w:rsidDel="00000000">
        <w:rPr>
          <w:rFonts w:cs="Times New Roman" w:hAnsi="Times New Roman" w:eastAsia="Times New Roman" w:ascii="Times New Roman"/>
          <w:sz w:val="24"/>
          <w:rtl w:val="0"/>
        </w:rPr>
        <w:t xml:space="preserve">сосредоточиться, то они будут стараться; 2) Ханна и Сьюзен настолько сильно стараются, что приходится просить их</w:t>
      </w:r>
      <w:r w:rsidRPr="00000000" w:rsidR="00000000" w:rsidDel="00000000">
        <w:rPr>
          <w:rFonts w:cs="Times New Roman" w:hAnsi="Times New Roman" w:eastAsia="Times New Roman" w:ascii="Times New Roman"/>
          <w:i w:val="1"/>
          <w:sz w:val="24"/>
          <w:rtl w:val="0"/>
        </w:rPr>
        <w:t xml:space="preserve"> не спешить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расслабиться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думать</w:t>
      </w:r>
      <w:r w:rsidRPr="00000000" w:rsidR="00000000" w:rsidDel="00000000">
        <w:rPr>
          <w:rFonts w:cs="Times New Roman" w:hAnsi="Times New Roman" w:eastAsia="Times New Roman" w:ascii="Times New Roman"/>
          <w:sz w:val="24"/>
          <w:rtl w:val="0"/>
        </w:rPr>
        <w:t xml:space="preserve">, а не усердствовать — так странно было знать, что скоро эти двое будут </w:t>
      </w:r>
      <w:r w:rsidRPr="00000000" w:rsidR="00000000" w:rsidDel="00000000">
        <w:rPr>
          <w:rFonts w:cs="Times New Roman" w:hAnsi="Times New Roman" w:eastAsia="Times New Roman" w:ascii="Times New Roman"/>
          <w:i w:val="1"/>
          <w:sz w:val="24"/>
          <w:rtl w:val="0"/>
        </w:rPr>
        <w:t xml:space="preserve">в её распоряжении</w:t>
      </w:r>
      <w:r w:rsidRPr="00000000" w:rsidR="00000000" w:rsidDel="00000000">
        <w:rPr>
          <w:rFonts w:cs="Times New Roman" w:hAnsi="Times New Roman" w:eastAsia="Times New Roman" w:ascii="Times New Roman"/>
          <w:sz w:val="24"/>
          <w:rtl w:val="0"/>
        </w:rPr>
        <w:t xml:space="preserve">; и 3) ей понравилось помогать пуффендуйцам, во всём классе царила доброжелательная атмосфера.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она пошла ужинать, то обнаружила ожидавший её эскорт — Мальчика-Который-Выжил, читающего книгу. Гермиона была польщена и слегка обеспокоена — ей начинало казаться, что Гарри не общается </w:t>
      </w:r>
      <w:r w:rsidRPr="00000000" w:rsidR="00000000" w:rsidDel="00000000">
        <w:rPr>
          <w:rFonts w:cs="Times New Roman" w:hAnsi="Times New Roman" w:eastAsia="Times New Roman" w:ascii="Times New Roman"/>
          <w:i w:val="1"/>
          <w:sz w:val="24"/>
          <w:rtl w:val="0"/>
        </w:rPr>
        <w:t xml:space="preserve">ни с кем</w:t>
      </w:r>
      <w:r w:rsidRPr="00000000" w:rsidR="00000000" w:rsidDel="00000000">
        <w:rPr>
          <w:rFonts w:cs="Times New Roman" w:hAnsi="Times New Roman" w:eastAsia="Times New Roman" w:ascii="Times New Roman"/>
          <w:sz w:val="24"/>
          <w:rtl w:val="0"/>
        </w:rPr>
        <w:t xml:space="preserve">, кроме неё.</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знаешь, что в Пуффендуе есть </w:t>
      </w:r>
      <w:r w:rsidRPr="00000000" w:rsidR="00000000" w:rsidDel="00000000">
        <w:rPr>
          <w:rFonts w:cs="Times New Roman" w:hAnsi="Times New Roman" w:eastAsia="Times New Roman" w:ascii="Times New Roman"/>
          <w:sz w:val="24"/>
          <w:rtl w:val="0"/>
        </w:rPr>
        <w:t xml:space="preserve">девушка — </w:t>
      </w:r>
      <w:r w:rsidRPr="00000000" w:rsidR="00000000" w:rsidDel="00000000">
        <w:rPr>
          <w:rFonts w:cs="Times New Roman" w:hAnsi="Times New Roman" w:eastAsia="Times New Roman" w:ascii="Times New Roman"/>
          <w:sz w:val="24"/>
          <w:rtl w:val="0"/>
        </w:rPr>
        <w:t xml:space="preserve">метаморфомаг</w:t>
      </w:r>
      <w:r w:rsidRPr="00000000" w:rsidR="00000000" w:rsidDel="00000000">
        <w:rPr>
          <w:rFonts w:cs="Times New Roman" w:hAnsi="Times New Roman" w:eastAsia="Times New Roman" w:ascii="Times New Roman"/>
          <w:sz w:val="24"/>
          <w:rtl w:val="0"/>
        </w:rPr>
        <w:t xml:space="preserve">? — спросила Гермиона, когда они направились к главному залу. — Волосы у неё обычно ярко-красные, как знак светофора, а не как у Уизли. Так вот, сегодня она пролила на себя горячий чай, и на некоторое время превратилась в черноволосого мальчика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 не взяла себя в руки.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Правда? Круто, — рассеянно ответил Гарри. — Э-э-э, Гермиона, ты же в курсе, что завтра последний день для записи в учебные армии профессора Квиррелла?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кивнула она. — Армии </w:t>
      </w:r>
      <w:r w:rsidRPr="00000000" w:rsidR="00000000" w:rsidDel="00000000">
        <w:rPr>
          <w:rFonts w:cs="Times New Roman" w:hAnsi="Times New Roman" w:eastAsia="Times New Roman" w:ascii="Times New Roman"/>
          <w:sz w:val="24"/>
          <w:rtl w:val="0"/>
        </w:rPr>
        <w:t xml:space="preserve">злого </w:t>
      </w:r>
      <w:r w:rsidRPr="00000000" w:rsidR="00000000" w:rsidDel="00000000">
        <w:rPr>
          <w:rFonts w:cs="Times New Roman" w:hAnsi="Times New Roman" w:eastAsia="Times New Roman" w:ascii="Times New Roman"/>
          <w:sz w:val="24"/>
          <w:rtl w:val="0"/>
        </w:rPr>
        <w:t xml:space="preserve">профессора. — В её голосе мелькнуло недовольство, но Гарри, конечно, не мог знать причину.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Гермиона, — раздражённо заметил Гарри, — он не </w:t>
      </w:r>
      <w:r w:rsidRPr="00000000" w:rsidR="00000000" w:rsidDel="00000000">
        <w:rPr>
          <w:rFonts w:cs="Times New Roman" w:hAnsi="Times New Roman" w:eastAsia="Times New Roman" w:ascii="Times New Roman"/>
          <w:sz w:val="24"/>
          <w:rtl w:val="0"/>
        </w:rPr>
        <w:t xml:space="preserve">злой</w:t>
      </w:r>
      <w:r w:rsidRPr="00000000" w:rsidR="00000000" w:rsidDel="00000000">
        <w:rPr>
          <w:rFonts w:cs="Times New Roman" w:hAnsi="Times New Roman" w:eastAsia="Times New Roman" w:ascii="Times New Roman"/>
          <w:sz w:val="24"/>
          <w:rtl w:val="0"/>
        </w:rPr>
        <w:t xml:space="preserve">. Он слегка тёмный, и уж конечно</w:t>
      </w:r>
      <w:r w:rsidRPr="00000000" w:rsidR="00000000" w:rsidDel="00000000">
        <w:rPr>
          <w:rFonts w:cs="Times New Roman" w:hAnsi="Times New Roman" w:eastAsia="Times New Roman" w:ascii="Times New Roman"/>
          <w:sz w:val="24"/>
          <w:rtl w:val="0"/>
        </w:rPr>
        <w:t xml:space="preserve"> слизеринец до мозга костей</w:t>
      </w:r>
      <w:r w:rsidRPr="00000000" w:rsidR="00000000" w:rsidDel="00000000">
        <w:rPr>
          <w:rFonts w:cs="Times New Roman" w:hAnsi="Times New Roman" w:eastAsia="Times New Roman" w:ascii="Times New Roman"/>
          <w:sz w:val="24"/>
          <w:rtl w:val="0"/>
        </w:rPr>
        <w:t xml:space="preserve">. Но это не значит, что он </w:t>
      </w:r>
      <w:r w:rsidRPr="00000000" w:rsidR="00000000" w:rsidDel="00000000">
        <w:rPr>
          <w:rFonts w:cs="Times New Roman" w:hAnsi="Times New Roman" w:eastAsia="Times New Roman" w:ascii="Times New Roman"/>
          <w:i w:val="1"/>
          <w:sz w:val="24"/>
          <w:rtl w:val="0"/>
        </w:rPr>
        <w:t xml:space="preserve">злой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Проблема Гарри в том, что у него слишком много разных названий для явлений. Для него же было бы лучше чётко поделить мир на Добро и Зло.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вызвал меня перед всем классом и попросил </w:t>
      </w:r>
      <w:r w:rsidRPr="00000000" w:rsidR="00000000" w:rsidDel="00000000">
        <w:rPr>
          <w:rFonts w:cs="Times New Roman" w:hAnsi="Times New Roman" w:eastAsia="Times New Roman" w:ascii="Times New Roman"/>
          <w:i w:val="1"/>
          <w:sz w:val="24"/>
          <w:rtl w:val="0"/>
        </w:rPr>
        <w:t xml:space="preserve">выстрелить в кого-нибудь!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был прав, — рассудительно сказал Гарри. — Прости, но </w:t>
      </w:r>
      <w:r w:rsidRPr="00000000" w:rsidR="00000000" w:rsidDel="00000000">
        <w:rPr>
          <w:rFonts w:cs="Times New Roman" w:hAnsi="Times New Roman" w:eastAsia="Times New Roman" w:ascii="Times New Roman"/>
          <w:sz w:val="24"/>
          <w:rtl w:val="0"/>
        </w:rPr>
        <w:t xml:space="preserve">тогда он был прав</w:t>
      </w:r>
      <w:r w:rsidRPr="00000000" w:rsidR="00000000" w:rsidDel="00000000">
        <w:rPr>
          <w:rFonts w:cs="Times New Roman" w:hAnsi="Times New Roman" w:eastAsia="Times New Roman" w:ascii="Times New Roman"/>
          <w:sz w:val="24"/>
          <w:rtl w:val="0"/>
        </w:rPr>
        <w:t xml:space="preserve">. Тебе надо было просто выстрелить в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я бы не возражал. Нельзя изучать боевую магию, не практикуясь в бою с настоящими противниками и настоящими заклинаниями. Да и в спарринге ты теперь отлично работаешь.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Гермионе было всего двенадцать, но она знала правильный ответ, только не могла его сформулировать, никак не могла подобрать слова, чтобы убедить Гарри.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поставил маленькую девочку перед всем классом и приказал ей </w:t>
      </w:r>
      <w:r w:rsidRPr="00000000" w:rsidR="00000000" w:rsidDel="00000000">
        <w:rPr>
          <w:rFonts w:cs="Times New Roman" w:hAnsi="Times New Roman" w:eastAsia="Times New Roman" w:ascii="Times New Roman"/>
          <w:sz w:val="24"/>
          <w:rtl w:val="0"/>
        </w:rPr>
        <w:t xml:space="preserve">стрелять</w:t>
      </w:r>
      <w:r w:rsidRPr="00000000" w:rsidR="00000000" w:rsidDel="00000000">
        <w:rPr>
          <w:rFonts w:cs="Times New Roman" w:hAnsi="Times New Roman" w:eastAsia="Times New Roman" w:ascii="Times New Roman"/>
          <w:sz w:val="24"/>
          <w:rtl w:val="0"/>
        </w:rPr>
        <w:t xml:space="preserve"> первой по одному из одноклассников.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Не важно</w:t>
      </w:r>
      <w:r w:rsidRPr="00000000" w:rsidR="00000000" w:rsidDel="00000000">
        <w:rPr>
          <w:rFonts w:cs="Times New Roman" w:hAnsi="Times New Roman" w:eastAsia="Times New Roman" w:ascii="Times New Roman"/>
          <w:sz w:val="24"/>
          <w:rtl w:val="0"/>
        </w:rPr>
        <w:t xml:space="preserve">, что он был прав в том, что ей нужно этому научиться.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никогда бы так не поступила.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Флитвик никогда бы так не поступил.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Возможно, даже профессор Снейп не стал бы так делать.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 </w:t>
      </w:r>
      <w:r w:rsidRPr="00000000" w:rsidR="00000000" w:rsidDel="00000000">
        <w:rPr>
          <w:rFonts w:cs="Times New Roman" w:hAnsi="Times New Roman" w:eastAsia="Times New Roman" w:ascii="Times New Roman"/>
          <w:i w:val="1"/>
          <w:sz w:val="24"/>
          <w:rtl w:val="0"/>
        </w:rPr>
        <w:t xml:space="preserve">ЗЛОЙ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она никак не могла подобрать верные слова и понимала, что Гарри никогда ей не поверит.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я разговаривал со старшими учениками, — произнёс Гарри. — 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может оказаться </w:t>
      </w:r>
      <w:r w:rsidRPr="00000000" w:rsidR="00000000" w:rsidDel="00000000">
        <w:rPr>
          <w:rFonts w:cs="Times New Roman" w:hAnsi="Times New Roman" w:eastAsia="Times New Roman" w:ascii="Times New Roman"/>
          <w:i w:val="1"/>
          <w:sz w:val="24"/>
          <w:rtl w:val="0"/>
        </w:rPr>
        <w:t xml:space="preserve">единственным</w:t>
      </w:r>
      <w:r w:rsidRPr="00000000" w:rsidR="00000000" w:rsidDel="00000000">
        <w:rPr>
          <w:rFonts w:cs="Times New Roman" w:hAnsi="Times New Roman" w:eastAsia="Times New Roman" w:ascii="Times New Roman"/>
          <w:sz w:val="24"/>
          <w:rtl w:val="0"/>
        </w:rPr>
        <w:t xml:space="preserve"> компетентным профессором по Защите за все наши семь лет в Хогвартсе. Всё остальное мы сможем изучить позже. Но если мы хотим научиться Защите, нам нужно заняться ею в </w:t>
      </w:r>
      <w:r w:rsidRPr="00000000" w:rsidR="00000000" w:rsidDel="00000000">
        <w:rPr>
          <w:rFonts w:cs="Times New Roman" w:hAnsi="Times New Roman" w:eastAsia="Times New Roman" w:ascii="Times New Roman"/>
          <w:i w:val="1"/>
          <w:sz w:val="24"/>
          <w:rtl w:val="0"/>
        </w:rPr>
        <w:t xml:space="preserve">этом году</w:t>
      </w:r>
      <w:r w:rsidRPr="00000000" w:rsidR="00000000" w:rsidDel="00000000">
        <w:rPr>
          <w:rFonts w:cs="Times New Roman" w:hAnsi="Times New Roman" w:eastAsia="Times New Roman" w:ascii="Times New Roman"/>
          <w:sz w:val="24"/>
          <w:rtl w:val="0"/>
        </w:rPr>
        <w:t xml:space="preserve">. Ученики, которые запишутся на все эти внеклассные штуки, узнают очень много, намного больше, чем должны знать первокурсники по мнению министерства. Ты знаешь, что нас будут учить заклинанию Патронуса? В </w:t>
      </w:r>
      <w:r w:rsidRPr="00000000" w:rsidR="00000000" w:rsidDel="00000000">
        <w:rPr>
          <w:rFonts w:cs="Times New Roman" w:hAnsi="Times New Roman" w:eastAsia="Times New Roman" w:ascii="Times New Roman"/>
          <w:i w:val="1"/>
          <w:sz w:val="24"/>
          <w:rtl w:val="0"/>
        </w:rPr>
        <w:t xml:space="preserve">январе?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Заклинанию Патронуса?</w:t>
      </w:r>
      <w:r w:rsidRPr="00000000" w:rsidR="00000000" w:rsidDel="00000000">
        <w:rPr>
          <w:rFonts w:cs="Times New Roman" w:hAnsi="Times New Roman" w:eastAsia="Times New Roman" w:ascii="Times New Roman"/>
          <w:sz w:val="24"/>
          <w:rtl w:val="0"/>
        </w:rPr>
        <w:t xml:space="preserve"> — Гермиона от удивления даже </w:t>
      </w:r>
      <w:r w:rsidRPr="00000000" w:rsidR="00000000" w:rsidDel="00000000">
        <w:rPr>
          <w:rFonts w:cs="Times New Roman" w:hAnsi="Times New Roman" w:eastAsia="Times New Roman" w:ascii="Times New Roman"/>
          <w:sz w:val="24"/>
          <w:rtl w:val="0"/>
        </w:rPr>
        <w:t xml:space="preserve">повысила голос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Её книги утверждали, что это одно из наиболее светлых заклинаний, оружие против созданий Тьмы, которое применяется с помощью чистых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положительных эмоций. Она не ожидала, что злой 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будет учить такому — </w:t>
      </w:r>
      <w:r w:rsidRPr="00000000" w:rsidR="00000000" w:rsidDel="00000000">
        <w:rPr>
          <w:rFonts w:cs="Times New Roman" w:hAnsi="Times New Roman" w:eastAsia="Times New Roman" w:ascii="Times New Roman"/>
          <w:sz w:val="24"/>
          <w:rtl w:val="0"/>
        </w:rPr>
        <w:t xml:space="preserve">вернее,</w:t>
      </w:r>
      <w:r w:rsidRPr="00000000" w:rsidR="00000000" w:rsidDel="00000000">
        <w:rPr>
          <w:rFonts w:cs="Times New Roman" w:hAnsi="Times New Roman" w:eastAsia="Times New Roman" w:ascii="Times New Roman"/>
          <w:sz w:val="24"/>
          <w:rtl w:val="0"/>
        </w:rPr>
        <w:t xml:space="preserve"> организовывать это обучение, так как Гермиона не могла представить, что он </w:t>
      </w:r>
      <w:r w:rsidRPr="00000000" w:rsidR="00000000" w:rsidDel="00000000">
        <w:rPr>
          <w:rFonts w:cs="Times New Roman" w:hAnsi="Times New Roman" w:eastAsia="Times New Roman" w:ascii="Times New Roman"/>
          <w:sz w:val="24"/>
          <w:rtl w:val="0"/>
        </w:rPr>
        <w:t xml:space="preserve">сам</w:t>
      </w:r>
      <w:r w:rsidRPr="00000000" w:rsidR="00000000" w:rsidDel="00000000">
        <w:rPr>
          <w:rFonts w:cs="Times New Roman" w:hAnsi="Times New Roman" w:eastAsia="Times New Roman" w:ascii="Times New Roman"/>
          <w:sz w:val="24"/>
          <w:rtl w:val="0"/>
        </w:rPr>
        <w:t xml:space="preserve"> способен на это заклинание.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подтвердил Гарри. — Ученики обычно изучают заклинание Патронуса не раньше пятого курса, иногда даже позже. Но профессор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говорит, что учебные планы в министерстве составляют говорящие флоббер-черви, и способность использовать заклинание Патронуса зависит больше от эмоций, чем от магической силы. По мнению п</w:t>
      </w:r>
      <w:r w:rsidRPr="00000000" w:rsidR="00000000" w:rsidDel="00000000">
        <w:rPr>
          <w:rFonts w:cs="Times New Roman" w:hAnsi="Times New Roman" w:eastAsia="Times New Roman" w:ascii="Times New Roman"/>
          <w:sz w:val="24"/>
          <w:rtl w:val="0"/>
        </w:rPr>
        <w:t xml:space="preserve">рофессора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ла </w:t>
      </w:r>
      <w:r w:rsidRPr="00000000" w:rsidR="00000000" w:rsidDel="00000000">
        <w:rPr>
          <w:rFonts w:cs="Times New Roman" w:hAnsi="Times New Roman" w:eastAsia="Times New Roman" w:ascii="Times New Roman"/>
          <w:sz w:val="24"/>
          <w:rtl w:val="0"/>
        </w:rPr>
        <w:t xml:space="preserve">большинство учеников способны на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большее</w:t>
      </w:r>
      <w:r w:rsidRPr="00000000" w:rsidR="00000000" w:rsidDel="00000000">
        <w:rPr>
          <w:rFonts w:cs="Times New Roman" w:hAnsi="Times New Roman" w:eastAsia="Times New Roman" w:ascii="Times New Roman"/>
          <w:sz w:val="24"/>
          <w:rtl w:val="0"/>
        </w:rPr>
        <w:t xml:space="preserve">, и он </w:t>
      </w:r>
      <w:r w:rsidRPr="00000000" w:rsidR="00000000" w:rsidDel="00000000">
        <w:rPr>
          <w:rFonts w:cs="Times New Roman" w:hAnsi="Times New Roman" w:eastAsia="Times New Roman" w:ascii="Times New Roman"/>
          <w:sz w:val="24"/>
          <w:rtl w:val="0"/>
        </w:rPr>
        <w:t xml:space="preserve">планирует</w:t>
      </w:r>
      <w:r w:rsidRPr="00000000" w:rsidR="00000000" w:rsidDel="00000000">
        <w:rPr>
          <w:rFonts w:cs="Times New Roman" w:hAnsi="Times New Roman" w:eastAsia="Times New Roman" w:ascii="Times New Roman"/>
          <w:sz w:val="24"/>
          <w:rtl w:val="0"/>
        </w:rPr>
        <w:t xml:space="preserve"> доказать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в нынешнем</w:t>
      </w:r>
      <w:r w:rsidRPr="00000000" w:rsidR="00000000" w:rsidDel="00000000">
        <w:rPr>
          <w:rFonts w:cs="Times New Roman" w:hAnsi="Times New Roman" w:eastAsia="Times New Roman" w:ascii="Times New Roman"/>
          <w:sz w:val="24"/>
          <w:rtl w:val="0"/>
        </w:rPr>
        <w:t xml:space="preserve"> году.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всегда, когда Гарри говорил о профессоре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ле, в его голосе послышалось благоговение. Гермиона стиснула зубы, не замедляя шаг.</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На самом деле, я уже записалась, — чуть более спокойно сказала она. — Этим утром. </w:t>
      </w:r>
      <w:r w:rsidRPr="00000000" w:rsidR="00000000" w:rsidDel="00000000">
        <w:rPr>
          <w:rFonts w:cs="Times New Roman" w:hAnsi="Times New Roman" w:eastAsia="Times New Roman" w:ascii="Times New Roman"/>
          <w:sz w:val="24"/>
          <w:rtl w:val="0"/>
        </w:rPr>
        <w:t xml:space="preserve">На все дополнительные курсы, как ты и посоветовал.</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говорится, </w:t>
      </w:r>
      <w:r w:rsidRPr="00000000" w:rsidR="00000000" w:rsidDel="00000000">
        <w:rPr>
          <w:rFonts w:cs="Times New Roman" w:hAnsi="Times New Roman" w:eastAsia="Times New Roman" w:ascii="Times New Roman"/>
          <w:i w:val="1"/>
          <w:sz w:val="24"/>
          <w:rtl w:val="0"/>
        </w:rPr>
        <w:t xml:space="preserve">назвался груздем — полезай в </w:t>
      </w:r>
      <w:r w:rsidRPr="00000000" w:rsidR="00000000" w:rsidDel="00000000">
        <w:rPr>
          <w:rFonts w:cs="Times New Roman" w:hAnsi="Times New Roman" w:eastAsia="Times New Roman" w:ascii="Times New Roman"/>
          <w:i w:val="1"/>
          <w:sz w:val="24"/>
          <w:rtl w:val="0"/>
        </w:rPr>
        <w:t xml:space="preserve">кузов</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Кроме того, она не хотела </w:t>
      </w:r>
      <w:r w:rsidRPr="00000000" w:rsidR="00000000" w:rsidDel="00000000">
        <w:rPr>
          <w:rFonts w:cs="Times New Roman" w:hAnsi="Times New Roman" w:eastAsia="Times New Roman" w:ascii="Times New Roman"/>
          <w:i w:val="1"/>
          <w:sz w:val="24"/>
          <w:rtl w:val="0"/>
        </w:rPr>
        <w:t xml:space="preserve">проигрывать</w:t>
      </w:r>
      <w:r w:rsidRPr="00000000" w:rsidR="00000000" w:rsidDel="00000000">
        <w:rPr>
          <w:rFonts w:cs="Times New Roman" w:hAnsi="Times New Roman" w:eastAsia="Times New Roman" w:ascii="Times New Roman"/>
          <w:sz w:val="24"/>
          <w:rtl w:val="0"/>
        </w:rPr>
        <w:t xml:space="preserve">, а для победы необходимо учиться.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ты </w:t>
      </w:r>
      <w:r w:rsidRPr="00000000" w:rsidR="00000000" w:rsidDel="00000000">
        <w:rPr>
          <w:rFonts w:cs="Times New Roman" w:hAnsi="Times New Roman" w:eastAsia="Times New Roman" w:ascii="Times New Roman"/>
          <w:i w:val="1"/>
          <w:sz w:val="24"/>
          <w:rtl w:val="0"/>
        </w:rPr>
        <w:t xml:space="preserve">записалась </w:t>
      </w:r>
      <w:r w:rsidRPr="00000000" w:rsidR="00000000" w:rsidDel="00000000">
        <w:rPr>
          <w:rFonts w:cs="Times New Roman" w:hAnsi="Times New Roman" w:eastAsia="Times New Roman" w:ascii="Times New Roman"/>
          <w:sz w:val="24"/>
          <w:rtl w:val="0"/>
        </w:rPr>
        <w:t xml:space="preserve">в армии</w:t>
      </w:r>
      <w:r w:rsidRPr="00000000" w:rsidR="00000000" w:rsidDel="00000000">
        <w:rPr>
          <w:rFonts w:cs="Times New Roman" w:hAnsi="Times New Roman" w:eastAsia="Times New Roman" w:ascii="Times New Roman"/>
          <w:sz w:val="24"/>
          <w:rtl w:val="0"/>
        </w:rPr>
        <w:t xml:space="preserve">? — воскликнул Гарри с неожиданным энтузиазмом. — Это потрясающе, Гермиона! Я, правда, уже получил список своих солдат, но уверен, профессор позволит мне добавить ещё одного, или обменять...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буду в </w:t>
      </w:r>
      <w:r w:rsidRPr="00000000" w:rsidR="00000000" w:rsidDel="00000000">
        <w:rPr>
          <w:rFonts w:cs="Times New Roman" w:hAnsi="Times New Roman" w:eastAsia="Times New Roman" w:ascii="Times New Roman"/>
          <w:i w:val="1"/>
          <w:sz w:val="24"/>
          <w:rtl w:val="0"/>
        </w:rPr>
        <w:t xml:space="preserve">твоей </w:t>
      </w:r>
      <w:r w:rsidRPr="00000000" w:rsidR="00000000" w:rsidDel="00000000">
        <w:rPr>
          <w:rFonts w:cs="Times New Roman" w:hAnsi="Times New Roman" w:eastAsia="Times New Roman" w:ascii="Times New Roman"/>
          <w:sz w:val="24"/>
          <w:rtl w:val="0"/>
        </w:rPr>
        <w:t xml:space="preserve">армии, — резко сказала Гермиона. Она понимала, что предположение Гарри разумно, но это </w:t>
      </w:r>
      <w:r w:rsidRPr="00000000" w:rsidR="00000000" w:rsidDel="00000000">
        <w:rPr>
          <w:rFonts w:cs="Times New Roman" w:hAnsi="Times New Roman" w:eastAsia="Times New Roman" w:ascii="Times New Roman"/>
          <w:i w:val="1"/>
          <w:sz w:val="24"/>
          <w:rtl w:val="0"/>
        </w:rPr>
        <w:t xml:space="preserve">всё-таки</w:t>
      </w:r>
      <w:r w:rsidRPr="00000000" w:rsidR="00000000" w:rsidDel="00000000">
        <w:rPr>
          <w:rFonts w:cs="Times New Roman" w:hAnsi="Times New Roman" w:eastAsia="Times New Roman" w:ascii="Times New Roman"/>
          <w:sz w:val="24"/>
          <w:rtl w:val="0"/>
        </w:rPr>
        <w:t xml:space="preserve"> её раздражало.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моргнул: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конечно, к Драко Малфою ты тоже не пойдёшь. То есть, ты хочешь оказаться в третьей армии? Даже при том, что мы ещё не знаем, кто будет там генералом?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Судя по всему, Г</w:t>
      </w:r>
      <w:r w:rsidRPr="00000000" w:rsidR="00000000" w:rsidDel="00000000">
        <w:rPr>
          <w:rFonts w:cs="Times New Roman" w:hAnsi="Times New Roman" w:eastAsia="Times New Roman" w:ascii="Times New Roman"/>
          <w:sz w:val="24"/>
          <w:rtl w:val="0"/>
        </w:rPr>
        <w:t xml:space="preserve">арри был удивлён и немного обижен. Гермиона не могла его за это упрекать, но тем не менее упрекала, п</w:t>
      </w:r>
      <w:r w:rsidRPr="00000000" w:rsidR="00000000" w:rsidDel="00000000">
        <w:rPr>
          <w:rFonts w:cs="Times New Roman" w:hAnsi="Times New Roman" w:eastAsia="Times New Roman" w:ascii="Times New Roman"/>
          <w:sz w:val="24"/>
          <w:rtl w:val="0"/>
        </w:rPr>
        <w:t xml:space="preserve">оскольку фактически во всём был виноват именно он.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почему не ко мне?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Подумай, — выпалила Гермиона. — Может быть, догадаешься!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резко ускорила шаг. Гарри остался позади с открытым ртом.</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 произнёс Драко крайне официальным голосом, —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должен выразить протест </w:t>
      </w:r>
      <w:r w:rsidRPr="00000000" w:rsidR="00000000" w:rsidDel="00000000">
        <w:rPr>
          <w:rFonts w:cs="Times New Roman" w:hAnsi="Times New Roman" w:eastAsia="Times New Roman" w:ascii="Times New Roman"/>
          <w:sz w:val="24"/>
          <w:rtl w:val="0"/>
        </w:rPr>
        <w:t xml:space="preserve">против назначения Гермионы Грейнджер </w:t>
      </w:r>
      <w:r w:rsidRPr="00000000" w:rsidR="00000000" w:rsidDel="00000000">
        <w:rPr>
          <w:rFonts w:cs="Times New Roman" w:hAnsi="Times New Roman" w:eastAsia="Times New Roman" w:ascii="Times New Roman"/>
          <w:sz w:val="24"/>
          <w:rtl w:val="0"/>
        </w:rPr>
        <w:t xml:space="preserve">в качестве</w:t>
      </w:r>
      <w:r w:rsidRPr="00000000" w:rsidR="00000000" w:rsidDel="00000000">
        <w:rPr>
          <w:rFonts w:cs="Times New Roman" w:hAnsi="Times New Roman" w:eastAsia="Times New Roman" w:ascii="Times New Roman"/>
          <w:sz w:val="24"/>
          <w:rtl w:val="0"/>
        </w:rPr>
        <w:t xml:space="preserve"> третьего генерала.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Неужели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Квиррелл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небрежно откинулся на спинку кресла. — Хорошо, выражайте, мистер Малфой.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Грейнджер не соответствует этой должности, — сказал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задумчиво постучал пальцем по щеке: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Пожалуй, да, не соответствует. </w:t>
      </w:r>
      <w:r w:rsidRPr="00000000" w:rsidR="00000000" w:rsidDel="00000000">
        <w:rPr>
          <w:rFonts w:cs="Times New Roman" w:hAnsi="Times New Roman" w:eastAsia="Times New Roman" w:ascii="Times New Roman"/>
          <w:sz w:val="24"/>
          <w:rtl w:val="0"/>
        </w:rPr>
        <w:t xml:space="preserve">Ещё возражения есть?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 добавил Гарри, стоящий чуть позади, — со всем уважением ко многим выдающимся учебным талантам мисс Грейнджер, включая баллы Квиррелла, честно заработанные на ваших уроках, я хочу заметить, что её характер слабо подходит для военного командования.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вздохнул с облегчением, когда Гарри согласился составить ему компанию для этого визита. И не только потому, что Поттер явно был любимчиком Квиррелла. Драко беспокоило, что Гарри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может дружить с Гермионой, ведь прошло уже порядочно времени, а он так и не сделал свой ответный коварный ход.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согласен с мистером Поттером, — кивнул Драко. — Её назначение генералом превращает всё в фарс.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Пусть это и резко</w:t>
      </w:r>
      <w:r w:rsidRPr="00000000" w:rsidR="00000000" w:rsidDel="00000000">
        <w:rPr>
          <w:rFonts w:cs="Times New Roman" w:hAnsi="Times New Roman" w:eastAsia="Times New Roman" w:ascii="Times New Roman"/>
          <w:sz w:val="24"/>
          <w:rtl w:val="0"/>
        </w:rPr>
        <w:t xml:space="preserve"> сказано, — сказал Гарри, — но я не могу не согласиться с мистером Малфоем. Грубо говоря, Гермиона Грейнджер обладает примерно такой же готовностью убивать, как миска</w:t>
      </w:r>
      <w:r w:rsidRPr="00000000" w:rsidR="00000000" w:rsidDel="00000000">
        <w:rPr>
          <w:rFonts w:cs="Times New Roman" w:hAnsi="Times New Roman" w:eastAsia="Times New Roman" w:ascii="Times New Roman"/>
          <w:sz w:val="24"/>
          <w:rtl w:val="0"/>
        </w:rPr>
        <w:t xml:space="preserve"> спелого винограда.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это я заметил и сам, — спокойно ответил профессор. — Вы не сообщили мне ничего нового.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Настал черёд Драко сказать что-нибудь, но разговор внезапно зашёл в тупик. Очевидно, причина назначения Грейнджер </w:t>
      </w:r>
      <w:r w:rsidRPr="00000000" w:rsidR="00000000" w:rsidDel="00000000">
        <w:rPr>
          <w:rFonts w:cs="Times New Roman" w:hAnsi="Times New Roman" w:eastAsia="Times New Roman" w:ascii="Times New Roman"/>
          <w:sz w:val="24"/>
          <w:rtl w:val="0"/>
        </w:rPr>
        <w:t xml:space="preserve">не входила в список тех</w:t>
      </w:r>
      <w:r w:rsidRPr="00000000" w:rsidR="00000000" w:rsidDel="00000000">
        <w:rPr>
          <w:rFonts w:cs="Times New Roman" w:hAnsi="Times New Roman" w:eastAsia="Times New Roman" w:ascii="Times New Roman"/>
          <w:sz w:val="24"/>
          <w:rtl w:val="0"/>
        </w:rPr>
        <w:t xml:space="preserve">, которые они с Гарри пытались просчитать перед приходом сюда. А что бы вы сказали, когда учитель заявляет, что он знает всё, что знаете вы, и тем не менее собирается сделать очевидную ошибку?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какой-то план? — медленно спросил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Почему всё, что я делаю, должно быть каким-то планом? — с удивлённым видом спросил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w:t>
      </w:r>
      <w:r w:rsidRPr="00000000" w:rsidR="00000000" w:rsidDel="00000000">
        <w:rPr>
          <w:rFonts w:cs="Times New Roman" w:hAnsi="Times New Roman" w:eastAsia="Times New Roman" w:ascii="Times New Roman"/>
          <w:sz w:val="24"/>
          <w:rtl w:val="0"/>
        </w:rPr>
        <w:t xml:space="preserve">Неужели я не могу творить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хаос просто ради хаоса?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чуть не </w:t>
      </w:r>
      <w:r w:rsidRPr="00000000" w:rsidR="00000000" w:rsidDel="00000000">
        <w:rPr>
          <w:rFonts w:cs="Times New Roman" w:hAnsi="Times New Roman" w:eastAsia="Times New Roman" w:ascii="Times New Roman"/>
          <w:sz w:val="24"/>
          <w:rtl w:val="0"/>
        </w:rPr>
        <w:t xml:space="preserve">задохнулся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Только не на ваших уроках Боевой Магии, — сказал Гарри со спокойной уверенностью. — В каких-то других случаях — возможно, но только не здесь.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медленно поднял брови.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твёрдо посмотрел в ответ.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стало не по себе.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Похоже, что никому из вас не пришел в голову один простой вопрос, — произнёс Квиррелл. — Кого я могу назначить вместо мисс Грейнджер?</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Блейза </w:t>
      </w:r>
      <w:r w:rsidRPr="00000000" w:rsidR="00000000" w:rsidDel="00000000">
        <w:rPr>
          <w:rFonts w:cs="Times New Roman" w:hAnsi="Times New Roman" w:eastAsia="Times New Roman" w:ascii="Times New Roman"/>
          <w:sz w:val="24"/>
          <w:rtl w:val="0"/>
        </w:rPr>
        <w:t xml:space="preserve">Забини, — без колебаний ответил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предложения?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судя по всему, это обсуждение забавляло профессора.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голову пришли </w:t>
      </w:r>
      <w:r w:rsidRPr="00000000" w:rsidR="00000000" w:rsidDel="00000000">
        <w:rPr>
          <w:rFonts w:cs="Times New Roman" w:hAnsi="Times New Roman" w:eastAsia="Times New Roman" w:ascii="Times New Roman"/>
          <w:i w:val="1"/>
          <w:sz w:val="24"/>
          <w:rtl w:val="0"/>
        </w:rPr>
        <w:t xml:space="preserve">Энтони </w:t>
      </w:r>
      <w:r w:rsidRPr="00000000" w:rsidR="00000000" w:rsidDel="00000000">
        <w:rPr>
          <w:rFonts w:cs="Times New Roman" w:hAnsi="Times New Roman" w:eastAsia="Times New Roman" w:ascii="Times New Roman"/>
          <w:i w:val="1"/>
          <w:sz w:val="24"/>
          <w:rtl w:val="0"/>
        </w:rPr>
        <w:t xml:space="preserve">Голдштейн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i w:val="1"/>
          <w:sz w:val="24"/>
          <w:rtl w:val="0"/>
        </w:rPr>
        <w:t xml:space="preserve"> Эрни Макмиллан,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затем здравый смысл Драко взбрыкнул</w:t>
      </w:r>
      <w:r w:rsidRPr="00000000" w:rsidR="00000000" w:rsidDel="00000000">
        <w:rPr>
          <w:rFonts w:cs="Times New Roman" w:hAnsi="Times New Roman" w:eastAsia="Times New Roman" w:ascii="Times New Roman"/>
          <w:sz w:val="24"/>
          <w:rtl w:val="0"/>
        </w:rPr>
        <w:t xml:space="preserve"> и вычеркнул грязнокровок и пуффендуйцев, независимо от их способностей к дуэлям</w:t>
      </w:r>
      <w:r w:rsidRPr="00000000" w:rsidR="00000000" w:rsidDel="00000000">
        <w:rPr>
          <w:rFonts w:cs="Times New Roman" w:hAnsi="Times New Roman" w:eastAsia="Times New Roman" w:ascii="Times New Roman"/>
          <w:sz w:val="24"/>
          <w:rtl w:val="0"/>
        </w:rPr>
        <w:t xml:space="preserve">. Потому он просто спросил: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sz w:val="24"/>
          <w:rtl w:val="0"/>
        </w:rPr>
        <w:t xml:space="preserve">что не так с Забини?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понял... — медленно проговорил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я нет, — сказал Драко. — Так почему не Забини?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Квиррелл посмотрел на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Потому что, мистер Малфой, не важно, как сильно он будет стараться, он всё равно никогда не сможет сравниться с вами или мистером Поттером.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был потрясён до глубины души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же не хотите сказать, что </w:t>
      </w:r>
      <w:r w:rsidRPr="00000000" w:rsidR="00000000" w:rsidDel="00000000">
        <w:rPr>
          <w:rFonts w:cs="Times New Roman" w:hAnsi="Times New Roman" w:eastAsia="Times New Roman" w:ascii="Times New Roman"/>
          <w:i w:val="1"/>
          <w:sz w:val="24"/>
          <w:rtl w:val="0"/>
        </w:rPr>
        <w:t xml:space="preserve">Грейнджер </w:t>
      </w:r>
      <w:r w:rsidRPr="00000000" w:rsidR="00000000" w:rsidDel="00000000">
        <w:rPr>
          <w:rFonts w:cs="Times New Roman" w:hAnsi="Times New Roman" w:eastAsia="Times New Roman" w:ascii="Times New Roman"/>
          <w:sz w:val="24"/>
          <w:rtl w:val="0"/>
        </w:rPr>
        <w:t xml:space="preserve">сможет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Он сделал на неё ставку, — тихо произнес Гарри. — Никаких гарантий,</w:t>
      </w:r>
      <w:r w:rsidRPr="00000000" w:rsidR="00000000" w:rsidDel="00000000">
        <w:rPr>
          <w:rFonts w:cs="Times New Roman" w:hAnsi="Times New Roman" w:eastAsia="Times New Roman" w:ascii="Times New Roman"/>
          <w:sz w:val="24"/>
          <w:rtl w:val="0"/>
        </w:rPr>
        <w:t xml:space="preserve"> шансы не очень велики</w:t>
      </w:r>
      <w:r w:rsidRPr="00000000" w:rsidR="00000000" w:rsidDel="00000000">
        <w:rPr>
          <w:rFonts w:cs="Times New Roman" w:hAnsi="Times New Roman" w:eastAsia="Times New Roman" w:ascii="Times New Roman"/>
          <w:sz w:val="24"/>
          <w:rtl w:val="0"/>
        </w:rPr>
        <w:t xml:space="preserve">. Возможно, ей ни разу не удастся </w:t>
      </w:r>
      <w:r w:rsidRPr="00000000" w:rsidR="00000000" w:rsidDel="00000000">
        <w:rPr>
          <w:rFonts w:cs="Times New Roman" w:hAnsi="Times New Roman" w:eastAsia="Times New Roman" w:ascii="Times New Roman"/>
          <w:sz w:val="24"/>
          <w:rtl w:val="0"/>
        </w:rPr>
        <w:t xml:space="preserve">оказать нам серьёзное сопротивление</w:t>
      </w:r>
      <w:r w:rsidRPr="00000000" w:rsidR="00000000" w:rsidDel="00000000">
        <w:rPr>
          <w:rFonts w:cs="Times New Roman" w:hAnsi="Times New Roman" w:eastAsia="Times New Roman" w:ascii="Times New Roman"/>
          <w:sz w:val="24"/>
          <w:rtl w:val="0"/>
        </w:rPr>
        <w:t xml:space="preserve">,  и даже если у неё получится, то только спустя месяцы. Но она единственная на нашем курсе, кто имеет хоть какой-то шанс научиться и побить нас.</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Руки Драко дёрнулись, но так и не собрались в кулаки. Классическая тактика саботажа — появиться в качестве союзника, а затем уклониться. Значит,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был </w:t>
      </w:r>
      <w:r w:rsidRPr="00000000" w:rsidR="00000000" w:rsidDel="00000000">
        <w:rPr>
          <w:rFonts w:cs="Times New Roman" w:hAnsi="Times New Roman" w:eastAsia="Times New Roman" w:ascii="Times New Roman"/>
          <w:i w:val="1"/>
          <w:sz w:val="24"/>
          <w:rtl w:val="0"/>
        </w:rPr>
        <w:t xml:space="preserve">заодно</w:t>
      </w:r>
      <w:r w:rsidRPr="00000000" w:rsidR="00000000" w:rsidDel="00000000">
        <w:rPr>
          <w:rFonts w:cs="Times New Roman" w:hAnsi="Times New Roman" w:eastAsia="Times New Roman" w:ascii="Times New Roman"/>
          <w:sz w:val="24"/>
          <w:rtl w:val="0"/>
        </w:rPr>
        <w:t xml:space="preserve"> с Грейнджер, и это означало...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профессор, — продолжил Гарри, — я беспокоюсь, что Гермиона будет попросту </w:t>
      </w:r>
      <w:r w:rsidRPr="00000000" w:rsidR="00000000" w:rsidDel="00000000">
        <w:rPr>
          <w:rFonts w:cs="Times New Roman" w:hAnsi="Times New Roman" w:eastAsia="Times New Roman" w:ascii="Times New Roman"/>
          <w:i w:val="1"/>
          <w:sz w:val="24"/>
          <w:rtl w:val="0"/>
        </w:rPr>
        <w:t xml:space="preserve">несчастно</w:t>
      </w:r>
      <w:r w:rsidRPr="00000000" w:rsidR="00000000" w:rsidDel="00000000">
        <w:rPr>
          <w:rFonts w:cs="Times New Roman" w:hAnsi="Times New Roman" w:eastAsia="Times New Roman" w:ascii="Times New Roman"/>
          <w:i w:val="1"/>
          <w:sz w:val="24"/>
          <w:rtl w:val="0"/>
        </w:rPr>
        <w:t xml:space="preserve">й </w:t>
      </w:r>
      <w:r w:rsidRPr="00000000" w:rsidR="00000000" w:rsidDel="00000000">
        <w:rPr>
          <w:rFonts w:cs="Times New Roman" w:hAnsi="Times New Roman" w:eastAsia="Times New Roman" w:ascii="Times New Roman"/>
          <w:sz w:val="24"/>
          <w:rtl w:val="0"/>
        </w:rPr>
        <w:t xml:space="preserve">в роли генерала. Сейчас я говорю как её друг. Между мной и Драко может выйти отличное соревнование, но то, что вы требуете от неё, это слишком.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Дружба с Гермионой Грейнджер делает вам честь, — сухо сообщил Квиррелл. — Особенно учитывая </w:t>
      </w:r>
      <w:r w:rsidRPr="00000000" w:rsidR="00000000" w:rsidDel="00000000">
        <w:rPr>
          <w:rFonts w:cs="Times New Roman" w:hAnsi="Times New Roman" w:eastAsia="Times New Roman" w:ascii="Times New Roman"/>
          <w:sz w:val="24"/>
          <w:rtl w:val="0"/>
        </w:rPr>
        <w:t xml:space="preserve">тот факт</w:t>
      </w:r>
      <w:r w:rsidRPr="00000000" w:rsidR="00000000" w:rsidDel="00000000">
        <w:rPr>
          <w:rFonts w:cs="Times New Roman" w:hAnsi="Times New Roman" w:eastAsia="Times New Roman" w:ascii="Times New Roman"/>
          <w:sz w:val="24"/>
          <w:rtl w:val="0"/>
        </w:rPr>
        <w:t xml:space="preserve">, что вы одновременно дружите и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 Драко Малфоем.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впечатляет.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 лицу Гарри пробежала тень беспокойства, что, скорее всего, означало </w:t>
      </w:r>
      <w:r w:rsidRPr="00000000" w:rsidR="00000000" w:rsidDel="00000000">
        <w:rPr>
          <w:rFonts w:cs="Times New Roman" w:hAnsi="Times New Roman" w:eastAsia="Times New Roman" w:ascii="Times New Roman"/>
          <w:i w:val="1"/>
          <w:sz w:val="24"/>
          <w:rtl w:val="0"/>
        </w:rPr>
        <w:t xml:space="preserve">очень сильное</w:t>
      </w:r>
      <w:r w:rsidRPr="00000000" w:rsidR="00000000" w:rsidDel="00000000">
        <w:rPr>
          <w:rFonts w:cs="Times New Roman" w:hAnsi="Times New Roman" w:eastAsia="Times New Roman" w:ascii="Times New Roman"/>
          <w:sz w:val="24"/>
          <w:rtl w:val="0"/>
        </w:rPr>
        <w:t xml:space="preserve"> беспокойство</w:t>
      </w:r>
      <w:r w:rsidRPr="00000000" w:rsidR="00000000" w:rsidDel="00000000">
        <w:rPr>
          <w:rFonts w:cs="Times New Roman" w:hAnsi="Times New Roman" w:eastAsia="Times New Roman" w:ascii="Times New Roman"/>
          <w:sz w:val="24"/>
          <w:rtl w:val="0"/>
        </w:rPr>
        <w:t xml:space="preserve">, и Драко мысленно выругался. Впрочем, было бы странно, если бы Гарри смог </w:t>
      </w:r>
      <w:r w:rsidRPr="00000000" w:rsidR="00000000" w:rsidDel="00000000">
        <w:rPr>
          <w:rFonts w:cs="Times New Roman" w:hAnsi="Times New Roman" w:eastAsia="Times New Roman" w:ascii="Times New Roman"/>
          <w:sz w:val="24"/>
          <w:rtl w:val="0"/>
        </w:rPr>
        <w:t xml:space="preserve">одурачить профессора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сомневаюсь, что мисс Грейнджер оценит ваш дружеский порыв, — продолжил </w:t>
      </w:r>
      <w:r w:rsidRPr="00000000" w:rsidR="00000000" w:rsidDel="00000000">
        <w:rPr>
          <w:rFonts w:cs="Times New Roman" w:hAnsi="Times New Roman" w:eastAsia="Times New Roman" w:ascii="Times New Roman"/>
          <w:sz w:val="24"/>
          <w:rtl w:val="0"/>
        </w:rPr>
        <w:t xml:space="preserve">Квиррел</w:t>
      </w:r>
      <w:r w:rsidRPr="00000000" w:rsidR="00000000" w:rsidDel="00000000">
        <w:rPr>
          <w:rFonts w:cs="Times New Roman" w:hAnsi="Times New Roman" w:eastAsia="Times New Roman" w:ascii="Times New Roman"/>
          <w:sz w:val="24"/>
          <w:rtl w:val="0"/>
        </w:rPr>
        <w:t xml:space="preserve">л. — Я </w:t>
      </w:r>
      <w:r w:rsidRPr="00000000" w:rsidR="00000000" w:rsidDel="00000000">
        <w:rPr>
          <w:rFonts w:cs="Times New Roman" w:hAnsi="Times New Roman" w:eastAsia="Times New Roman" w:ascii="Times New Roman"/>
          <w:sz w:val="24"/>
          <w:rtl w:val="0"/>
        </w:rPr>
        <w:t xml:space="preserve">не предлагал ей должность генерала, мистер Поттер, она сама попросила её у меня.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Какое-то время Гарри молчал. Затем он бросил на Драко короткий взгляд, в котором была смесь извинения и предупреждения, как бы говоря: «</w:t>
      </w:r>
      <w:r w:rsidRPr="00000000" w:rsidR="00000000" w:rsidDel="00000000">
        <w:rPr>
          <w:rFonts w:cs="Times New Roman" w:hAnsi="Times New Roman" w:eastAsia="Times New Roman" w:ascii="Times New Roman"/>
          <w:i w:val="1"/>
          <w:sz w:val="24"/>
          <w:rtl w:val="0"/>
        </w:rPr>
        <w:t xml:space="preserve">Извини, я сделал всё, что мог»</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Лучше не упорствовать»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 же до ваших опасений, — лёгкая улыбка заиграла на губах Квиррелла, — подозреваю, что она перенесёт командирские </w:t>
      </w:r>
      <w:r w:rsidRPr="00000000" w:rsidR="00000000" w:rsidDel="00000000">
        <w:rPr>
          <w:rFonts w:cs="Times New Roman" w:hAnsi="Times New Roman" w:eastAsia="Times New Roman" w:ascii="Times New Roman"/>
          <w:sz w:val="24"/>
          <w:rtl w:val="0"/>
        </w:rPr>
        <w:t xml:space="preserve">тяготы </w:t>
      </w:r>
      <w:r w:rsidRPr="00000000" w:rsidR="00000000" w:rsidDel="00000000">
        <w:rPr>
          <w:rFonts w:cs="Times New Roman" w:hAnsi="Times New Roman" w:eastAsia="Times New Roman" w:ascii="Times New Roman"/>
          <w:sz w:val="24"/>
          <w:rtl w:val="0"/>
        </w:rPr>
        <w:t xml:space="preserve">гораздо легче, чем вы оба ожидаете, и что она сможет дать достойный бой гораздо раньше, чем вы думаете.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и Драко от ужаса перехватило дыхание.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же не собираетесь давать ей советы? — ошеломлённо спросил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не подписывался биться против вас! — вторил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Улыбка на губах профессора стала шире: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 правде говоря, я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собирался предложить мисс Грейнджер пару советов по поводу её первых боёв.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Профессор Квиррелл!</w:t>
      </w:r>
      <w:r w:rsidRPr="00000000" w:rsidR="00000000" w:rsidDel="00000000">
        <w:rPr>
          <w:rFonts w:cs="Times New Roman" w:hAnsi="Times New Roman" w:eastAsia="Times New Roman" w:ascii="Times New Roman"/>
          <w:sz w:val="24"/>
          <w:rtl w:val="0"/>
        </w:rPr>
        <w:t xml:space="preserve"> — воскликнул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 не волнуйтесь</w:t>
      </w:r>
      <w:r w:rsidRPr="00000000" w:rsidR="00000000" w:rsidDel="00000000">
        <w:rPr>
          <w:rFonts w:cs="Times New Roman" w:hAnsi="Times New Roman" w:eastAsia="Times New Roman" w:ascii="Times New Roman"/>
          <w:sz w:val="24"/>
          <w:rtl w:val="0"/>
        </w:rPr>
        <w:t xml:space="preserve">, она отказалась. Как я и ожидал.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Глаза Драко сузились.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Послушайте,</w:t>
      </w:r>
      <w:r w:rsidRPr="00000000" w:rsidR="00000000" w:rsidDel="00000000">
        <w:rPr>
          <w:rFonts w:cs="Times New Roman" w:hAnsi="Times New Roman" w:eastAsia="Times New Roman" w:ascii="Times New Roman"/>
          <w:sz w:val="24"/>
          <w:rtl w:val="0"/>
        </w:rPr>
        <w:t xml:space="preserve"> мистер Поттер, — сказал Квиррелл, — вам никогда не говорили, что так глазеть невежливо?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же не собираетесь тайно помогать ей каким-нибудь </w:t>
      </w:r>
      <w:r w:rsidRPr="00000000" w:rsidR="00000000" w:rsidDel="00000000">
        <w:rPr>
          <w:rFonts w:cs="Times New Roman" w:hAnsi="Times New Roman" w:eastAsia="Times New Roman" w:ascii="Times New Roman"/>
          <w:i w:val="1"/>
          <w:sz w:val="24"/>
          <w:rtl w:val="0"/>
        </w:rPr>
        <w:t xml:space="preserve">другим </w:t>
      </w:r>
      <w:r w:rsidRPr="00000000" w:rsidR="00000000" w:rsidDel="00000000">
        <w:rPr>
          <w:rFonts w:cs="Times New Roman" w:hAnsi="Times New Roman" w:eastAsia="Times New Roman" w:ascii="Times New Roman"/>
          <w:sz w:val="24"/>
          <w:rtl w:val="0"/>
        </w:rPr>
        <w:t xml:space="preserve">способом? — спросил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Разве я </w:t>
      </w:r>
      <w:r w:rsidRPr="00000000" w:rsidR="00000000" w:rsidDel="00000000">
        <w:rPr>
          <w:rFonts w:cs="Times New Roman" w:hAnsi="Times New Roman" w:eastAsia="Times New Roman" w:ascii="Times New Roman"/>
          <w:sz w:val="24"/>
          <w:rtl w:val="0"/>
        </w:rPr>
        <w:t xml:space="preserve">бы</w:t>
      </w:r>
      <w:r w:rsidRPr="00000000" w:rsidR="00000000" w:rsidDel="00000000">
        <w:rPr>
          <w:rFonts w:cs="Times New Roman" w:hAnsi="Times New Roman" w:eastAsia="Times New Roman" w:ascii="Times New Roman"/>
          <w:sz w:val="24"/>
          <w:rtl w:val="0"/>
        </w:rPr>
        <w:t xml:space="preserve"> так поступил? — удивился профессор.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хором ответили Драко и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уязвлён вашим недоверием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хорошо, я обещаю не помогать </w:t>
      </w:r>
      <w:r w:rsidRPr="00000000" w:rsidR="00000000" w:rsidDel="00000000">
        <w:rPr>
          <w:rFonts w:cs="Times New Roman" w:hAnsi="Times New Roman" w:eastAsia="Times New Roman" w:ascii="Times New Roman"/>
          <w:sz w:val="24"/>
          <w:rtl w:val="0"/>
        </w:rPr>
        <w:t xml:space="preserve">г</w:t>
      </w:r>
      <w:r w:rsidRPr="00000000" w:rsidR="00000000" w:rsidDel="00000000">
        <w:rPr>
          <w:rFonts w:cs="Times New Roman" w:hAnsi="Times New Roman" w:eastAsia="Times New Roman" w:ascii="Times New Roman"/>
          <w:sz w:val="24"/>
          <w:rtl w:val="0"/>
        </w:rPr>
        <w:t xml:space="preserve">енералу </w:t>
      </w:r>
      <w:r w:rsidRPr="00000000" w:rsidR="00000000" w:rsidDel="00000000">
        <w:rPr>
          <w:rFonts w:cs="Times New Roman" w:hAnsi="Times New Roman" w:eastAsia="Times New Roman" w:ascii="Times New Roman"/>
          <w:sz w:val="24"/>
          <w:rtl w:val="0"/>
        </w:rPr>
        <w:t xml:space="preserve">Грейнджер </w:t>
      </w:r>
      <w:r w:rsidRPr="00000000" w:rsidR="00000000" w:rsidDel="00000000">
        <w:rPr>
          <w:rFonts w:cs="Times New Roman" w:hAnsi="Times New Roman" w:eastAsia="Times New Roman" w:ascii="Times New Roman"/>
          <w:sz w:val="24"/>
          <w:rtl w:val="0"/>
        </w:rPr>
        <w:t xml:space="preserve">неизвестным вам образом</w:t>
      </w:r>
      <w:r w:rsidRPr="00000000" w:rsidR="00000000" w:rsidDel="00000000">
        <w:rPr>
          <w:rFonts w:cs="Times New Roman" w:hAnsi="Times New Roman" w:eastAsia="Times New Roman" w:ascii="Times New Roman"/>
          <w:sz w:val="24"/>
          <w:rtl w:val="0"/>
        </w:rPr>
        <w:t xml:space="preserve">. А теперь я предлагаю вам обоим заняться подготовкой к войне. Ноябрь приближается, и быстро.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 успела дверь кабинета Квиррелла закрыться, а Драко уже успел прикинуть последствия.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 так давно Гарри пренебрежительно говорил об «отношениях с людьми».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теперь это была единственная надежда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Хоть бы он не осознал, хоть бы он не осознал...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Нам нужно просто напасть на эту девчонку первыми и убрать её с нашего пути, — сказал Драко. — А затем мы сможем соревноваться друг с другом без помех.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это ведь не очень честно по отношению к ней? — мягко заметил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Почему </w:t>
      </w:r>
      <w:r w:rsidRPr="00000000" w:rsidR="00000000" w:rsidDel="00000000">
        <w:rPr>
          <w:rFonts w:cs="Times New Roman" w:hAnsi="Times New Roman" w:eastAsia="Times New Roman" w:ascii="Times New Roman"/>
          <w:i w:val="1"/>
          <w:sz w:val="24"/>
          <w:rtl w:val="0"/>
        </w:rPr>
        <w:t xml:space="preserve">тебя </w:t>
      </w:r>
      <w:r w:rsidRPr="00000000" w:rsidR="00000000" w:rsidDel="00000000">
        <w:rPr>
          <w:rFonts w:cs="Times New Roman" w:hAnsi="Times New Roman" w:eastAsia="Times New Roman" w:ascii="Times New Roman"/>
          <w:sz w:val="24"/>
          <w:rtl w:val="0"/>
        </w:rPr>
        <w:t xml:space="preserve">это волнует? — удивился Драко. — Она ведь твой соперник, верно?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Затем, добавив в голос чётко отмеренную нотку подозрительности: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Только не говори мне, что она тебе </w:t>
      </w:r>
      <w:r w:rsidRPr="00000000" w:rsidR="00000000" w:rsidDel="00000000">
        <w:rPr>
          <w:rFonts w:cs="Times New Roman" w:hAnsi="Times New Roman" w:eastAsia="Times New Roman" w:ascii="Times New Roman"/>
          <w:i w:val="1"/>
          <w:sz w:val="24"/>
          <w:rtl w:val="0"/>
        </w:rPr>
        <w:t xml:space="preserve">и в самом деле </w:t>
      </w:r>
      <w:r w:rsidRPr="00000000" w:rsidR="00000000" w:rsidDel="00000000">
        <w:rPr>
          <w:rFonts w:cs="Times New Roman" w:hAnsi="Times New Roman" w:eastAsia="Times New Roman" w:ascii="Times New Roman"/>
          <w:sz w:val="24"/>
          <w:rtl w:val="0"/>
        </w:rPr>
        <w:t xml:space="preserve">начала нравиться, после вашего вечного соперничества...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Упаси О</w:t>
      </w:r>
      <w:r w:rsidRPr="00000000" w:rsidR="00000000" w:rsidDel="00000000">
        <w:rPr>
          <w:rFonts w:cs="Times New Roman" w:hAnsi="Times New Roman" w:eastAsia="Times New Roman" w:ascii="Times New Roman"/>
          <w:sz w:val="24"/>
          <w:rtl w:val="0"/>
        </w:rPr>
        <w:t xml:space="preserve">снователи</w:t>
      </w:r>
      <w:r w:rsidRPr="00000000" w:rsidR="00000000" w:rsidDel="00000000">
        <w:rPr>
          <w:rFonts w:cs="Times New Roman" w:hAnsi="Times New Roman" w:eastAsia="Times New Roman" w:ascii="Times New Roman"/>
          <w:sz w:val="24"/>
          <w:rtl w:val="0"/>
        </w:rPr>
        <w:t xml:space="preserve">, — отмахнулся Гарри. — Ну что я могу сказать, Драко? </w:t>
      </w:r>
      <w:r w:rsidRPr="00000000" w:rsidR="00000000" w:rsidDel="00000000">
        <w:rPr>
          <w:rFonts w:cs="Times New Roman" w:hAnsi="Times New Roman" w:eastAsia="Times New Roman" w:ascii="Times New Roman"/>
          <w:sz w:val="24"/>
          <w:rtl w:val="0"/>
        </w:rPr>
        <w:t xml:space="preserve">У меня просто есть природное чувство справедливости</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Грейнджер тоже, ты же знаешь. Она очень чётко разделяет добро и зло и она наверняка собирается атаковать зло в первую очередь. А тот, кто носит имя «Малфой», просто сам напрашивается.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ПРОКЛЯТЬЕ!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 сказал Драко с обидой и, пожалуй, лёгким превосходством в голосе, — разве ты не хочешь биться со мной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имеешь в виду не выжидать, пока Грейнджер потреплет твои войска, чтобы затем напасть? — уточнил Гарри. — Ну-у, я не знаю. Может быть, когда мне надоест всё время выигрывать, я попробую играть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Возможно, она нападёт на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Это ведь 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соперник.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Не-е-ет, я её </w:t>
      </w:r>
      <w:r w:rsidRPr="00000000" w:rsidR="00000000" w:rsidDel="00000000">
        <w:rPr>
          <w:rFonts w:cs="Times New Roman" w:hAnsi="Times New Roman" w:eastAsia="Times New Roman" w:ascii="Times New Roman"/>
          <w:i w:val="1"/>
          <w:sz w:val="24"/>
          <w:rtl w:val="0"/>
        </w:rPr>
        <w:t xml:space="preserve">дружественный</w:t>
      </w:r>
      <w:r w:rsidRPr="00000000" w:rsidR="00000000" w:rsidDel="00000000">
        <w:rPr>
          <w:rFonts w:cs="Times New Roman" w:hAnsi="Times New Roman" w:eastAsia="Times New Roman" w:ascii="Times New Roman"/>
          <w:sz w:val="24"/>
          <w:rtl w:val="0"/>
        </w:rPr>
        <w:t xml:space="preserve"> соперник, — протянул Гарри, ухмыляясь. — Я купил ей отличный подарок на день рождения и всё такое. Ты бы не стал портить отношения с таким дружественным соперником.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Значит, ты готов </w:t>
      </w:r>
      <w:r w:rsidRPr="00000000" w:rsidR="00000000" w:rsidDel="00000000">
        <w:rPr>
          <w:rFonts w:cs="Times New Roman" w:hAnsi="Times New Roman" w:eastAsia="Times New Roman" w:ascii="Times New Roman"/>
          <w:sz w:val="24"/>
          <w:rtl w:val="0"/>
        </w:rPr>
        <w:t xml:space="preserve">лишить меня</w:t>
      </w:r>
      <w:r w:rsidRPr="00000000" w:rsidR="00000000" w:rsidDel="00000000">
        <w:rPr>
          <w:rFonts w:cs="Times New Roman" w:hAnsi="Times New Roman" w:eastAsia="Times New Roman" w:ascii="Times New Roman"/>
          <w:sz w:val="24"/>
          <w:rtl w:val="0"/>
        </w:rPr>
        <w:t xml:space="preserve"> шанса</w:t>
      </w:r>
      <w:r w:rsidRPr="00000000" w:rsidR="00000000" w:rsidDel="00000000">
        <w:rPr>
          <w:rFonts w:cs="Times New Roman" w:hAnsi="Times New Roman" w:eastAsia="Times New Roman" w:ascii="Times New Roman"/>
          <w:sz w:val="24"/>
          <w:rtl w:val="0"/>
        </w:rPr>
        <w:t xml:space="preserve"> на честный бой</w:t>
      </w:r>
      <w:r w:rsidRPr="00000000" w:rsidR="00000000" w:rsidDel="00000000">
        <w:rPr>
          <w:rFonts w:cs="Times New Roman" w:hAnsi="Times New Roman" w:eastAsia="Times New Roman" w:ascii="Times New Roman"/>
          <w:sz w:val="24"/>
          <w:rtl w:val="0"/>
        </w:rPr>
        <w:t xml:space="preserve">? — вспылил Драко. — А я думал, мы друзья!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Могу пояснить это немного другими словами</w:t>
      </w:r>
      <w:r w:rsidRPr="00000000" w:rsidR="00000000" w:rsidDel="00000000">
        <w:rPr>
          <w:rFonts w:cs="Times New Roman" w:hAnsi="Times New Roman" w:eastAsia="Times New Roman" w:ascii="Times New Roman"/>
          <w:sz w:val="24"/>
          <w:rtl w:val="0"/>
        </w:rPr>
        <w:t xml:space="preserve">, — ответил Гарри. — </w:t>
      </w:r>
      <w:r w:rsidRPr="00000000" w:rsidR="00000000" w:rsidDel="00000000">
        <w:rPr>
          <w:rFonts w:cs="Times New Roman" w:hAnsi="Times New Roman" w:eastAsia="Times New Roman" w:ascii="Times New Roman"/>
          <w:i w:val="1"/>
          <w:sz w:val="24"/>
          <w:rtl w:val="0"/>
        </w:rPr>
        <w:t xml:space="preserve">Грейнджер </w:t>
      </w:r>
      <w:r w:rsidRPr="00000000" w:rsidR="00000000" w:rsidDel="00000000">
        <w:rPr>
          <w:rFonts w:cs="Times New Roman" w:hAnsi="Times New Roman" w:eastAsia="Times New Roman" w:ascii="Times New Roman"/>
          <w:sz w:val="24"/>
          <w:rtl w:val="0"/>
        </w:rPr>
        <w:t xml:space="preserve">не станет предавать дружественного соперника. Но это потому, что она обладает такой же готовностью убивать, как и миска спелого винограда. А вот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станешь. Ты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станешь. Как и 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ПРОКЛЯТЬЕ!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Будь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пьеса, сейчас бы звучала драматическая музыка.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Безукоризненно одетый в мантию с зелёной оторочкой, аккуратно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причёсанный герой-блондин встречается со злодеем.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Злодей с распущенными каштановыми волосами </w:t>
      </w:r>
      <w:r w:rsidRPr="00000000" w:rsidR="00000000" w:rsidDel="00000000">
        <w:rPr>
          <w:rFonts w:cs="Times New Roman" w:hAnsi="Times New Roman" w:eastAsia="Times New Roman" w:ascii="Times New Roman"/>
          <w:sz w:val="24"/>
          <w:rtl w:val="0"/>
        </w:rPr>
        <w:t xml:space="preserve">сидела </w:t>
      </w:r>
      <w:r w:rsidRPr="00000000" w:rsidR="00000000" w:rsidDel="00000000">
        <w:rPr>
          <w:rFonts w:cs="Times New Roman" w:hAnsi="Times New Roman" w:eastAsia="Times New Roman" w:ascii="Times New Roman"/>
          <w:sz w:val="24"/>
          <w:rtl w:val="0"/>
        </w:rPr>
        <w:t xml:space="preserve">откинувшись на спинку простого деревянного кресла и скалила зубы герою.</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Была среда, 30 октября, и первая битва была назначена на ближайшее воскресенье.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стоял в кабинете генерала Грейнджер, в комнате размером с небольшой класс. (Драко терялся в догадках, почему каждый генерал получил такой большой кабинет. Лично ему было бы достаточно стола и стула. Он не мог понять, зачем им вообще нужны кабинеты, его солдаты и так знали, где его можно найти. Разве что профессор Квиррелл специально выделил им огромные кабинеты как знак статуса, в этом случае Драко был только за.)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Грейнджер сидела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единственном кресле в комнате, как на троне, напротив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входа. Между ними, </w:t>
      </w:r>
      <w:r w:rsidRPr="00000000" w:rsidR="00000000" w:rsidDel="00000000">
        <w:rPr>
          <w:rFonts w:cs="Times New Roman" w:hAnsi="Times New Roman" w:eastAsia="Times New Roman" w:ascii="Times New Roman"/>
          <w:sz w:val="24"/>
          <w:rtl w:val="0"/>
        </w:rPr>
        <w:t xml:space="preserve">посередине </w:t>
      </w:r>
      <w:r w:rsidRPr="00000000" w:rsidR="00000000" w:rsidDel="00000000">
        <w:rPr>
          <w:rFonts w:cs="Times New Roman" w:hAnsi="Times New Roman" w:eastAsia="Times New Roman" w:ascii="Times New Roman"/>
          <w:sz w:val="24"/>
          <w:rtl w:val="0"/>
        </w:rPr>
        <w:t xml:space="preserve">комнаты, стоял длинный прямоугольный стол, ещё четыре маленьких круглых стола были расположены по углам и лишь одно кресло стояло во главе стола.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Вдоль стены шёл ряд окон, и луч солнца, </w:t>
      </w:r>
      <w:r w:rsidRPr="00000000" w:rsidR="00000000" w:rsidDel="00000000">
        <w:rPr>
          <w:rFonts w:cs="Times New Roman" w:hAnsi="Times New Roman" w:eastAsia="Times New Roman" w:ascii="Times New Roman"/>
          <w:sz w:val="24"/>
          <w:rtl w:val="0"/>
        </w:rPr>
        <w:t xml:space="preserve">дотянувшись до волос Грейнджер, сделал их похожими на светящуюся корону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Хорошо бы смотрелось, если б Драко мог медленно выйти вперёд. Но на пути стоял стол и Драко пришлось обходить его, что трудно было сделать драматичным и величавым образом. Это нарочно так подстроено? </w:t>
      </w:r>
      <w:r w:rsidRPr="00000000" w:rsidR="00000000" w:rsidDel="00000000">
        <w:rPr>
          <w:rFonts w:cs="Times New Roman" w:hAnsi="Times New Roman" w:eastAsia="Times New Roman" w:ascii="Times New Roman"/>
          <w:sz w:val="24"/>
          <w:rtl w:val="0"/>
        </w:rPr>
        <w:t xml:space="preserve">Если бы речь шла об отце</w:t>
      </w:r>
      <w:r w:rsidRPr="00000000" w:rsidR="00000000" w:rsidDel="00000000">
        <w:rPr>
          <w:rFonts w:cs="Times New Roman" w:hAnsi="Times New Roman" w:eastAsia="Times New Roman" w:ascii="Times New Roman"/>
          <w:sz w:val="24"/>
          <w:rtl w:val="0"/>
        </w:rPr>
        <w:t xml:space="preserve">, то конечно это было бы сделано специально, но перед ним Грейнджер, так что определённо нет.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Ему было некуда сесть, а Грейнджер не собиралась вставать.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Возмущение Драко не отразилось на его лице.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Итак, мистер Драко Малфой, — произнесла Грейнджер, когда он встал перед ней, —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просили аудиенции и я милостиво приняла вас. В чём заключается ваша просьба?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Пойдём со мной </w:t>
      </w:r>
      <w:r w:rsidRPr="00000000" w:rsidR="00000000" w:rsidDel="00000000">
        <w:rPr>
          <w:rFonts w:cs="Times New Roman" w:hAnsi="Times New Roman" w:eastAsia="Times New Roman" w:ascii="Times New Roman"/>
          <w:i w:val="1"/>
          <w:sz w:val="24"/>
          <w:rtl w:val="0"/>
        </w:rPr>
        <w:t xml:space="preserve">в особняк Малфоев, мы с отцом покажем тебе парочку интересных заклинаний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Ваш соперник, Поттер, подходил ко мне с предложением, — проговорил Драко с с</w:t>
      </w:r>
      <w:r w:rsidRPr="00000000" w:rsidR="00000000" w:rsidDel="00000000">
        <w:rPr>
          <w:rFonts w:cs="Times New Roman" w:hAnsi="Times New Roman" w:eastAsia="Times New Roman" w:ascii="Times New Roman"/>
          <w:sz w:val="24"/>
          <w:rtl w:val="0"/>
        </w:rPr>
        <w:t xml:space="preserve">ерьёзным лицом</w:t>
      </w:r>
      <w:r w:rsidRPr="00000000" w:rsidR="00000000" w:rsidDel="00000000">
        <w:rPr>
          <w:rFonts w:cs="Times New Roman" w:hAnsi="Times New Roman" w:eastAsia="Times New Roman" w:ascii="Times New Roman"/>
          <w:sz w:val="24"/>
          <w:rtl w:val="0"/>
        </w:rPr>
        <w:t xml:space="preserve">. — Он не боится проиграть мне, но будет унижен в случае вашей победы. Потому он предлагал объединиться со мной, чтобы уничтожить вашу армию с самого начала, не только в нашей первой битве, но и во всех последующих. Как альтернативный вариант, он предложил мне не вмешиваться, когда он направит все свои силы на вас в самом начале битвы.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Понятно, — сказала Грейнджер с удивлённым видом. — И вы предлагаете мне свою помощь против него?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Несомненно</w:t>
      </w:r>
      <w:r w:rsidRPr="00000000" w:rsidR="00000000" w:rsidDel="00000000">
        <w:rPr>
          <w:rFonts w:cs="Times New Roman" w:hAnsi="Times New Roman" w:eastAsia="Times New Roman" w:ascii="Times New Roman"/>
          <w:sz w:val="24"/>
          <w:rtl w:val="0"/>
        </w:rPr>
        <w:t xml:space="preserve">, — учтиво ответил Драко. — Я счёл его предложение бес</w:t>
      </w:r>
      <w:r w:rsidRPr="00000000" w:rsidR="00000000" w:rsidDel="00000000">
        <w:rPr>
          <w:rFonts w:cs="Times New Roman" w:hAnsi="Times New Roman" w:eastAsia="Times New Roman" w:ascii="Times New Roman"/>
          <w:sz w:val="24"/>
          <w:rtl w:val="0"/>
        </w:rPr>
        <w:t xml:space="preserve">честным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 же, очень мило с вашей стороны, мистер Малфой, — произнесла Грейнджер. — Прошу прощения за то, как я разговаривала с вами ранее. </w:t>
      </w:r>
      <w:r w:rsidRPr="00000000" w:rsidR="00000000" w:rsidDel="00000000">
        <w:rPr>
          <w:rFonts w:cs="Times New Roman" w:hAnsi="Times New Roman" w:eastAsia="Times New Roman" w:ascii="Times New Roman"/>
          <w:sz w:val="24"/>
          <w:rtl w:val="0"/>
        </w:rPr>
        <w:t xml:space="preserve">Мы должны быть друзьями</w:t>
      </w:r>
      <w:r w:rsidRPr="00000000" w:rsidR="00000000" w:rsidDel="00000000">
        <w:rPr>
          <w:rFonts w:cs="Times New Roman" w:hAnsi="Times New Roman" w:eastAsia="Times New Roman" w:ascii="Times New Roman"/>
          <w:sz w:val="24"/>
          <w:rtl w:val="0"/>
        </w:rPr>
        <w:t xml:space="preserve">, могу я называть вас </w:t>
      </w:r>
      <w:r w:rsidRPr="00000000" w:rsidR="00000000" w:rsidDel="00000000">
        <w:rPr>
          <w:rFonts w:cs="Times New Roman" w:hAnsi="Times New Roman" w:eastAsia="Times New Roman" w:ascii="Times New Roman"/>
          <w:sz w:val="24"/>
          <w:rtl w:val="0"/>
        </w:rPr>
        <w:t xml:space="preserve">Драк</w:t>
      </w:r>
      <w:r w:rsidRPr="00000000" w:rsidR="00000000" w:rsidDel="00000000">
        <w:rPr>
          <w:rFonts w:cs="Times New Roman" w:hAnsi="Times New Roman" w:eastAsia="Times New Roman" w:ascii="Times New Roman"/>
          <w:sz w:val="24"/>
          <w:rtl w:val="0"/>
        </w:rPr>
        <w:t xml:space="preserve">оша?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Сигнал тревоги зазвучал в голове Драко, но всё ещё оставался </w:t>
      </w:r>
      <w:r w:rsidRPr="00000000" w:rsidR="00000000" w:rsidDel="00000000">
        <w:rPr>
          <w:rFonts w:cs="Times New Roman" w:hAnsi="Times New Roman" w:eastAsia="Times New Roman" w:ascii="Times New Roman"/>
          <w:i w:val="1"/>
          <w:sz w:val="24"/>
          <w:rtl w:val="0"/>
        </w:rPr>
        <w:t xml:space="preserve">шанс,</w:t>
      </w:r>
      <w:r w:rsidRPr="00000000" w:rsidR="00000000" w:rsidDel="00000000">
        <w:rPr>
          <w:rFonts w:cs="Times New Roman" w:hAnsi="Times New Roman" w:eastAsia="Times New Roman" w:ascii="Times New Roman"/>
          <w:sz w:val="24"/>
          <w:rtl w:val="0"/>
        </w:rPr>
        <w:t xml:space="preserve"> что она не шутит...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Конечно, — ответил Драко, — если вы позволите называть вас Гермиоша.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мог поклясться, что её лицо дрогнуло.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Как бы то ни было, — добавил он, — я считаю, что Поттер получит по заслугам, если мы вдвоём нападём на него и уничтожим.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разве это будет честно по отношению к мистеру Поттеру? — спросила Грейнджер.</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Думаю, это вполне честно. Ведь он первый собирался так поступить с вами.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Грейнджер сурово посмотрела на него. Возможно, Драко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 даже испугался, если бы был не Малфоем, а каким-нибудь пуффендуйцем.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думаете, что я круглая дура, так ведь, мистер Малфой?</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чарующе улыбнулся: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мисс Грейнджер, но я должен был хотя бы </w:t>
      </w:r>
      <w:r w:rsidRPr="00000000" w:rsidR="00000000" w:rsidDel="00000000">
        <w:rPr>
          <w:rFonts w:cs="Times New Roman" w:hAnsi="Times New Roman" w:eastAsia="Times New Roman" w:ascii="Times New Roman"/>
          <w:i w:val="1"/>
          <w:sz w:val="24"/>
          <w:rtl w:val="0"/>
        </w:rPr>
        <w:t xml:space="preserve">проверить</w:t>
      </w:r>
      <w:r w:rsidRPr="00000000" w:rsidR="00000000" w:rsidDel="00000000">
        <w:rPr>
          <w:rFonts w:cs="Times New Roman" w:hAnsi="Times New Roman" w:eastAsia="Times New Roman" w:ascii="Times New Roman"/>
          <w:sz w:val="24"/>
          <w:rtl w:val="0"/>
        </w:rPr>
        <w:t xml:space="preserve">. Итак, чего же вы хотите?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собираетесь меня подкупить? — спросила она.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Точно, — кивнул Драко. — Могу ли я просто дать вам галлеон и быть уверенным, что вы станете биться с Поттером, а не со мной, до конца года?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отрезала Грейнджер, — но за десять галлеонов я готова атаковать вас обоих в равной степени</w:t>
      </w:r>
      <w:r w:rsidRPr="00000000" w:rsidR="00000000" w:rsidDel="00000000">
        <w:rPr>
          <w:rFonts w:cs="Times New Roman" w:hAnsi="Times New Roman" w:eastAsia="Times New Roman" w:ascii="Times New Roman"/>
          <w:sz w:val="24"/>
          <w:rtl w:val="0"/>
        </w:rPr>
        <w:t xml:space="preserve">, а не только армию Малфоя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Десять галлеонов — это большая сумма, — осторожно сказал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знала, что Малфои бедны.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пристально посмотрел на Грейнджер.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т этих слов у него возникло странное ощущение.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Конкретно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эта девочка никак не должна была произносить конкретно эти слова.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Бросаясь деньгами, никогда не станешь богатым, — заметил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уверена, что вы знаете, кто такие дантисты, мистер Малфой, но мои родители </w:t>
      </w:r>
      <w:r w:rsidRPr="00000000" w:rsidR="00000000" w:rsidDel="00000000">
        <w:rPr>
          <w:rFonts w:cs="Times New Roman" w:hAnsi="Times New Roman" w:eastAsia="Times New Roman" w:ascii="Times New Roman"/>
          <w:i w:val="1"/>
          <w:sz w:val="24"/>
          <w:rtl w:val="0"/>
        </w:rPr>
        <w:t xml:space="preserve">— дантисты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любая сумма менее десяти галлеонов вообще не стоит моего времени.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Три галлеона, — предложил Драко, скорее для проверки.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сказала Грейнджер. — </w:t>
      </w:r>
      <w:r w:rsidRPr="00000000" w:rsidR="00000000" w:rsidDel="00000000">
        <w:rPr>
          <w:rFonts w:cs="Times New Roman" w:hAnsi="Times New Roman" w:eastAsia="Times New Roman" w:ascii="Times New Roman"/>
          <w:sz w:val="24"/>
          <w:rtl w:val="0"/>
        </w:rPr>
        <w:t xml:space="preserve">Если вы вообще хотите равного боя, то мне как-то не верится, что вы оцениваете его меньше, чем в десять галлеонов.</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От этих слов у него возникло </w:t>
      </w:r>
      <w:r w:rsidRPr="00000000" w:rsidR="00000000" w:rsidDel="00000000">
        <w:rPr>
          <w:rFonts w:cs="Times New Roman" w:hAnsi="Times New Roman" w:eastAsia="Times New Roman" w:ascii="Times New Roman"/>
          <w:i w:val="1"/>
          <w:sz w:val="24"/>
          <w:rtl w:val="0"/>
        </w:rPr>
        <w:t xml:space="preserve">ещё более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странное </w:t>
      </w:r>
      <w:r w:rsidRPr="00000000" w:rsidR="00000000" w:rsidDel="00000000">
        <w:rPr>
          <w:rFonts w:cs="Times New Roman" w:hAnsi="Times New Roman" w:eastAsia="Times New Roman" w:ascii="Times New Roman"/>
          <w:sz w:val="24"/>
          <w:rtl w:val="0"/>
        </w:rPr>
        <w:t xml:space="preserve">ощущение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отказываюсь, — ответил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Отказываетесь? — переспросила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 </w:t>
      </w:r>
      <w:r w:rsidRPr="00000000" w:rsidR="00000000" w:rsidDel="00000000">
        <w:rPr>
          <w:rFonts w:cs="Times New Roman" w:hAnsi="Times New Roman" w:eastAsia="Times New Roman" w:ascii="Times New Roman"/>
          <w:sz w:val="24"/>
          <w:rtl w:val="0"/>
        </w:rPr>
        <w:t xml:space="preserve">Это ограниченное по времени предложение</w:t>
      </w:r>
      <w:r w:rsidRPr="00000000" w:rsidR="00000000" w:rsidDel="00000000">
        <w:rPr>
          <w:rFonts w:cs="Times New Roman" w:hAnsi="Times New Roman" w:eastAsia="Times New Roman" w:ascii="Times New Roman"/>
          <w:sz w:val="24"/>
          <w:rtl w:val="0"/>
        </w:rPr>
        <w:t xml:space="preserve">, мистер Малфой. Вы уверены, что хотите рискнуть и весь год проигрывать самым жалким образом Мальчику-Который-Выжил? Это может поставить Дом Малфоев в довольно неловкое положение, не так 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Последний довод </w:t>
      </w:r>
      <w:r w:rsidRPr="00000000" w:rsidR="00000000" w:rsidDel="00000000">
        <w:rPr>
          <w:rFonts w:cs="Times New Roman" w:hAnsi="Times New Roman" w:eastAsia="Times New Roman" w:ascii="Times New Roman"/>
          <w:sz w:val="24"/>
          <w:rtl w:val="0"/>
        </w:rPr>
        <w:t xml:space="preserve">казался</w:t>
      </w:r>
      <w:r w:rsidRPr="00000000" w:rsidR="00000000" w:rsidDel="00000000">
        <w:rPr>
          <w:rFonts w:cs="Times New Roman" w:hAnsi="Times New Roman" w:eastAsia="Times New Roman" w:ascii="Times New Roman"/>
          <w:sz w:val="24"/>
          <w:rtl w:val="0"/>
        </w:rPr>
        <w:t xml:space="preserve"> очень убедительным, от него было нелегко отмахнуться. </w:t>
      </w:r>
      <w:r w:rsidRPr="00000000" w:rsidR="00000000" w:rsidDel="00000000">
        <w:rPr>
          <w:rFonts w:cs="Times New Roman" w:hAnsi="Times New Roman" w:eastAsia="Times New Roman" w:ascii="Times New Roman"/>
          <w:sz w:val="24"/>
          <w:rtl w:val="0"/>
        </w:rPr>
        <w:t xml:space="preserve">Но нельзя разбогатеть, если тратить деньги</w:t>
      </w:r>
      <w:r w:rsidRPr="00000000" w:rsidR="00000000" w:rsidDel="00000000">
        <w:rPr>
          <w:rFonts w:cs="Times New Roman" w:hAnsi="Times New Roman" w:eastAsia="Times New Roman" w:ascii="Times New Roman"/>
          <w:sz w:val="24"/>
          <w:rtl w:val="0"/>
        </w:rPr>
        <w:t xml:space="preserve">, когда нутром </w:t>
      </w:r>
      <w:r w:rsidRPr="00000000" w:rsidR="00000000" w:rsidDel="00000000">
        <w:rPr>
          <w:rFonts w:cs="Times New Roman" w:hAnsi="Times New Roman" w:eastAsia="Times New Roman" w:ascii="Times New Roman"/>
          <w:sz w:val="24"/>
          <w:rtl w:val="0"/>
        </w:rPr>
        <w:t xml:space="preserve">чувствуешь </w:t>
      </w:r>
      <w:r w:rsidRPr="00000000" w:rsidR="00000000" w:rsidDel="00000000">
        <w:rPr>
          <w:rFonts w:cs="Times New Roman" w:hAnsi="Times New Roman" w:eastAsia="Times New Roman" w:ascii="Times New Roman"/>
          <w:sz w:val="24"/>
          <w:rtl w:val="0"/>
        </w:rPr>
        <w:t xml:space="preserve">подвох.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рискну, — сказал он.</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Увидимся в воскресенье.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повернулся и молча вышел из кабинета.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Всё пошло </w:t>
      </w:r>
      <w:r w:rsidRPr="00000000" w:rsidR="00000000" w:rsidDel="00000000">
        <w:rPr>
          <w:rFonts w:cs="Times New Roman" w:hAnsi="Times New Roman" w:eastAsia="Times New Roman" w:ascii="Times New Roman"/>
          <w:i w:val="1"/>
          <w:sz w:val="24"/>
          <w:rtl w:val="0"/>
        </w:rPr>
        <w:t xml:space="preserve">наперекосяк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Гермиона, — терпеливо объяснял Гарри, — </w:t>
      </w:r>
      <w:r w:rsidRPr="00000000" w:rsidR="00000000" w:rsidDel="00000000">
        <w:rPr>
          <w:rFonts w:cs="Times New Roman" w:hAnsi="Times New Roman" w:eastAsia="Times New Roman" w:ascii="Times New Roman"/>
          <w:i w:val="1"/>
          <w:sz w:val="24"/>
          <w:rtl w:val="0"/>
        </w:rPr>
        <w:t xml:space="preserve">предполагается</w:t>
      </w:r>
      <w:r w:rsidRPr="00000000" w:rsidR="00000000" w:rsidDel="00000000">
        <w:rPr>
          <w:rFonts w:cs="Times New Roman" w:hAnsi="Times New Roman" w:eastAsia="Times New Roman" w:ascii="Times New Roman"/>
          <w:sz w:val="24"/>
          <w:rtl w:val="0"/>
        </w:rPr>
        <w:t xml:space="preserve">, что мы будем строить планы друг против друга. Ты даже можешь предать меня, и за пределами поля боя это не будет ничего значить.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покачала головой: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будет нехорошо,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вздохнул: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Похоже, ты не прониклась духом происходящего.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Это будет нехорошо». </w:t>
      </w:r>
      <w:r w:rsidRPr="00000000" w:rsidR="00000000" w:rsidDel="00000000">
        <w:rPr>
          <w:rFonts w:cs="Times New Roman" w:hAnsi="Times New Roman" w:eastAsia="Times New Roman" w:ascii="Times New Roman"/>
          <w:sz w:val="24"/>
          <w:rtl w:val="0"/>
        </w:rPr>
        <w:t xml:space="preserve">Ну и сказанула.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не знала, стоит ли ей оскорбиться из-за того, что о ней подумал Гарри, или беспокоиться, что она и впрямь со стороны обычно выглядит такой святошей.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Самое время сменить тему.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 тебя есть на завтра какие-то особые планы? — спросила Гермиона. — Завтра...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Её голос внезапно оборвался, как только она осознала.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Гермиона, — ответил Гарри слегка натянуто, — какой завтра день?</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Интерлюдия: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Когда-то в магической Британии 31 октября </w:t>
      </w:r>
      <w:r w:rsidRPr="00000000" w:rsidR="00000000" w:rsidDel="00000000">
        <w:rPr>
          <w:rFonts w:cs="Times New Roman" w:hAnsi="Times New Roman" w:eastAsia="Times New Roman" w:ascii="Times New Roman"/>
          <w:sz w:val="24"/>
          <w:rtl w:val="0"/>
        </w:rPr>
        <w:t xml:space="preserve">называлось </w:t>
      </w:r>
      <w:r w:rsidRPr="00000000" w:rsidR="00000000" w:rsidDel="00000000">
        <w:rPr>
          <w:rFonts w:cs="Times New Roman" w:hAnsi="Times New Roman" w:eastAsia="Times New Roman" w:ascii="Times New Roman"/>
          <w:sz w:val="24"/>
          <w:rtl w:val="0"/>
        </w:rPr>
        <w:t xml:space="preserve">Днём всех святых или Хэллоуином.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Теперь его называли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Днём Гарри Поттера.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отказался от всех приглашений, включая приглашение от министра Фаджа</w:t>
      </w:r>
      <w:r w:rsidRPr="00000000" w:rsidR="00000000" w:rsidDel="00000000">
        <w:rPr>
          <w:rFonts w:cs="Times New Roman" w:hAnsi="Times New Roman" w:eastAsia="Times New Roman" w:ascii="Times New Roman"/>
          <w:sz w:val="24"/>
          <w:rtl w:val="0"/>
        </w:rPr>
        <w:t xml:space="preserve">, принять которое наверняка </w:t>
      </w:r>
      <w:r w:rsidRPr="00000000" w:rsidR="00000000" w:rsidDel="00000000">
        <w:rPr>
          <w:rFonts w:cs="Times New Roman" w:hAnsi="Times New Roman" w:eastAsia="Times New Roman" w:ascii="Times New Roman"/>
          <w:sz w:val="24"/>
          <w:rtl w:val="0"/>
        </w:rPr>
        <w:t xml:space="preserve">было </w:t>
      </w:r>
      <w:r w:rsidRPr="00000000" w:rsidR="00000000" w:rsidDel="00000000">
        <w:rPr>
          <w:rFonts w:cs="Times New Roman" w:hAnsi="Times New Roman" w:eastAsia="Times New Roman" w:ascii="Times New Roman"/>
          <w:sz w:val="24"/>
          <w:rtl w:val="0"/>
        </w:rPr>
        <w:t xml:space="preserve">бы полезно по политическим соображениям. Ему стоило стиснуть зубы и согласиться.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для Гарри 31 октября всегда </w:t>
      </w:r>
      <w:r w:rsidRPr="00000000" w:rsidR="00000000" w:rsidDel="00000000">
        <w:rPr>
          <w:rFonts w:cs="Times New Roman" w:hAnsi="Times New Roman" w:eastAsia="Times New Roman" w:ascii="Times New Roman"/>
          <w:sz w:val="24"/>
          <w:rtl w:val="0"/>
        </w:rPr>
        <w:t xml:space="preserve">будет </w:t>
      </w:r>
      <w:r w:rsidRPr="00000000" w:rsidR="00000000" w:rsidDel="00000000">
        <w:rPr>
          <w:rFonts w:cs="Times New Roman" w:hAnsi="Times New Roman" w:eastAsia="Times New Roman" w:ascii="Times New Roman"/>
          <w:sz w:val="24"/>
          <w:rtl w:val="0"/>
        </w:rPr>
        <w:t xml:space="preserve">днём, когда Тёмный Лорд убил его родителей. </w:t>
      </w:r>
      <w:r w:rsidRPr="00000000" w:rsidR="00000000" w:rsidDel="00000000">
        <w:rPr>
          <w:rFonts w:cs="Times New Roman" w:hAnsi="Times New Roman" w:eastAsia="Times New Roman" w:ascii="Times New Roman"/>
          <w:sz w:val="24"/>
          <w:rtl w:val="0"/>
        </w:rPr>
        <w:t xml:space="preserve">Наверное</w:t>
      </w:r>
      <w:r w:rsidRPr="00000000" w:rsidR="00000000" w:rsidDel="00000000">
        <w:rPr>
          <w:rFonts w:cs="Times New Roman" w:hAnsi="Times New Roman" w:eastAsia="Times New Roman" w:ascii="Times New Roman"/>
          <w:sz w:val="24"/>
          <w:rtl w:val="0"/>
        </w:rPr>
        <w:t xml:space="preserve">, где-то проходила тихая, достойная памятная церемония, </w:t>
      </w:r>
      <w:r w:rsidRPr="00000000" w:rsidR="00000000" w:rsidDel="00000000">
        <w:rPr>
          <w:rFonts w:cs="Times New Roman" w:hAnsi="Times New Roman" w:eastAsia="Times New Roman" w:ascii="Times New Roman"/>
          <w:sz w:val="24"/>
          <w:rtl w:val="0"/>
        </w:rPr>
        <w:t xml:space="preserve">но его на неё не пригласили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Хогвартсе отменили уроки в честь праздника. Даже слизеринцы не осмеливались надевать чёрное за пределами </w:t>
      </w:r>
      <w:r w:rsidRPr="00000000" w:rsidR="00000000" w:rsidDel="00000000">
        <w:rPr>
          <w:rFonts w:cs="Times New Roman" w:hAnsi="Times New Roman" w:eastAsia="Times New Roman" w:ascii="Times New Roman"/>
          <w:sz w:val="24"/>
          <w:rtl w:val="0"/>
        </w:rPr>
        <w:t xml:space="preserve">спален</w:t>
      </w:r>
      <w:r w:rsidRPr="00000000" w:rsidR="00000000" w:rsidDel="00000000">
        <w:rPr>
          <w:rFonts w:cs="Times New Roman" w:hAnsi="Times New Roman" w:eastAsia="Times New Roman" w:ascii="Times New Roman"/>
          <w:sz w:val="24"/>
          <w:rtl w:val="0"/>
        </w:rPr>
        <w:t xml:space="preserve">. Проходили праздничные мероприятия, подавалась праздничная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еда и даже когда кто-то бегал по коридорам, учителя просто отворачивались. В конце концов, сегодня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десятая годовщина.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Чтобы не портить никому настроение</w:t>
      </w:r>
      <w:r w:rsidRPr="00000000" w:rsidR="00000000" w:rsidDel="00000000">
        <w:rPr>
          <w:rFonts w:cs="Times New Roman" w:hAnsi="Times New Roman" w:eastAsia="Times New Roman" w:ascii="Times New Roman"/>
          <w:sz w:val="24"/>
          <w:rtl w:val="0"/>
        </w:rPr>
        <w:t xml:space="preserve">, Гарри провёл весь день в своём сундуке. Он питался шоколадными батончиками, читал научную фантастику попечальнее (никакой фэнтези) и писал маме и папе письмо, которое </w:t>
      </w:r>
      <w:r w:rsidRPr="00000000" w:rsidR="00000000" w:rsidDel="00000000">
        <w:rPr>
          <w:rFonts w:cs="Times New Roman" w:hAnsi="Times New Roman" w:eastAsia="Times New Roman" w:ascii="Times New Roman"/>
          <w:sz w:val="24"/>
          <w:rtl w:val="0"/>
        </w:rPr>
        <w:t xml:space="preserve">получалось </w:t>
      </w:r>
      <w:r w:rsidRPr="00000000" w:rsidR="00000000" w:rsidDel="00000000">
        <w:rPr>
          <w:rFonts w:cs="Times New Roman" w:hAnsi="Times New Roman" w:eastAsia="Times New Roman" w:ascii="Times New Roman"/>
          <w:sz w:val="24"/>
          <w:rtl w:val="0"/>
        </w:rPr>
        <w:t xml:space="preserve">гораздо длиннее, чем обычно.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сосредоточиться?</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похоже, нашла...</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самого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хехе :)</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немного снизим кошачее поголовье?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становилось не по себе"</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"будешь в армиях" мне показалось странным.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записалась в армии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равно как-то не звучит, по-моему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записалась на войну? :)</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неосознанно?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помимо воли нра как-то больше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тогда "невольно"?</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 нравится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лицу Гарри промелькнула тень беспокойства - что, скорее всего, означало _крайний_ уровень беспокойства, и Драко мысленно выругался?</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фразу перестроить  и объединить. "Почему всем приходится изучать ....это все равно как если бы тебя заставляли играть в вышибал на физре в обычной школе. Никто не собирается летать на мётлах, когда вырастет.</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отмечу, что этого у нас в главе 8 штук, что многовато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данном месте можно вообще убрать, по-моему</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 это "Oh?" преобразовалось в "Что?"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Или в крайнем случае "А?". Ну или если хочется полноценного слова, а не междометия, то, по-моему, здесь ближе "Неужели", а не удивлённое какое-то "Что?".</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"кем-то" меня смущает, потому что она точно знает с кем</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которого нелегко отмахнуться? там в оригинале ни слова про предложение, не хочется повторять</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Профессор задумчиво постучал пальцем по щеке?</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просто "эгоцентризм"?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Polina Shevchenko: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может, "эгоцентрика"? Или "эгоцентрические"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 этой главе открыто говорится о _предубеждениях_ трех умников. ну двух-то в особенности, что покажет следующая глава.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вам "предубеждение", то пусть будет "Ловушка Эгоцентричности"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Дело в том, что "Эгоцентри́зм (от лат. ego — «я», centrum — «центр круга») — неспособность или неумение индивида встать на чужую точку зрения. Восприятие своей точки зрения как единственной существующей." (цитируется по Вики, но в других словарях то же самое). Т.е. русское слово уже включает в себя то самое "предубеждение". Эгоцентризм сам по себе - предубеждение.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"Эффект эгоцентричности", так оно называется в вики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же речь не о тупо эгоцентризме, как явлении, а о конкретном когнитивном искажении, когда человек приписывает себе большую роль в коллективных действиях, чем она есть на самом деле.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 мой взгляд, это явление в первую очередь это искажение и описывает, но ладно, согласен с таким вариантом.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по мотивам Вики, нашел переведенную статью Юдковского по систематическим ошибкам рассуждений: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http://www.transhumanism-russia.ru/content/view/400/116/</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еще. Я тут случайно посмотрел на список глав, и обнаружил, что там есть Self Centeredness :) Что, в общем, тоже "эгоцентризм" и нам придется это как-то "разводить", чтобы не получились две главы с одинаковым названием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Self Centeredness - как утверждает мой словарег, это эгоистичность :) Так что норм</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в оригинале "начала думать"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переделал: Она начала думать, что совершила ужасную ошибку, когда стала соревноваться с/стала соперницей Гарри Поттера.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забрезжила мысль :)</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иногда...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по-моему, в текущем варианте что-то не так с согласованностью</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 буквы?</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невнимательные, по-моему, будет лучше</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подготовкой к войне?</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более буквальное "Почему тебя это волнует" более верно.</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сильное беспокйоство</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Учтите</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стальной хваткой держал гнев за горло, не давая проявиться на лице.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стёб или предложение?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меня тоже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был в ярости, но сохранил совершенно нейтральное лицо/выражение лица.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типа метафора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тогда просто заменить "полностью" на "замечательно"</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тут дефис?</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оставить двусмысленность или полностью убрать "меню" ?</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 не уверен</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предыдущий вариант "Если вы вообще хотите равного боя, то мне как-то не верится, что вы хотите его меньше, чем десять галлеонов." был с большей подковыркой и более неожиданен от человека вроде Гермионы.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варианте получалось, что десять галлеонов больше хотят честного боя, чем Драко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легко правиться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"меньше, чем ЗА десять галлеонов"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предыдущий, даешь больше заковырок!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я-то думал, ну что же меня самого смущало.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Луни, скажи ты за какой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я как-то этот спор проморгал :) Я склоняюсь к более буквальному варианту и рискну предложить своё немного иное толкование.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want an equal fight at all, I don't believe that a Malfoy wants an equal fight less than he wants ten Galleons.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ты вообще хочешь честного боя, то я не верю, что представитель рода Малфоев оценивает честный бой в меньше, чем десять галлеонов.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оставить только вторую часть?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верю, что представитель рода Малфоев..."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так нравится.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 перед "меньше" убрать и поставить перед "десять".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тебя есть какие-то особые планы на завтра?</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буду</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чего-то надо тут эдакое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цитата из 24-й главы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мы это перевели как "отношений с людьми"</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"вернее организовывать"... "так как Гермиона не могла представить"</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заменить на "жизнь" здесь и выше, типа "вы не жили собственной жизнью, вы становились частью его жизни"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Polina Shevchenko: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поставить запятую после предыдущего предложения и написать "Переставая быть частью своей"</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мне кажется, что здесь это надо на что-то заменить</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Итак?</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"Верно"? Или даже просто "Много"?</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"я действительно собирался предложить мисс Грэйнджер пару советов по поводу её первых боёв"</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все-таки "выглядела/была похожа"? Я подозреваю, что она сама по этому поводу никаких чувств не испытывала, ей просто нравилось так сидеть.</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но как по мне, необязательно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же в разговорной речи говорят, скажем, "отправили в Склифосовского" без вставки слова "больница"</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amused - это не удивлённо, это скорее весело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скорее "будто забавляясь"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"будто" - лишнее :)</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так и не понял, у Гарри действительно предложение сбивчивое, или я просто не понял его логику.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не понял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речь об отношении волшебников к _отсутствию_суда_.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во-вторых, факт этого отсутствия суда сравнивается с мелкими нестыковками, на которые обычно указывают люди, обсуждающие убийство Кеннеди.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главная мысль: для волшебников отсутствие суда не является ярким вопиющим фактом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Напиши свой вариант.</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тире? Вроде как пояснение в некотором роде.</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вставила бы "и"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 надо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вставлять - лучше тогда "НА самом деле"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действительно можно</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отойти от буквальности и написать "способны на гораздо большее, чем обычно считается"?</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самое время сменить тему</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подвох?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"подстава" всё-таки неаристократична, и плохо сочетается с беседой выше</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слово "представление" подойдет лучше</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родная сестра?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его кузина"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понял, что тут автор пытался выразиться в стиле, что с учетом предательства Сириуса его уже можно назвать родственником Беллатрисы по духу, но на самом деле они реально родственники.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нет никакого другого смысла слова "кузина", кроме буквального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написать "родственница"?</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Сам предмет полетов на метле эквивалентен физре. Соответствие странное получается.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сама по себе физра ещё представляет какую-то ценность, а вот травмоопасная детская игра на физре весьма бессмысленна :)</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что я могу сказать, Драко?</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лучше "она пошла с ним на свидание". В конце концов, она критикует себя за свои действия.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пошла - это как будто он пригласил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меня это неочевидно.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английскому тексту - явно "пошла", не думаю, что у них там как-то по другому это трактуется. Просто обычно это понимается, как будто он пригласил, потому что просто принято, что это мальчики приглашают девочек. Но, как я подозреваю, в Англии та же фигня.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текущем варианте - это выглядит как будто это свидание случилось как-то само по себе.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то что получится повтор: пошла на свидание - пойти на свидание? :)</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просто "использовать время"</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"Волосы у неё обычно ярко-красные..."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речь шла об обычной девушке, я бы согласился. Но в случае метаморфа, который может менять их цвет быстрее, чем одежду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надо всё-таки как-то отметить.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и так понятно.</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поверь мне как педагогу, "звезда учебного процесса" -- это преподаватель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верю :) но как это обосновывается?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учебном процессе роль ученика "страдательная" :)) расцветить его он не может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"самой лучшей ученицей Хогвартса"?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конечно, впихнуть как-то "звезду" было бы неплохо, но мне что-то в голову не приходит, как это сделать естественно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"учебный процесс" мне еще не нравится, что это слишком канцелярское выражение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типа, если лучше не придумаем</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Определенно не годится. Вообще, все эти охи и ахи вызывают ассоциации с какими-нибудь старушками :)</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приняла вас?</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заменила бы на Гермиону</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"Да" даже в текущей редакции смотрится как-то криво.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отказ словом "Да" делают крайне редко. Даже в текущей редакции лучше ответить "не готов"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здесь "сложно представить", если принять мой вариант ниже</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little angry на гнев никак не тянет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максимум на лёгкое недовольство :)</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удивлённым видом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заменила на "подобного"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готово.docx</dc:title>
</cp:coreProperties>
</file>