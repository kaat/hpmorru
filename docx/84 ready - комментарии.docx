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spacing w:line="288" w:lineRule="auto"/>
        <w:ind w:left="-15"/>
        <w:contextualSpacing w:val="0"/>
        <w:jc w:val="center"/>
        <w:rPr/>
      </w:pPr>
      <w:bookmarkStart w:colFirst="0" w:colLast="0" w:name="_ga77oky9v5n9" w:id="0"/>
      <w:bookmarkEnd w:id="0"/>
      <w:r w:rsidDel="00000000" w:rsidR="00000000" w:rsidRPr="00000000">
        <w:rPr>
          <w:rtl w:val="0"/>
        </w:rPr>
        <w:t xml:space="preserve">Глава 84. Цена бесценного. </w:t>
      </w:r>
      <w:r w:rsidDel="00000000" w:rsidR="00000000" w:rsidRPr="00000000">
        <w:rPr>
          <w:rtl w:val="0"/>
        </w:rPr>
        <w:t xml:space="preserve">Послесловие </w:t>
      </w:r>
      <w:r w:rsidDel="00000000" w:rsidR="00000000" w:rsidRPr="00000000">
        <w:rPr>
          <w:rtl w:val="0"/>
        </w:rPr>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color w:val="ffffff"/>
          <w:sz w:val="24"/>
          <w:szCs w:val="24"/>
          <w:shd w:fill="6aa84f" w:val="clear"/>
        </w:rPr>
      </w:pPr>
      <w:r w:rsidDel="00000000" w:rsidR="00000000" w:rsidRPr="00000000">
        <w:rPr>
          <w:rFonts w:ascii="Times New Roman" w:cs="Times New Roman" w:eastAsia="Times New Roman" w:hAnsi="Times New Roman"/>
          <w:sz w:val="24"/>
          <w:szCs w:val="24"/>
          <w:rtl w:val="0"/>
        </w:rPr>
        <w:t xml:space="preserve">Проснувшись, Гермиона обнаружила</w:t>
      </w:r>
      <w:r w:rsidDel="00000000" w:rsidR="00000000" w:rsidRPr="00000000">
        <w:rPr>
          <w:rFonts w:ascii="Times New Roman" w:cs="Times New Roman" w:eastAsia="Times New Roman" w:hAnsi="Times New Roman"/>
          <w:sz w:val="24"/>
          <w:szCs w:val="24"/>
          <w:rtl w:val="0"/>
        </w:rPr>
        <w:t xml:space="preserve">, что находится в мягкой удобной постели больничного крыла Хогвартса. </w:t>
      </w:r>
      <w:r w:rsidDel="00000000" w:rsidR="00000000" w:rsidRPr="00000000">
        <w:rPr>
          <w:rFonts w:ascii="Times New Roman" w:cs="Times New Roman" w:eastAsia="Times New Roman" w:hAnsi="Times New Roman"/>
          <w:sz w:val="24"/>
          <w:szCs w:val="24"/>
          <w:rtl w:val="0"/>
        </w:rPr>
        <w:t xml:space="preserve">Квадрат света от заходящего солнца грел</w:t>
      </w:r>
      <w:r w:rsidDel="00000000" w:rsidR="00000000" w:rsidRPr="00000000">
        <w:rPr>
          <w:rFonts w:ascii="Times New Roman" w:cs="Times New Roman" w:eastAsia="Times New Roman" w:hAnsi="Times New Roman"/>
          <w:sz w:val="24"/>
          <w:szCs w:val="24"/>
          <w:rtl w:val="0"/>
        </w:rPr>
        <w:t xml:space="preserve"> ей </w:t>
      </w:r>
      <w:r w:rsidDel="00000000" w:rsidR="00000000" w:rsidRPr="00000000">
        <w:rPr>
          <w:rFonts w:ascii="Times New Roman" w:cs="Times New Roman" w:eastAsia="Times New Roman" w:hAnsi="Times New Roman"/>
          <w:sz w:val="24"/>
          <w:szCs w:val="24"/>
          <w:rtl w:val="0"/>
        </w:rPr>
        <w:t xml:space="preserve">живот через тонкое одеяло.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Память подсказывала, что рядом с её кроватью </w:t>
      </w:r>
      <w:r w:rsidDel="00000000" w:rsidR="00000000" w:rsidRPr="00000000">
        <w:rPr>
          <w:rFonts w:ascii="Times New Roman" w:cs="Times New Roman" w:eastAsia="Times New Roman" w:hAnsi="Times New Roman"/>
          <w:sz w:val="24"/>
          <w:szCs w:val="24"/>
          <w:rtl w:val="0"/>
        </w:rPr>
        <w:t xml:space="preserve">должна стоять ширма </w:t>
      </w:r>
      <w:r w:rsidDel="00000000" w:rsidR="00000000" w:rsidRPr="00000000">
        <w:rPr>
          <w:rFonts w:ascii="Times New Roman" w:cs="Times New Roman" w:eastAsia="Times New Roman" w:hAnsi="Times New Roman"/>
          <w:sz w:val="24"/>
          <w:szCs w:val="24"/>
          <w:rtl w:val="0"/>
        </w:rPr>
        <w:t xml:space="preserve">— возможно, полностью закрывающая её кровать, возможно, приоткрытая, — а вокруг будут располагаться </w:t>
      </w:r>
      <w:r w:rsidDel="00000000" w:rsidR="00000000" w:rsidRPr="00000000">
        <w:rPr>
          <w:rFonts w:ascii="Times New Roman" w:cs="Times New Roman" w:eastAsia="Times New Roman" w:hAnsi="Times New Roman"/>
          <w:sz w:val="24"/>
          <w:szCs w:val="24"/>
          <w:rtl w:val="0"/>
        </w:rPr>
        <w:t xml:space="preserve">остальные владения мадам Помфри: другие кровати, занятые или свободные, и яркие окна в изогнутых каменных стенах Хогвартса.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Гермиона открыла глаза, первым, что она увидела, было лицо профессора МакГонагалл, сидевшей слева от её постели. Профессора Флитвика, по понятным причинам, не было: он всё утро провёл рядом с ней в </w:t>
      </w:r>
      <w:r w:rsidDel="00000000" w:rsidR="00000000" w:rsidRPr="00000000">
        <w:rPr>
          <w:rFonts w:ascii="Times New Roman" w:cs="Times New Roman" w:eastAsia="Times New Roman" w:hAnsi="Times New Roman"/>
          <w:sz w:val="24"/>
          <w:szCs w:val="24"/>
          <w:rtl w:val="0"/>
        </w:rPr>
        <w:t xml:space="preserve">камере для задержанных</w:t>
      </w:r>
      <w:r w:rsidDel="00000000" w:rsidR="00000000" w:rsidRPr="00000000">
        <w:rPr>
          <w:rFonts w:ascii="Times New Roman" w:cs="Times New Roman" w:eastAsia="Times New Roman" w:hAnsi="Times New Roman"/>
          <w:sz w:val="24"/>
          <w:szCs w:val="24"/>
          <w:rtl w:val="0"/>
        </w:rPr>
        <w:t xml:space="preserve">, поддерживая серебряного ворона в качестве дополнительной защиты от дементора, и всё это время он сурово смотрел в сторону </w:t>
      </w:r>
      <w:r w:rsidDel="00000000" w:rsidR="00000000" w:rsidRPr="00000000">
        <w:rPr>
          <w:rFonts w:ascii="Times New Roman" w:cs="Times New Roman" w:eastAsia="Times New Roman" w:hAnsi="Times New Roman"/>
          <w:sz w:val="24"/>
          <w:szCs w:val="24"/>
          <w:rtl w:val="0"/>
        </w:rPr>
        <w:t xml:space="preserve">авроров</w:t>
      </w:r>
      <w:r w:rsidDel="00000000" w:rsidR="00000000" w:rsidRPr="00000000">
        <w:rPr>
          <w:rFonts w:ascii="Times New Roman" w:cs="Times New Roman" w:eastAsia="Times New Roman" w:hAnsi="Times New Roman"/>
          <w:sz w:val="24"/>
          <w:szCs w:val="24"/>
          <w:rtl w:val="0"/>
        </w:rPr>
        <w:t xml:space="preserve">. Декан Когтеврана и так истратил на неё слишком много времени, и, скорее всего, ему пришлось вернуться к занятиям вместо того, чтобы и дальше приглядывать </w:t>
      </w:r>
      <w:r w:rsidDel="00000000" w:rsidR="00000000" w:rsidRPr="00000000">
        <w:rPr>
          <w:rFonts w:ascii="Times New Roman" w:cs="Times New Roman" w:eastAsia="Times New Roman" w:hAnsi="Times New Roman"/>
          <w:sz w:val="24"/>
          <w:szCs w:val="24"/>
          <w:rtl w:val="0"/>
        </w:rPr>
        <w:t xml:space="preserve">за </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суждённой за покушение на убийство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чувствовала себя ужасно-ужасно больной и не думала, что причиной тому были какие-то</w:t>
      </w:r>
      <w:r w:rsidDel="00000000" w:rsidR="00000000" w:rsidRPr="00000000">
        <w:rPr>
          <w:rFonts w:ascii="Times New Roman" w:cs="Times New Roman" w:eastAsia="Times New Roman" w:hAnsi="Times New Roman"/>
          <w:sz w:val="24"/>
          <w:szCs w:val="24"/>
          <w:rtl w:val="0"/>
        </w:rPr>
        <w:t xml:space="preserve"> зелья</w:t>
      </w:r>
      <w:r w:rsidDel="00000000" w:rsidR="00000000" w:rsidRPr="00000000">
        <w:rPr>
          <w:rFonts w:ascii="Times New Roman" w:cs="Times New Roman" w:eastAsia="Times New Roman" w:hAnsi="Times New Roman"/>
          <w:sz w:val="24"/>
          <w:szCs w:val="24"/>
          <w:rtl w:val="0"/>
        </w:rPr>
        <w:t xml:space="preserve">. Гермиона расплакалась бы снова, но горло болело, глаза всё ещё жгло, и</w:t>
      </w:r>
      <w:r w:rsidDel="00000000" w:rsidR="00000000" w:rsidRPr="00000000">
        <w:rPr>
          <w:rFonts w:ascii="Times New Roman" w:cs="Times New Roman" w:eastAsia="Times New Roman" w:hAnsi="Times New Roman"/>
          <w:sz w:val="24"/>
          <w:szCs w:val="24"/>
          <w:rtl w:val="0"/>
        </w:rPr>
        <w:t xml:space="preserve"> голова казалась совершенно пустой</w:t>
      </w:r>
      <w:r w:rsidDel="00000000" w:rsidR="00000000" w:rsidRPr="00000000">
        <w:rPr>
          <w:rFonts w:ascii="Times New Roman" w:cs="Times New Roman" w:eastAsia="Times New Roman" w:hAnsi="Times New Roman"/>
          <w:sz w:val="24"/>
          <w:szCs w:val="24"/>
          <w:rtl w:val="0"/>
        </w:rPr>
        <w:t xml:space="preserve">. Она не могла зарыдать, просто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могла найти силы для новых слёз.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Где мои родители? — шёпотом спросила </w:t>
      </w:r>
      <w:r w:rsidDel="00000000" w:rsidR="00000000" w:rsidRPr="00000000">
        <w:rPr>
          <w:rFonts w:ascii="Times New Roman" w:cs="Times New Roman" w:eastAsia="Times New Roman" w:hAnsi="Times New Roman"/>
          <w:sz w:val="24"/>
          <w:szCs w:val="24"/>
          <w:rtl w:val="0"/>
        </w:rPr>
        <w:t xml:space="preserve">Гермиона</w:t>
      </w:r>
      <w:r w:rsidDel="00000000" w:rsidR="00000000" w:rsidRPr="00000000">
        <w:rPr>
          <w:rFonts w:ascii="Times New Roman" w:cs="Times New Roman" w:eastAsia="Times New Roman" w:hAnsi="Times New Roman"/>
          <w:sz w:val="24"/>
          <w:szCs w:val="24"/>
          <w:rtl w:val="0"/>
        </w:rPr>
        <w:t xml:space="preserve"> у декана Гриффиндора. </w:t>
      </w:r>
      <w:r w:rsidDel="00000000" w:rsidR="00000000" w:rsidRPr="00000000">
        <w:rPr>
          <w:rFonts w:ascii="Times New Roman" w:cs="Times New Roman" w:eastAsia="Times New Roman" w:hAnsi="Times New Roman"/>
          <w:sz w:val="24"/>
          <w:szCs w:val="24"/>
          <w:rtl w:val="0"/>
        </w:rPr>
        <w:t xml:space="preserve">Почему-то сейчас больше всего на свете она боялась встречи с родителями, но всё равно хотела их увидеть.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Мягкий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взгляд</w:t>
      </w:r>
      <w:r w:rsidDel="00000000" w:rsidR="00000000" w:rsidRPr="00000000">
        <w:rPr>
          <w:rFonts w:ascii="Times New Roman" w:cs="Times New Roman" w:eastAsia="Times New Roman" w:hAnsi="Times New Roman"/>
          <w:sz w:val="24"/>
          <w:szCs w:val="24"/>
          <w:rtl w:val="0"/>
        </w:rPr>
        <w:t xml:space="preserve"> на лице профессора МакГонагалл трансфигурировался в грустный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жаль, мисс Грейнджер. </w:t>
      </w:r>
      <w:r w:rsidDel="00000000" w:rsidR="00000000" w:rsidRPr="00000000">
        <w:rPr>
          <w:rFonts w:ascii="Times New Roman" w:cs="Times New Roman" w:eastAsia="Times New Roman" w:hAnsi="Times New Roman"/>
          <w:sz w:val="24"/>
          <w:szCs w:val="24"/>
          <w:rtl w:val="0"/>
        </w:rPr>
        <w:t xml:space="preserve">Хотя так было и не всегда</w:t>
      </w:r>
      <w:r w:rsidDel="00000000" w:rsidR="00000000" w:rsidRPr="00000000">
        <w:rPr>
          <w:rFonts w:ascii="Times New Roman" w:cs="Times New Roman" w:eastAsia="Times New Roman" w:hAnsi="Times New Roman"/>
          <w:sz w:val="24"/>
          <w:szCs w:val="24"/>
          <w:rtl w:val="0"/>
        </w:rPr>
        <w:t xml:space="preserve">, в последние годы мы обнаружили, что мудрее не сообщат</w:t>
      </w:r>
      <w:r w:rsidDel="00000000" w:rsidR="00000000" w:rsidRPr="00000000">
        <w:rPr>
          <w:rFonts w:ascii="Times New Roman" w:cs="Times New Roman" w:eastAsia="Times New Roman" w:hAnsi="Times New Roman"/>
          <w:sz w:val="24"/>
          <w:szCs w:val="24"/>
          <w:rtl w:val="0"/>
        </w:rPr>
        <w:t xml:space="preserve">ь </w:t>
      </w:r>
      <w:r w:rsidDel="00000000" w:rsidR="00000000" w:rsidRPr="00000000">
        <w:rPr>
          <w:rFonts w:ascii="Times New Roman" w:cs="Times New Roman" w:eastAsia="Times New Roman" w:hAnsi="Times New Roman"/>
          <w:sz w:val="24"/>
          <w:szCs w:val="24"/>
          <w:rtl w:val="0"/>
        </w:rPr>
        <w:t xml:space="preserve">родителям маглорождённых о любых опасностях, с которыми сталкиваются их дети. </w:t>
      </w:r>
      <w:r w:rsidDel="00000000" w:rsidR="00000000" w:rsidRPr="00000000">
        <w:rPr>
          <w:rFonts w:ascii="Times New Roman" w:cs="Times New Roman" w:eastAsia="Times New Roman" w:hAnsi="Times New Roman"/>
          <w:sz w:val="24"/>
          <w:szCs w:val="24"/>
          <w:rtl w:val="0"/>
        </w:rPr>
        <w:t xml:space="preserve">Я бы посоветовала вам тоже хранить молчание. </w:t>
      </w:r>
      <w:r w:rsidDel="00000000" w:rsidR="00000000" w:rsidRPr="00000000">
        <w:rPr>
          <w:rFonts w:ascii="Times New Roman" w:cs="Times New Roman" w:eastAsia="Times New Roman" w:hAnsi="Times New Roman"/>
          <w:sz w:val="24"/>
          <w:szCs w:val="24"/>
          <w:rtl w:val="0"/>
        </w:rPr>
        <w:t xml:space="preserve">Иначе они могут быть против того, чтобы вы остались в Хогвартсе.</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Меня не исключат? — прошептала девочка. — За то, что я сделала?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ответила профессор МакГонагалл. — Мисс Грейнджер... уверена, вы слышали... Я надеюсь, вы слышали мистера Поттера, когда он сказал, что вы невиновны?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говорил это просто так, — вяло отозвалась она. — Я</w:t>
      </w:r>
      <w:r w:rsidDel="00000000" w:rsidR="00000000" w:rsidRPr="00000000">
        <w:rPr>
          <w:rFonts w:ascii="Times New Roman" w:cs="Times New Roman" w:eastAsia="Times New Roman" w:hAnsi="Times New Roman"/>
          <w:sz w:val="24"/>
          <w:szCs w:val="24"/>
          <w:rtl w:val="0"/>
        </w:rPr>
        <w:t xml:space="preserve"> имею в виду</w:t>
      </w:r>
      <w:r w:rsidDel="00000000" w:rsidR="00000000" w:rsidRPr="00000000">
        <w:rPr>
          <w:rFonts w:ascii="Times New Roman" w:cs="Times New Roman" w:eastAsia="Times New Roman" w:hAnsi="Times New Roman"/>
          <w:sz w:val="24"/>
          <w:szCs w:val="24"/>
          <w:rtl w:val="0"/>
        </w:rPr>
        <w:t xml:space="preserve">, только чтобы меня освободить.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Пожилая волшебница</w:t>
      </w:r>
      <w:r w:rsidDel="00000000" w:rsidR="00000000" w:rsidRPr="00000000">
        <w:rPr>
          <w:rFonts w:ascii="Times New Roman" w:cs="Times New Roman" w:eastAsia="Times New Roman" w:hAnsi="Times New Roman"/>
          <w:sz w:val="24"/>
          <w:szCs w:val="24"/>
          <w:rtl w:val="0"/>
        </w:rPr>
        <w:t xml:space="preserve"> решительно тряхнула головой: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Поттер полагает, что кто-то изменил ваши воспоминания, что никакой дуэли вообще не было</w:t>
      </w:r>
      <w:r w:rsidDel="00000000" w:rsidR="00000000" w:rsidRPr="00000000">
        <w:rPr>
          <w:rFonts w:ascii="Times New Roman" w:cs="Times New Roman" w:eastAsia="Times New Roman" w:hAnsi="Times New Roman"/>
          <w:sz w:val="24"/>
          <w:szCs w:val="24"/>
          <w:rtl w:val="0"/>
        </w:rPr>
        <w:t xml:space="preserve">. Директор же подозревает, что против вас, возможно, применили даже более тёмную магию — что вы наложили то заклинание своей рукой, но не по своей воле. Даже профессор Снейп считает произошедшее совершенно неправдоподобным, </w:t>
      </w:r>
      <w:r w:rsidDel="00000000" w:rsidR="00000000" w:rsidRPr="00000000">
        <w:rPr>
          <w:rFonts w:ascii="Times New Roman" w:cs="Times New Roman" w:eastAsia="Times New Roman" w:hAnsi="Times New Roman"/>
          <w:sz w:val="24"/>
          <w:szCs w:val="24"/>
          <w:rtl w:val="0"/>
        </w:rPr>
        <w:t xml:space="preserve">хот</w:t>
      </w:r>
      <w:r w:rsidDel="00000000" w:rsidR="00000000" w:rsidRPr="00000000">
        <w:rPr>
          <w:rFonts w:ascii="Times New Roman" w:cs="Times New Roman" w:eastAsia="Times New Roman" w:hAnsi="Times New Roman"/>
          <w:sz w:val="24"/>
          <w:szCs w:val="24"/>
          <w:rtl w:val="0"/>
        </w:rPr>
        <w:t xml:space="preserve">я, вероятно, и не сможет заявить об этом публично. Он размышлял над тем, не дали ли вам магловские </w:t>
      </w:r>
      <w:r w:rsidDel="00000000" w:rsidR="00000000" w:rsidRPr="00000000">
        <w:rPr>
          <w:rFonts w:ascii="Times New Roman" w:cs="Times New Roman" w:eastAsia="Times New Roman" w:hAnsi="Times New Roman"/>
          <w:sz w:val="24"/>
          <w:szCs w:val="24"/>
          <w:rtl w:val="0"/>
        </w:rPr>
        <w:t xml:space="preserve">наркотики.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по-прежнему отстранённо смотре</w:t>
      </w:r>
      <w:r w:rsidDel="00000000" w:rsidR="00000000" w:rsidRPr="00000000">
        <w:rPr>
          <w:rFonts w:ascii="Times New Roman" w:cs="Times New Roman" w:eastAsia="Times New Roman" w:hAnsi="Times New Roman"/>
          <w:sz w:val="24"/>
          <w:szCs w:val="24"/>
          <w:rtl w:val="0"/>
        </w:rPr>
        <w:t xml:space="preserve">ла на профессора трансфигурации. Она знала, что ей только что сказали нечто важное, но не могла найти достаточно сил, чтобы осмыслить новую информацию.</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w:t>
      </w:r>
      <w:r w:rsidDel="00000000" w:rsidR="00000000" w:rsidRPr="00000000">
        <w:rPr>
          <w:rFonts w:ascii="Times New Roman" w:cs="Times New Roman" w:eastAsia="Times New Roman" w:hAnsi="Times New Roman"/>
          <w:sz w:val="24"/>
          <w:szCs w:val="24"/>
          <w:rtl w:val="0"/>
        </w:rPr>
        <w:t xml:space="preserve">сами </w:t>
      </w:r>
      <w:r w:rsidDel="00000000" w:rsidR="00000000" w:rsidRPr="00000000">
        <w:rPr>
          <w:rFonts w:ascii="Times New Roman" w:cs="Times New Roman" w:eastAsia="Times New Roman" w:hAnsi="Times New Roman"/>
          <w:sz w:val="24"/>
          <w:szCs w:val="24"/>
          <w:rtl w:val="0"/>
        </w:rPr>
        <w:t xml:space="preserve">ведь в это не верите? — спросила профессор МакГонагалл. — Мисс Грейнджер, неужели вы верите, что могли пойти на уби</w:t>
      </w:r>
      <w:r w:rsidDel="00000000" w:rsidR="00000000" w:rsidRPr="00000000">
        <w:rPr>
          <w:rFonts w:ascii="Times New Roman" w:cs="Times New Roman" w:eastAsia="Times New Roman" w:hAnsi="Times New Roman"/>
          <w:sz w:val="24"/>
          <w:szCs w:val="24"/>
          <w:rtl w:val="0"/>
        </w:rPr>
        <w:t xml:space="preserve">йство?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я... —</w:t>
      </w:r>
      <w:r w:rsidDel="00000000" w:rsidR="00000000" w:rsidRPr="00000000">
        <w:rPr>
          <w:rFonts w:ascii="Times New Roman" w:cs="Times New Roman" w:eastAsia="Times New Roman" w:hAnsi="Times New Roman"/>
          <w:sz w:val="24"/>
          <w:szCs w:val="24"/>
          <w:rtl w:val="0"/>
        </w:rPr>
        <w:t xml:space="preserve"> её великолепная память услужливо </w:t>
      </w:r>
      <w:r w:rsidDel="00000000" w:rsidR="00000000" w:rsidRPr="00000000">
        <w:rPr>
          <w:rFonts w:ascii="Times New Roman" w:cs="Times New Roman" w:eastAsia="Times New Roman" w:hAnsi="Times New Roman"/>
          <w:sz w:val="24"/>
          <w:szCs w:val="24"/>
          <w:rtl w:val="0"/>
        </w:rPr>
        <w:t xml:space="preserve">воспроизвела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тысячный раз: </w:t>
      </w:r>
      <w:r w:rsidDel="00000000" w:rsidR="00000000" w:rsidRPr="00000000">
        <w:rPr>
          <w:rFonts w:ascii="Times New Roman" w:cs="Times New Roman" w:eastAsia="Times New Roman" w:hAnsi="Times New Roman"/>
          <w:sz w:val="24"/>
          <w:szCs w:val="24"/>
          <w:rtl w:val="0"/>
        </w:rPr>
        <w:t xml:space="preserve">Драко Малфой ухмыляется и заявляет, что она способна одолеть его, </w:t>
      </w:r>
      <w:r w:rsidDel="00000000" w:rsidR="00000000" w:rsidRPr="00000000">
        <w:rPr>
          <w:rFonts w:ascii="Times New Roman" w:cs="Times New Roman" w:eastAsia="Times New Roman" w:hAnsi="Times New Roman"/>
          <w:sz w:val="24"/>
          <w:szCs w:val="24"/>
          <w:rtl w:val="0"/>
        </w:rPr>
        <w:t xml:space="preserve">лишь когда он устал</w:t>
      </w:r>
      <w:r w:rsidDel="00000000" w:rsidR="00000000" w:rsidRPr="00000000">
        <w:rPr>
          <w:rFonts w:ascii="Times New Roman" w:cs="Times New Roman" w:eastAsia="Times New Roman" w:hAnsi="Times New Roman"/>
          <w:sz w:val="24"/>
          <w:szCs w:val="24"/>
          <w:rtl w:val="0"/>
        </w:rPr>
        <w:t xml:space="preserve">, после чего сразу же переходит к действиям. Он танцует, словно заправский дуэлянт, между витрин с кубками, в то время как её движения слишком резки и неуклюжи. И всё заканчивается ударом проклятья, после которого она врезается в стену, кровь течёт у неё по щеке… и затем… затем она…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вы помните, как сделали это, — произнесла пожилая волшебница.</w:t>
      </w:r>
      <w:r w:rsidDel="00000000" w:rsidR="00000000" w:rsidRPr="00000000">
        <w:rPr>
          <w:rFonts w:ascii="Times New Roman" w:cs="Times New Roman" w:eastAsia="Times New Roman" w:hAnsi="Times New Roman"/>
          <w:sz w:val="24"/>
          <w:szCs w:val="24"/>
          <w:rtl w:val="0"/>
        </w:rPr>
        <w:t xml:space="preserve"> На её лице читалось доброжелательное понимание</w:t>
      </w:r>
      <w:r w:rsidDel="00000000" w:rsidR="00000000" w:rsidRPr="00000000">
        <w:rPr>
          <w:rFonts w:ascii="Times New Roman" w:cs="Times New Roman" w:eastAsia="Times New Roman" w:hAnsi="Times New Roman"/>
          <w:sz w:val="24"/>
          <w:szCs w:val="24"/>
          <w:rtl w:val="0"/>
        </w:rPr>
        <w:t xml:space="preserve">. — Мисс Грейнджер, двенадцатилетней девочке нет необходимости нести груз таких ужасных воспоминаний. Одно ваше слово, и я буду рада избавить вас от них.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Гермионе будто плеснули в лицо тёплой водой.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достала палочку. Движение было настолько отработанным и быстрым, что казалось, будто палочка сама скользнула в её руку.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могу предложить вам полностью избавиться от воспоминаний, мисс Грейнджер, — сказала профессор трансфигурации с присущей ей педантичностью. — В них могут быть скрыты важные факты. Но существует форма заклинания Забвения, которая обратима, и я буду рада </w:t>
      </w:r>
      <w:r w:rsidDel="00000000" w:rsidR="00000000" w:rsidRPr="00000000">
        <w:rPr>
          <w:rFonts w:ascii="Times New Roman" w:cs="Times New Roman" w:eastAsia="Times New Roman" w:hAnsi="Times New Roman"/>
          <w:sz w:val="24"/>
          <w:szCs w:val="24"/>
          <w:rtl w:val="0"/>
        </w:rPr>
        <w:t xml:space="preserve">использовать её на вас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уставилась на палочку. Впервые за почти двое суток у неё появилась надежда.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Пусть окажется, что ничего этого не было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желала этого снова и снова — чтобы</w:t>
      </w:r>
      <w:r w:rsidDel="00000000" w:rsidR="00000000" w:rsidRPr="00000000">
        <w:rPr>
          <w:rFonts w:ascii="Times New Roman" w:cs="Times New Roman" w:eastAsia="Times New Roman" w:hAnsi="Times New Roman"/>
          <w:sz w:val="24"/>
          <w:szCs w:val="24"/>
          <w:rtl w:val="0"/>
        </w:rPr>
        <w:t xml:space="preserve"> стрелки часов</w:t>
      </w:r>
      <w:r w:rsidDel="00000000" w:rsidR="00000000" w:rsidRPr="00000000">
        <w:rPr>
          <w:rFonts w:ascii="Times New Roman" w:cs="Times New Roman" w:eastAsia="Times New Roman" w:hAnsi="Times New Roman"/>
          <w:sz w:val="24"/>
          <w:szCs w:val="24"/>
          <w:rtl w:val="0"/>
        </w:rPr>
        <w:t xml:space="preserve"> повернулись назад и стёрли тот ужасный выбор, </w:t>
      </w:r>
      <w:r w:rsidDel="00000000" w:rsidR="00000000" w:rsidRPr="00000000">
        <w:rPr>
          <w:rFonts w:ascii="Times New Roman" w:cs="Times New Roman" w:eastAsia="Times New Roman" w:hAnsi="Times New Roman"/>
          <w:sz w:val="24"/>
          <w:szCs w:val="24"/>
          <w:rtl w:val="0"/>
        </w:rPr>
        <w:t xml:space="preserve">который никак нельзя было отменить.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Пусть стирание памяти не изменит случившегося, но так всё же будет легче…</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снова посмотрела на доброжелательное лицо профессора МакГонагалл.</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действительно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думаете, что я этого не делала? — дрожащим голосом спросила Гермиона.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совершенно уверена, что вы никогда бы не сделали такого по своей воле.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Руки Гермионы под одеялом вцепились в простыни.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Гарри думает, что я этого не делала?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придерживается мнения, что ваши воспоминания полностью сфабрикованы. Я хорошо понимаю его позицию.</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Пальцы Гермионы расслабились и выпустили простыню. Голова девочки упала обратно на подушку.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никому не рассказала.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проснулась и вспомнила</w:t>
      </w:r>
      <w:r w:rsidDel="00000000" w:rsidR="00000000" w:rsidRPr="00000000">
        <w:rPr>
          <w:rFonts w:ascii="Times New Roman" w:cs="Times New Roman" w:eastAsia="Times New Roman" w:hAnsi="Times New Roman"/>
          <w:sz w:val="24"/>
          <w:szCs w:val="24"/>
          <w:rtl w:val="0"/>
        </w:rPr>
        <w:t xml:space="preserve">, что случилось прошлой ночью, и это было как... как... даже в своих мыслях она не могла подобрать </w:t>
      </w:r>
      <w:r w:rsidDel="00000000" w:rsidR="00000000" w:rsidRPr="00000000">
        <w:rPr>
          <w:rFonts w:ascii="Times New Roman" w:cs="Times New Roman" w:eastAsia="Times New Roman" w:hAnsi="Times New Roman"/>
          <w:sz w:val="24"/>
          <w:szCs w:val="24"/>
          <w:rtl w:val="0"/>
        </w:rPr>
        <w:t xml:space="preserve">слов</w:t>
      </w:r>
      <w:r w:rsidDel="00000000" w:rsidR="00000000" w:rsidRPr="00000000">
        <w:rPr>
          <w:rFonts w:ascii="Times New Roman" w:cs="Times New Roman" w:eastAsia="Times New Roman" w:hAnsi="Times New Roman"/>
          <w:sz w:val="24"/>
          <w:szCs w:val="24"/>
          <w:rtl w:val="0"/>
        </w:rPr>
        <w:t xml:space="preserve">, на что это было похоже. Но она знала, что Драко Малфой уже мёртв, и никому не рассказала, не пошла с признанием к профессору Флитвику. Она просто оделась, спустилась к завтраку и </w:t>
      </w:r>
      <w:r w:rsidDel="00000000" w:rsidR="00000000" w:rsidRPr="00000000">
        <w:rPr>
          <w:rFonts w:ascii="Times New Roman" w:cs="Times New Roman" w:eastAsia="Times New Roman" w:hAnsi="Times New Roman"/>
          <w:sz w:val="24"/>
          <w:szCs w:val="24"/>
          <w:rtl w:val="0"/>
        </w:rPr>
        <w:t xml:space="preserve">осознанно </w:t>
      </w:r>
      <w:r w:rsidDel="00000000" w:rsidR="00000000" w:rsidRPr="00000000">
        <w:rPr>
          <w:rFonts w:ascii="Times New Roman" w:cs="Times New Roman" w:eastAsia="Times New Roman" w:hAnsi="Times New Roman"/>
          <w:sz w:val="24"/>
          <w:szCs w:val="24"/>
          <w:rtl w:val="0"/>
        </w:rPr>
        <w:t xml:space="preserve">пыталась вести себя нормально, чтобы никто ничего не узнал. Она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понимала, что это неправильно, и Неправильно, и ужасно ужасно НЕПРАВИЛЬНО, но </w:t>
      </w:r>
      <w:r w:rsidDel="00000000" w:rsidR="00000000" w:rsidRPr="00000000">
        <w:rPr>
          <w:rFonts w:ascii="Times New Roman" w:cs="Times New Roman" w:eastAsia="Times New Roman" w:hAnsi="Times New Roman"/>
          <w:sz w:val="24"/>
          <w:szCs w:val="24"/>
          <w:rtl w:val="0"/>
        </w:rPr>
        <w:t xml:space="preserve">она так испугалась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Даже если Гарри Поттер был прав, даже если дуэль с Драко Малфоем была ложью, этот выбор она сделала сама. </w:t>
      </w:r>
      <w:r w:rsidDel="00000000" w:rsidR="00000000" w:rsidRPr="00000000">
        <w:rPr>
          <w:rFonts w:ascii="Times New Roman" w:cs="Times New Roman" w:eastAsia="Times New Roman" w:hAnsi="Times New Roman"/>
          <w:sz w:val="24"/>
          <w:szCs w:val="24"/>
          <w:rtl w:val="0"/>
        </w:rPr>
        <w:t xml:space="preserve">Она не имеет права забыть об этом, она не заслуживает прощения.</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если бы она </w:t>
      </w:r>
      <w:r w:rsidDel="00000000" w:rsidR="00000000" w:rsidRPr="00000000">
        <w:rPr>
          <w:rFonts w:ascii="Times New Roman" w:cs="Times New Roman" w:eastAsia="Times New Roman" w:hAnsi="Times New Roman"/>
          <w:sz w:val="24"/>
          <w:szCs w:val="24"/>
          <w:rtl w:val="0"/>
        </w:rPr>
        <w:t xml:space="preserve">поступила </w:t>
      </w:r>
      <w:r w:rsidDel="00000000" w:rsidR="00000000" w:rsidRPr="00000000">
        <w:rPr>
          <w:rFonts w:ascii="Times New Roman" w:cs="Times New Roman" w:eastAsia="Times New Roman" w:hAnsi="Times New Roman"/>
          <w:sz w:val="24"/>
          <w:szCs w:val="24"/>
          <w:rtl w:val="0"/>
        </w:rPr>
        <w:t xml:space="preserve">правильно, пошла прямиком к профессору Флитвику, может быть, это... помогло бы как-нибудь. Может быть, все увидели бы тогда, что она сожалеет о том, что случилось, и Гарри не пришлось бы отдавать все свои деньги, чтобы спасти её...</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зажмурилась изо всех сил — она бы не вынесла, если бы снова расплакалась...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ужасный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человек, — её голос дрожал. — Я </w:t>
      </w:r>
      <w:r w:rsidDel="00000000" w:rsidR="00000000" w:rsidRPr="00000000">
        <w:rPr>
          <w:rFonts w:ascii="Times New Roman" w:cs="Times New Roman" w:eastAsia="Times New Roman" w:hAnsi="Times New Roman"/>
          <w:sz w:val="24"/>
          <w:szCs w:val="24"/>
          <w:rtl w:val="0"/>
        </w:rPr>
        <w:t xml:space="preserve">отвратительна</w:t>
      </w:r>
      <w:r w:rsidDel="00000000" w:rsidR="00000000" w:rsidRPr="00000000">
        <w:rPr>
          <w:rFonts w:ascii="Times New Roman" w:cs="Times New Roman" w:eastAsia="Times New Roman" w:hAnsi="Times New Roman"/>
          <w:sz w:val="24"/>
          <w:szCs w:val="24"/>
          <w:rtl w:val="0"/>
        </w:rPr>
        <w:t xml:space="preserve">, во мне нет ничего героического...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Слова профессора МакГонагалл прозвучали очень резко, как будто Гермиона только что сделала какую-то </w:t>
      </w:r>
      <w:r w:rsidDel="00000000" w:rsidR="00000000" w:rsidRPr="00000000">
        <w:rPr>
          <w:rFonts w:ascii="Times New Roman" w:cs="Times New Roman" w:eastAsia="Times New Roman" w:hAnsi="Times New Roman"/>
          <w:sz w:val="24"/>
          <w:szCs w:val="24"/>
          <w:rtl w:val="0"/>
        </w:rPr>
        <w:t xml:space="preserve">страшную</w:t>
      </w:r>
      <w:r w:rsidDel="00000000" w:rsidR="00000000" w:rsidRPr="00000000">
        <w:rPr>
          <w:rFonts w:ascii="Times New Roman" w:cs="Times New Roman" w:eastAsia="Times New Roman" w:hAnsi="Times New Roman"/>
          <w:sz w:val="24"/>
          <w:szCs w:val="24"/>
          <w:rtl w:val="0"/>
        </w:rPr>
        <w:t xml:space="preserve"> ошибку в домашней работе по трансфигурации: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говорите ерунды, мисс Грейнджер! </w:t>
      </w:r>
      <w:r w:rsidDel="00000000" w:rsidR="00000000" w:rsidRPr="00000000">
        <w:rPr>
          <w:rFonts w:ascii="Times New Roman" w:cs="Times New Roman" w:eastAsia="Times New Roman" w:hAnsi="Times New Roman"/>
          <w:sz w:val="24"/>
          <w:szCs w:val="24"/>
          <w:rtl w:val="0"/>
        </w:rPr>
        <w:t xml:space="preserve">Ужасен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тот, кто сделал это с вами. А что касается героизма — что ж, </w:t>
      </w:r>
      <w:r w:rsidDel="00000000" w:rsidR="00000000" w:rsidRPr="00000000">
        <w:rPr>
          <w:rFonts w:ascii="Times New Roman" w:cs="Times New Roman" w:eastAsia="Times New Roman" w:hAnsi="Times New Roman"/>
          <w:sz w:val="24"/>
          <w:szCs w:val="24"/>
          <w:rtl w:val="0"/>
        </w:rPr>
        <w:t xml:space="preserve">мисс Грейнджер, я уже говорила, что я думаю о девочках, </w:t>
      </w:r>
      <w:r w:rsidDel="00000000" w:rsidR="00000000" w:rsidRPr="00000000">
        <w:rPr>
          <w:rFonts w:ascii="Times New Roman" w:cs="Times New Roman" w:eastAsia="Times New Roman" w:hAnsi="Times New Roman"/>
          <w:sz w:val="24"/>
          <w:szCs w:val="24"/>
          <w:rtl w:val="0"/>
        </w:rPr>
        <w:t xml:space="preserve">которые пытаются успеть повсюду</w:t>
      </w:r>
      <w:r w:rsidDel="00000000" w:rsidR="00000000" w:rsidRPr="00000000">
        <w:rPr>
          <w:rFonts w:ascii="Times New Roman" w:cs="Times New Roman" w:eastAsia="Times New Roman" w:hAnsi="Times New Roman"/>
          <w:sz w:val="24"/>
          <w:szCs w:val="24"/>
          <w:rtl w:val="0"/>
        </w:rPr>
        <w:t xml:space="preserve">, хотя им нет даже четырнадцати</w:t>
      </w:r>
      <w:r w:rsidDel="00000000" w:rsidR="00000000" w:rsidRPr="00000000">
        <w:rPr>
          <w:rFonts w:ascii="Times New Roman" w:cs="Times New Roman" w:eastAsia="Times New Roman" w:hAnsi="Times New Roman"/>
          <w:sz w:val="24"/>
          <w:szCs w:val="24"/>
          <w:rtl w:val="0"/>
        </w:rPr>
        <w:t xml:space="preserve">. Так что я не буду читать вам нотации второй раз. Я </w:t>
      </w:r>
      <w:r w:rsidDel="00000000" w:rsidR="00000000" w:rsidRPr="00000000">
        <w:rPr>
          <w:rFonts w:ascii="Times New Roman" w:cs="Times New Roman" w:eastAsia="Times New Roman" w:hAnsi="Times New Roman"/>
          <w:sz w:val="24"/>
          <w:szCs w:val="24"/>
          <w:rtl w:val="0"/>
        </w:rPr>
        <w:t xml:space="preserve">только</w:t>
      </w:r>
      <w:r w:rsidDel="00000000" w:rsidR="00000000" w:rsidRPr="00000000">
        <w:rPr>
          <w:rFonts w:ascii="Times New Roman" w:cs="Times New Roman" w:eastAsia="Times New Roman" w:hAnsi="Times New Roman"/>
          <w:sz w:val="24"/>
          <w:szCs w:val="24"/>
          <w:rtl w:val="0"/>
        </w:rPr>
        <w:t xml:space="preserve"> скажу, что вы пережили абсолютно </w:t>
      </w:r>
      <w:r w:rsidDel="00000000" w:rsidR="00000000" w:rsidRPr="00000000">
        <w:rPr>
          <w:rFonts w:ascii="Times New Roman" w:cs="Times New Roman" w:eastAsia="Times New Roman" w:hAnsi="Times New Roman"/>
          <w:sz w:val="24"/>
          <w:szCs w:val="24"/>
          <w:rtl w:val="0"/>
        </w:rPr>
        <w:t xml:space="preserve">чудовищные </w:t>
      </w:r>
      <w:r w:rsidDel="00000000" w:rsidR="00000000" w:rsidRPr="00000000">
        <w:rPr>
          <w:rFonts w:ascii="Times New Roman" w:cs="Times New Roman" w:eastAsia="Times New Roman" w:hAnsi="Times New Roman"/>
          <w:sz w:val="24"/>
          <w:szCs w:val="24"/>
          <w:rtl w:val="0"/>
        </w:rPr>
        <w:t xml:space="preserve">события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перенесли их не хуже, чем любая другая волшебница ваших лет. Сегодня вы можете плакать сколько вам угодно. Завтра же вы возвращаетесь к занятиям.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Гермиона поняла, что профессор МакГонагалл не может ей помочь. Ей был нужен кто-нибудь, кто бы её ругал. Она не может быть прощена, если её никто не винит. А профессор МакГонагалл никогда не станет её обвинять, никогда не спросит так много с маленькой девочки из Когтеврана.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Гарри Поттер в этом ей тоже не поможет.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отвернулась от профессора МакГонагалл, сжалась в комок и прошептала: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Пожалуйста, я хочу поговорить... с директором...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5"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5"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Гермиона.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Грейнджер</w:t>
      </w:r>
      <w:r w:rsidDel="00000000" w:rsidR="00000000" w:rsidRPr="00000000">
        <w:rPr>
          <w:rFonts w:ascii="Times New Roman" w:cs="Times New Roman" w:eastAsia="Times New Roman" w:hAnsi="Times New Roman"/>
          <w:sz w:val="24"/>
          <w:szCs w:val="24"/>
          <w:rtl w:val="0"/>
        </w:rPr>
        <w:t xml:space="preserve"> открыла глаза во второй раз и увидела заботливое лицо Альбуса Дамблдора, ск</w:t>
      </w:r>
      <w:r w:rsidDel="00000000" w:rsidR="00000000" w:rsidRPr="00000000">
        <w:rPr>
          <w:rFonts w:ascii="Times New Roman" w:cs="Times New Roman" w:eastAsia="Times New Roman" w:hAnsi="Times New Roman"/>
          <w:sz w:val="24"/>
          <w:szCs w:val="24"/>
          <w:rtl w:val="0"/>
        </w:rPr>
        <w:t xml:space="preserve">лонившегося </w:t>
      </w:r>
      <w:r w:rsidDel="00000000" w:rsidR="00000000" w:rsidRPr="00000000">
        <w:rPr>
          <w:rFonts w:ascii="Times New Roman" w:cs="Times New Roman" w:eastAsia="Times New Roman" w:hAnsi="Times New Roman"/>
          <w:sz w:val="24"/>
          <w:szCs w:val="24"/>
          <w:rtl w:val="0"/>
        </w:rPr>
        <w:t xml:space="preserve">над её постелью. Он выглядел так, как будто он</w:t>
      </w:r>
      <w:r w:rsidDel="00000000" w:rsidR="00000000" w:rsidRPr="00000000">
        <w:rPr>
          <w:rFonts w:ascii="Times New Roman" w:cs="Times New Roman" w:eastAsia="Times New Roman" w:hAnsi="Times New Roman"/>
          <w:sz w:val="24"/>
          <w:szCs w:val="24"/>
          <w:rtl w:val="0"/>
        </w:rPr>
        <w:t xml:space="preserve"> сам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недавно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плакал</w:t>
      </w:r>
      <w:r w:rsidDel="00000000" w:rsidR="00000000" w:rsidRPr="00000000">
        <w:rPr>
          <w:rFonts w:ascii="Times New Roman" w:cs="Times New Roman" w:eastAsia="Times New Roman" w:hAnsi="Times New Roman"/>
          <w:sz w:val="24"/>
          <w:szCs w:val="24"/>
          <w:rtl w:val="0"/>
        </w:rPr>
        <w:t xml:space="preserve">, хотя это и </w:t>
      </w:r>
      <w:r w:rsidDel="00000000" w:rsidR="00000000" w:rsidRPr="00000000">
        <w:rPr>
          <w:rFonts w:ascii="Times New Roman" w:cs="Times New Roman" w:eastAsia="Times New Roman" w:hAnsi="Times New Roman"/>
          <w:sz w:val="24"/>
          <w:szCs w:val="24"/>
          <w:rtl w:val="0"/>
        </w:rPr>
        <w:t xml:space="preserve">было </w:t>
      </w:r>
      <w:r w:rsidDel="00000000" w:rsidR="00000000" w:rsidRPr="00000000">
        <w:rPr>
          <w:rFonts w:ascii="Times New Roman" w:cs="Times New Roman" w:eastAsia="Times New Roman" w:hAnsi="Times New Roman"/>
          <w:sz w:val="24"/>
          <w:szCs w:val="24"/>
          <w:rtl w:val="0"/>
        </w:rPr>
        <w:t xml:space="preserve">невозможно. Гермиона снова почувствовала острый укол вины за то, что потревожила его.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Минерва передала, что ты хочешь поговорить со мной, — сказал старый волшебник.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неожиданно Гермиона поняла, что не знает, что сказать. У неё перехватило дыхание, и всё, что она, заикаясь, смогла произнести, было: — я... мне...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Должно быть, её тон каким-то образом донёс то слово, которое она не могла больше произносить вслух.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Очень жаль? — продолжил за неё Дамблдор. — Почему? За что ты просишь прощения?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Ей пришлось сделать усилие, чтобы выдавить эти слова: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говорили Гарри... что он не должен платить... поэтому я не должна была... делать то,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велела профессор МакГонагалл, не должна была касаться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палочки...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Моя дорогая, — сказал Дамблдор, — если бы ты не принесла клятву верности Дому Поттеров, Гарри бы напал в одиночку на Азкабан и, </w:t>
      </w:r>
      <w:r w:rsidDel="00000000" w:rsidR="00000000" w:rsidRPr="00000000">
        <w:rPr>
          <w:rFonts w:ascii="Times New Roman" w:cs="Times New Roman" w:eastAsia="Times New Roman" w:hAnsi="Times New Roman"/>
          <w:sz w:val="24"/>
          <w:szCs w:val="24"/>
          <w:rtl w:val="0"/>
        </w:rPr>
        <w:t xml:space="preserve">вполне вероятно</w:t>
      </w:r>
      <w:r w:rsidDel="00000000" w:rsidR="00000000" w:rsidRPr="00000000">
        <w:rPr>
          <w:rFonts w:ascii="Times New Roman" w:cs="Times New Roman" w:eastAsia="Times New Roman" w:hAnsi="Times New Roman"/>
          <w:sz w:val="24"/>
          <w:szCs w:val="24"/>
          <w:rtl w:val="0"/>
        </w:rPr>
        <w:t xml:space="preserve">, победил бы. Этот мальчик может тщательно выбирать слова, но я никогда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замечал, чтобы он лгал. Мальчику-Который-Выжил доступна сила, которой </w:t>
      </w:r>
      <w:r w:rsidDel="00000000" w:rsidR="00000000" w:rsidRPr="00000000">
        <w:rPr>
          <w:rFonts w:ascii="Times New Roman" w:cs="Times New Roman" w:eastAsia="Times New Roman" w:hAnsi="Times New Roman"/>
          <w:sz w:val="24"/>
          <w:szCs w:val="24"/>
          <w:rtl w:val="0"/>
        </w:rPr>
        <w:t xml:space="preserve">никогда не знал Тёмный Лорд</w:t>
      </w:r>
      <w:r w:rsidDel="00000000" w:rsidR="00000000" w:rsidRPr="00000000">
        <w:rPr>
          <w:rFonts w:ascii="Times New Roman" w:cs="Times New Roman" w:eastAsia="Times New Roman" w:hAnsi="Times New Roman"/>
          <w:sz w:val="24"/>
          <w:szCs w:val="24"/>
          <w:rtl w:val="0"/>
        </w:rPr>
        <w:t xml:space="preserve">. Он бы действительно попытался уничтожить Азкабан, даже ценой своей жизни, — голос старого волшебника стал мягче и добрее. — Нет, Гермиона, тебе совершенно не в чем себя винить.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могла заставить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не делать это.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глазах Дамблдора зажглись крохотные огоньки, но они быстро растворились в усталости.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так думаете, мисс Грейнджер? Возможно, тогда вам следует возглавить Хогвартс вместо меня, потому что у меня нет такой власти над упрямыми детьми.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обещал... — её голос прервался. Было очень трудно сказать ужасную правду вслух.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Гарри Поттер обещал мне... что он никогда мне не поможет... если я попрошу его это не делать.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Повисла тишина. Гермиона осознала, что отдалённый шум больничного крыла, который был слышен во время визита профессора МакГонагалл, прекратился, когда Дамблдор разбудил её. С того места, где она лежала, Гермиона могла видеть только потолок и верхние края окон </w:t>
      </w:r>
      <w:r w:rsidDel="00000000" w:rsidR="00000000" w:rsidRPr="00000000">
        <w:rPr>
          <w:rFonts w:ascii="Times New Roman" w:cs="Times New Roman" w:eastAsia="Times New Roman" w:hAnsi="Times New Roman"/>
          <w:sz w:val="24"/>
          <w:szCs w:val="24"/>
          <w:rtl w:val="0"/>
        </w:rPr>
        <w:t xml:space="preserve">одной</w:t>
      </w:r>
      <w:r w:rsidDel="00000000" w:rsidR="00000000" w:rsidRPr="00000000">
        <w:rPr>
          <w:rFonts w:ascii="Times New Roman" w:cs="Times New Roman" w:eastAsia="Times New Roman" w:hAnsi="Times New Roman"/>
          <w:sz w:val="24"/>
          <w:szCs w:val="24"/>
          <w:rtl w:val="0"/>
        </w:rPr>
        <w:t xml:space="preserve"> из стен, но в поле её зрения ничего не менялось, если вокруг и были какие-то звуки, она их не слышала.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 старый волшебник тяжело вздохнул, — </w:t>
      </w:r>
      <w:r w:rsidDel="00000000" w:rsidR="00000000" w:rsidRPr="00000000">
        <w:rPr>
          <w:rFonts w:ascii="Times New Roman" w:cs="Times New Roman" w:eastAsia="Times New Roman" w:hAnsi="Times New Roman"/>
          <w:sz w:val="24"/>
          <w:szCs w:val="24"/>
          <w:rtl w:val="0"/>
        </w:rPr>
        <w:t xml:space="preserve">да, полагаю, мальчик мог бы сдержать</w:t>
      </w:r>
      <w:r w:rsidDel="00000000" w:rsidR="00000000" w:rsidRPr="00000000">
        <w:rPr>
          <w:rFonts w:ascii="Times New Roman" w:cs="Times New Roman" w:eastAsia="Times New Roman" w:hAnsi="Times New Roman"/>
          <w:sz w:val="24"/>
          <w:szCs w:val="24"/>
          <w:rtl w:val="0"/>
        </w:rPr>
        <w:t xml:space="preserve"> своё слово.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должна... я должна была...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Отправиться в Азкабан по своей воле? — закончил за неё Дамблдор. — Мисс Грейнджер, </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никогда не попрошу кого-либо об этом.</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 Гермиона сглотнула. Она не могла не заметить лазейку. Любой, кто хотел пройти через портрет в башню Когтеврана, быстро учился обращать внимание на используемые в разговоре слова. — </w:t>
      </w:r>
      <w:r w:rsidDel="00000000" w:rsidR="00000000" w:rsidRPr="00000000">
        <w:rPr>
          <w:rFonts w:ascii="Times New Roman" w:cs="Times New Roman" w:eastAsia="Times New Roman" w:hAnsi="Times New Roman"/>
          <w:sz w:val="24"/>
          <w:szCs w:val="24"/>
          <w:rtl w:val="0"/>
        </w:rPr>
        <w:t xml:space="preserve">Но вы могли бы пойти на это сами</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Гермиона... — начал старый волшебник.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w:t>
      </w:r>
      <w:r w:rsidDel="00000000" w:rsidR="00000000" w:rsidRPr="00000000">
        <w:rPr>
          <w:rFonts w:ascii="Times New Roman" w:cs="Times New Roman" w:eastAsia="Times New Roman" w:hAnsi="Times New Roman"/>
          <w:sz w:val="24"/>
          <w:szCs w:val="24"/>
          <w:rtl w:val="0"/>
        </w:rPr>
        <w:t xml:space="preserve"> произнёс голос Гермионы. Казалось, сейчас он продолжал разговор без её участия.</w:t>
      </w:r>
      <w:r w:rsidDel="00000000" w:rsidR="00000000" w:rsidRPr="00000000">
        <w:rPr>
          <w:rFonts w:ascii="Times New Roman" w:cs="Times New Roman" w:eastAsia="Times New Roman" w:hAnsi="Times New Roman"/>
          <w:sz w:val="24"/>
          <w:szCs w:val="24"/>
          <w:rtl w:val="0"/>
        </w:rPr>
        <w:t xml:space="preserve"> — Почему я не была смелее? Я же собиралась подбежать к дементору... ради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в смысле, тогда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 январе... так почему... почему... почему я не смогла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Почему из-за мысли о заключении в Азкабане она полностью расклеилась</w:t>
      </w:r>
      <w:r w:rsidDel="00000000" w:rsidR="00000000" w:rsidRPr="00000000">
        <w:rPr>
          <w:rFonts w:ascii="Times New Roman" w:cs="Times New Roman" w:eastAsia="Times New Roman" w:hAnsi="Times New Roman"/>
          <w:sz w:val="24"/>
          <w:szCs w:val="24"/>
          <w:rtl w:val="0"/>
        </w:rPr>
        <w:t xml:space="preserve">, почему она забыла о том, что значит быть Хорошей...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Моя дорогая девочка, — прервал её Дамблдор. Голубые глаза за очками-полумесяцами выражали полное понимание </w:t>
      </w:r>
      <w:r w:rsidDel="00000000" w:rsidR="00000000" w:rsidRPr="00000000">
        <w:rPr>
          <w:rFonts w:ascii="Times New Roman" w:cs="Times New Roman" w:eastAsia="Times New Roman" w:hAnsi="Times New Roman"/>
          <w:sz w:val="24"/>
          <w:szCs w:val="24"/>
          <w:rtl w:val="0"/>
        </w:rPr>
        <w:t xml:space="preserve">её чувства вины</w:t>
      </w:r>
      <w:r w:rsidDel="00000000" w:rsidR="00000000" w:rsidRPr="00000000">
        <w:rPr>
          <w:rFonts w:ascii="Times New Roman" w:cs="Times New Roman" w:eastAsia="Times New Roman" w:hAnsi="Times New Roman"/>
          <w:sz w:val="24"/>
          <w:szCs w:val="24"/>
          <w:rtl w:val="0"/>
        </w:rPr>
        <w:t xml:space="preserve">, — в свой первый год в Хогвартсе я поступил бы не лучше. </w:t>
      </w:r>
      <w:r w:rsidDel="00000000" w:rsidR="00000000" w:rsidRPr="00000000">
        <w:rPr>
          <w:rFonts w:ascii="Times New Roman" w:cs="Times New Roman" w:eastAsia="Times New Roman" w:hAnsi="Times New Roman"/>
          <w:sz w:val="24"/>
          <w:szCs w:val="24"/>
          <w:rtl w:val="0"/>
        </w:rPr>
        <w:t xml:space="preserve">Будь снисходительнее к себе, как </w:t>
      </w:r>
      <w:r w:rsidDel="00000000" w:rsidR="00000000" w:rsidRPr="00000000">
        <w:rPr>
          <w:rFonts w:ascii="Times New Roman" w:cs="Times New Roman" w:eastAsia="Times New Roman" w:hAnsi="Times New Roman"/>
          <w:sz w:val="24"/>
          <w:szCs w:val="24"/>
          <w:rtl w:val="0"/>
        </w:rPr>
        <w:t xml:space="preserve">была бы снисходительн</w:t>
      </w:r>
      <w:r w:rsidDel="00000000" w:rsidR="00000000" w:rsidRPr="00000000">
        <w:rPr>
          <w:rFonts w:ascii="Times New Roman" w:cs="Times New Roman" w:eastAsia="Times New Roman" w:hAnsi="Times New Roman"/>
          <w:sz w:val="24"/>
          <w:szCs w:val="24"/>
          <w:rtl w:val="0"/>
        </w:rPr>
        <w:t xml:space="preserve">а к другим на </w:t>
      </w:r>
      <w:r w:rsidDel="00000000" w:rsidR="00000000" w:rsidRPr="00000000">
        <w:rPr>
          <w:rFonts w:ascii="Times New Roman" w:cs="Times New Roman" w:eastAsia="Times New Roman" w:hAnsi="Times New Roman"/>
          <w:sz w:val="24"/>
          <w:szCs w:val="24"/>
          <w:rtl w:val="0"/>
        </w:rPr>
        <w:t xml:space="preserve">твоём </w:t>
      </w:r>
      <w:r w:rsidDel="00000000" w:rsidR="00000000" w:rsidRPr="00000000">
        <w:rPr>
          <w:rFonts w:ascii="Times New Roman" w:cs="Times New Roman" w:eastAsia="Times New Roman" w:hAnsi="Times New Roman"/>
          <w:sz w:val="24"/>
          <w:szCs w:val="24"/>
          <w:rtl w:val="0"/>
        </w:rPr>
        <w:t xml:space="preserve">месте.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я действительно поступила плохо, — почему-то ей было нужно произнести это, было нужно, чтобы кто-то </w:t>
      </w:r>
      <w:r w:rsidDel="00000000" w:rsidR="00000000" w:rsidRPr="00000000">
        <w:rPr>
          <w:rFonts w:ascii="Times New Roman" w:cs="Times New Roman" w:eastAsia="Times New Roman" w:hAnsi="Times New Roman"/>
          <w:sz w:val="24"/>
          <w:szCs w:val="24"/>
          <w:rtl w:val="0"/>
        </w:rPr>
        <w:t xml:space="preserve">сказал это</w:t>
      </w:r>
      <w:r w:rsidDel="00000000" w:rsidR="00000000" w:rsidRPr="00000000">
        <w:rPr>
          <w:rFonts w:ascii="Times New Roman" w:cs="Times New Roman" w:eastAsia="Times New Roman" w:hAnsi="Times New Roman"/>
          <w:sz w:val="24"/>
          <w:szCs w:val="24"/>
          <w:rtl w:val="0"/>
        </w:rPr>
        <w:t xml:space="preserve">, пусть она и так уже знала.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помолчал несколько секунд.</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Послушай, юная когтевранка, — </w:t>
      </w:r>
      <w:r w:rsidDel="00000000" w:rsidR="00000000" w:rsidRPr="00000000">
        <w:rPr>
          <w:rFonts w:ascii="Times New Roman" w:cs="Times New Roman" w:eastAsia="Times New Roman" w:hAnsi="Times New Roman"/>
          <w:sz w:val="24"/>
          <w:szCs w:val="24"/>
          <w:rtl w:val="0"/>
        </w:rPr>
        <w:t xml:space="preserve">наконец сказал он</w:t>
      </w:r>
      <w:r w:rsidDel="00000000" w:rsidR="00000000" w:rsidRPr="00000000">
        <w:rPr>
          <w:rFonts w:ascii="Times New Roman" w:cs="Times New Roman" w:eastAsia="Times New Roman" w:hAnsi="Times New Roman"/>
          <w:sz w:val="24"/>
          <w:szCs w:val="24"/>
          <w:rtl w:val="0"/>
        </w:rPr>
        <w:t xml:space="preserve">, — слушай меня внимательно, ибо я скажу правду. Большинство </w:t>
      </w:r>
      <w:r w:rsidDel="00000000" w:rsidR="00000000" w:rsidRPr="00000000">
        <w:rPr>
          <w:rFonts w:ascii="Times New Roman" w:cs="Times New Roman" w:eastAsia="Times New Roman" w:hAnsi="Times New Roman"/>
          <w:sz w:val="24"/>
          <w:szCs w:val="24"/>
          <w:rtl w:val="0"/>
        </w:rPr>
        <w:t xml:space="preserve">плохих людей </w:t>
      </w:r>
      <w:r w:rsidDel="00000000" w:rsidR="00000000" w:rsidRPr="00000000">
        <w:rPr>
          <w:rFonts w:ascii="Times New Roman" w:cs="Times New Roman" w:eastAsia="Times New Roman" w:hAnsi="Times New Roman"/>
          <w:sz w:val="24"/>
          <w:szCs w:val="24"/>
          <w:rtl w:val="0"/>
        </w:rPr>
        <w:t xml:space="preserve">не думают о себе, как о зле. В действительности, большинство из них представляет себя </w:t>
      </w:r>
      <w:r w:rsidDel="00000000" w:rsidR="00000000" w:rsidRPr="00000000">
        <w:rPr>
          <w:rFonts w:ascii="Times New Roman" w:cs="Times New Roman" w:eastAsia="Times New Roman" w:hAnsi="Times New Roman"/>
          <w:sz w:val="24"/>
          <w:szCs w:val="24"/>
          <w:rtl w:val="0"/>
        </w:rPr>
        <w:t xml:space="preserve">героями в историях, которые они рассказывают</w:t>
      </w:r>
      <w:r w:rsidDel="00000000" w:rsidR="00000000" w:rsidRPr="00000000">
        <w:rPr>
          <w:rFonts w:ascii="Times New Roman" w:cs="Times New Roman" w:eastAsia="Times New Roman" w:hAnsi="Times New Roman"/>
          <w:sz w:val="24"/>
          <w:szCs w:val="24"/>
          <w:rtl w:val="0"/>
        </w:rPr>
        <w:t xml:space="preserve">. Когда-то я думал, что величайшее зло в этом мире совершается во имя величайшего добра. Я ошибался. Страшно ошибался. В мире есть зло, которое знает, что оно — зло, и которое </w:t>
      </w:r>
      <w:r w:rsidDel="00000000" w:rsidR="00000000" w:rsidRPr="00000000">
        <w:rPr>
          <w:rFonts w:ascii="Times New Roman" w:cs="Times New Roman" w:eastAsia="Times New Roman" w:hAnsi="Times New Roman"/>
          <w:sz w:val="24"/>
          <w:szCs w:val="24"/>
          <w:rtl w:val="0"/>
        </w:rPr>
        <w:t xml:space="preserve">ненавидит добро </w:t>
      </w:r>
      <w:r w:rsidDel="00000000" w:rsidR="00000000" w:rsidRPr="00000000">
        <w:rPr>
          <w:rFonts w:ascii="Times New Roman" w:cs="Times New Roman" w:eastAsia="Times New Roman" w:hAnsi="Times New Roman"/>
          <w:sz w:val="24"/>
          <w:szCs w:val="24"/>
          <w:rtl w:val="0"/>
        </w:rPr>
        <w:t xml:space="preserve">изо всех сил. </w:t>
      </w:r>
      <w:r w:rsidDel="00000000" w:rsidR="00000000" w:rsidRPr="00000000">
        <w:rPr>
          <w:rFonts w:ascii="Times New Roman" w:cs="Times New Roman" w:eastAsia="Times New Roman" w:hAnsi="Times New Roman"/>
          <w:sz w:val="24"/>
          <w:szCs w:val="24"/>
          <w:rtl w:val="0"/>
        </w:rPr>
        <w:t xml:space="preserve">Оно желает разрушить всё светлое, что есть на земле.</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задрожала. Почему-то</w:t>
      </w:r>
      <w:r w:rsidDel="00000000" w:rsidR="00000000" w:rsidRPr="00000000">
        <w:rPr>
          <w:rFonts w:ascii="Times New Roman" w:cs="Times New Roman" w:eastAsia="Times New Roman" w:hAnsi="Times New Roman"/>
          <w:sz w:val="24"/>
          <w:szCs w:val="24"/>
          <w:rtl w:val="0"/>
        </w:rPr>
        <w:t xml:space="preserve"> сказанное Дамблдором </w:t>
      </w:r>
      <w:r w:rsidDel="00000000" w:rsidR="00000000" w:rsidRPr="00000000">
        <w:rPr>
          <w:rFonts w:ascii="Times New Roman" w:cs="Times New Roman" w:eastAsia="Times New Roman" w:hAnsi="Times New Roman"/>
          <w:sz w:val="24"/>
          <w:szCs w:val="24"/>
          <w:rtl w:val="0"/>
        </w:rPr>
        <w:t xml:space="preserve">показалось ей очень реальным.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продолжал: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 часть света этого мира, Гермиона Грейнджер, и поэтому зло тебя </w:t>
      </w:r>
      <w:r w:rsidDel="00000000" w:rsidR="00000000" w:rsidRPr="00000000">
        <w:rPr>
          <w:rFonts w:ascii="Times New Roman" w:cs="Times New Roman" w:eastAsia="Times New Roman" w:hAnsi="Times New Roman"/>
          <w:sz w:val="24"/>
          <w:szCs w:val="24"/>
          <w:rtl w:val="0"/>
        </w:rPr>
        <w:t xml:space="preserve">тоже </w:t>
      </w:r>
      <w:r w:rsidDel="00000000" w:rsidR="00000000" w:rsidRPr="00000000">
        <w:rPr>
          <w:rFonts w:ascii="Times New Roman" w:cs="Times New Roman" w:eastAsia="Times New Roman" w:hAnsi="Times New Roman"/>
          <w:sz w:val="24"/>
          <w:szCs w:val="24"/>
          <w:rtl w:val="0"/>
        </w:rPr>
        <w:t xml:space="preserve">ненавидит. Если бы ты выстояла, </w:t>
      </w:r>
      <w:r w:rsidDel="00000000" w:rsidR="00000000" w:rsidRPr="00000000">
        <w:rPr>
          <w:rFonts w:ascii="Times New Roman" w:cs="Times New Roman" w:eastAsia="Times New Roman" w:hAnsi="Times New Roman"/>
          <w:sz w:val="24"/>
          <w:szCs w:val="24"/>
          <w:rtl w:val="0"/>
        </w:rPr>
        <w:t xml:space="preserve">даже </w:t>
      </w:r>
      <w:r w:rsidDel="00000000" w:rsidR="00000000" w:rsidRPr="00000000">
        <w:rPr>
          <w:rFonts w:ascii="Times New Roman" w:cs="Times New Roman" w:eastAsia="Times New Roman" w:hAnsi="Times New Roman"/>
          <w:sz w:val="24"/>
          <w:szCs w:val="24"/>
          <w:rtl w:val="0"/>
        </w:rPr>
        <w:t xml:space="preserve">пройдя через этот суд, зло бы наносило удары всё сильнее и сильнее, пока не уничтожило бы тебя. Не думай, что героев нельзя сломить! Нас лишь </w:t>
      </w:r>
      <w:r w:rsidDel="00000000" w:rsidR="00000000" w:rsidRPr="00000000">
        <w:rPr>
          <w:rFonts w:ascii="Times New Roman" w:cs="Times New Roman" w:eastAsia="Times New Roman" w:hAnsi="Times New Roman"/>
          <w:sz w:val="24"/>
          <w:szCs w:val="24"/>
          <w:rtl w:val="0"/>
        </w:rPr>
        <w:t xml:space="preserve">сложнее сломить</w:t>
      </w:r>
      <w:r w:rsidDel="00000000" w:rsidR="00000000" w:rsidRPr="00000000">
        <w:rPr>
          <w:rFonts w:ascii="Times New Roman" w:cs="Times New Roman" w:eastAsia="Times New Roman" w:hAnsi="Times New Roman"/>
          <w:sz w:val="24"/>
          <w:szCs w:val="24"/>
          <w:rtl w:val="0"/>
        </w:rPr>
        <w:t xml:space="preserve">, Герми</w:t>
      </w: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 она никогда не видела настолько сурового выражения на лице старого волшебника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Когда силы давно закончились, когда боль и смерть — не мимолётный страх, а реальная угроза, оставаться героем гораздо сложнее.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ты так уж хочешь услышать правду… Да, сегодня я бы не побоялся отправиться в Азкабан.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когда я учился на первом курсе, я бы сбежал от дементора, против которого т</w:t>
      </w:r>
      <w:r w:rsidDel="00000000" w:rsidR="00000000" w:rsidRPr="00000000">
        <w:rPr>
          <w:rFonts w:ascii="Times New Roman" w:cs="Times New Roman" w:eastAsia="Times New Roman" w:hAnsi="Times New Roman"/>
          <w:sz w:val="24"/>
          <w:szCs w:val="24"/>
          <w:rtl w:val="0"/>
        </w:rPr>
        <w:t xml:space="preserve">ы </w:t>
      </w:r>
      <w:r w:rsidDel="00000000" w:rsidR="00000000" w:rsidRPr="00000000">
        <w:rPr>
          <w:rFonts w:ascii="Times New Roman" w:cs="Times New Roman" w:eastAsia="Times New Roman" w:hAnsi="Times New Roman"/>
          <w:sz w:val="24"/>
          <w:szCs w:val="24"/>
          <w:rtl w:val="0"/>
        </w:rPr>
        <w:t xml:space="preserve">вышл</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поскольку мой отец умер в Азкабане, и потому я их боялся.</w:t>
      </w:r>
      <w:r w:rsidDel="00000000" w:rsidR="00000000" w:rsidRPr="00000000">
        <w:rPr>
          <w:rFonts w:ascii="Times New Roman" w:cs="Times New Roman" w:eastAsia="Times New Roman" w:hAnsi="Times New Roman"/>
          <w:sz w:val="24"/>
          <w:szCs w:val="24"/>
          <w:rtl w:val="0"/>
        </w:rPr>
        <w:t xml:space="preserve"> Знай! Зло, которое обрушилось на тебя, могло бы сломить кого угодно, даже меня. Только Гарри Поттер сможет встретиться лицом к лицу с этим ужасом, </w:t>
      </w:r>
      <w:r w:rsidDel="00000000" w:rsidR="00000000" w:rsidRPr="00000000">
        <w:rPr>
          <w:rFonts w:ascii="Times New Roman" w:cs="Times New Roman" w:eastAsia="Times New Roman" w:hAnsi="Times New Roman"/>
          <w:sz w:val="24"/>
          <w:szCs w:val="24"/>
          <w:rtl w:val="0"/>
        </w:rPr>
        <w:t xml:space="preserve">когда полностью </w:t>
      </w:r>
      <w:r w:rsidDel="00000000" w:rsidR="00000000" w:rsidRPr="00000000">
        <w:rPr>
          <w:rFonts w:ascii="Times New Roman" w:cs="Times New Roman" w:eastAsia="Times New Roman" w:hAnsi="Times New Roman"/>
          <w:sz w:val="24"/>
          <w:szCs w:val="24"/>
          <w:rtl w:val="0"/>
        </w:rPr>
        <w:t xml:space="preserve">войдёт в силу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устала держать голову так, чтобы видеть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старого волшебника. </w:t>
      </w:r>
      <w:r w:rsidDel="00000000" w:rsidR="00000000" w:rsidRPr="00000000">
        <w:rPr>
          <w:rFonts w:ascii="Times New Roman" w:cs="Times New Roman" w:eastAsia="Times New Roman" w:hAnsi="Times New Roman"/>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опустила её обратно на подушку и уставилась в потолок, осмысливая услышанное.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Зачем? — её голос снова дрожал. — Зачем кому-то быть настолько злым? Я не понимаю.</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тоже размышлял над этим, — произнёс Дамблдор с глубокой грустью в голосе. — Три десятилетия я размышлял и до сих пор не понимаю. Мы никогда не поймем этого, Гермиона Грейнджер. Н</w:t>
      </w:r>
      <w:r w:rsidDel="00000000" w:rsidR="00000000" w:rsidRPr="00000000">
        <w:rPr>
          <w:rFonts w:ascii="Times New Roman" w:cs="Times New Roman" w:eastAsia="Times New Roman" w:hAnsi="Times New Roman"/>
          <w:sz w:val="24"/>
          <w:szCs w:val="24"/>
          <w:rtl w:val="0"/>
        </w:rPr>
        <w:t xml:space="preserve">о по крайней мере</w:t>
      </w:r>
      <w:r w:rsidDel="00000000" w:rsidR="00000000" w:rsidRPr="00000000">
        <w:rPr>
          <w:rFonts w:ascii="Times New Roman" w:cs="Times New Roman" w:eastAsia="Times New Roman" w:hAnsi="Times New Roman"/>
          <w:sz w:val="24"/>
          <w:szCs w:val="24"/>
          <w:rtl w:val="0"/>
        </w:rPr>
        <w:t xml:space="preserve"> сейчас я знаю, что ответило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 истинное зло, если бы мы могли с ним</w:t>
      </w:r>
      <w:r w:rsidDel="00000000" w:rsidR="00000000" w:rsidRPr="00000000">
        <w:rPr>
          <w:rFonts w:ascii="Times New Roman" w:cs="Times New Roman" w:eastAsia="Times New Roman" w:hAnsi="Times New Roman"/>
          <w:sz w:val="24"/>
          <w:szCs w:val="24"/>
          <w:rtl w:val="0"/>
        </w:rPr>
        <w:t xml:space="preserve"> говорит</w:t>
      </w:r>
      <w:r w:rsidDel="00000000" w:rsidR="00000000" w:rsidRPr="00000000">
        <w:rPr>
          <w:rFonts w:ascii="Times New Roman" w:cs="Times New Roman" w:eastAsia="Times New Roman" w:hAnsi="Times New Roman"/>
          <w:sz w:val="24"/>
          <w:szCs w:val="24"/>
          <w:rtl w:val="0"/>
        </w:rPr>
        <w:t xml:space="preserve">ь </w:t>
      </w:r>
      <w:r w:rsidDel="00000000" w:rsidR="00000000" w:rsidRPr="00000000">
        <w:rPr>
          <w:rFonts w:ascii="Times New Roman" w:cs="Times New Roman" w:eastAsia="Times New Roman" w:hAnsi="Times New Roman"/>
          <w:sz w:val="24"/>
          <w:szCs w:val="24"/>
          <w:rtl w:val="0"/>
        </w:rPr>
        <w:t xml:space="preserve">и спроси</w:t>
      </w:r>
      <w:r w:rsidDel="00000000" w:rsidR="00000000" w:rsidRPr="00000000">
        <w:rPr>
          <w:rFonts w:ascii="Times New Roman" w:cs="Times New Roman" w:eastAsia="Times New Roman" w:hAnsi="Times New Roman"/>
          <w:sz w:val="24"/>
          <w:szCs w:val="24"/>
          <w:rtl w:val="0"/>
        </w:rPr>
        <w:t xml:space="preserve">ли, зачем оно творит зло. Оно бы ответило: «Почему нет?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Негодование вспыхнуло внутри Гермионы: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Есть миллион</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причин</w:t>
      </w:r>
      <w:r w:rsidDel="00000000" w:rsidR="00000000" w:rsidRPr="00000000">
        <w:rPr>
          <w:rFonts w:ascii="Times New Roman" w:cs="Times New Roman" w:eastAsia="Times New Roman" w:hAnsi="Times New Roman"/>
          <w:sz w:val="24"/>
          <w:szCs w:val="24"/>
          <w:rtl w:val="0"/>
        </w:rPr>
        <w:t xml:space="preserve">, почему нет!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Действительно, — сказал Дамблдор, — миллион причин и даже больше. Мы всегда будем знать эти причины, ты и я. Если ты настаиваешь на том, чтобы рассматривать произошедшее с такой точки зрения... тогда, да, Гермиона, этот день в суде тебя сломил. </w:t>
      </w:r>
      <w:r w:rsidDel="00000000" w:rsidR="00000000" w:rsidRPr="00000000">
        <w:rPr>
          <w:rFonts w:ascii="Times New Roman" w:cs="Times New Roman" w:eastAsia="Times New Roman" w:hAnsi="Times New Roman"/>
          <w:sz w:val="24"/>
          <w:szCs w:val="24"/>
          <w:rtl w:val="0"/>
        </w:rPr>
        <w:t xml:space="preserve">Но даже когда тебя сломили, всё, что происходит после — тоже часть жизни героя.</w:t>
      </w:r>
      <w:r w:rsidDel="00000000" w:rsidR="00000000" w:rsidRPr="00000000">
        <w:rPr>
          <w:rFonts w:ascii="Times New Roman" w:cs="Times New Roman" w:eastAsia="Times New Roman" w:hAnsi="Times New Roman"/>
          <w:sz w:val="24"/>
          <w:szCs w:val="24"/>
          <w:rtl w:val="0"/>
        </w:rPr>
        <w:t xml:space="preserve"> Которым ты являешься, Гермиона Грейнджер, и которым ты всегда будешь.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снова подняла голову, вглядываясь в него.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поднялся. Его серебряная борода нырнула вниз, когда Дамблдор с серьёзным видом поклонился ей, и исчезла из виду.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продолжала смотреть</w:t>
      </w:r>
      <w:r w:rsidDel="00000000" w:rsidR="00000000" w:rsidRPr="00000000">
        <w:rPr>
          <w:rFonts w:ascii="Times New Roman" w:cs="Times New Roman" w:eastAsia="Times New Roman" w:hAnsi="Times New Roman"/>
          <w:sz w:val="24"/>
          <w:szCs w:val="24"/>
          <w:rtl w:val="0"/>
        </w:rPr>
        <w:t xml:space="preserve"> туда, где только что стоял старый волшебник.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должно было что-то значить для неё, должно было как-то </w:t>
      </w:r>
      <w:r w:rsidDel="00000000" w:rsidR="00000000" w:rsidRPr="00000000">
        <w:rPr>
          <w:rFonts w:ascii="Times New Roman" w:cs="Times New Roman" w:eastAsia="Times New Roman" w:hAnsi="Times New Roman"/>
          <w:sz w:val="24"/>
          <w:szCs w:val="24"/>
          <w:rtl w:val="0"/>
        </w:rPr>
        <w:t xml:space="preserve">тронуть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Ей должно было стать лучше</w:t>
      </w:r>
      <w:r w:rsidDel="00000000" w:rsidR="00000000" w:rsidRPr="00000000">
        <w:rPr>
          <w:rFonts w:ascii="Times New Roman" w:cs="Times New Roman" w:eastAsia="Times New Roman" w:hAnsi="Times New Roman"/>
          <w:sz w:val="24"/>
          <w:szCs w:val="24"/>
          <w:rtl w:val="0"/>
        </w:rPr>
        <w:t xml:space="preserve">, ведь Дамблдор, который, вроде бы, отказывался считать её героем, теперь </w:t>
      </w:r>
      <w:r w:rsidDel="00000000" w:rsidR="00000000" w:rsidRPr="00000000">
        <w:rPr>
          <w:rFonts w:ascii="Times New Roman" w:cs="Times New Roman" w:eastAsia="Times New Roman" w:hAnsi="Times New Roman"/>
          <w:sz w:val="24"/>
          <w:szCs w:val="24"/>
          <w:rtl w:val="0"/>
        </w:rPr>
        <w:t xml:space="preserve">это признал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она ничего не чувствовала.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снова опустила голову на подушку. Пришла мадам Помфри и заставила её выпить какое-то зелье, которое обожгло Гермионе губы, словно она съела что-то очень острое. Пахло зелье даже острее и имело вкус, непохожий ни на что другое.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w:t>
      </w:r>
      <w:r w:rsidDel="00000000" w:rsidR="00000000" w:rsidRPr="00000000">
        <w:rPr>
          <w:rFonts w:ascii="Times New Roman" w:cs="Times New Roman" w:eastAsia="Times New Roman" w:hAnsi="Times New Roman"/>
          <w:sz w:val="24"/>
          <w:szCs w:val="24"/>
          <w:rtl w:val="0"/>
        </w:rPr>
        <w:t xml:space="preserve">то ничего для неё не значило. </w:t>
      </w: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евочка продолжала смотреть на каменную плитку на потолке.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color w:val="ff0000"/>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5"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5" w:firstLine="57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ждала у двойных дверей, ведущих в больничное крыло Хогвартса. Ей приходилось изо всех сил сдерживаться, чтобы не начать расхаживать от нетерпения.</w:t>
      </w:r>
      <w:r w:rsidDel="00000000" w:rsidR="00000000" w:rsidRPr="00000000">
        <w:rPr>
          <w:rFonts w:ascii="Times New Roman" w:cs="Times New Roman" w:eastAsia="Times New Roman" w:hAnsi="Times New Roman"/>
          <w:sz w:val="24"/>
          <w:szCs w:val="24"/>
          <w:rtl w:val="0"/>
        </w:rPr>
        <w:t xml:space="preserve"> Ещё во время обучения в Хогвартсе эти двери часто </w:t>
      </w:r>
      <w:r w:rsidDel="00000000" w:rsidR="00000000" w:rsidRPr="00000000">
        <w:rPr>
          <w:rFonts w:ascii="Times New Roman" w:cs="Times New Roman" w:eastAsia="Times New Roman" w:hAnsi="Times New Roman"/>
          <w:sz w:val="24"/>
          <w:szCs w:val="24"/>
          <w:rtl w:val="0"/>
        </w:rPr>
        <w:t xml:space="preserve">казались </w:t>
      </w:r>
      <w:r w:rsidDel="00000000" w:rsidR="00000000" w:rsidRPr="00000000">
        <w:rPr>
          <w:rFonts w:ascii="Times New Roman" w:cs="Times New Roman" w:eastAsia="Times New Roman" w:hAnsi="Times New Roman"/>
          <w:sz w:val="24"/>
          <w:szCs w:val="24"/>
          <w:rtl w:val="0"/>
        </w:rPr>
        <w:t xml:space="preserve">ей «зловещими вратами», и она не могла не вспомнить об этом сейчас. Здесь слишком часто сообщались плохие новости...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вышел из лазарета. Не останавливаясь, старый волшебник направился к кабинету профессора Флитвика, и Минерва последовала за ним.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прокашлялась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Всё сделано, Альбус?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утвердительно кивнул: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на ней используют любую враждебную магию или её коснётся </w:t>
      </w:r>
      <w:r w:rsidDel="00000000" w:rsidR="00000000" w:rsidRPr="00000000">
        <w:rPr>
          <w:rFonts w:ascii="Times New Roman" w:cs="Times New Roman" w:eastAsia="Times New Roman" w:hAnsi="Times New Roman"/>
          <w:sz w:val="24"/>
          <w:szCs w:val="24"/>
          <w:rtl w:val="0"/>
        </w:rPr>
        <w:t xml:space="preserve">чей-то </w:t>
      </w:r>
      <w:r w:rsidDel="00000000" w:rsidR="00000000" w:rsidRPr="00000000">
        <w:rPr>
          <w:rFonts w:ascii="Times New Roman" w:cs="Times New Roman" w:eastAsia="Times New Roman" w:hAnsi="Times New Roman"/>
          <w:sz w:val="24"/>
          <w:szCs w:val="24"/>
          <w:rtl w:val="0"/>
        </w:rPr>
        <w:t xml:space="preserve">дух</w:t>
      </w:r>
      <w:r w:rsidDel="00000000" w:rsidR="00000000" w:rsidRPr="00000000">
        <w:rPr>
          <w:rFonts w:ascii="Times New Roman" w:cs="Times New Roman" w:eastAsia="Times New Roman" w:hAnsi="Times New Roman"/>
          <w:sz w:val="24"/>
          <w:szCs w:val="24"/>
          <w:rtl w:val="0"/>
        </w:rPr>
        <w:t xml:space="preserve">, я сразу же об этом узнаю и приду.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разговаривала с мистером Поттером после занятия по трансфигурации, — сказала профессор МакГонагалл. — </w:t>
      </w:r>
      <w:r w:rsidDel="00000000" w:rsidR="00000000" w:rsidRPr="00000000">
        <w:rPr>
          <w:rFonts w:ascii="Times New Roman" w:cs="Times New Roman" w:eastAsia="Times New Roman" w:hAnsi="Times New Roman"/>
          <w:sz w:val="24"/>
          <w:szCs w:val="24"/>
          <w:rtl w:val="0"/>
        </w:rPr>
        <w:t xml:space="preserve">Он считает, что мисс Грейнджер следует немедленно отправиться в Шармбат</w:t>
      </w:r>
      <w:r w:rsidDel="00000000" w:rsidR="00000000" w:rsidRPr="00000000">
        <w:rPr>
          <w:rFonts w:ascii="Times New Roman" w:cs="Times New Roman" w:eastAsia="Times New Roman" w:hAnsi="Times New Roman"/>
          <w:sz w:val="24"/>
          <w:szCs w:val="24"/>
          <w:rtl w:val="0"/>
        </w:rPr>
        <w:t xml:space="preserve">он, что ей не следует оставаться</w:t>
      </w:r>
      <w:r w:rsidDel="00000000" w:rsidR="00000000" w:rsidRPr="00000000">
        <w:rPr>
          <w:rFonts w:ascii="Times New Roman" w:cs="Times New Roman" w:eastAsia="Times New Roman" w:hAnsi="Times New Roman"/>
          <w:sz w:val="24"/>
          <w:szCs w:val="24"/>
          <w:rtl w:val="0"/>
        </w:rPr>
        <w:t xml:space="preserve"> в Хогвартсе.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мотнул головой: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Если Волдеморт действительно стремится нанести удар по мисс Грейнджер… он не </w:t>
      </w:r>
      <w:r w:rsidDel="00000000" w:rsidR="00000000" w:rsidRPr="00000000">
        <w:rPr>
          <w:rFonts w:ascii="Times New Roman" w:cs="Times New Roman" w:eastAsia="Times New Roman" w:hAnsi="Times New Roman"/>
          <w:sz w:val="24"/>
          <w:szCs w:val="24"/>
          <w:rtl w:val="0"/>
        </w:rPr>
        <w:t xml:space="preserve">отступит</w:t>
      </w:r>
      <w:r w:rsidDel="00000000" w:rsidR="00000000" w:rsidRPr="00000000">
        <w:rPr>
          <w:rFonts w:ascii="Times New Roman" w:cs="Times New Roman" w:eastAsia="Times New Roman" w:hAnsi="Times New Roman"/>
          <w:sz w:val="24"/>
          <w:szCs w:val="24"/>
          <w:rtl w:val="0"/>
        </w:rPr>
        <w:t xml:space="preserve">. Его слуги возвращаются к нему — в одиночку он бы не смог освободить Беллатрису. Его </w:t>
      </w:r>
      <w:r w:rsidDel="00000000" w:rsidR="00000000" w:rsidRPr="00000000">
        <w:rPr>
          <w:rFonts w:ascii="Times New Roman" w:cs="Times New Roman" w:eastAsia="Times New Roman" w:hAnsi="Times New Roman"/>
          <w:sz w:val="24"/>
          <w:szCs w:val="24"/>
          <w:rtl w:val="0"/>
        </w:rPr>
        <w:t xml:space="preserve">злые замыслы </w:t>
      </w:r>
      <w:r w:rsidDel="00000000" w:rsidR="00000000" w:rsidRPr="00000000">
        <w:rPr>
          <w:rFonts w:ascii="Times New Roman" w:cs="Times New Roman" w:eastAsia="Times New Roman" w:hAnsi="Times New Roman"/>
          <w:sz w:val="24"/>
          <w:szCs w:val="24"/>
          <w:rtl w:val="0"/>
        </w:rPr>
        <w:t xml:space="preserve">смогли проникнуть даже в Азкабан, что уж говорить о Шармбатоне… Нет, Минерва. Не думаю, что Волдеморт способен часто </w:t>
      </w:r>
      <w:r w:rsidDel="00000000" w:rsidR="00000000" w:rsidRPr="00000000">
        <w:rPr>
          <w:rFonts w:ascii="Times New Roman" w:cs="Times New Roman" w:eastAsia="Times New Roman" w:hAnsi="Times New Roman"/>
          <w:sz w:val="24"/>
          <w:szCs w:val="24"/>
          <w:rtl w:val="0"/>
        </w:rPr>
        <w:t xml:space="preserve">захватывать контроль над людьми подобным образом</w:t>
      </w:r>
      <w:r w:rsidDel="00000000" w:rsidR="00000000" w:rsidRPr="00000000">
        <w:rPr>
          <w:rFonts w:ascii="Times New Roman" w:cs="Times New Roman" w:eastAsia="Times New Roman" w:hAnsi="Times New Roman"/>
          <w:sz w:val="24"/>
          <w:szCs w:val="24"/>
          <w:rtl w:val="0"/>
        </w:rPr>
        <w:t xml:space="preserve">, или что он способен проделать</w:t>
      </w:r>
      <w:r w:rsidDel="00000000" w:rsidR="00000000" w:rsidRPr="00000000">
        <w:rPr>
          <w:rFonts w:ascii="Times New Roman" w:cs="Times New Roman" w:eastAsia="Times New Roman" w:hAnsi="Times New Roman"/>
          <w:sz w:val="24"/>
          <w:szCs w:val="24"/>
          <w:rtl w:val="0"/>
        </w:rPr>
        <w:t xml:space="preserve"> это с лучше защищённым волшебником.</w:t>
      </w:r>
      <w:r w:rsidDel="00000000" w:rsidR="00000000" w:rsidRPr="00000000">
        <w:rPr>
          <w:rFonts w:ascii="Times New Roman" w:cs="Times New Roman" w:eastAsia="Times New Roman" w:hAnsi="Times New Roman"/>
          <w:sz w:val="24"/>
          <w:szCs w:val="24"/>
          <w:rtl w:val="0"/>
        </w:rPr>
        <w:t xml:space="preserve"> Иначе весь этот год прошёл бы совсем по-другому. Кроме того, здесь Гарри Поттер, а его Волдеморт боится, признаёт он это или нет. Теперь, когда я наложил на мисс Грейнджер защитные чары</w:t>
      </w:r>
      <w:r w:rsidDel="00000000" w:rsidR="00000000" w:rsidRPr="00000000">
        <w:rPr>
          <w:rFonts w:ascii="Times New Roman" w:cs="Times New Roman" w:eastAsia="Times New Roman" w:hAnsi="Times New Roman"/>
          <w:sz w:val="24"/>
          <w:szCs w:val="24"/>
          <w:rtl w:val="0"/>
        </w:rPr>
        <w:t xml:space="preserve">, в стенах Хогвартс</w:t>
      </w:r>
      <w:r w:rsidDel="00000000" w:rsidR="00000000" w:rsidRPr="00000000">
        <w:rPr>
          <w:rFonts w:ascii="Times New Roman" w:cs="Times New Roman" w:eastAsia="Times New Roman" w:hAnsi="Times New Roman"/>
          <w:sz w:val="24"/>
          <w:szCs w:val="24"/>
          <w:rtl w:val="0"/>
        </w:rPr>
        <w:t xml:space="preserve">а она в гораздо большей безопасности, чем снаружи.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Судя по всему, мистер Поттер в этом сомневается, — Минерва не смогла полностью сдержать резкость в голосе. Какая-то её часть в значительной мере соглашалась с мистером Поттером. — По его</w:t>
      </w:r>
      <w:r w:rsidDel="00000000" w:rsidR="00000000" w:rsidRPr="00000000">
        <w:rPr>
          <w:rFonts w:ascii="Times New Roman" w:cs="Times New Roman" w:eastAsia="Times New Roman" w:hAnsi="Times New Roman"/>
          <w:sz w:val="24"/>
          <w:szCs w:val="24"/>
          <w:rtl w:val="0"/>
        </w:rPr>
        <w:t xml:space="preserve"> мнению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здравый смысл велит</w:t>
      </w:r>
      <w:r w:rsidDel="00000000" w:rsidR="00000000" w:rsidRPr="00000000">
        <w:rPr>
          <w:rFonts w:ascii="Times New Roman" w:cs="Times New Roman" w:eastAsia="Times New Roman" w:hAnsi="Times New Roman"/>
          <w:sz w:val="24"/>
          <w:szCs w:val="24"/>
          <w:rtl w:val="0"/>
        </w:rPr>
        <w:t xml:space="preserve">, чтобы мисс Грейнджер продолжала обучение где угодно, но только не в Хогвартсе.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вздохнул.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Боюсь, мальчик провёл слишком много времени среди маглов. Они постоянно стремятся к безопасности, им кажется, что </w:t>
      </w:r>
      <w:r w:rsidDel="00000000" w:rsidR="00000000" w:rsidRPr="00000000">
        <w:rPr>
          <w:rFonts w:ascii="Times New Roman" w:cs="Times New Roman" w:eastAsia="Times New Roman" w:hAnsi="Times New Roman"/>
          <w:sz w:val="24"/>
          <w:szCs w:val="24"/>
          <w:rtl w:val="0"/>
        </w:rPr>
        <w:t xml:space="preserve">безопасность действительно существует</w:t>
      </w:r>
      <w:r w:rsidDel="00000000" w:rsidR="00000000" w:rsidRPr="00000000">
        <w:rPr>
          <w:rFonts w:ascii="Times New Roman" w:cs="Times New Roman" w:eastAsia="Times New Roman" w:hAnsi="Times New Roman"/>
          <w:sz w:val="24"/>
          <w:szCs w:val="24"/>
          <w:rtl w:val="0"/>
        </w:rPr>
        <w:t xml:space="preserve">. Если мисс Грейнджер что-то грозит в стенах нашей крепости, она не будет в </w:t>
      </w:r>
      <w:r w:rsidDel="00000000" w:rsidR="00000000" w:rsidRPr="00000000">
        <w:rPr>
          <w:rFonts w:ascii="Times New Roman" w:cs="Times New Roman" w:eastAsia="Times New Roman" w:hAnsi="Times New Roman"/>
          <w:sz w:val="24"/>
          <w:szCs w:val="24"/>
          <w:rtl w:val="0"/>
        </w:rPr>
        <w:t xml:space="preserve">безопасности</w:t>
      </w:r>
      <w:r w:rsidDel="00000000" w:rsidR="00000000" w:rsidRPr="00000000">
        <w:rPr>
          <w:rFonts w:ascii="Times New Roman" w:cs="Times New Roman" w:eastAsia="Times New Roman" w:hAnsi="Times New Roman"/>
          <w:sz w:val="24"/>
          <w:szCs w:val="24"/>
          <w:rtl w:val="0"/>
        </w:rPr>
        <w:t xml:space="preserve"> и за её пределами.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Похоже, не все так думают, — ответила профессор МакГонагалл</w:t>
      </w:r>
      <w:r w:rsidDel="00000000" w:rsidR="00000000" w:rsidRPr="00000000">
        <w:rPr>
          <w:rFonts w:ascii="Times New Roman" w:cs="Times New Roman" w:eastAsia="Times New Roman" w:hAnsi="Times New Roman"/>
          <w:sz w:val="24"/>
          <w:szCs w:val="24"/>
          <w:rtl w:val="0"/>
        </w:rPr>
        <w:t xml:space="preserve">. Когда она сегодня окинула взглядом свой стол,</w:t>
      </w:r>
      <w:r w:rsidDel="00000000" w:rsidR="00000000" w:rsidRPr="00000000">
        <w:rPr>
          <w:rFonts w:ascii="Times New Roman" w:cs="Times New Roman" w:eastAsia="Times New Roman" w:hAnsi="Times New Roman"/>
          <w:sz w:val="24"/>
          <w:szCs w:val="24"/>
          <w:rtl w:val="0"/>
        </w:rPr>
        <w:t xml:space="preserve"> практически первое, что она заметила, было письмо </w:t>
      </w:r>
      <w:r w:rsidDel="00000000" w:rsidR="00000000" w:rsidRPr="00000000">
        <w:rPr>
          <w:rFonts w:ascii="Times New Roman" w:cs="Times New Roman" w:eastAsia="Times New Roman" w:hAnsi="Times New Roman"/>
          <w:sz w:val="24"/>
          <w:szCs w:val="24"/>
          <w:rtl w:val="0"/>
        </w:rPr>
        <w:t xml:space="preserve">— конверт из тончайшей овечьей кожи, запечатанный зеленовато-серебряным воском, с </w:t>
      </w:r>
      <w:r w:rsidDel="00000000" w:rsidR="00000000" w:rsidRPr="00000000">
        <w:rPr>
          <w:rFonts w:ascii="Times New Roman" w:cs="Times New Roman" w:eastAsia="Times New Roman" w:hAnsi="Times New Roman"/>
          <w:sz w:val="24"/>
          <w:szCs w:val="24"/>
          <w:rtl w:val="0"/>
        </w:rPr>
        <w:t xml:space="preserve">оттиском в виде</w:t>
      </w:r>
      <w:r w:rsidDel="00000000" w:rsidR="00000000" w:rsidRPr="00000000">
        <w:rPr>
          <w:rFonts w:ascii="Times New Roman" w:cs="Times New Roman" w:eastAsia="Times New Roman" w:hAnsi="Times New Roman"/>
          <w:sz w:val="24"/>
          <w:szCs w:val="24"/>
          <w:rtl w:val="0"/>
        </w:rPr>
        <w:t xml:space="preserve"> змеи, которая подняла голову и зашипела на неё.</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получила сову от лорда Малфоя. Он</w:t>
      </w:r>
      <w:r w:rsidDel="00000000" w:rsidR="00000000" w:rsidRPr="00000000">
        <w:rPr>
          <w:rFonts w:ascii="Times New Roman" w:cs="Times New Roman" w:eastAsia="Times New Roman" w:hAnsi="Times New Roman"/>
          <w:sz w:val="24"/>
          <w:szCs w:val="24"/>
          <w:rtl w:val="0"/>
        </w:rPr>
        <w:t xml:space="preserve"> сообщает, что</w:t>
      </w:r>
      <w:r w:rsidDel="00000000" w:rsidR="00000000" w:rsidRPr="00000000">
        <w:rPr>
          <w:rFonts w:ascii="Times New Roman" w:cs="Times New Roman" w:eastAsia="Times New Roman" w:hAnsi="Times New Roman"/>
          <w:sz w:val="24"/>
          <w:szCs w:val="24"/>
          <w:rtl w:val="0"/>
        </w:rPr>
        <w:t xml:space="preserve"> забирает своего сына из Хогвартса.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кивнул, но не сбавил шаг:</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уже знает?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 Минерва вспомнила выражение лица Гарри, и её голос на миг дрогнул. — После урока мистер Поттер выразил восхищение здравомыслием лорда Малфоя </w:t>
      </w:r>
      <w:r w:rsidDel="00000000" w:rsidR="00000000" w:rsidRPr="00000000">
        <w:rPr>
          <w:rFonts w:ascii="Times New Roman" w:cs="Times New Roman" w:eastAsia="Times New Roman" w:hAnsi="Times New Roman"/>
          <w:sz w:val="24"/>
          <w:szCs w:val="24"/>
          <w:rtl w:val="0"/>
        </w:rPr>
        <w:t xml:space="preserve">и сказал, что он бы написал мадам Лонгботтом и посоветовал бы и ей забрать своего внука,</w:t>
      </w:r>
      <w:r w:rsidDel="00000000" w:rsidR="00000000" w:rsidRPr="00000000">
        <w:rPr>
          <w:rFonts w:ascii="Times New Roman" w:cs="Times New Roman" w:eastAsia="Times New Roman" w:hAnsi="Times New Roman"/>
          <w:sz w:val="24"/>
          <w:szCs w:val="24"/>
          <w:rtl w:val="0"/>
        </w:rPr>
        <w:t xml:space="preserve"> на случай, если тот окажется следующей целью. Если же опекун мистера Лонгботтома будет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столь беспечна, что оставит его в Хогвартсе, мистер Поттер хочет, чтобы у того были Маховик времени, мантия-невидимка, метла и кошель, чтобы всё это </w:t>
      </w:r>
      <w:r w:rsidDel="00000000" w:rsidR="00000000" w:rsidRPr="00000000">
        <w:rPr>
          <w:rFonts w:ascii="Times New Roman" w:cs="Times New Roman" w:eastAsia="Times New Roman" w:hAnsi="Times New Roman"/>
          <w:sz w:val="24"/>
          <w:szCs w:val="24"/>
          <w:rtl w:val="0"/>
        </w:rPr>
        <w:t xml:space="preserve">носить</w:t>
      </w:r>
      <w:r w:rsidDel="00000000" w:rsidR="00000000" w:rsidRPr="00000000">
        <w:rPr>
          <w:rFonts w:ascii="Times New Roman" w:cs="Times New Roman" w:eastAsia="Times New Roman" w:hAnsi="Times New Roman"/>
          <w:sz w:val="24"/>
          <w:szCs w:val="24"/>
          <w:rtl w:val="0"/>
        </w:rPr>
        <w:t xml:space="preserve">. Также у мистера Лонгботтома должно быть кольцо на палец ноги с порталом, переносящим в безопасное место</w:t>
      </w:r>
      <w:r w:rsidDel="00000000" w:rsidR="00000000" w:rsidRPr="00000000">
        <w:rPr>
          <w:rFonts w:ascii="Times New Roman" w:cs="Times New Roman" w:eastAsia="Times New Roman" w:hAnsi="Times New Roman"/>
          <w:sz w:val="24"/>
          <w:szCs w:val="24"/>
          <w:rtl w:val="0"/>
        </w:rPr>
        <w:t xml:space="preserve">, на случай, е</w:t>
      </w:r>
      <w:r w:rsidDel="00000000" w:rsidR="00000000" w:rsidRPr="00000000">
        <w:rPr>
          <w:rFonts w:ascii="Times New Roman" w:cs="Times New Roman" w:eastAsia="Times New Roman" w:hAnsi="Times New Roman"/>
          <w:sz w:val="24"/>
          <w:szCs w:val="24"/>
          <w:rtl w:val="0"/>
        </w:rPr>
        <w:t xml:space="preserve">сли мистера Лонгботтома похитят и заберут за пределы защитных чар Хогвартса. Я сказала мистеру Поттеру, что вряд ли министерство согласится с подобным использован</w:t>
      </w:r>
      <w:r w:rsidDel="00000000" w:rsidR="00000000" w:rsidRPr="00000000">
        <w:rPr>
          <w:rFonts w:ascii="Times New Roman" w:cs="Times New Roman" w:eastAsia="Times New Roman" w:hAnsi="Times New Roman"/>
          <w:sz w:val="24"/>
          <w:szCs w:val="24"/>
          <w:rtl w:val="0"/>
        </w:rPr>
        <w:t xml:space="preserve">ием наших Маховиков времени, на что он ответил, что </w:t>
      </w:r>
      <w:r w:rsidDel="00000000" w:rsidR="00000000" w:rsidRPr="00000000">
        <w:rPr>
          <w:rFonts w:ascii="Times New Roman" w:cs="Times New Roman" w:eastAsia="Times New Roman" w:hAnsi="Times New Roman"/>
          <w:sz w:val="24"/>
          <w:szCs w:val="24"/>
          <w:rtl w:val="0"/>
        </w:rPr>
        <w:t xml:space="preserve">нам не обязательно спрашивать их согласия</w:t>
      </w:r>
      <w:r w:rsidDel="00000000" w:rsidR="00000000" w:rsidRPr="00000000">
        <w:rPr>
          <w:rFonts w:ascii="Times New Roman" w:cs="Times New Roman" w:eastAsia="Times New Roman" w:hAnsi="Times New Roman"/>
          <w:sz w:val="24"/>
          <w:szCs w:val="24"/>
          <w:rtl w:val="0"/>
        </w:rPr>
        <w:t xml:space="preserve">. Полаг</w:t>
      </w:r>
      <w:r w:rsidDel="00000000" w:rsidR="00000000" w:rsidRPr="00000000">
        <w:rPr>
          <w:rFonts w:ascii="Times New Roman" w:cs="Times New Roman" w:eastAsia="Times New Roman" w:hAnsi="Times New Roman"/>
          <w:sz w:val="24"/>
          <w:szCs w:val="24"/>
          <w:rtl w:val="0"/>
        </w:rPr>
        <w:t xml:space="preserve">аю, если мисс Грейнджер останется, он захочет, чтобы и она получила всё то же самое. Для себя мистер Поттер хочет трёхместную метлу, он собирается носить её в своём кошеле.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Указанные меры предосторожности не повергали её в трепет. Впечатляли своей продума</w:t>
      </w:r>
      <w:r w:rsidDel="00000000" w:rsidR="00000000" w:rsidRPr="00000000">
        <w:rPr>
          <w:rFonts w:ascii="Times New Roman" w:cs="Times New Roman" w:eastAsia="Times New Roman" w:hAnsi="Times New Roman"/>
          <w:sz w:val="24"/>
          <w:szCs w:val="24"/>
          <w:rtl w:val="0"/>
        </w:rPr>
        <w:t xml:space="preserve">нностью, да, но не пове</w:t>
      </w:r>
      <w:r w:rsidDel="00000000" w:rsidR="00000000" w:rsidRPr="00000000">
        <w:rPr>
          <w:rFonts w:ascii="Times New Roman" w:cs="Times New Roman" w:eastAsia="Times New Roman" w:hAnsi="Times New Roman"/>
          <w:sz w:val="24"/>
          <w:szCs w:val="24"/>
          <w:rtl w:val="0"/>
        </w:rPr>
        <w:t xml:space="preserve">ргали в трепет. В конце концов, она была профессором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трансфигурации. </w:t>
      </w:r>
      <w:r w:rsidDel="00000000" w:rsidR="00000000" w:rsidRPr="00000000">
        <w:rPr>
          <w:rFonts w:ascii="Times New Roman" w:cs="Times New Roman" w:eastAsia="Times New Roman" w:hAnsi="Times New Roman"/>
          <w:sz w:val="24"/>
          <w:szCs w:val="24"/>
          <w:rtl w:val="0"/>
        </w:rPr>
        <w:t xml:space="preserve">Но ей до сих пор было очень неуютно от того, что Гарри Поттер полагал, что Хогвартс сейчас </w:t>
      </w:r>
      <w:r w:rsidDel="00000000" w:rsidR="00000000" w:rsidRPr="00000000">
        <w:rPr>
          <w:rFonts w:ascii="Times New Roman" w:cs="Times New Roman" w:eastAsia="Times New Roman" w:hAnsi="Times New Roman"/>
          <w:sz w:val="24"/>
          <w:szCs w:val="24"/>
          <w:rtl w:val="0"/>
        </w:rPr>
        <w:t xml:space="preserve">опасен</w:t>
      </w:r>
      <w:r w:rsidDel="00000000" w:rsidR="00000000" w:rsidRPr="00000000">
        <w:rPr>
          <w:rFonts w:ascii="Times New Roman" w:cs="Times New Roman" w:eastAsia="Times New Roman" w:hAnsi="Times New Roman"/>
          <w:sz w:val="24"/>
          <w:szCs w:val="24"/>
          <w:rtl w:val="0"/>
        </w:rPr>
        <w:t xml:space="preserve"> так же, как исследование новых заклинаний.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Отдел Тайн не так легко провести, — сказал Альбус. — Но что касается остального… — старый волшебник, едва заметно ссутулился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Мы можем дать мальчику то, что он хочет. Я установлю охранные чары на Невилла тоже и напишу Августе, что ему придётся остаться здесь на каникулы.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 заключение, — сказал</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Минерва, — мистер Поттер сказал — это прямая цитата, Альбус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чем бы ни был тот предмет, который директор хранит в Хогвартсе и который привлекает Тёмных волшебников, его нужно убрать из школы, </w:t>
      </w:r>
      <w:r w:rsidDel="00000000" w:rsidR="00000000" w:rsidRPr="00000000">
        <w:rPr>
          <w:rFonts w:ascii="Times New Roman" w:cs="Times New Roman" w:eastAsia="Times New Roman" w:hAnsi="Times New Roman"/>
          <w:sz w:val="24"/>
          <w:szCs w:val="24"/>
          <w:rtl w:val="0"/>
        </w:rPr>
        <w:t xml:space="preserve">причём </w:t>
      </w:r>
      <w:r w:rsidDel="00000000" w:rsidR="00000000" w:rsidRPr="00000000">
        <w:rPr>
          <w:rFonts w:ascii="Times New Roman" w:cs="Times New Roman" w:eastAsia="Times New Roman" w:hAnsi="Times New Roman"/>
          <w:sz w:val="24"/>
          <w:szCs w:val="24"/>
          <w:rtl w:val="0"/>
        </w:rPr>
        <w:t xml:space="preserve">немедленно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этот раз она не смогла сдержать резкость </w:t>
      </w:r>
      <w:r w:rsidDel="00000000" w:rsidR="00000000" w:rsidRPr="00000000">
        <w:rPr>
          <w:rFonts w:ascii="Times New Roman" w:cs="Times New Roman" w:eastAsia="Times New Roman" w:hAnsi="Times New Roman"/>
          <w:sz w:val="24"/>
          <w:szCs w:val="24"/>
          <w:rtl w:val="0"/>
        </w:rPr>
        <w:t xml:space="preserve">в своём </w:t>
      </w:r>
      <w:r w:rsidDel="00000000" w:rsidR="00000000" w:rsidRPr="00000000">
        <w:rPr>
          <w:rFonts w:ascii="Times New Roman" w:cs="Times New Roman" w:eastAsia="Times New Roman" w:hAnsi="Times New Roman"/>
          <w:sz w:val="24"/>
          <w:szCs w:val="24"/>
          <w:rtl w:val="0"/>
        </w:rPr>
        <w:t xml:space="preserve">голосе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просил об этом же Фламеля, — с явной болью произнёс Альбус. — Но мастер Фламель сказал, что даже он не может больше хранить Камень в безопасности… он уверен, что </w:t>
      </w:r>
      <w:r w:rsidDel="00000000" w:rsidR="00000000" w:rsidRPr="00000000">
        <w:rPr>
          <w:rFonts w:ascii="Times New Roman" w:cs="Times New Roman" w:eastAsia="Times New Roman" w:hAnsi="Times New Roman"/>
          <w:sz w:val="24"/>
          <w:szCs w:val="24"/>
          <w:rtl w:val="0"/>
        </w:rPr>
        <w:t xml:space="preserve">Волдеморт способен</w:t>
      </w:r>
      <w:r w:rsidDel="00000000" w:rsidR="00000000" w:rsidRPr="00000000">
        <w:rPr>
          <w:rFonts w:ascii="Times New Roman" w:cs="Times New Roman" w:eastAsia="Times New Roman" w:hAnsi="Times New Roman"/>
          <w:sz w:val="24"/>
          <w:szCs w:val="24"/>
          <w:rtl w:val="0"/>
        </w:rPr>
        <w:t xml:space="preserve"> отыскать Камень, где бы его не прятали… и он не согласится, чтобы Камень хранился где-либо, кроме Хогвартса. Минерва, мне жаль, </w:t>
      </w:r>
      <w:r w:rsidDel="00000000" w:rsidR="00000000" w:rsidRPr="00000000">
        <w:rPr>
          <w:rFonts w:ascii="Times New Roman" w:cs="Times New Roman" w:eastAsia="Times New Roman" w:hAnsi="Times New Roman"/>
          <w:sz w:val="24"/>
          <w:szCs w:val="24"/>
          <w:rtl w:val="0"/>
        </w:rPr>
        <w:t xml:space="preserve">но у нас нет другого выбора… </w:t>
      </w:r>
      <w:r w:rsidDel="00000000" w:rsidR="00000000" w:rsidRPr="00000000">
        <w:rPr>
          <w:rFonts w:ascii="Times New Roman" w:cs="Times New Roman" w:eastAsia="Times New Roman" w:hAnsi="Times New Roman"/>
          <w:sz w:val="24"/>
          <w:szCs w:val="24"/>
          <w:rtl w:val="0"/>
        </w:rPr>
        <w:t xml:space="preserve">просто нет!</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 ответила профессор МакГонагалл. — Но что касается меня, я думаю, что мистер Поттер прав по каждому пункту.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повернул голову в её сторону: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Минерва, вы давно меня знаете. Лу</w:t>
      </w:r>
      <w:r w:rsidDel="00000000" w:rsidR="00000000" w:rsidRPr="00000000">
        <w:rPr>
          <w:rFonts w:ascii="Times New Roman" w:cs="Times New Roman" w:eastAsia="Times New Roman" w:hAnsi="Times New Roman"/>
          <w:sz w:val="24"/>
          <w:szCs w:val="24"/>
          <w:rtl w:val="0"/>
        </w:rPr>
        <w:t xml:space="preserve">чше, чем</w:t>
      </w:r>
      <w:r w:rsidDel="00000000" w:rsidR="00000000" w:rsidRPr="00000000">
        <w:rPr>
          <w:rFonts w:ascii="Times New Roman" w:cs="Times New Roman" w:eastAsia="Times New Roman" w:hAnsi="Times New Roman"/>
          <w:sz w:val="24"/>
          <w:szCs w:val="24"/>
          <w:rtl w:val="0"/>
        </w:rPr>
        <w:t xml:space="preserve"> любая другая душа на этом свете. Скажите, я уже забрёл во тьму?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w:t>
      </w:r>
      <w:r w:rsidDel="00000000" w:rsidR="00000000" w:rsidRPr="00000000">
        <w:rPr>
          <w:rFonts w:ascii="Times New Roman" w:cs="Times New Roman" w:eastAsia="Times New Roman" w:hAnsi="Times New Roman"/>
          <w:sz w:val="24"/>
          <w:szCs w:val="24"/>
          <w:rtl w:val="0"/>
        </w:rPr>
        <w:t xml:space="preserve">искренне удивилась профессор МакГонагалл</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О, Альбус, конечно, нет!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на мгновение плотно сжал губы: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 имя высшего блага. Я столь многим пожертвовал во имя высшего блага. Сегодня во имя высшего блага я чуть не обрёк Гермиону Грейнджер на Азкабан. </w:t>
      </w:r>
      <w:r w:rsidDel="00000000" w:rsidR="00000000" w:rsidRPr="00000000">
        <w:rPr>
          <w:rFonts w:ascii="Times New Roman" w:cs="Times New Roman" w:eastAsia="Times New Roman" w:hAnsi="Times New Roman"/>
          <w:sz w:val="24"/>
          <w:szCs w:val="24"/>
          <w:rtl w:val="0"/>
        </w:rPr>
        <w:t xml:space="preserve">И я заметил… сегодня я заметил, что</w:t>
      </w:r>
      <w:r w:rsidDel="00000000" w:rsidR="00000000" w:rsidRPr="00000000">
        <w:rPr>
          <w:rFonts w:ascii="Times New Roman" w:cs="Times New Roman" w:eastAsia="Times New Roman" w:hAnsi="Times New Roman"/>
          <w:sz w:val="24"/>
          <w:szCs w:val="24"/>
          <w:rtl w:val="0"/>
        </w:rPr>
        <w:t xml:space="preserve">… меня начала раздражать наивность, которая мне больше недоступна… — старый волшебник запнулся. — Зло, совершённое во имя добра. Зло, совершённое во имя зла. Что </w:t>
      </w:r>
      <w:r w:rsidDel="00000000" w:rsidR="00000000" w:rsidRPr="00000000">
        <w:rPr>
          <w:rFonts w:ascii="Times New Roman" w:cs="Times New Roman" w:eastAsia="Times New Roman" w:hAnsi="Times New Roman"/>
          <w:sz w:val="24"/>
          <w:szCs w:val="24"/>
          <w:rtl w:val="0"/>
        </w:rPr>
        <w:t xml:space="preserve">хуже?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говорите глупости, Альбус.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бросил на неё ещё один взгляд и снова посмотрел вперёд: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Скажете, Минерва… </w:t>
      </w:r>
      <w:r w:rsidDel="00000000" w:rsidR="00000000" w:rsidRPr="00000000">
        <w:rPr>
          <w:rFonts w:ascii="Times New Roman" w:cs="Times New Roman" w:eastAsia="Times New Roman" w:hAnsi="Times New Roman"/>
          <w:sz w:val="24"/>
          <w:szCs w:val="24"/>
          <w:rtl w:val="0"/>
        </w:rPr>
        <w:t xml:space="preserve">вы хотя бы на секунду задумались о последствиях, прежде чем рассказали мисс Грейнджер, как ей связать себя с Домом Поттеров?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невольно ахнула. Она поняла, что </w:t>
      </w:r>
      <w:r w:rsidDel="00000000" w:rsidR="00000000" w:rsidRPr="00000000">
        <w:rPr>
          <w:rFonts w:ascii="Times New Roman" w:cs="Times New Roman" w:eastAsia="Times New Roman" w:hAnsi="Times New Roman"/>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наделала...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нет, — глаза Альбуса погрустнели. — Нет, Минерва, вы не должны извиняться. Это хорошо. После всего, что я сделал сегодня… если вы предпочтёте быть верной прежде всего Гарри Поттеру, а не мне, то это правильно и справедливо.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открыла рот, чтобы протестовать, но Альбус продолжил, прежде чем она смогла произнести </w:t>
      </w:r>
      <w:r w:rsidDel="00000000" w:rsidR="00000000" w:rsidRPr="00000000">
        <w:rPr>
          <w:rFonts w:ascii="Times New Roman" w:cs="Times New Roman" w:eastAsia="Times New Roman" w:hAnsi="Times New Roman"/>
          <w:sz w:val="24"/>
          <w:szCs w:val="24"/>
          <w:rtl w:val="0"/>
        </w:rPr>
        <w:t xml:space="preserve">хоть </w:t>
      </w:r>
      <w:r w:rsidDel="00000000" w:rsidR="00000000" w:rsidRPr="00000000">
        <w:rPr>
          <w:rFonts w:ascii="Times New Roman" w:cs="Times New Roman" w:eastAsia="Times New Roman" w:hAnsi="Times New Roman"/>
          <w:sz w:val="24"/>
          <w:szCs w:val="24"/>
          <w:rtl w:val="0"/>
        </w:rPr>
        <w:t xml:space="preserve">слово.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Действительно… действительно… это будет необходимо и даже больше, чем необходимо, если Тёмный лорд, которого Гарри должен победить, чтобы обрести силу, окажется в итоге не Волдемортом…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Только не снова, Альбус! — сказала Минерва. — Сам</w:t>
      </w:r>
      <w:ins w:author="Alaric Lightin" w:id="0" w:date="2017-11-18T11:19:51Z">
        <w:r w:rsidDel="00000000" w:rsidR="00000000" w:rsidRPr="00000000">
          <w:rPr>
            <w:rFonts w:ascii="Times New Roman" w:cs="Times New Roman" w:eastAsia="Times New Roman" w:hAnsi="Times New Roman"/>
            <w:sz w:val="24"/>
            <w:szCs w:val="24"/>
            <w:rtl w:val="0"/>
          </w:rPr>
          <w:t xml:space="preserve">и</w:t>
        </w:r>
      </w:ins>
      <w:r w:rsidDel="00000000" w:rsidR="00000000" w:rsidRPr="00000000">
        <w:rPr>
          <w:rFonts w:ascii="Times New Roman" w:cs="Times New Roman" w:eastAsia="Times New Roman" w:hAnsi="Times New Roman"/>
          <w:sz w:val="24"/>
          <w:szCs w:val="24"/>
          <w:rtl w:val="0"/>
        </w:rPr>
        <w:t xml:space="preserve">-Знае</w:t>
      </w:r>
      <w:del w:author="Alaric Lightin" w:id="1" w:date="2017-11-18T11:19:53Z">
        <w:commentRangeStart w:id="0"/>
        <w:r w:rsidDel="00000000" w:rsidR="00000000" w:rsidRPr="00000000">
          <w:rPr>
            <w:rFonts w:ascii="Times New Roman" w:cs="Times New Roman" w:eastAsia="Times New Roman" w:hAnsi="Times New Roman"/>
            <w:sz w:val="24"/>
            <w:szCs w:val="24"/>
            <w:rtl w:val="0"/>
          </w:rPr>
          <w:delText xml:space="preserve">шь</w:delText>
        </w:r>
      </w:del>
      <w:ins w:author="Alaric Lightin" w:id="1" w:date="2017-11-18T11:19:53Z">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те</w:t>
        </w:r>
      </w:ins>
      <w:r w:rsidDel="00000000" w:rsidR="00000000" w:rsidRPr="00000000">
        <w:rPr>
          <w:rFonts w:ascii="Times New Roman" w:cs="Times New Roman" w:eastAsia="Times New Roman" w:hAnsi="Times New Roman"/>
          <w:sz w:val="24"/>
          <w:szCs w:val="24"/>
          <w:rtl w:val="0"/>
        </w:rPr>
        <w:t xml:space="preserve">-Кто отметил Гарри как равного себе, не вы. </w:t>
      </w:r>
      <w:r w:rsidDel="00000000" w:rsidR="00000000" w:rsidRPr="00000000">
        <w:rPr>
          <w:rFonts w:ascii="Times New Roman" w:cs="Times New Roman" w:eastAsia="Times New Roman" w:hAnsi="Times New Roman"/>
          <w:sz w:val="24"/>
          <w:szCs w:val="24"/>
          <w:rtl w:val="0"/>
        </w:rPr>
        <w:t xml:space="preserve">Пророчество никак не может говорить о вас!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кивнул,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по-прежнему смотрел куда-то вдаль, на уходящий вперёд коридор.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5"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5"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Камера предварительного заключения, расположенная практически в самом центре департамента Магического Правопорядка, была роскошно обставлена — больше </w:t>
      </w:r>
      <w:r w:rsidDel="00000000" w:rsidR="00000000" w:rsidRPr="00000000">
        <w:rPr>
          <w:rFonts w:ascii="Times New Roman" w:cs="Times New Roman" w:eastAsia="Times New Roman" w:hAnsi="Times New Roman"/>
          <w:sz w:val="24"/>
          <w:szCs w:val="24"/>
          <w:rtl w:val="0"/>
        </w:rPr>
        <w:t xml:space="preserve">из представлений </w:t>
      </w:r>
      <w:r w:rsidDel="00000000" w:rsidR="00000000" w:rsidRPr="00000000">
        <w:rPr>
          <w:rFonts w:ascii="Times New Roman" w:cs="Times New Roman" w:eastAsia="Times New Roman" w:hAnsi="Times New Roman"/>
          <w:sz w:val="24"/>
          <w:szCs w:val="24"/>
          <w:rtl w:val="0"/>
        </w:rPr>
        <w:t xml:space="preserve">взрослых волшебников о естественной обстановке, нежели из какой-то особой заботы о заключённых. Здесь было кресло — саморегулирующееся, самокачающееся, с роскошными богато украшенными самоподогревающимися подушками. Здесь стоял шкаф со </w:t>
      </w:r>
      <w:r w:rsidDel="00000000" w:rsidR="00000000" w:rsidRPr="00000000">
        <w:rPr>
          <w:rFonts w:ascii="Times New Roman" w:cs="Times New Roman" w:eastAsia="Times New Roman" w:hAnsi="Times New Roman"/>
          <w:sz w:val="24"/>
          <w:szCs w:val="24"/>
          <w:rtl w:val="0"/>
        </w:rPr>
        <w:t xml:space="preserve">случайными книгами, спасёнными из корзины для уценённых товаров</w:t>
      </w:r>
      <w:r w:rsidDel="00000000" w:rsidR="00000000" w:rsidRPr="00000000">
        <w:rPr>
          <w:rFonts w:ascii="Times New Roman" w:cs="Times New Roman" w:eastAsia="Times New Roman" w:hAnsi="Times New Roman"/>
          <w:sz w:val="24"/>
          <w:szCs w:val="24"/>
          <w:rtl w:val="0"/>
        </w:rPr>
        <w:t xml:space="preserve">, и полка, заставленная древними журналами — один из них был выпущен аж в 1883 году. Что же касается туалетных принадлежностей... </w:t>
      </w:r>
      <w:r w:rsidDel="00000000" w:rsidR="00000000" w:rsidRPr="00000000">
        <w:rPr>
          <w:rFonts w:ascii="Times New Roman" w:cs="Times New Roman" w:eastAsia="Times New Roman" w:hAnsi="Times New Roman"/>
          <w:sz w:val="24"/>
          <w:szCs w:val="24"/>
          <w:rtl w:val="0"/>
        </w:rPr>
        <w:t xml:space="preserve">Что ж, они не были роскошными, но на комнату было наложено заклинание, позволяющее отложить все </w:t>
      </w:r>
      <w:r w:rsidDel="00000000" w:rsidR="00000000" w:rsidRPr="00000000">
        <w:rPr>
          <w:rFonts w:ascii="Times New Roman" w:cs="Times New Roman" w:eastAsia="Times New Roman" w:hAnsi="Times New Roman"/>
          <w:sz w:val="24"/>
          <w:szCs w:val="24"/>
          <w:rtl w:val="0"/>
        </w:rPr>
        <w:t xml:space="preserve">соответствующие занятия, — заключённый не мог пойти никуда,</w:t>
      </w:r>
      <w:r w:rsidDel="00000000" w:rsidR="00000000" w:rsidRPr="00000000">
        <w:rPr>
          <w:rFonts w:ascii="Times New Roman" w:cs="Times New Roman" w:eastAsia="Times New Roman" w:hAnsi="Times New Roman"/>
          <w:sz w:val="24"/>
          <w:szCs w:val="24"/>
          <w:rtl w:val="0"/>
        </w:rPr>
        <w:t xml:space="preserve"> где его бы </w:t>
      </w:r>
      <w:r w:rsidDel="00000000" w:rsidR="00000000" w:rsidRPr="00000000">
        <w:rPr>
          <w:rFonts w:ascii="Times New Roman" w:cs="Times New Roman" w:eastAsia="Times New Roman" w:hAnsi="Times New Roman"/>
          <w:sz w:val="24"/>
          <w:szCs w:val="24"/>
          <w:rtl w:val="0"/>
        </w:rPr>
        <w:t xml:space="preserve">не видел наблюдающий за ним аврор. Во всём остальном это был</w:t>
      </w:r>
      <w:r w:rsidDel="00000000" w:rsidR="00000000" w:rsidRPr="00000000">
        <w:rPr>
          <w:rFonts w:ascii="Times New Roman" w:cs="Times New Roman" w:eastAsia="Times New Roman" w:hAnsi="Times New Roman"/>
          <w:sz w:val="24"/>
          <w:szCs w:val="24"/>
          <w:rtl w:val="0"/>
        </w:rPr>
        <w:t xml:space="preserve">а вполне п</w:t>
      </w:r>
      <w:r w:rsidDel="00000000" w:rsidR="00000000" w:rsidRPr="00000000">
        <w:rPr>
          <w:rFonts w:ascii="Times New Roman" w:cs="Times New Roman" w:eastAsia="Times New Roman" w:hAnsi="Times New Roman"/>
          <w:sz w:val="24"/>
          <w:szCs w:val="24"/>
          <w:rtl w:val="0"/>
        </w:rPr>
        <w:t xml:space="preserve">риятная маленькая камера. Профессор Защиты Хогвартса был задержан, не арестован. Его даже не запугивали. Не было никаких свидетельств, позволяющих предъявить ему официальное обвинение... если не считать того, что в Школе Чародейства и Волшебства Хогвартс случилось ужасное и необычное преступление, а предыдущий опыт показывал, что с шансами пять к одному нынешний профессор Защиты в этом как-</w:t>
      </w:r>
      <w:r w:rsidDel="00000000" w:rsidR="00000000" w:rsidRPr="00000000">
        <w:rPr>
          <w:rFonts w:ascii="Times New Roman" w:cs="Times New Roman" w:eastAsia="Times New Roman" w:hAnsi="Times New Roman"/>
          <w:sz w:val="24"/>
          <w:szCs w:val="24"/>
          <w:rtl w:val="0"/>
        </w:rPr>
        <w:t xml:space="preserve">нибудь</w:t>
      </w:r>
      <w:r w:rsidDel="00000000" w:rsidR="00000000" w:rsidRPr="00000000">
        <w:rPr>
          <w:rFonts w:ascii="Times New Roman" w:cs="Times New Roman" w:eastAsia="Times New Roman" w:hAnsi="Times New Roman"/>
          <w:sz w:val="24"/>
          <w:szCs w:val="24"/>
          <w:rtl w:val="0"/>
        </w:rPr>
        <w:t xml:space="preserve"> замешан. Также следует добавить, что никто в ДМП даже не знал, кто на самом деле занимает должность профессора Защиты, и этот человек в буквальном смысле </w:t>
      </w:r>
      <w:r w:rsidDel="00000000" w:rsidR="00000000" w:rsidRPr="00000000">
        <w:rPr>
          <w:rFonts w:ascii="Times New Roman" w:cs="Times New Roman" w:eastAsia="Times New Roman" w:hAnsi="Times New Roman"/>
          <w:sz w:val="24"/>
          <w:szCs w:val="24"/>
          <w:rtl w:val="0"/>
        </w:rPr>
        <w:t xml:space="preserve">чихал</w:t>
      </w:r>
      <w:r w:rsidDel="00000000" w:rsidR="00000000" w:rsidRPr="00000000">
        <w:rPr>
          <w:rFonts w:ascii="Times New Roman" w:cs="Times New Roman" w:eastAsia="Times New Roman" w:hAnsi="Times New Roman"/>
          <w:sz w:val="24"/>
          <w:szCs w:val="24"/>
          <w:rtl w:val="0"/>
        </w:rPr>
        <w:t xml:space="preserve"> на все попытки раскрыть его истинную сущность. В общем, нет, «Квиринуса Квиррелла» пока ещё</w:t>
      </w:r>
      <w:r w:rsidDel="00000000" w:rsidR="00000000" w:rsidRPr="00000000">
        <w:rPr>
          <w:rFonts w:ascii="Times New Roman" w:cs="Times New Roman" w:eastAsia="Times New Roman" w:hAnsi="Times New Roman"/>
          <w:sz w:val="24"/>
          <w:szCs w:val="24"/>
          <w:rtl w:val="0"/>
        </w:rPr>
        <w:t xml:space="preserve"> не отпускали обратно в </w:t>
      </w:r>
      <w:r w:rsidDel="00000000" w:rsidR="00000000" w:rsidRPr="00000000">
        <w:rPr>
          <w:rFonts w:ascii="Times New Roman" w:cs="Times New Roman" w:eastAsia="Times New Roman" w:hAnsi="Times New Roman"/>
          <w:sz w:val="24"/>
          <w:szCs w:val="24"/>
          <w:rtl w:val="0"/>
        </w:rPr>
        <w:t xml:space="preserve">Хогвартс.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Позвольте подчеркнуть: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Содержался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камере.</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смотрел на наблюдающего аврора и </w:t>
      </w:r>
      <w:r w:rsidDel="00000000" w:rsidR="00000000" w:rsidRPr="00000000">
        <w:rPr>
          <w:rFonts w:ascii="Times New Roman" w:cs="Times New Roman" w:eastAsia="Times New Roman" w:hAnsi="Times New Roman"/>
          <w:sz w:val="24"/>
          <w:szCs w:val="24"/>
          <w:rtl w:val="0"/>
        </w:rPr>
        <w:t xml:space="preserve">напевал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тех пор, как профессор Защиты оказался здесь, он не произнёс ни единого слова.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лишь</w:t>
      </w:r>
      <w:r w:rsidDel="00000000" w:rsidR="00000000" w:rsidRPr="00000000">
        <w:rPr>
          <w:rFonts w:ascii="Times New Roman" w:cs="Times New Roman" w:eastAsia="Times New Roman" w:hAnsi="Times New Roman"/>
          <w:sz w:val="24"/>
          <w:szCs w:val="24"/>
          <w:rtl w:val="0"/>
        </w:rPr>
        <w:t xml:space="preserve"> напевал некий мотив.</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Сначала мотив звучал, как обычная детская колыбельная, та, что у маглов начинается: «Спи, моя радость, усни…</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Мотив повторялся семь минут, без изменений, снова и снова, приучая слушателя к определённому шаблону.</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теме начались вариации. Фразы стали звучать медленно, с длинными паузами, так что разум слушателя беспомощно ожидал то следующей ноты, то следующей фразы. А когда следующая фраза все-таки начиналась, она </w:t>
      </w:r>
      <w:r w:rsidDel="00000000" w:rsidR="00000000" w:rsidRPr="00000000">
        <w:rPr>
          <w:rFonts w:ascii="Times New Roman" w:cs="Times New Roman" w:eastAsia="Times New Roman" w:hAnsi="Times New Roman"/>
          <w:sz w:val="24"/>
          <w:szCs w:val="24"/>
          <w:rtl w:val="0"/>
        </w:rPr>
        <w:t xml:space="preserve">оказывалась настолько мимо нот</w:t>
      </w:r>
      <w:r w:rsidDel="00000000" w:rsidR="00000000" w:rsidRPr="00000000">
        <w:rPr>
          <w:rFonts w:ascii="Times New Roman" w:cs="Times New Roman" w:eastAsia="Times New Roman" w:hAnsi="Times New Roman"/>
          <w:sz w:val="24"/>
          <w:szCs w:val="24"/>
          <w:rtl w:val="0"/>
        </w:rPr>
        <w:t xml:space="preserve">, так непостижимо и чудовищно мимо но</w:t>
      </w:r>
      <w:r w:rsidDel="00000000" w:rsidR="00000000" w:rsidRPr="00000000">
        <w:rPr>
          <w:rFonts w:ascii="Times New Roman" w:cs="Times New Roman" w:eastAsia="Times New Roman" w:hAnsi="Times New Roman"/>
          <w:sz w:val="24"/>
          <w:szCs w:val="24"/>
          <w:rtl w:val="0"/>
        </w:rPr>
        <w:t xml:space="preserve">т </w:t>
      </w:r>
      <w:r w:rsidDel="00000000" w:rsidR="00000000" w:rsidRPr="00000000">
        <w:rPr>
          <w:rFonts w:ascii="Times New Roman" w:cs="Times New Roman" w:eastAsia="Times New Roman" w:hAnsi="Times New Roman"/>
          <w:sz w:val="24"/>
          <w:szCs w:val="24"/>
          <w:rtl w:val="0"/>
        </w:rPr>
        <w:t xml:space="preserve">и даже не в той гамме, в какой звучали предыдущие фразы — она вообще не попадала ни в какую</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гамму. Можно было подумать, что этот человек тренировался часами, чтобы научиться настолько идеально фальшиво петь.</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Всё это имело такое же отношение к музыке, какое к человеческому голосу имеет душераздирающий мёртвый голос дементора.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эти ужасные, ужасные звуки игнорировать было </w:t>
      </w:r>
      <w:r w:rsidDel="00000000" w:rsidR="00000000" w:rsidRPr="00000000">
        <w:rPr>
          <w:rFonts w:ascii="Times New Roman" w:cs="Times New Roman" w:eastAsia="Times New Roman" w:hAnsi="Times New Roman"/>
          <w:sz w:val="24"/>
          <w:szCs w:val="24"/>
          <w:rtl w:val="0"/>
        </w:rPr>
        <w:t xml:space="preserve">невозможно</w:t>
      </w:r>
      <w:r w:rsidDel="00000000" w:rsidR="00000000" w:rsidRPr="00000000">
        <w:rPr>
          <w:rFonts w:ascii="Times New Roman" w:cs="Times New Roman" w:eastAsia="Times New Roman" w:hAnsi="Times New Roman"/>
          <w:sz w:val="24"/>
          <w:szCs w:val="24"/>
          <w:rtl w:val="0"/>
        </w:rPr>
        <w:t xml:space="preserve">. Они напоминали известную колыбельную, но отступали от неё непредсказуемым образом. Они задавали ожидания и сами же их нарушали, не следуя ни одному шаблону, который позволил бы воспринимать это пение как фон. Мозг слушателя против воли ожидал окончания этих антимузыкальных фраз и отмечал каждый</w:t>
      </w:r>
      <w:r w:rsidDel="00000000" w:rsidR="00000000" w:rsidRPr="00000000">
        <w:rPr>
          <w:rFonts w:ascii="Times New Roman" w:cs="Times New Roman" w:eastAsia="Times New Roman" w:hAnsi="Times New Roman"/>
          <w:sz w:val="24"/>
          <w:szCs w:val="24"/>
          <w:rtl w:val="0"/>
        </w:rPr>
        <w:t xml:space="preserve"> неожиданны</w:t>
      </w:r>
      <w:r w:rsidDel="00000000" w:rsidR="00000000" w:rsidRPr="00000000">
        <w:rPr>
          <w:rFonts w:ascii="Times New Roman" w:cs="Times New Roman" w:eastAsia="Times New Roman" w:hAnsi="Times New Roman"/>
          <w:sz w:val="24"/>
          <w:szCs w:val="24"/>
          <w:rtl w:val="0"/>
        </w:rPr>
        <w:t xml:space="preserve">й поворот.</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Единственное возможное объяснение</w:t>
      </w:r>
      <w:r w:rsidDel="00000000" w:rsidR="00000000" w:rsidRPr="00000000">
        <w:rPr>
          <w:rFonts w:ascii="Times New Roman" w:cs="Times New Roman" w:eastAsia="Times New Roman" w:hAnsi="Times New Roman"/>
          <w:sz w:val="24"/>
          <w:szCs w:val="24"/>
          <w:rtl w:val="0"/>
        </w:rPr>
        <w:t xml:space="preserve">, откуда вообще взялся такой способ пения, заключалось в том, что некий непередаваемо жестокий гений проснулся однажды утром, почувствовал, что обычные пытки ему нас</w:t>
      </w:r>
      <w:r w:rsidDel="00000000" w:rsidR="00000000" w:rsidRPr="00000000">
        <w:rPr>
          <w:rFonts w:ascii="Times New Roman" w:cs="Times New Roman" w:eastAsia="Times New Roman" w:hAnsi="Times New Roman"/>
          <w:sz w:val="24"/>
          <w:szCs w:val="24"/>
          <w:rtl w:val="0"/>
        </w:rPr>
        <w:t xml:space="preserve">кучили</w:t>
      </w:r>
      <w:r w:rsidDel="00000000" w:rsidR="00000000" w:rsidRPr="00000000">
        <w:rPr>
          <w:rFonts w:ascii="Times New Roman" w:cs="Times New Roman" w:eastAsia="Times New Roman" w:hAnsi="Times New Roman"/>
          <w:sz w:val="24"/>
          <w:szCs w:val="24"/>
          <w:rtl w:val="0"/>
        </w:rPr>
        <w:t xml:space="preserve">, и решил развлечься, придумав способ свести с ума человека, просто спев ему песенку</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Аврор слушал эти невообразимо чудовищные звуки уже четыре часа, ощущая рядом присутствие чего-то огромного, холодного, смертельного. И это чувство было одинаково </w:t>
      </w:r>
      <w:r w:rsidDel="00000000" w:rsidR="00000000" w:rsidRPr="00000000">
        <w:rPr>
          <w:rFonts w:ascii="Times New Roman" w:cs="Times New Roman" w:eastAsia="Times New Roman" w:hAnsi="Times New Roman"/>
          <w:sz w:val="24"/>
          <w:szCs w:val="24"/>
          <w:rtl w:val="0"/>
        </w:rPr>
        <w:t xml:space="preserve">ужасным </w:t>
      </w:r>
      <w:r w:rsidDel="00000000" w:rsidR="00000000" w:rsidRPr="00000000">
        <w:rPr>
          <w:rFonts w:ascii="Times New Roman" w:cs="Times New Roman" w:eastAsia="Times New Roman" w:hAnsi="Times New Roman"/>
          <w:sz w:val="24"/>
          <w:szCs w:val="24"/>
          <w:rtl w:val="0"/>
        </w:rPr>
        <w:t xml:space="preserve">— смотрел ли он прямо на задержанного или наблюдал за ним боковым зрением...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Пение прекратилось.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Пауза была долгой. </w:t>
      </w:r>
      <w:r w:rsidDel="00000000" w:rsidR="00000000" w:rsidRPr="00000000">
        <w:rPr>
          <w:rFonts w:ascii="Times New Roman" w:cs="Times New Roman" w:eastAsia="Times New Roman" w:hAnsi="Times New Roman"/>
          <w:sz w:val="24"/>
          <w:szCs w:val="24"/>
          <w:rtl w:val="0"/>
        </w:rPr>
        <w:t xml:space="preserve">Достаточно долгой, чтобы появилась ложная надежда. Сначала она была задавлена опытом предыдущих разочарований, н</w:t>
      </w:r>
      <w:r w:rsidDel="00000000" w:rsidR="00000000" w:rsidRPr="00000000">
        <w:rPr>
          <w:rFonts w:ascii="Times New Roman" w:cs="Times New Roman" w:eastAsia="Times New Roman" w:hAnsi="Times New Roman"/>
          <w:sz w:val="24"/>
          <w:szCs w:val="24"/>
          <w:rtl w:val="0"/>
        </w:rPr>
        <w:t xml:space="preserve">о пауза длилась и длилась, и надежда начала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неудержимо расти…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Пение возобновилось.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Аврор </w:t>
      </w:r>
      <w:r w:rsidDel="00000000" w:rsidR="00000000" w:rsidRPr="00000000">
        <w:rPr>
          <w:rFonts w:ascii="Times New Roman" w:cs="Times New Roman" w:eastAsia="Times New Roman" w:hAnsi="Times New Roman"/>
          <w:sz w:val="24"/>
          <w:szCs w:val="24"/>
          <w:rtl w:val="0"/>
        </w:rPr>
        <w:t xml:space="preserve">сломался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сорвал </w:t>
      </w:r>
      <w:r w:rsidDel="00000000" w:rsidR="00000000" w:rsidRPr="00000000">
        <w:rPr>
          <w:rFonts w:ascii="Times New Roman" w:cs="Times New Roman" w:eastAsia="Times New Roman" w:hAnsi="Times New Roman"/>
          <w:sz w:val="24"/>
          <w:szCs w:val="24"/>
          <w:rtl w:val="0"/>
        </w:rPr>
        <w:t xml:space="preserve">с пояса зеркальце, стукнул по нему один раз и сказал: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Говорит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ладший аврор</w:t>
      </w:r>
      <w:r w:rsidDel="00000000" w:rsidR="00000000" w:rsidRPr="00000000">
        <w:rPr>
          <w:rFonts w:ascii="Times New Roman" w:cs="Times New Roman" w:eastAsia="Times New Roman" w:hAnsi="Times New Roman"/>
          <w:sz w:val="24"/>
          <w:szCs w:val="24"/>
          <w:rtl w:val="0"/>
        </w:rPr>
        <w:t xml:space="preserve"> Арджун </w:t>
      </w:r>
      <w:r w:rsidDel="00000000" w:rsidR="00000000" w:rsidRPr="00000000">
        <w:rPr>
          <w:rFonts w:ascii="Times New Roman" w:cs="Times New Roman" w:eastAsia="Times New Roman" w:hAnsi="Times New Roman"/>
          <w:sz w:val="24"/>
          <w:szCs w:val="24"/>
          <w:rtl w:val="0"/>
        </w:rPr>
        <w:t xml:space="preserve">Алтунай</w:t>
      </w:r>
      <w:r w:rsidDel="00000000" w:rsidR="00000000" w:rsidRPr="00000000">
        <w:rPr>
          <w:rFonts w:ascii="Times New Roman" w:cs="Times New Roman" w:eastAsia="Times New Roman" w:hAnsi="Times New Roman"/>
          <w:sz w:val="24"/>
          <w:szCs w:val="24"/>
          <w:rtl w:val="0"/>
        </w:rPr>
        <w:t xml:space="preserve">, код RJ-L20 в камере три.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Код RJ-L20? — удивлённо </w:t>
      </w:r>
      <w:r w:rsidDel="00000000" w:rsidR="00000000" w:rsidRPr="00000000">
        <w:rPr>
          <w:rFonts w:ascii="Times New Roman" w:cs="Times New Roman" w:eastAsia="Times New Roman" w:hAnsi="Times New Roman"/>
          <w:sz w:val="24"/>
          <w:szCs w:val="24"/>
          <w:rtl w:val="0"/>
        </w:rPr>
        <w:t xml:space="preserve">переспросило зеркало</w:t>
      </w:r>
      <w:r w:rsidDel="00000000" w:rsidR="00000000" w:rsidRPr="00000000">
        <w:rPr>
          <w:rFonts w:ascii="Times New Roman" w:cs="Times New Roman" w:eastAsia="Times New Roman" w:hAnsi="Times New Roman"/>
          <w:sz w:val="24"/>
          <w:szCs w:val="24"/>
          <w:rtl w:val="0"/>
        </w:rPr>
        <w:t xml:space="preserve">. Послышался звук перелистываемых страниц. — </w:t>
      </w:r>
      <w:r w:rsidDel="00000000" w:rsidR="00000000" w:rsidRPr="00000000">
        <w:rPr>
          <w:rFonts w:ascii="Times New Roman" w:cs="Times New Roman" w:eastAsia="Times New Roman" w:hAnsi="Times New Roman"/>
          <w:sz w:val="24"/>
          <w:szCs w:val="24"/>
          <w:rtl w:val="0"/>
        </w:rPr>
        <w:t xml:space="preserve">Вы хотите, чтобы вас сменили, потому что </w:t>
      </w:r>
      <w:r w:rsidDel="00000000" w:rsidR="00000000" w:rsidRPr="00000000">
        <w:rPr>
          <w:rFonts w:ascii="Times New Roman" w:cs="Times New Roman" w:eastAsia="Times New Roman" w:hAnsi="Times New Roman"/>
          <w:sz w:val="24"/>
          <w:szCs w:val="24"/>
          <w:rtl w:val="0"/>
        </w:rPr>
        <w:t xml:space="preserve">заключённый предпринимает попытку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психологической атаки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преуспевает в ней?</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Амелия Боунс действительно довольно умна.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w:t>
      </w:r>
      <w:r w:rsidDel="00000000" w:rsidR="00000000" w:rsidRPr="00000000">
        <w:rPr>
          <w:rFonts w:ascii="Times New Roman" w:cs="Times New Roman" w:eastAsia="Times New Roman" w:hAnsi="Times New Roman"/>
          <w:sz w:val="24"/>
          <w:szCs w:val="24"/>
          <w:rtl w:val="0"/>
        </w:rPr>
        <w:t xml:space="preserve">то заключённый вам говорит?</w:t>
      </w:r>
      <w:r w:rsidDel="00000000" w:rsidR="00000000" w:rsidRPr="00000000">
        <w:rPr>
          <w:rFonts w:ascii="Times New Roman" w:cs="Times New Roman" w:eastAsia="Times New Roman" w:hAnsi="Times New Roman"/>
          <w:sz w:val="24"/>
          <w:szCs w:val="24"/>
          <w:rtl w:val="0"/>
        </w:rPr>
        <w:t xml:space="preserve"> — спросило зеркало.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(Этот вопрос не был частью процедуры RJ-L20, но, к несчастью, </w:t>
      </w:r>
      <w:r w:rsidDel="00000000" w:rsidR="00000000" w:rsidRPr="00000000">
        <w:rPr>
          <w:rFonts w:ascii="Times New Roman" w:cs="Times New Roman" w:eastAsia="Times New Roman" w:hAnsi="Times New Roman"/>
          <w:sz w:val="24"/>
          <w:szCs w:val="24"/>
          <w:rtl w:val="0"/>
        </w:rPr>
        <w:t xml:space="preserve">Амелия Боунс </w:t>
      </w:r>
      <w:r w:rsidDel="00000000" w:rsidR="00000000" w:rsidRPr="00000000">
        <w:rPr>
          <w:rFonts w:ascii="Times New Roman" w:cs="Times New Roman" w:eastAsia="Times New Roman" w:hAnsi="Times New Roman"/>
          <w:sz w:val="24"/>
          <w:szCs w:val="24"/>
          <w:rtl w:val="0"/>
        </w:rPr>
        <w:t xml:space="preserve">не включила</w:t>
      </w:r>
      <w:r w:rsidDel="00000000" w:rsidR="00000000" w:rsidRPr="00000000">
        <w:rPr>
          <w:rFonts w:ascii="Times New Roman" w:cs="Times New Roman" w:eastAsia="Times New Roman" w:hAnsi="Times New Roman"/>
          <w:sz w:val="24"/>
          <w:szCs w:val="24"/>
          <w:rtl w:val="0"/>
        </w:rPr>
        <w:t xml:space="preserve"> в инструкцию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явный</w:t>
      </w:r>
      <w:r w:rsidDel="00000000" w:rsidR="00000000" w:rsidRPr="00000000">
        <w:rPr>
          <w:rFonts w:ascii="Times New Roman" w:cs="Times New Roman" w:eastAsia="Times New Roman" w:hAnsi="Times New Roman"/>
          <w:sz w:val="24"/>
          <w:szCs w:val="24"/>
          <w:rtl w:val="0"/>
        </w:rPr>
        <w:t xml:space="preserve"> запрет</w:t>
      </w:r>
      <w:r w:rsidDel="00000000" w:rsidR="00000000" w:rsidRPr="00000000">
        <w:rPr>
          <w:rFonts w:ascii="Times New Roman" w:cs="Times New Roman" w:eastAsia="Times New Roman" w:hAnsi="Times New Roman"/>
          <w:sz w:val="24"/>
          <w:szCs w:val="24"/>
          <w:rtl w:val="0"/>
        </w:rPr>
        <w:t xml:space="preserve"> на вопросы от дежурного офицера.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 начал аврор и глянул в камеру. Профессор Защиты </w:t>
      </w:r>
      <w:r w:rsidDel="00000000" w:rsidR="00000000" w:rsidRPr="00000000">
        <w:rPr>
          <w:rFonts w:ascii="Times New Roman" w:cs="Times New Roman" w:eastAsia="Times New Roman" w:hAnsi="Times New Roman"/>
          <w:sz w:val="24"/>
          <w:szCs w:val="24"/>
          <w:rtl w:val="0"/>
        </w:rPr>
        <w:t xml:space="preserve">сидел</w:t>
      </w:r>
      <w:r w:rsidDel="00000000" w:rsidR="00000000" w:rsidRPr="00000000">
        <w:rPr>
          <w:rFonts w:ascii="Times New Roman" w:cs="Times New Roman" w:eastAsia="Times New Roman" w:hAnsi="Times New Roman"/>
          <w:sz w:val="24"/>
          <w:szCs w:val="24"/>
          <w:rtl w:val="0"/>
        </w:rPr>
        <w:t xml:space="preserve">, расслабленно откинувшись на спинку кресла. — </w:t>
      </w:r>
      <w:r w:rsidDel="00000000" w:rsidR="00000000" w:rsidRPr="00000000">
        <w:rPr>
          <w:rFonts w:ascii="Times New Roman" w:cs="Times New Roman" w:eastAsia="Times New Roman" w:hAnsi="Times New Roman"/>
          <w:sz w:val="24"/>
          <w:szCs w:val="24"/>
          <w:rtl w:val="0"/>
        </w:rPr>
        <w:t xml:space="preserve">Он смотрел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меня!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напевал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Повисла пауза.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Потом зеркало вновь заговорило.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вы из-за этого передаёте сигнал RJ-L20? Вы уверены, что не пытаетесь просто увильнуть от дежурства?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Амелию Боунс </w:t>
      </w:r>
      <w:r w:rsidDel="00000000" w:rsidR="00000000" w:rsidRPr="00000000">
        <w:rPr>
          <w:rFonts w:ascii="Times New Roman" w:cs="Times New Roman" w:eastAsia="Times New Roman" w:hAnsi="Times New Roman"/>
          <w:sz w:val="24"/>
          <w:szCs w:val="24"/>
          <w:rtl w:val="0"/>
        </w:rPr>
        <w:t xml:space="preserve">окружают</w:t>
      </w:r>
      <w:r w:rsidDel="00000000" w:rsidR="00000000" w:rsidRPr="00000000">
        <w:rPr>
          <w:rFonts w:ascii="Times New Roman" w:cs="Times New Roman" w:eastAsia="Times New Roman" w:hAnsi="Times New Roman"/>
          <w:sz w:val="24"/>
          <w:szCs w:val="24"/>
          <w:rtl w:val="0"/>
        </w:rPr>
        <w:t xml:space="preserve"> идиот</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не понимаете! — </w:t>
      </w:r>
      <w:r w:rsidDel="00000000" w:rsidR="00000000" w:rsidRPr="00000000">
        <w:rPr>
          <w:rFonts w:ascii="Times New Roman" w:cs="Times New Roman" w:eastAsia="Times New Roman" w:hAnsi="Times New Roman"/>
          <w:sz w:val="24"/>
          <w:szCs w:val="24"/>
          <w:rtl w:val="0"/>
        </w:rPr>
        <w:t xml:space="preserve">выкрикнул </w:t>
      </w:r>
      <w:r w:rsidDel="00000000" w:rsidR="00000000" w:rsidRPr="00000000">
        <w:rPr>
          <w:rFonts w:ascii="Times New Roman" w:cs="Times New Roman" w:eastAsia="Times New Roman" w:hAnsi="Times New Roman"/>
          <w:sz w:val="24"/>
          <w:szCs w:val="24"/>
          <w:rtl w:val="0"/>
        </w:rPr>
        <w:t xml:space="preserve">аврор Алтунай</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Это очень ужасное </w:t>
      </w:r>
      <w:r w:rsidDel="00000000" w:rsidR="00000000" w:rsidRPr="00000000">
        <w:rPr>
          <w:rFonts w:ascii="Times New Roman" w:cs="Times New Roman" w:eastAsia="Times New Roman" w:hAnsi="Times New Roman"/>
          <w:sz w:val="24"/>
          <w:szCs w:val="24"/>
          <w:rtl w:val="0"/>
        </w:rPr>
        <w:t xml:space="preserve">пение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зеркала послышался приглушённый смех — судя по всему, смеялся не один человек.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Потом оно заговорило снова.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Алтунай, если вы не хотите, чтобы вас разжаловали в м</w:t>
      </w:r>
      <w:r w:rsidDel="00000000" w:rsidR="00000000" w:rsidRPr="00000000">
        <w:rPr>
          <w:rFonts w:ascii="Times New Roman" w:cs="Times New Roman" w:eastAsia="Times New Roman" w:hAnsi="Times New Roman"/>
          <w:sz w:val="24"/>
          <w:szCs w:val="24"/>
          <w:rtl w:val="0"/>
        </w:rPr>
        <w:t xml:space="preserve">ладшие авроры второго класса,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советую вам </w:t>
      </w:r>
      <w:r w:rsidDel="00000000" w:rsidR="00000000" w:rsidRPr="00000000">
        <w:rPr>
          <w:rFonts w:ascii="Times New Roman" w:cs="Times New Roman" w:eastAsia="Times New Roman" w:hAnsi="Times New Roman"/>
          <w:sz w:val="24"/>
          <w:szCs w:val="24"/>
          <w:rtl w:val="0"/>
        </w:rPr>
        <w:t xml:space="preserve">собраться и вернуться к работе…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Отставить,</w:t>
      </w:r>
      <w:r w:rsidDel="00000000" w:rsidR="00000000" w:rsidRPr="00000000">
        <w:rPr>
          <w:rFonts w:ascii="Times New Roman" w:cs="Times New Roman" w:eastAsia="Times New Roman" w:hAnsi="Times New Roman"/>
          <w:sz w:val="24"/>
          <w:szCs w:val="24"/>
          <w:rtl w:val="0"/>
        </w:rPr>
        <w:t xml:space="preserve"> — послышался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резкий голос — </w:t>
      </w:r>
      <w:r w:rsidDel="00000000" w:rsidR="00000000" w:rsidRPr="00000000">
        <w:rPr>
          <w:rFonts w:ascii="Times New Roman" w:cs="Times New Roman" w:eastAsia="Times New Roman" w:hAnsi="Times New Roman"/>
          <w:sz w:val="24"/>
          <w:szCs w:val="24"/>
          <w:rtl w:val="0"/>
        </w:rPr>
        <w:t xml:space="preserve">немного нечётко из-за расстояния, отделявшего его от зеркала.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Поэтому</w:t>
      </w:r>
      <w:r w:rsidDel="00000000" w:rsidR="00000000" w:rsidRPr="00000000">
        <w:rPr>
          <w:rFonts w:ascii="Times New Roman" w:cs="Times New Roman" w:eastAsia="Times New Roman" w:hAnsi="Times New Roman"/>
          <w:sz w:val="24"/>
          <w:szCs w:val="24"/>
          <w:rtl w:val="0"/>
        </w:rPr>
        <w:t xml:space="preserve"> Амелия Боунс часто занимается бумажной работой, которую требует министерство, в координационном центре ДМП.</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Аврор Алтунай, — продолжил резкий</w:t>
      </w:r>
      <w:r w:rsidDel="00000000" w:rsidR="00000000" w:rsidRPr="00000000">
        <w:rPr>
          <w:rFonts w:ascii="Times New Roman" w:cs="Times New Roman" w:eastAsia="Times New Roman" w:hAnsi="Times New Roman"/>
          <w:sz w:val="24"/>
          <w:szCs w:val="24"/>
          <w:rtl w:val="0"/>
        </w:rPr>
        <w:t xml:space="preserve"> голос,</w:t>
      </w:r>
      <w:r w:rsidDel="00000000" w:rsidR="00000000" w:rsidRPr="00000000">
        <w:rPr>
          <w:rFonts w:ascii="Times New Roman" w:cs="Times New Roman" w:eastAsia="Times New Roman" w:hAnsi="Times New Roman"/>
          <w:sz w:val="24"/>
          <w:szCs w:val="24"/>
          <w:rtl w:val="0"/>
        </w:rPr>
        <w:t xml:space="preserve"> по всей видимости, </w:t>
      </w:r>
      <w:r w:rsidDel="00000000" w:rsidR="00000000" w:rsidRPr="00000000">
        <w:rPr>
          <w:rFonts w:ascii="Times New Roman" w:cs="Times New Roman" w:eastAsia="Times New Roman" w:hAnsi="Times New Roman"/>
          <w:sz w:val="24"/>
          <w:szCs w:val="24"/>
          <w:rtl w:val="0"/>
        </w:rPr>
        <w:t xml:space="preserve">приближаясь к зеркалу,</w:t>
      </w:r>
      <w:r w:rsidDel="00000000" w:rsidR="00000000" w:rsidRPr="00000000">
        <w:rPr>
          <w:rFonts w:ascii="Times New Roman" w:cs="Times New Roman" w:eastAsia="Times New Roman" w:hAnsi="Times New Roman"/>
          <w:sz w:val="24"/>
          <w:szCs w:val="24"/>
          <w:rtl w:val="0"/>
        </w:rPr>
        <w:t xml:space="preserve"> — вас скоро сменят. </w:t>
      </w:r>
      <w:r w:rsidDel="00000000" w:rsidR="00000000" w:rsidRPr="00000000">
        <w:rPr>
          <w:rFonts w:ascii="Times New Roman" w:cs="Times New Roman" w:eastAsia="Times New Roman" w:hAnsi="Times New Roman"/>
          <w:sz w:val="24"/>
          <w:szCs w:val="24"/>
          <w:rtl w:val="0"/>
        </w:rPr>
        <w:t xml:space="preserve">Аврор Бен Гутиеррес, процедура RJ-L20 не требует, чтобы вы спрашивали о причинах. Она говорит, что вы должны сменить аврора, который об этом просит.</w:t>
      </w:r>
      <w:r w:rsidDel="00000000" w:rsidR="00000000" w:rsidRPr="00000000">
        <w:rPr>
          <w:rFonts w:ascii="Times New Roman" w:cs="Times New Roman" w:eastAsia="Times New Roman" w:hAnsi="Times New Roman"/>
          <w:sz w:val="24"/>
          <w:szCs w:val="24"/>
          <w:rtl w:val="0"/>
        </w:rPr>
        <w:t xml:space="preserve"> Если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вдруг </w:t>
      </w:r>
      <w:r w:rsidDel="00000000" w:rsidR="00000000" w:rsidRPr="00000000">
        <w:rPr>
          <w:rFonts w:ascii="Times New Roman" w:cs="Times New Roman" w:eastAsia="Times New Roman" w:hAnsi="Times New Roman"/>
          <w:sz w:val="24"/>
          <w:szCs w:val="24"/>
          <w:rtl w:val="0"/>
        </w:rPr>
        <w:t xml:space="preserve">обнаружу, что авроры злоупотребляют этим,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изменю её так, чтобы предотвратить злоупотребления… — </w:t>
      </w:r>
      <w:r w:rsidDel="00000000" w:rsidR="00000000" w:rsidRPr="00000000">
        <w:rPr>
          <w:rFonts w:ascii="Times New Roman" w:cs="Times New Roman" w:eastAsia="Times New Roman" w:hAnsi="Times New Roman"/>
          <w:sz w:val="24"/>
          <w:szCs w:val="24"/>
          <w:rtl w:val="0"/>
        </w:rPr>
        <w:t xml:space="preserve">зеркало</w:t>
      </w:r>
      <w:r w:rsidDel="00000000" w:rsidR="00000000" w:rsidRPr="00000000">
        <w:rPr>
          <w:rFonts w:ascii="Times New Roman" w:cs="Times New Roman" w:eastAsia="Times New Roman" w:hAnsi="Times New Roman"/>
          <w:sz w:val="24"/>
          <w:szCs w:val="24"/>
          <w:rtl w:val="0"/>
        </w:rPr>
        <w:t xml:space="preserve"> резко прервалось.</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Аврор торжествующе посмотрел</w:t>
      </w:r>
      <w:r w:rsidDel="00000000" w:rsidR="00000000" w:rsidRPr="00000000">
        <w:rPr>
          <w:rFonts w:ascii="Times New Roman" w:cs="Times New Roman" w:eastAsia="Times New Roman" w:hAnsi="Times New Roman"/>
          <w:sz w:val="24"/>
          <w:szCs w:val="24"/>
          <w:rtl w:val="0"/>
        </w:rPr>
        <w:t xml:space="preserve"> на нынешнего профессора Защиты Хогвартса, развалившегося в кресле.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тот, впервые с тех пор, как вошёл в камеру, заговорил: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 свидания, мистер Алтунай,</w:t>
      </w:r>
      <w:r w:rsidDel="00000000" w:rsidR="00000000" w:rsidRPr="00000000">
        <w:rPr>
          <w:rFonts w:ascii="Times New Roman" w:cs="Times New Roman" w:eastAsia="Times New Roman" w:hAnsi="Times New Roman"/>
          <w:sz w:val="24"/>
          <w:szCs w:val="24"/>
          <w:rtl w:val="0"/>
        </w:rPr>
        <w:t xml:space="preserve"> — сказал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Защиты.</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Несколько минут спустя дверь камеры открылась, и вошла седая женщина, одетая в малиновые одежды аврора без каких-либо знаков</w:t>
      </w:r>
      <w:r w:rsidDel="00000000" w:rsidR="00000000" w:rsidRPr="00000000">
        <w:rPr>
          <w:rFonts w:ascii="Times New Roman" w:cs="Times New Roman" w:eastAsia="Times New Roman" w:hAnsi="Times New Roman"/>
          <w:sz w:val="24"/>
          <w:szCs w:val="24"/>
          <w:rtl w:val="0"/>
        </w:rPr>
        <w:t xml:space="preserve"> различия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или других украшений. </w:t>
      </w:r>
      <w:r w:rsidDel="00000000" w:rsidR="00000000" w:rsidRPr="00000000">
        <w:rPr>
          <w:rFonts w:ascii="Times New Roman" w:cs="Times New Roman" w:eastAsia="Times New Roman" w:hAnsi="Times New Roman"/>
          <w:sz w:val="24"/>
          <w:szCs w:val="24"/>
          <w:rtl w:val="0"/>
        </w:rPr>
        <w:t xml:space="preserve">Слева</w:t>
      </w:r>
      <w:r w:rsidDel="00000000" w:rsidR="00000000" w:rsidRPr="00000000">
        <w:rPr>
          <w:rFonts w:ascii="Times New Roman" w:cs="Times New Roman" w:eastAsia="Times New Roman" w:hAnsi="Times New Roman"/>
          <w:sz w:val="24"/>
          <w:szCs w:val="24"/>
          <w:rtl w:val="0"/>
        </w:rPr>
        <w:t xml:space="preserve"> под мышкой она несла чёрную кожаную папку.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свободны, — скомандовала пожилая дама.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Произошла короткая заминка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аврор Алтунай попытался объяснить, что произошло. Но его прервали — кивком и простым, чётким указанием на дверь.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Добрый вечер, мадам директор, — сказал профессор Защиты.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никак не отреагировала </w:t>
      </w:r>
      <w:r w:rsidDel="00000000" w:rsidR="00000000" w:rsidRPr="00000000">
        <w:rPr>
          <w:rFonts w:ascii="Times New Roman" w:cs="Times New Roman" w:eastAsia="Times New Roman" w:hAnsi="Times New Roman"/>
          <w:sz w:val="24"/>
          <w:szCs w:val="24"/>
          <w:rtl w:val="0"/>
        </w:rPr>
        <w:t xml:space="preserve">на </w:t>
      </w:r>
      <w:r w:rsidDel="00000000" w:rsidR="00000000" w:rsidRPr="00000000">
        <w:rPr>
          <w:rFonts w:ascii="Times New Roman" w:cs="Times New Roman" w:eastAsia="Times New Roman" w:hAnsi="Times New Roman"/>
          <w:sz w:val="24"/>
          <w:szCs w:val="24"/>
          <w:rtl w:val="0"/>
        </w:rPr>
        <w:t xml:space="preserve">приветствие. Пожилая ведьма быстро села в освободившееся кресло и открыла чёрную папку.</w:t>
      </w:r>
      <w:r w:rsidDel="00000000" w:rsidR="00000000" w:rsidRPr="00000000">
        <w:rPr>
          <w:rFonts w:ascii="Times New Roman" w:cs="Times New Roman" w:eastAsia="Times New Roman" w:hAnsi="Times New Roman"/>
          <w:sz w:val="24"/>
          <w:szCs w:val="24"/>
          <w:rtl w:val="0"/>
        </w:rPr>
        <w:t xml:space="preserve"> Её взгляд </w:t>
      </w:r>
      <w:r w:rsidDel="00000000" w:rsidR="00000000" w:rsidRPr="00000000">
        <w:rPr>
          <w:rFonts w:ascii="Times New Roman" w:cs="Times New Roman" w:eastAsia="Times New Roman" w:hAnsi="Times New Roman"/>
          <w:sz w:val="24"/>
          <w:szCs w:val="24"/>
          <w:rtl w:val="0"/>
        </w:rPr>
        <w:t xml:space="preserve">скользнул </w:t>
      </w:r>
      <w:r w:rsidDel="00000000" w:rsidR="00000000" w:rsidRPr="00000000">
        <w:rPr>
          <w:rFonts w:ascii="Times New Roman" w:cs="Times New Roman" w:eastAsia="Times New Roman" w:hAnsi="Times New Roman"/>
          <w:sz w:val="24"/>
          <w:szCs w:val="24"/>
          <w:rtl w:val="0"/>
        </w:rPr>
        <w:t xml:space="preserve">по пергаменту.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Ключевые сведения к</w:t>
      </w:r>
      <w:r w:rsidDel="00000000" w:rsidR="00000000" w:rsidRPr="00000000">
        <w:rPr>
          <w:rFonts w:ascii="Times New Roman" w:cs="Times New Roman" w:eastAsia="Times New Roman" w:hAnsi="Times New Roman"/>
          <w:sz w:val="24"/>
          <w:szCs w:val="24"/>
          <w:rtl w:val="0"/>
        </w:rPr>
        <w:t xml:space="preserve"> установлению личност</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нынешнего профессора Защиты Хогвартса, </w:t>
      </w:r>
      <w:r w:rsidDel="00000000" w:rsidR="00000000" w:rsidRPr="00000000">
        <w:rPr>
          <w:rFonts w:ascii="Times New Roman" w:cs="Times New Roman" w:eastAsia="Times New Roman" w:hAnsi="Times New Roman"/>
          <w:sz w:val="24"/>
          <w:szCs w:val="24"/>
          <w:rtl w:val="0"/>
        </w:rPr>
        <w:t xml:space="preserve">собранные </w:t>
      </w:r>
      <w:r w:rsidDel="00000000" w:rsidR="00000000" w:rsidRPr="00000000">
        <w:rPr>
          <w:rFonts w:ascii="Times New Roman" w:cs="Times New Roman" w:eastAsia="Times New Roman" w:hAnsi="Times New Roman"/>
          <w:sz w:val="24"/>
          <w:szCs w:val="24"/>
          <w:rtl w:val="0"/>
        </w:rPr>
        <w:t xml:space="preserve">аврором Робардсом, — Амелия Боунс перевернула титульную страницу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Профессор Защиты заявил, что был распределён в Слизерин. Утверждал, что его семью убил Волдеморт. Сказал, что учился в центре боевых искусств в магловской Ази</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который был уничтожен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Волдемортом. Запрос, </w:t>
      </w:r>
      <w:r w:rsidDel="00000000" w:rsidR="00000000" w:rsidRPr="00000000">
        <w:rPr>
          <w:rFonts w:ascii="Times New Roman" w:cs="Times New Roman" w:eastAsia="Times New Roman" w:hAnsi="Times New Roman"/>
          <w:sz w:val="24"/>
          <w:szCs w:val="24"/>
          <w:rtl w:val="0"/>
        </w:rPr>
        <w:t xml:space="preserve">отправленный совместно с </w:t>
      </w:r>
      <w:r w:rsidDel="00000000" w:rsidR="00000000" w:rsidRPr="00000000">
        <w:rPr>
          <w:rFonts w:ascii="Times New Roman" w:cs="Times New Roman" w:eastAsia="Times New Roman" w:hAnsi="Times New Roman"/>
          <w:sz w:val="24"/>
          <w:szCs w:val="24"/>
          <w:rtl w:val="0"/>
        </w:rPr>
        <w:t xml:space="preserve">Отделом Международного Магического Сотрудничества, идентифицирует этот инцидент как «</w:t>
      </w:r>
      <w:r w:rsidDel="00000000" w:rsidR="00000000" w:rsidRPr="00000000">
        <w:rPr>
          <w:rFonts w:ascii="Times New Roman" w:cs="Times New Roman" w:eastAsia="Times New Roman" w:hAnsi="Times New Roman"/>
          <w:sz w:val="24"/>
          <w:szCs w:val="24"/>
          <w:rtl w:val="0"/>
        </w:rPr>
        <w:t xml:space="preserve">Дело Они» от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1969 года.</w:t>
      </w:r>
      <w:r w:rsidDel="00000000" w:rsidR="00000000" w:rsidRPr="00000000">
        <w:rPr>
          <w:rFonts w:ascii="Times New Roman" w:cs="Times New Roman" w:eastAsia="Times New Roman" w:hAnsi="Times New Roman"/>
          <w:sz w:val="24"/>
          <w:szCs w:val="24"/>
          <w:rtl w:val="0"/>
        </w:rPr>
        <w:t xml:space="preserve"> — о</w:t>
      </w:r>
      <w:r w:rsidDel="00000000" w:rsidR="00000000" w:rsidRPr="00000000">
        <w:rPr>
          <w:rFonts w:ascii="Times New Roman" w:cs="Times New Roman" w:eastAsia="Times New Roman" w:hAnsi="Times New Roman"/>
          <w:sz w:val="24"/>
          <w:szCs w:val="24"/>
          <w:rtl w:val="0"/>
        </w:rPr>
        <w:t xml:space="preserve">на перелистнула ещё одну страницу</w:t>
      </w:r>
      <w:r w:rsidDel="00000000" w:rsidR="00000000" w:rsidRPr="00000000">
        <w:rPr>
          <w:rFonts w:ascii="Times New Roman" w:cs="Times New Roman" w:eastAsia="Times New Roman" w:hAnsi="Times New Roman"/>
          <w:sz w:val="24"/>
          <w:szCs w:val="24"/>
          <w:rtl w:val="0"/>
        </w:rPr>
        <w:t xml:space="preserve">. — Кроме того, похоже,</w:t>
      </w:r>
      <w:r w:rsidDel="00000000" w:rsidR="00000000" w:rsidRPr="00000000">
        <w:rPr>
          <w:rFonts w:ascii="Times New Roman" w:cs="Times New Roman" w:eastAsia="Times New Roman" w:hAnsi="Times New Roman"/>
          <w:sz w:val="24"/>
          <w:szCs w:val="24"/>
          <w:rtl w:val="0"/>
        </w:rPr>
        <w:t xml:space="preserve"> что нынешний п</w:t>
      </w:r>
      <w:r w:rsidDel="00000000" w:rsidR="00000000" w:rsidRPr="00000000">
        <w:rPr>
          <w:rFonts w:ascii="Times New Roman" w:cs="Times New Roman" w:eastAsia="Times New Roman" w:hAnsi="Times New Roman"/>
          <w:sz w:val="24"/>
          <w:szCs w:val="24"/>
          <w:rtl w:val="0"/>
        </w:rPr>
        <w:t xml:space="preserve">рофессор</w:t>
      </w:r>
      <w:r w:rsidDel="00000000" w:rsidR="00000000" w:rsidRPr="00000000">
        <w:rPr>
          <w:rFonts w:ascii="Times New Roman" w:cs="Times New Roman" w:eastAsia="Times New Roman" w:hAnsi="Times New Roman"/>
          <w:sz w:val="24"/>
          <w:szCs w:val="24"/>
          <w:rtl w:val="0"/>
        </w:rPr>
        <w:t xml:space="preserve"> Защиты выступил с крайне</w:t>
      </w:r>
      <w:r w:rsidDel="00000000" w:rsidR="00000000" w:rsidRPr="00000000">
        <w:rPr>
          <w:rFonts w:ascii="Times New Roman" w:cs="Times New Roman" w:eastAsia="Times New Roman" w:hAnsi="Times New Roman"/>
          <w:sz w:val="24"/>
          <w:szCs w:val="24"/>
          <w:rtl w:val="0"/>
        </w:rPr>
        <w:t xml:space="preserve"> вдохновляющей </w:t>
      </w:r>
      <w:r w:rsidDel="00000000" w:rsidR="00000000" w:rsidRPr="00000000">
        <w:rPr>
          <w:rFonts w:ascii="Times New Roman" w:cs="Times New Roman" w:eastAsia="Times New Roman" w:hAnsi="Times New Roman"/>
          <w:sz w:val="24"/>
          <w:szCs w:val="24"/>
          <w:rtl w:val="0"/>
        </w:rPr>
        <w:t xml:space="preserve">речью</w:t>
      </w:r>
      <w:r w:rsidDel="00000000" w:rsidR="00000000" w:rsidRPr="00000000">
        <w:rPr>
          <w:rFonts w:ascii="Times New Roman" w:cs="Times New Roman" w:eastAsia="Times New Roman" w:hAnsi="Times New Roman"/>
          <w:sz w:val="24"/>
          <w:szCs w:val="24"/>
          <w:rtl w:val="0"/>
        </w:rPr>
        <w:t xml:space="preserve"> перед своими учениками</w:t>
      </w:r>
      <w:r w:rsidDel="00000000" w:rsidR="00000000" w:rsidRPr="00000000">
        <w:rPr>
          <w:rFonts w:ascii="Times New Roman" w:cs="Times New Roman" w:eastAsia="Times New Roman" w:hAnsi="Times New Roman"/>
          <w:sz w:val="24"/>
          <w:szCs w:val="24"/>
          <w:rtl w:val="0"/>
        </w:rPr>
        <w:t xml:space="preserve">, за несколько дней до последнего </w:t>
      </w:r>
      <w:r w:rsidDel="00000000" w:rsidR="00000000" w:rsidRPr="00000000">
        <w:rPr>
          <w:rFonts w:ascii="Times New Roman" w:cs="Times New Roman" w:eastAsia="Times New Roman" w:hAnsi="Times New Roman"/>
          <w:sz w:val="24"/>
          <w:szCs w:val="24"/>
          <w:rtl w:val="0"/>
        </w:rPr>
        <w:t xml:space="preserve">Йоля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осуждая </w:t>
      </w:r>
      <w:r w:rsidDel="00000000" w:rsidR="00000000" w:rsidRPr="00000000">
        <w:rPr>
          <w:rFonts w:ascii="Times New Roman" w:cs="Times New Roman" w:eastAsia="Times New Roman" w:hAnsi="Times New Roman"/>
          <w:sz w:val="24"/>
          <w:szCs w:val="24"/>
          <w:rtl w:val="0"/>
        </w:rPr>
        <w:t xml:space="preserve">предыдущее поколение за разобщённость перед Пожирателями Смерти, — п</w:t>
      </w:r>
      <w:r w:rsidDel="00000000" w:rsidR="00000000" w:rsidRPr="00000000">
        <w:rPr>
          <w:rFonts w:ascii="Times New Roman" w:cs="Times New Roman" w:eastAsia="Times New Roman" w:hAnsi="Times New Roman"/>
          <w:sz w:val="24"/>
          <w:szCs w:val="24"/>
          <w:rtl w:val="0"/>
        </w:rPr>
        <w:t xml:space="preserve">ожилая ведьма подняла взгляд от кожаной папки.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Мадам Лонгботтом </w:t>
      </w:r>
      <w:r w:rsidDel="00000000" w:rsidR="00000000" w:rsidRPr="00000000">
        <w:rPr>
          <w:rFonts w:ascii="Times New Roman" w:cs="Times New Roman" w:eastAsia="Times New Roman" w:hAnsi="Times New Roman"/>
          <w:sz w:val="24"/>
          <w:szCs w:val="24"/>
          <w:rtl w:val="0"/>
        </w:rPr>
        <w:t xml:space="preserve">была </w:t>
      </w:r>
      <w:r w:rsidDel="00000000" w:rsidR="00000000" w:rsidRPr="00000000">
        <w:rPr>
          <w:rFonts w:ascii="Times New Roman" w:cs="Times New Roman" w:eastAsia="Times New Roman" w:hAnsi="Times New Roman"/>
          <w:sz w:val="24"/>
          <w:szCs w:val="24"/>
          <w:rtl w:val="0"/>
        </w:rPr>
        <w:t xml:space="preserve">под </w:t>
      </w:r>
      <w:r w:rsidDel="00000000" w:rsidR="00000000" w:rsidRPr="00000000">
        <w:rPr>
          <w:rFonts w:ascii="Times New Roman" w:cs="Times New Roman" w:eastAsia="Times New Roman" w:hAnsi="Times New Roman"/>
          <w:sz w:val="24"/>
          <w:szCs w:val="24"/>
          <w:rtl w:val="0"/>
        </w:rPr>
        <w:t xml:space="preserve">впечатлением</w:t>
      </w:r>
      <w:r w:rsidDel="00000000" w:rsidR="00000000" w:rsidRPr="00000000">
        <w:rPr>
          <w:rFonts w:ascii="Times New Roman" w:cs="Times New Roman" w:eastAsia="Times New Roman" w:hAnsi="Times New Roman"/>
          <w:sz w:val="24"/>
          <w:szCs w:val="24"/>
          <w:rtl w:val="0"/>
        </w:rPr>
        <w:t xml:space="preserve"> и настояла</w:t>
      </w:r>
      <w:r w:rsidDel="00000000" w:rsidR="00000000" w:rsidRPr="00000000">
        <w:rPr>
          <w:rFonts w:ascii="Times New Roman" w:cs="Times New Roman" w:eastAsia="Times New Roman" w:hAnsi="Times New Roman"/>
          <w:sz w:val="24"/>
          <w:szCs w:val="24"/>
          <w:rtl w:val="0"/>
        </w:rPr>
        <w:t xml:space="preserve">, чтобы я </w:t>
      </w:r>
      <w:r w:rsidDel="00000000" w:rsidR="00000000" w:rsidRPr="00000000">
        <w:rPr>
          <w:rFonts w:ascii="Times New Roman" w:cs="Times New Roman" w:eastAsia="Times New Roman" w:hAnsi="Times New Roman"/>
          <w:sz w:val="24"/>
          <w:szCs w:val="24"/>
          <w:rtl w:val="0"/>
        </w:rPr>
        <w:t xml:space="preserve">прочитала</w:t>
      </w:r>
      <w:r w:rsidDel="00000000" w:rsidR="00000000" w:rsidRPr="00000000">
        <w:rPr>
          <w:rFonts w:ascii="Times New Roman" w:cs="Times New Roman" w:eastAsia="Times New Roman" w:hAnsi="Times New Roman"/>
          <w:sz w:val="24"/>
          <w:szCs w:val="24"/>
          <w:rtl w:val="0"/>
        </w:rPr>
        <w:t xml:space="preserve"> речь целиком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Аргументы показались мне знакомыми, </w:t>
      </w:r>
      <w:r w:rsidDel="00000000" w:rsidR="00000000" w:rsidRPr="00000000">
        <w:rPr>
          <w:rFonts w:ascii="Times New Roman" w:cs="Times New Roman" w:eastAsia="Times New Roman" w:hAnsi="Times New Roman"/>
          <w:sz w:val="24"/>
          <w:szCs w:val="24"/>
          <w:rtl w:val="0"/>
        </w:rPr>
        <w:t xml:space="preserve">но в тот момент я не смогла их ни с чем связать</w:t>
      </w:r>
      <w:r w:rsidDel="00000000" w:rsidR="00000000" w:rsidRPr="00000000">
        <w:rPr>
          <w:rFonts w:ascii="Times New Roman" w:cs="Times New Roman" w:eastAsia="Times New Roman" w:hAnsi="Times New Roman"/>
          <w:sz w:val="24"/>
          <w:szCs w:val="24"/>
          <w:rtl w:val="0"/>
        </w:rPr>
        <w:t xml:space="preserve">. Хотя, конечно, тогда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полагала, что вы мертвы.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Глава</w:t>
      </w:r>
      <w:r w:rsidDel="00000000" w:rsidR="00000000" w:rsidRPr="00000000">
        <w:rPr>
          <w:rFonts w:ascii="Times New Roman" w:cs="Times New Roman" w:eastAsia="Times New Roman" w:hAnsi="Times New Roman"/>
          <w:sz w:val="24"/>
          <w:szCs w:val="24"/>
          <w:rtl w:val="0"/>
        </w:rPr>
        <w:t xml:space="preserve"> охраны правопорядка</w:t>
      </w:r>
      <w:r w:rsidDel="00000000" w:rsidR="00000000" w:rsidRPr="00000000">
        <w:rPr>
          <w:rFonts w:ascii="Times New Roman" w:cs="Times New Roman" w:eastAsia="Times New Roman" w:hAnsi="Times New Roman"/>
          <w:sz w:val="24"/>
          <w:szCs w:val="24"/>
          <w:rtl w:val="0"/>
        </w:rPr>
        <w:t xml:space="preserve"> магической Британии пристально посмотрела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нынешнего профессора Защиты сквозь толщу </w:t>
      </w:r>
      <w:r w:rsidDel="00000000" w:rsidR="00000000" w:rsidRPr="00000000">
        <w:rPr>
          <w:rFonts w:ascii="Times New Roman" w:cs="Times New Roman" w:eastAsia="Times New Roman" w:hAnsi="Times New Roman"/>
          <w:sz w:val="24"/>
          <w:szCs w:val="24"/>
          <w:rtl w:val="0"/>
        </w:rPr>
        <w:t xml:space="preserve">укреплённого заклинани</w:t>
      </w:r>
      <w:r w:rsidDel="00000000" w:rsidR="00000000" w:rsidRPr="00000000">
        <w:rPr>
          <w:rFonts w:ascii="Times New Roman" w:cs="Times New Roman" w:eastAsia="Times New Roman" w:hAnsi="Times New Roman"/>
          <w:sz w:val="24"/>
          <w:szCs w:val="24"/>
          <w:rtl w:val="0"/>
        </w:rPr>
        <w:t xml:space="preserve">ями стекла, разделявшего их. Человек в камере встретил её взгляд спокойно, без видимой тревоги.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буду называть никаких имён, — продолжила </w:t>
      </w:r>
      <w:r w:rsidDel="00000000" w:rsidR="00000000" w:rsidRPr="00000000">
        <w:rPr>
          <w:rFonts w:ascii="Times New Roman" w:cs="Times New Roman" w:eastAsia="Times New Roman" w:hAnsi="Times New Roman"/>
          <w:sz w:val="24"/>
          <w:szCs w:val="24"/>
          <w:rtl w:val="0"/>
        </w:rPr>
        <w:t xml:space="preserve">пожилая ведьма,</w:t>
      </w:r>
      <w:r w:rsidDel="00000000" w:rsidR="00000000" w:rsidRPr="00000000">
        <w:rPr>
          <w:rFonts w:ascii="Times New Roman" w:cs="Times New Roman" w:eastAsia="Times New Roman" w:hAnsi="Times New Roman"/>
          <w:sz w:val="24"/>
          <w:szCs w:val="24"/>
          <w:rtl w:val="0"/>
        </w:rPr>
        <w:t xml:space="preserve"> — но расскажу одну историю, и посмотрим,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покажется ли она вам знакомой, — Амелия Боунс вновь </w:t>
      </w:r>
      <w:r w:rsidDel="00000000" w:rsidR="00000000" w:rsidRPr="00000000">
        <w:rPr>
          <w:rFonts w:ascii="Times New Roman" w:cs="Times New Roman" w:eastAsia="Times New Roman" w:hAnsi="Times New Roman"/>
          <w:sz w:val="24"/>
          <w:szCs w:val="24"/>
          <w:rtl w:val="0"/>
        </w:rPr>
        <w:t xml:space="preserve">опустила взгляд и перевернула следующую страницу</w:t>
      </w:r>
      <w:r w:rsidDel="00000000" w:rsidR="00000000" w:rsidRPr="00000000">
        <w:rPr>
          <w:rFonts w:ascii="Times New Roman" w:cs="Times New Roman" w:eastAsia="Times New Roman" w:hAnsi="Times New Roman"/>
          <w:sz w:val="24"/>
          <w:szCs w:val="24"/>
          <w:rtl w:val="0"/>
        </w:rPr>
        <w:t xml:space="preserve">. — Родился в 1927, поступил в Хогвартс в 1938, распределён в Слизерин, окончил в 1945. </w:t>
      </w:r>
      <w:r w:rsidDel="00000000" w:rsidR="00000000" w:rsidRPr="00000000">
        <w:rPr>
          <w:rFonts w:ascii="Times New Roman" w:cs="Times New Roman" w:eastAsia="Times New Roman" w:hAnsi="Times New Roman"/>
          <w:sz w:val="24"/>
          <w:szCs w:val="24"/>
          <w:rtl w:val="0"/>
        </w:rPr>
        <w:t xml:space="preserve">Отправился за границу, чтобы продолжить образование,</w:t>
      </w:r>
      <w:r w:rsidDel="00000000" w:rsidR="00000000" w:rsidRPr="00000000">
        <w:rPr>
          <w:rFonts w:ascii="Times New Roman" w:cs="Times New Roman" w:eastAsia="Times New Roman" w:hAnsi="Times New Roman"/>
          <w:sz w:val="24"/>
          <w:szCs w:val="24"/>
          <w:rtl w:val="0"/>
        </w:rPr>
        <w:t xml:space="preserve"> и исчез во время визита в Албанию. Считался </w:t>
      </w:r>
      <w:r w:rsidDel="00000000" w:rsidR="00000000" w:rsidRPr="00000000">
        <w:rPr>
          <w:rFonts w:ascii="Times New Roman" w:cs="Times New Roman" w:eastAsia="Times New Roman" w:hAnsi="Times New Roman"/>
          <w:sz w:val="24"/>
          <w:szCs w:val="24"/>
          <w:rtl w:val="0"/>
        </w:rPr>
        <w:t xml:space="preserve">погибшим </w:t>
      </w:r>
      <w:r w:rsidDel="00000000" w:rsidR="00000000" w:rsidRPr="00000000">
        <w:rPr>
          <w:rFonts w:ascii="Times New Roman" w:cs="Times New Roman" w:eastAsia="Times New Roman" w:hAnsi="Times New Roman"/>
          <w:sz w:val="24"/>
          <w:szCs w:val="24"/>
          <w:rtl w:val="0"/>
        </w:rPr>
        <w:t xml:space="preserve">до 1970, когда неожиданно вернулся в магическую Британию, </w:t>
      </w:r>
      <w:r w:rsidDel="00000000" w:rsidR="00000000" w:rsidRPr="00000000">
        <w:rPr>
          <w:rFonts w:ascii="Times New Roman" w:cs="Times New Roman" w:eastAsia="Times New Roman" w:hAnsi="Times New Roman"/>
          <w:sz w:val="24"/>
          <w:szCs w:val="24"/>
          <w:rtl w:val="0"/>
        </w:rPr>
        <w:t xml:space="preserve">никак не объясняя </w:t>
      </w:r>
      <w:r w:rsidDel="00000000" w:rsidR="00000000" w:rsidRPr="00000000">
        <w:rPr>
          <w:rFonts w:ascii="Times New Roman" w:cs="Times New Roman" w:eastAsia="Times New Roman" w:hAnsi="Times New Roman"/>
          <w:sz w:val="24"/>
          <w:szCs w:val="24"/>
          <w:rtl w:val="0"/>
        </w:rPr>
        <w:t xml:space="preserve">сво</w:t>
      </w:r>
      <w:r w:rsidDel="00000000" w:rsidR="00000000" w:rsidRPr="00000000">
        <w:rPr>
          <w:rFonts w:ascii="Times New Roman" w:cs="Times New Roman" w:eastAsia="Times New Roman" w:hAnsi="Times New Roman"/>
          <w:sz w:val="24"/>
          <w:szCs w:val="24"/>
          <w:rtl w:val="0"/>
        </w:rPr>
        <w:t xml:space="preserve">ё отсутствие в течение двадцати пяти лет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Сторонился </w:t>
      </w:r>
      <w:r w:rsidDel="00000000" w:rsidR="00000000" w:rsidRPr="00000000">
        <w:rPr>
          <w:rFonts w:ascii="Times New Roman" w:cs="Times New Roman" w:eastAsia="Times New Roman" w:hAnsi="Times New Roman"/>
          <w:sz w:val="24"/>
          <w:szCs w:val="24"/>
          <w:rtl w:val="0"/>
        </w:rPr>
        <w:t xml:space="preserve">семьи и друзей, жил уединённо. В 1971, </w:t>
      </w:r>
      <w:r w:rsidDel="00000000" w:rsidR="00000000" w:rsidRPr="00000000">
        <w:rPr>
          <w:rFonts w:ascii="Times New Roman" w:cs="Times New Roman" w:eastAsia="Times New Roman" w:hAnsi="Times New Roman"/>
          <w:sz w:val="24"/>
          <w:szCs w:val="24"/>
          <w:rtl w:val="0"/>
        </w:rPr>
        <w:t xml:space="preserve">во время визита в</w:t>
      </w:r>
      <w:r w:rsidDel="00000000" w:rsidR="00000000" w:rsidRPr="00000000">
        <w:rPr>
          <w:rFonts w:ascii="Times New Roman" w:cs="Times New Roman" w:eastAsia="Times New Roman" w:hAnsi="Times New Roman"/>
          <w:sz w:val="24"/>
          <w:szCs w:val="24"/>
          <w:rtl w:val="0"/>
        </w:rPr>
        <w:t xml:space="preserve"> Косой переулок,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помешал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Беллатрисе Блэк похитить дочь министра магии и убил двух из трёх Пожирателей Смерти, сопровождавших Беллатрису, Смертельным проклятием. Остальную часть истории знает вся Британия; нужно ли мне продолжать? — пожилая ведьма снова посмотрела поверх папки. — Что ж, хорошо. С</w:t>
      </w:r>
      <w:r w:rsidDel="00000000" w:rsidR="00000000" w:rsidRPr="00000000">
        <w:rPr>
          <w:rFonts w:ascii="Times New Roman" w:cs="Times New Roman" w:eastAsia="Times New Roman" w:hAnsi="Times New Roman"/>
          <w:sz w:val="24"/>
          <w:szCs w:val="24"/>
          <w:rtl w:val="0"/>
        </w:rPr>
        <w:t xml:space="preserve">остоялся</w:t>
      </w:r>
      <w:r w:rsidDel="00000000" w:rsidR="00000000" w:rsidRPr="00000000">
        <w:rPr>
          <w:rFonts w:ascii="Times New Roman" w:cs="Times New Roman" w:eastAsia="Times New Roman" w:hAnsi="Times New Roman"/>
          <w:sz w:val="24"/>
          <w:szCs w:val="24"/>
          <w:rtl w:val="0"/>
        </w:rPr>
        <w:t xml:space="preserve"> суд Визенгамота, который оправдал использование этим молодым человеком Смертельного прокляти</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 не в последнюю очередь усилиями его бабушки, Леди его Дома. Он помирился со своей семьёй, и они созвали </w:t>
      </w:r>
      <w:r w:rsidDel="00000000" w:rsidR="00000000" w:rsidRPr="00000000">
        <w:rPr>
          <w:rFonts w:ascii="Times New Roman" w:cs="Times New Roman" w:eastAsia="Times New Roman" w:hAnsi="Times New Roman"/>
          <w:sz w:val="24"/>
          <w:szCs w:val="24"/>
          <w:rtl w:val="0"/>
        </w:rPr>
        <w:t xml:space="preserve">всех представителей Дома, чтобы </w:t>
      </w:r>
      <w:r w:rsidDel="00000000" w:rsidR="00000000" w:rsidRPr="00000000">
        <w:rPr>
          <w:rFonts w:ascii="Times New Roman" w:cs="Times New Roman" w:eastAsia="Times New Roman" w:hAnsi="Times New Roman"/>
          <w:sz w:val="24"/>
          <w:szCs w:val="24"/>
          <w:rtl w:val="0"/>
        </w:rPr>
        <w:t xml:space="preserve">отпраздновать его возвращение. Почётный гость прибыл на </w:t>
      </w:r>
      <w:r w:rsidDel="00000000" w:rsidR="00000000" w:rsidRPr="00000000">
        <w:rPr>
          <w:rFonts w:ascii="Times New Roman" w:cs="Times New Roman" w:eastAsia="Times New Roman" w:hAnsi="Times New Roman"/>
          <w:sz w:val="24"/>
          <w:szCs w:val="24"/>
          <w:rtl w:val="0"/>
        </w:rPr>
        <w:t xml:space="preserve">эту встречу </w:t>
      </w:r>
      <w:r w:rsidDel="00000000" w:rsidR="00000000" w:rsidRPr="00000000">
        <w:rPr>
          <w:rFonts w:ascii="Times New Roman" w:cs="Times New Roman" w:eastAsia="Times New Roman" w:hAnsi="Times New Roman"/>
          <w:sz w:val="24"/>
          <w:szCs w:val="24"/>
          <w:rtl w:val="0"/>
        </w:rPr>
        <w:t xml:space="preserve">и обнаружил, что вся его семья, и даже </w:t>
      </w:r>
      <w:r w:rsidDel="00000000" w:rsidR="00000000" w:rsidRPr="00000000">
        <w:rPr>
          <w:rFonts w:ascii="Times New Roman" w:cs="Times New Roman" w:eastAsia="Times New Roman" w:hAnsi="Times New Roman"/>
          <w:sz w:val="24"/>
          <w:szCs w:val="24"/>
          <w:rtl w:val="0"/>
        </w:rPr>
        <w:t xml:space="preserve">домовые</w:t>
      </w:r>
      <w:r w:rsidDel="00000000" w:rsidR="00000000" w:rsidRPr="00000000">
        <w:rPr>
          <w:rFonts w:ascii="Times New Roman" w:cs="Times New Roman" w:eastAsia="Times New Roman" w:hAnsi="Times New Roman"/>
          <w:sz w:val="24"/>
          <w:szCs w:val="24"/>
          <w:rtl w:val="0"/>
        </w:rPr>
        <w:t xml:space="preserve"> эльфы, </w:t>
      </w:r>
      <w:r w:rsidDel="00000000" w:rsidR="00000000" w:rsidRPr="00000000">
        <w:rPr>
          <w:rFonts w:ascii="Times New Roman" w:cs="Times New Roman" w:eastAsia="Times New Roman" w:hAnsi="Times New Roman"/>
          <w:sz w:val="24"/>
          <w:szCs w:val="24"/>
          <w:rtl w:val="0"/>
        </w:rPr>
        <w:t xml:space="preserve">убита</w:t>
      </w:r>
      <w:r w:rsidDel="00000000" w:rsidR="00000000" w:rsidRPr="00000000">
        <w:rPr>
          <w:rFonts w:ascii="Times New Roman" w:cs="Times New Roman" w:eastAsia="Times New Roman" w:hAnsi="Times New Roman"/>
          <w:sz w:val="24"/>
          <w:szCs w:val="24"/>
          <w:rtl w:val="0"/>
        </w:rPr>
        <w:t xml:space="preserve"> Пожирателями Смерти, а сам он, представитель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младшей линии, являлся теперь единственным наследником Древнейшего Дома.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никак не реагиро</w:t>
      </w:r>
      <w:r w:rsidDel="00000000" w:rsidR="00000000" w:rsidRPr="00000000">
        <w:rPr>
          <w:rFonts w:ascii="Times New Roman" w:cs="Times New Roman" w:eastAsia="Times New Roman" w:hAnsi="Times New Roman"/>
          <w:sz w:val="24"/>
          <w:szCs w:val="24"/>
          <w:rtl w:val="0"/>
        </w:rPr>
        <w:t xml:space="preserve">вал, лишь наполовину прикрыл глаза, словно от усталости.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Молодой человек занял </w:t>
      </w:r>
      <w:r w:rsidDel="00000000" w:rsidR="00000000" w:rsidRPr="00000000">
        <w:rPr>
          <w:rFonts w:ascii="Times New Roman" w:cs="Times New Roman" w:eastAsia="Times New Roman" w:hAnsi="Times New Roman"/>
          <w:sz w:val="24"/>
          <w:szCs w:val="24"/>
          <w:rtl w:val="0"/>
        </w:rPr>
        <w:t xml:space="preserve">место своей семьи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Визенгамоте, став одним из самых непримиримых противников Сами-Знаете-Кого. </w:t>
      </w:r>
      <w:r w:rsidDel="00000000" w:rsidR="00000000" w:rsidRPr="00000000">
        <w:rPr>
          <w:rFonts w:ascii="Times New Roman" w:cs="Times New Roman" w:eastAsia="Times New Roman" w:hAnsi="Times New Roman"/>
          <w:sz w:val="24"/>
          <w:szCs w:val="24"/>
          <w:rtl w:val="0"/>
        </w:rPr>
        <w:t xml:space="preserve">Несколько раз он вёл за собой людей в бой против Пожирателей Смерти, демонстрируя при этом тактическую выучку и необычайную силу.</w:t>
      </w:r>
      <w:r w:rsidDel="00000000" w:rsidR="00000000" w:rsidRPr="00000000">
        <w:rPr>
          <w:rFonts w:ascii="Times New Roman" w:cs="Times New Roman" w:eastAsia="Times New Roman" w:hAnsi="Times New Roman"/>
          <w:sz w:val="24"/>
          <w:szCs w:val="24"/>
          <w:rtl w:val="0"/>
        </w:rPr>
        <w:t xml:space="preserve"> Люди начали говорить о нём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о новом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Дамблдоре, думали, что после падения Тёмного Лорда он </w:t>
      </w:r>
      <w:r w:rsidDel="00000000" w:rsidR="00000000" w:rsidRPr="00000000">
        <w:rPr>
          <w:rFonts w:ascii="Times New Roman" w:cs="Times New Roman" w:eastAsia="Times New Roman" w:hAnsi="Times New Roman"/>
          <w:sz w:val="24"/>
          <w:szCs w:val="24"/>
          <w:rtl w:val="0"/>
        </w:rPr>
        <w:t xml:space="preserve">мог бы стать</w:t>
      </w:r>
      <w:r w:rsidDel="00000000" w:rsidR="00000000" w:rsidRPr="00000000">
        <w:rPr>
          <w:rFonts w:ascii="Times New Roman" w:cs="Times New Roman" w:eastAsia="Times New Roman" w:hAnsi="Times New Roman"/>
          <w:sz w:val="24"/>
          <w:szCs w:val="24"/>
          <w:rtl w:val="0"/>
        </w:rPr>
        <w:t xml:space="preserve"> Министром магии. Третьего июля 1973 года он не явился на </w:t>
      </w:r>
      <w:r w:rsidDel="00000000" w:rsidR="00000000" w:rsidRPr="00000000">
        <w:rPr>
          <w:rFonts w:ascii="Times New Roman" w:cs="Times New Roman" w:eastAsia="Times New Roman" w:hAnsi="Times New Roman"/>
          <w:sz w:val="24"/>
          <w:szCs w:val="24"/>
          <w:rtl w:val="0"/>
        </w:rPr>
        <w:t xml:space="preserve">ключевое</w:t>
      </w:r>
      <w:r w:rsidDel="00000000" w:rsidR="00000000" w:rsidRPr="00000000">
        <w:rPr>
          <w:rFonts w:ascii="Times New Roman" w:cs="Times New Roman" w:eastAsia="Times New Roman" w:hAnsi="Times New Roman"/>
          <w:sz w:val="24"/>
          <w:szCs w:val="24"/>
          <w:rtl w:val="0"/>
        </w:rPr>
        <w:t xml:space="preserve"> голосование Визенгамота, и никто о нём больше ничего не слышал. Мы полагали, что Сами-Знаете-Кто убил его. Это был серьёзный удар для всех нас, и дела с тех пор шли хуже день ото дня.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и сама оплакивала вас. Что случилось?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ожилая волшебница вопросительно посмотрела на собеседника.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слегка пожал плечами.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делаете </w:t>
      </w:r>
      <w:r w:rsidDel="00000000" w:rsidR="00000000" w:rsidRPr="00000000">
        <w:rPr>
          <w:rFonts w:ascii="Times New Roman" w:cs="Times New Roman" w:eastAsia="Times New Roman" w:hAnsi="Times New Roman"/>
          <w:sz w:val="24"/>
          <w:szCs w:val="24"/>
          <w:rtl w:val="0"/>
        </w:rPr>
        <w:t xml:space="preserve">много предположений</w:t>
      </w:r>
      <w:r w:rsidDel="00000000" w:rsidR="00000000" w:rsidRPr="00000000">
        <w:rPr>
          <w:rFonts w:ascii="Times New Roman" w:cs="Times New Roman" w:eastAsia="Times New Roman" w:hAnsi="Times New Roman"/>
          <w:sz w:val="24"/>
          <w:szCs w:val="24"/>
          <w:rtl w:val="0"/>
        </w:rPr>
        <w:t xml:space="preserve">, — мягко произнёс он. — Что до меня, то я бы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что тот человек умер много лет назад. </w:t>
      </w:r>
      <w:r w:rsidDel="00000000" w:rsidR="00000000" w:rsidRPr="00000000">
        <w:rPr>
          <w:rFonts w:ascii="Times New Roman" w:cs="Times New Roman" w:eastAsia="Times New Roman" w:hAnsi="Times New Roman"/>
          <w:sz w:val="24"/>
          <w:szCs w:val="24"/>
          <w:rtl w:val="0"/>
        </w:rPr>
        <w:t xml:space="preserve">Но если тот человек всё же жив... тогда, очевидно, он не хочет, чтобы об этом знали, и у него есть достаточные причины хранить это в тайне. Тот</w:t>
      </w:r>
      <w:r w:rsidDel="00000000" w:rsidR="00000000" w:rsidRPr="00000000">
        <w:rPr>
          <w:rFonts w:ascii="Times New Roman" w:cs="Times New Roman" w:eastAsia="Times New Roman" w:hAnsi="Times New Roman"/>
          <w:sz w:val="24"/>
          <w:szCs w:val="24"/>
          <w:rtl w:val="0"/>
        </w:rPr>
        <w:t xml:space="preserve"> человек, похоже, однажды вам в чём-то помог, — губы профессора Защиты искривились в циничной улыбке. — </w:t>
      </w:r>
      <w:r w:rsidDel="00000000" w:rsidR="00000000" w:rsidRPr="00000000">
        <w:rPr>
          <w:rFonts w:ascii="Times New Roman" w:cs="Times New Roman" w:eastAsia="Times New Roman" w:hAnsi="Times New Roman"/>
          <w:sz w:val="24"/>
          <w:szCs w:val="24"/>
          <w:rtl w:val="0"/>
        </w:rPr>
        <w:t xml:space="preserve">Но меня уже не удивляет мимолётность человеческой благодарности. Вы хотите от него ещё что-нибудь?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Старая ведь</w:t>
      </w:r>
      <w:r w:rsidDel="00000000" w:rsidR="00000000" w:rsidRPr="00000000">
        <w:rPr>
          <w:rFonts w:ascii="Times New Roman" w:cs="Times New Roman" w:eastAsia="Times New Roman" w:hAnsi="Times New Roman"/>
          <w:sz w:val="24"/>
          <w:szCs w:val="24"/>
          <w:rtl w:val="0"/>
        </w:rPr>
        <w:t xml:space="preserve">ма в кр</w:t>
      </w:r>
      <w:r w:rsidDel="00000000" w:rsidR="00000000" w:rsidRPr="00000000">
        <w:rPr>
          <w:rFonts w:ascii="Times New Roman" w:cs="Times New Roman" w:eastAsia="Times New Roman" w:hAnsi="Times New Roman"/>
          <w:sz w:val="24"/>
          <w:szCs w:val="24"/>
          <w:rtl w:val="0"/>
        </w:rPr>
        <w:t xml:space="preserve">есле аврора-наблюдателя вздрогнула. Кажется, слова профессора Защиты её задели.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 спустя секунду ответила она. Её пальцы забарабанили по кожаной папке. Это можно было бы принять за признак нервозности, если допустить, что Амелия Боунс в принципе способна нервничать. — Но ваш </w:t>
      </w:r>
      <w:r w:rsidDel="00000000" w:rsidR="00000000" w:rsidRPr="00000000">
        <w:rPr>
          <w:rFonts w:ascii="Times New Roman" w:cs="Times New Roman" w:eastAsia="Times New Roman" w:hAnsi="Times New Roman"/>
          <w:sz w:val="24"/>
          <w:szCs w:val="24"/>
          <w:rtl w:val="0"/>
        </w:rPr>
        <w:t xml:space="preserve">Дом…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Древних Домов осталось не так много...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этой страны не так важно, сколько осталось Древних Домов — восемь или семь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Волшебница вздохнула.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А что об этом думает Дамблдор?</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Человек в камере покачал головой.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не знает, кто я, и обещал не выяснять.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Брови пожилой волшебницы приподнялись.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как же он представил вас защитным чарам Хогвартса?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Лёгкая усмешка.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Директор нарисовал круг и сказал Хогвартсу, что тот, кто стоит внутри — профессор Защиты. И, кстати… — тон стал ниж</w:t>
      </w:r>
      <w:r w:rsidDel="00000000" w:rsidR="00000000" w:rsidRPr="00000000">
        <w:rPr>
          <w:rFonts w:ascii="Times New Roman" w:cs="Times New Roman" w:eastAsia="Times New Roman" w:hAnsi="Times New Roman"/>
          <w:sz w:val="24"/>
          <w:szCs w:val="24"/>
          <w:rtl w:val="0"/>
        </w:rPr>
        <w:t xml:space="preserve">е, </w:t>
      </w:r>
      <w:r w:rsidDel="00000000" w:rsidR="00000000" w:rsidRPr="00000000">
        <w:rPr>
          <w:rFonts w:ascii="Times New Roman" w:cs="Times New Roman" w:eastAsia="Times New Roman" w:hAnsi="Times New Roman"/>
          <w:sz w:val="24"/>
          <w:szCs w:val="24"/>
          <w:rtl w:val="0"/>
        </w:rPr>
        <w:t xml:space="preserve">суше, — я пропускаю свои занятия, директор Боунс.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Похоже, вам иногда нужно...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отдыхать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определённом смысле. Об этом тоже есть в отчёте. И, похоже, с течением времени вы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отдыхаете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 чаще и чаще, — пальцы волшебницы снова застучали по папке. — Не могу припомнить,</w:t>
      </w:r>
      <w:r w:rsidDel="00000000" w:rsidR="00000000" w:rsidRPr="00000000">
        <w:rPr>
          <w:rFonts w:ascii="Times New Roman" w:cs="Times New Roman" w:eastAsia="Times New Roman" w:hAnsi="Times New Roman"/>
          <w:sz w:val="24"/>
          <w:szCs w:val="24"/>
          <w:rtl w:val="0"/>
        </w:rPr>
        <w:t xml:space="preserve"> чтобы я читала</w:t>
      </w:r>
      <w:r w:rsidDel="00000000" w:rsidR="00000000" w:rsidRPr="00000000">
        <w:rPr>
          <w:rFonts w:ascii="Times New Roman" w:cs="Times New Roman" w:eastAsia="Times New Roman" w:hAnsi="Times New Roman"/>
          <w:sz w:val="24"/>
          <w:szCs w:val="24"/>
          <w:rtl w:val="0"/>
        </w:rPr>
        <w:t xml:space="preserve"> о таких симптомах, но когда слышишь о подобном, на ум сразу приходят… сражения с Тёмными Волшебниками и полученные </w:t>
      </w:r>
      <w:r w:rsidDel="00000000" w:rsidR="00000000" w:rsidRPr="00000000">
        <w:rPr>
          <w:rFonts w:ascii="Times New Roman" w:cs="Times New Roman" w:eastAsia="Times New Roman" w:hAnsi="Times New Roman"/>
          <w:sz w:val="24"/>
          <w:szCs w:val="24"/>
          <w:rtl w:val="0"/>
        </w:rPr>
        <w:t xml:space="preserve">ужасные</w:t>
      </w:r>
      <w:r w:rsidDel="00000000" w:rsidR="00000000" w:rsidRPr="00000000">
        <w:rPr>
          <w:rFonts w:ascii="Times New Roman" w:cs="Times New Roman" w:eastAsia="Times New Roman" w:hAnsi="Times New Roman"/>
          <w:sz w:val="24"/>
          <w:szCs w:val="24"/>
          <w:rtl w:val="0"/>
        </w:rPr>
        <w:t xml:space="preserve"> проклятия…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Выражение лица профессора Защиты не изменилось.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Вам нужна помощь </w:t>
      </w:r>
      <w:r w:rsidDel="00000000" w:rsidR="00000000" w:rsidRPr="00000000">
        <w:rPr>
          <w:rFonts w:ascii="Times New Roman" w:cs="Times New Roman" w:eastAsia="Times New Roman" w:hAnsi="Times New Roman"/>
          <w:sz w:val="24"/>
          <w:szCs w:val="24"/>
          <w:rtl w:val="0"/>
        </w:rPr>
        <w:t xml:space="preserve">целителя</w:t>
      </w:r>
      <w:r w:rsidDel="00000000" w:rsidR="00000000" w:rsidRPr="00000000">
        <w:rPr>
          <w:rFonts w:ascii="Times New Roman" w:cs="Times New Roman" w:eastAsia="Times New Roman" w:hAnsi="Times New Roman"/>
          <w:sz w:val="24"/>
          <w:szCs w:val="24"/>
          <w:rtl w:val="0"/>
        </w:rPr>
        <w:t xml:space="preserve">? — спросила Амелия Боунс. Её собственная маска </w:t>
      </w:r>
      <w:r w:rsidDel="00000000" w:rsidR="00000000" w:rsidRPr="00000000">
        <w:rPr>
          <w:rFonts w:ascii="Times New Roman" w:cs="Times New Roman" w:eastAsia="Times New Roman" w:hAnsi="Times New Roman"/>
          <w:sz w:val="24"/>
          <w:szCs w:val="24"/>
          <w:rtl w:val="0"/>
        </w:rPr>
        <w:t xml:space="preserve">спа́ла</w:t>
      </w:r>
      <w:r w:rsidDel="00000000" w:rsidR="00000000" w:rsidRPr="00000000">
        <w:rPr>
          <w:rFonts w:ascii="Times New Roman" w:cs="Times New Roman" w:eastAsia="Times New Roman" w:hAnsi="Times New Roman"/>
          <w:sz w:val="24"/>
          <w:szCs w:val="24"/>
          <w:rtl w:val="0"/>
        </w:rPr>
        <w:t xml:space="preserve">, и в глазах явственно читалась боль. — Можно ли вообще </w:t>
      </w:r>
      <w:r w:rsidDel="00000000" w:rsidR="00000000" w:rsidRPr="00000000">
        <w:rPr>
          <w:rFonts w:ascii="Times New Roman" w:cs="Times New Roman" w:eastAsia="Times New Roman" w:hAnsi="Times New Roman"/>
          <w:sz w:val="24"/>
          <w:szCs w:val="24"/>
          <w:rtl w:val="0"/>
        </w:rPr>
        <w:t xml:space="preserve">чем-нибудь вам помочь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согласился преподавать Защиту в Хогвартсе, — ровным голосом ответил человек в камере. — Выводы делайте сами, мадам. И я пропускаю занятия, которых осталось не так уж много. Я бы хотел вернуться в Хогвартс. Прямо сейчас.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5"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5"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Когда Гермиона проснулась в третий раз (хотя ей</w:t>
      </w:r>
      <w:r w:rsidDel="00000000" w:rsidR="00000000" w:rsidRPr="00000000">
        <w:rPr>
          <w:rFonts w:ascii="Times New Roman" w:cs="Times New Roman" w:eastAsia="Times New Roman" w:hAnsi="Times New Roman"/>
          <w:sz w:val="24"/>
          <w:szCs w:val="24"/>
          <w:highlight w:val="white"/>
          <w:rtl w:val="0"/>
        </w:rPr>
        <w:t xml:space="preserve"> показалось</w:t>
      </w:r>
      <w:r w:rsidDel="00000000" w:rsidR="00000000" w:rsidRPr="00000000">
        <w:rPr>
          <w:rFonts w:ascii="Times New Roman" w:cs="Times New Roman" w:eastAsia="Times New Roman" w:hAnsi="Times New Roman"/>
          <w:sz w:val="24"/>
          <w:szCs w:val="24"/>
          <w:highlight w:val="white"/>
          <w:rtl w:val="0"/>
        </w:rPr>
        <w:t xml:space="preserve">, что она просто на секунду закрыла </w:t>
      </w:r>
      <w:r w:rsidDel="00000000" w:rsidR="00000000" w:rsidRPr="00000000">
        <w:rPr>
          <w:rFonts w:ascii="Times New Roman" w:cs="Times New Roman" w:eastAsia="Times New Roman" w:hAnsi="Times New Roman"/>
          <w:sz w:val="24"/>
          <w:szCs w:val="24"/>
          <w:highlight w:val="white"/>
          <w:rtl w:val="0"/>
        </w:rPr>
        <w:t xml:space="preserve">глаза</w:t>
      </w:r>
      <w:r w:rsidDel="00000000" w:rsidR="00000000" w:rsidRPr="00000000">
        <w:rPr>
          <w:rFonts w:ascii="Times New Roman" w:cs="Times New Roman" w:eastAsia="Times New Roman" w:hAnsi="Times New Roman"/>
          <w:sz w:val="24"/>
          <w:szCs w:val="24"/>
          <w:highlight w:val="white"/>
          <w:rtl w:val="0"/>
        </w:rPr>
        <w:t xml:space="preserve">), солнце уже почти село. Она чувствовала себя чуть более живой и, что удивительно, гораздо</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более опустошённой. На этот раз</w:t>
      </w:r>
      <w:r w:rsidDel="00000000" w:rsidR="00000000" w:rsidRPr="00000000">
        <w:rPr>
          <w:rFonts w:ascii="Times New Roman" w:cs="Times New Roman" w:eastAsia="Times New Roman" w:hAnsi="Times New Roman"/>
          <w:sz w:val="24"/>
          <w:szCs w:val="24"/>
          <w:highlight w:val="white"/>
          <w:rtl w:val="0"/>
        </w:rPr>
        <w:t xml:space="preserve"> у её кроват</w:t>
      </w:r>
      <w:r w:rsidDel="00000000" w:rsidR="00000000" w:rsidRPr="00000000">
        <w:rPr>
          <w:rFonts w:ascii="Times New Roman" w:cs="Times New Roman" w:eastAsia="Times New Roman" w:hAnsi="Times New Roman"/>
          <w:sz w:val="24"/>
          <w:szCs w:val="24"/>
          <w:highlight w:val="white"/>
          <w:rtl w:val="0"/>
        </w:rPr>
        <w:t xml:space="preserve">и стоял профессор Флитвик и тряс её за плеч</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highlight w:val="white"/>
          <w:rtl w:val="0"/>
        </w:rPr>
        <w:t xml:space="preserve">Рядом </w:t>
      </w:r>
      <w:r w:rsidDel="00000000" w:rsidR="00000000" w:rsidRPr="00000000">
        <w:rPr>
          <w:rFonts w:ascii="Times New Roman" w:cs="Times New Roman" w:eastAsia="Times New Roman" w:hAnsi="Times New Roman"/>
          <w:sz w:val="24"/>
          <w:szCs w:val="24"/>
          <w:rtl w:val="0"/>
        </w:rPr>
        <w:t xml:space="preserve">с ним в воздухе висел поднос с едой, от которой поднимался </w:t>
      </w:r>
      <w:r w:rsidDel="00000000" w:rsidR="00000000" w:rsidRPr="00000000">
        <w:rPr>
          <w:rFonts w:ascii="Times New Roman" w:cs="Times New Roman" w:eastAsia="Times New Roman" w:hAnsi="Times New Roman"/>
          <w:sz w:val="24"/>
          <w:szCs w:val="24"/>
          <w:rtl w:val="0"/>
        </w:rPr>
        <w:t xml:space="preserve">пар</w:t>
      </w:r>
      <w:r w:rsidDel="00000000" w:rsidR="00000000" w:rsidRPr="00000000">
        <w:rPr>
          <w:rFonts w:ascii="Times New Roman" w:cs="Times New Roman" w:eastAsia="Times New Roman" w:hAnsi="Times New Roman"/>
          <w:sz w:val="24"/>
          <w:szCs w:val="24"/>
          <w:rtl w:val="0"/>
        </w:rPr>
        <w:t xml:space="preserve">. Почему-то она думала, что обнаружит склонившегося над кроватью Гарри Поттера, но его не было. Ей это приснилось? У н</w:t>
      </w:r>
      <w:r w:rsidDel="00000000" w:rsidR="00000000" w:rsidRPr="00000000">
        <w:rPr>
          <w:rFonts w:ascii="Times New Roman" w:cs="Times New Roman" w:eastAsia="Times New Roman" w:hAnsi="Times New Roman"/>
          <w:sz w:val="24"/>
          <w:szCs w:val="24"/>
          <w:highlight w:val="white"/>
          <w:rtl w:val="0"/>
        </w:rPr>
        <w:t xml:space="preserve">её не получилось вспомнить свой сон.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Со слов профессора Флитвика выяснилось, что Гермиона пропустила ужин в Большом зале и её разбудили, чтобы она поела. </w:t>
      </w:r>
      <w:r w:rsidDel="00000000" w:rsidR="00000000" w:rsidRPr="00000000">
        <w:rPr>
          <w:rFonts w:ascii="Times New Roman" w:cs="Times New Roman" w:eastAsia="Times New Roman" w:hAnsi="Times New Roman"/>
          <w:sz w:val="24"/>
          <w:szCs w:val="24"/>
          <w:rtl w:val="0"/>
        </w:rPr>
        <w:t xml:space="preserve">А затем она может вернуться в башню Когтеврана и спать в своей постели.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ела молча. Часть её хотела спросить профессора Флитвика — </w:t>
      </w:r>
      <w:r w:rsidDel="00000000" w:rsidR="00000000" w:rsidRPr="00000000">
        <w:rPr>
          <w:rFonts w:ascii="Times New Roman" w:cs="Times New Roman" w:eastAsia="Times New Roman" w:hAnsi="Times New Roman"/>
          <w:sz w:val="24"/>
          <w:szCs w:val="24"/>
          <w:rtl w:val="0"/>
        </w:rPr>
        <w:t xml:space="preserve">считает ли он, что ей изменили память, или думает, что она пыталась убить Драко Малфоя по своей воле...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как она </w:t>
      </w:r>
      <w:r w:rsidDel="00000000" w:rsidR="00000000" w:rsidRPr="00000000">
        <w:rPr>
          <w:rFonts w:ascii="Times New Roman" w:cs="Times New Roman" w:eastAsia="Times New Roman" w:hAnsi="Times New Roman"/>
          <w:i w:val="1"/>
          <w:sz w:val="24"/>
          <w:szCs w:val="24"/>
          <w:rtl w:val="0"/>
        </w:rPr>
        <w:t xml:space="preserve">сама </w:t>
      </w:r>
      <w:r w:rsidDel="00000000" w:rsidR="00000000" w:rsidRPr="00000000">
        <w:rPr>
          <w:rFonts w:ascii="Times New Roman" w:cs="Times New Roman" w:eastAsia="Times New Roman" w:hAnsi="Times New Roman"/>
          <w:i w:val="1"/>
          <w:sz w:val="24"/>
          <w:szCs w:val="24"/>
          <w:rtl w:val="0"/>
        </w:rPr>
        <w:t xml:space="preserve">помнила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w:t>
      </w:r>
      <w:r w:rsidDel="00000000" w:rsidR="00000000" w:rsidRPr="00000000">
        <w:rPr>
          <w:rFonts w:ascii="Times New Roman" w:cs="Times New Roman" w:eastAsia="Times New Roman" w:hAnsi="Times New Roman"/>
          <w:sz w:val="24"/>
          <w:szCs w:val="24"/>
          <w:rtl w:val="0"/>
        </w:rPr>
        <w:t xml:space="preserve">бо́льшая</w:t>
      </w:r>
      <w:r w:rsidDel="00000000" w:rsidR="00000000" w:rsidRPr="00000000">
        <w:rPr>
          <w:rFonts w:ascii="Times New Roman" w:cs="Times New Roman" w:eastAsia="Times New Roman" w:hAnsi="Times New Roman"/>
          <w:sz w:val="24"/>
          <w:szCs w:val="24"/>
          <w:rtl w:val="0"/>
        </w:rPr>
        <w:t xml:space="preserve"> её часть боялась узнать ответ. «Боязнь ответа», по мнению Гарри Поттера и его книг, была знаком, на который следует обратить внимание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её разум устал, был </w:t>
      </w:r>
      <w:r w:rsidDel="00000000" w:rsidR="00000000" w:rsidRPr="00000000">
        <w:rPr>
          <w:rFonts w:ascii="Times New Roman" w:cs="Times New Roman" w:eastAsia="Times New Roman" w:hAnsi="Times New Roman"/>
          <w:i w:val="1"/>
          <w:sz w:val="24"/>
          <w:szCs w:val="24"/>
          <w:rtl w:val="0"/>
        </w:rPr>
        <w:t xml:space="preserve">избит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она не смогла найти сил, чтобы преодолеть себя.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они вышли из лазарета, за дверью обнаружился Гарри Поттер, </w:t>
      </w:r>
      <w:r w:rsidDel="00000000" w:rsidR="00000000" w:rsidRPr="00000000">
        <w:rPr>
          <w:rFonts w:ascii="Times New Roman" w:cs="Times New Roman" w:eastAsia="Times New Roman" w:hAnsi="Times New Roman"/>
          <w:sz w:val="24"/>
          <w:szCs w:val="24"/>
          <w:rtl w:val="0"/>
        </w:rPr>
        <w:t xml:space="preserve">который сидел, скрестив ноги по-турецки, и тихо читал учебник по психологии.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её провожу, — сказал Мальчик-Который-Выжил. — Профессор МакГонагалл разрешила.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Флитвик,</w:t>
      </w:r>
      <w:r w:rsidDel="00000000" w:rsidR="00000000" w:rsidRPr="00000000">
        <w:rPr>
          <w:rFonts w:ascii="Times New Roman" w:cs="Times New Roman" w:eastAsia="Times New Roman" w:hAnsi="Times New Roman"/>
          <w:sz w:val="24"/>
          <w:szCs w:val="24"/>
          <w:rtl w:val="0"/>
        </w:rPr>
        <w:t xml:space="preserve"> похоже, </w:t>
      </w:r>
      <w:r w:rsidDel="00000000" w:rsidR="00000000" w:rsidRPr="00000000">
        <w:rPr>
          <w:rFonts w:ascii="Times New Roman" w:cs="Times New Roman" w:eastAsia="Times New Roman" w:hAnsi="Times New Roman"/>
          <w:sz w:val="24"/>
          <w:szCs w:val="24"/>
          <w:rtl w:val="0"/>
        </w:rPr>
        <w:t xml:space="preserve">был не против и, окинув их строгим взглядом, ушёл. Гермиона не представляла, что мог означать этот строгий взгляд, разве что: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Не вздумайте убить ещё кого-нибудь из учеников»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Звук шагов профессора Флитвика стих, и они остались у дверей лазарета одни.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посмотрела в зелёные глаза Мальчика-Который-Выжил, на его растрёпанные волосы, из-под которых виднелся шрам на лбу. Она смотрела на мальчика, который, не раздумывая, отдал все свои деньги, чтобы </w:t>
      </w:r>
      <w:r w:rsidDel="00000000" w:rsidR="00000000" w:rsidRPr="00000000">
        <w:rPr>
          <w:rFonts w:ascii="Times New Roman" w:cs="Times New Roman" w:eastAsia="Times New Roman" w:hAnsi="Times New Roman"/>
          <w:sz w:val="24"/>
          <w:szCs w:val="24"/>
          <w:rtl w:val="0"/>
        </w:rPr>
        <w:t xml:space="preserve">её спасти</w:t>
      </w:r>
      <w:r w:rsidDel="00000000" w:rsidR="00000000" w:rsidRPr="00000000">
        <w:rPr>
          <w:rFonts w:ascii="Times New Roman" w:cs="Times New Roman" w:eastAsia="Times New Roman" w:hAnsi="Times New Roman"/>
          <w:sz w:val="24"/>
          <w:szCs w:val="24"/>
          <w:rtl w:val="0"/>
        </w:rPr>
        <w:t xml:space="preserve">. Её пере</w:t>
      </w:r>
      <w:r w:rsidDel="00000000" w:rsidR="00000000" w:rsidRPr="00000000">
        <w:rPr>
          <w:rFonts w:ascii="Times New Roman" w:cs="Times New Roman" w:eastAsia="Times New Roman" w:hAnsi="Times New Roman"/>
          <w:sz w:val="24"/>
          <w:szCs w:val="24"/>
          <w:rtl w:val="0"/>
        </w:rPr>
        <w:t xml:space="preserve">полняли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чувство вины, стыда, неловкост</w:t>
      </w:r>
      <w:r w:rsidDel="00000000" w:rsidR="00000000" w:rsidRPr="00000000">
        <w:rPr>
          <w:rFonts w:ascii="Times New Roman" w:cs="Times New Roman" w:eastAsia="Times New Roman" w:hAnsi="Times New Roman"/>
          <w:sz w:val="24"/>
          <w:szCs w:val="24"/>
          <w:rtl w:val="0"/>
        </w:rPr>
        <w:t xml:space="preserve">и и многое другое, но слов не было. Она не знала, что сказать.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 внезапно начал Гарри. — Я пробежался по своим книгам по психологии, чтобы узнать о посттравматическом стрессовом расстройстве. В старых книгах пишут, что надо незамедлительно обсудить свой опыт с психологом-консультантом. Но согласно новым исследованиям, когда начали проводить эксперименты, выяснилось, что незамедлительное обсуждение делает всё только хуже. По-видимому, нужно следовать естественному желанию своего разума подавить воспоминания и какое-то время не думать о произошедшем.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Это было настолько нормально, настолько обычно для их общения, что в горле у неё запершило.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Нам не нужно говорить об этом</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Вот что, в общих чертах, Гарри только что сказал. И это показалось ей жульничеством, возможно, даже ложью. Ничего не было «нормально». Всё неправильное по-прежнему оставалось ужасно неправильным. Всё </w:t>
      </w:r>
      <w:r w:rsidDel="00000000" w:rsidR="00000000" w:rsidRPr="00000000">
        <w:rPr>
          <w:rFonts w:ascii="Times New Roman" w:cs="Times New Roman" w:eastAsia="Times New Roman" w:hAnsi="Times New Roman"/>
          <w:sz w:val="24"/>
          <w:szCs w:val="24"/>
          <w:highlight w:val="white"/>
          <w:rtl w:val="0"/>
        </w:rPr>
        <w:t xml:space="preserve">невысказанное</w:t>
      </w:r>
      <w:r w:rsidDel="00000000" w:rsidR="00000000" w:rsidRPr="00000000">
        <w:rPr>
          <w:rFonts w:ascii="Times New Roman" w:cs="Times New Roman" w:eastAsia="Times New Roman" w:hAnsi="Times New Roman"/>
          <w:sz w:val="24"/>
          <w:szCs w:val="24"/>
          <w:highlight w:val="white"/>
          <w:rtl w:val="0"/>
        </w:rPr>
        <w:t xml:space="preserve"> по-прежнему было необходимо сказать</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Хор</w:t>
      </w:r>
      <w:r w:rsidDel="00000000" w:rsidR="00000000" w:rsidRPr="00000000">
        <w:rPr>
          <w:rFonts w:ascii="Times New Roman" w:cs="Times New Roman" w:eastAsia="Times New Roman" w:hAnsi="Times New Roman"/>
          <w:sz w:val="24"/>
          <w:szCs w:val="24"/>
          <w:rtl w:val="0"/>
        </w:rPr>
        <w:t xml:space="preserve">ошо, — произнесла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w:t>
      </w:r>
      <w:r w:rsidDel="00000000" w:rsidR="00000000" w:rsidRPr="00000000">
        <w:rPr>
          <w:rFonts w:ascii="Times New Roman" w:cs="Times New Roman" w:eastAsia="Times New Roman" w:hAnsi="Times New Roman"/>
          <w:sz w:val="24"/>
          <w:szCs w:val="24"/>
          <w:rtl w:val="0"/>
        </w:rPr>
        <w:t xml:space="preserve">Потому что ей </w:t>
      </w:r>
      <w:r w:rsidDel="00000000" w:rsidR="00000000" w:rsidRPr="00000000">
        <w:rPr>
          <w:rFonts w:ascii="Times New Roman" w:cs="Times New Roman" w:eastAsia="Times New Roman" w:hAnsi="Times New Roman"/>
          <w:sz w:val="24"/>
          <w:szCs w:val="24"/>
          <w:rtl w:val="0"/>
        </w:rPr>
        <w:t xml:space="preserve">нечего </w:t>
      </w:r>
      <w:r w:rsidDel="00000000" w:rsidR="00000000" w:rsidRPr="00000000">
        <w:rPr>
          <w:rFonts w:ascii="Times New Roman" w:cs="Times New Roman" w:eastAsia="Times New Roman" w:hAnsi="Times New Roman"/>
          <w:sz w:val="24"/>
          <w:szCs w:val="24"/>
          <w:highlight w:val="white"/>
          <w:rtl w:val="0"/>
        </w:rPr>
        <w:t xml:space="preserve">было сказать, совсем нечего.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направились в сторону башни Когтеврана.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Изв</w:t>
      </w:r>
      <w:r w:rsidDel="00000000" w:rsidR="00000000" w:rsidRPr="00000000">
        <w:rPr>
          <w:rFonts w:ascii="Times New Roman" w:cs="Times New Roman" w:eastAsia="Times New Roman" w:hAnsi="Times New Roman"/>
          <w:sz w:val="24"/>
          <w:szCs w:val="24"/>
          <w:rtl w:val="0"/>
        </w:rPr>
        <w:t xml:space="preserve">ини,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меня не </w:t>
      </w:r>
      <w:r w:rsidDel="00000000" w:rsidR="00000000" w:rsidRPr="00000000">
        <w:rPr>
          <w:rFonts w:ascii="Times New Roman" w:cs="Times New Roman" w:eastAsia="Times New Roman" w:hAnsi="Times New Roman"/>
          <w:sz w:val="24"/>
          <w:szCs w:val="24"/>
          <w:highlight w:val="white"/>
          <w:rtl w:val="0"/>
        </w:rPr>
        <w:t xml:space="preserve">было рядом, когда ты проснулась, — заговорил Гарри. — Мадам Помфри всё равно бы меня не </w:t>
      </w:r>
      <w:r w:rsidDel="00000000" w:rsidR="00000000" w:rsidRPr="00000000">
        <w:rPr>
          <w:rFonts w:ascii="Times New Roman" w:cs="Times New Roman" w:eastAsia="Times New Roman" w:hAnsi="Times New Roman"/>
          <w:sz w:val="24"/>
          <w:szCs w:val="24"/>
          <w:highlight w:val="white"/>
          <w:rtl w:val="0"/>
        </w:rPr>
        <w:t xml:space="preserve">пустила</w:t>
      </w:r>
      <w:r w:rsidDel="00000000" w:rsidR="00000000" w:rsidRPr="00000000">
        <w:rPr>
          <w:rFonts w:ascii="Times New Roman" w:cs="Times New Roman" w:eastAsia="Times New Roman" w:hAnsi="Times New Roman"/>
          <w:sz w:val="24"/>
          <w:szCs w:val="24"/>
          <w:highlight w:val="white"/>
          <w:rtl w:val="0"/>
        </w:rPr>
        <w:t xml:space="preserve">, так что я остался снаружи,</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sz w:val="24"/>
          <w:szCs w:val="24"/>
          <w:highlight w:val="white"/>
          <w:rtl w:val="0"/>
        </w:rPr>
        <w:t xml:space="preserve">он коротко и грустно пожал плечами. — Наверное, мне </w:t>
      </w:r>
      <w:r w:rsidDel="00000000" w:rsidR="00000000" w:rsidRPr="00000000">
        <w:rPr>
          <w:rFonts w:ascii="Times New Roman" w:cs="Times New Roman" w:eastAsia="Times New Roman" w:hAnsi="Times New Roman"/>
          <w:sz w:val="24"/>
          <w:szCs w:val="24"/>
          <w:highlight w:val="white"/>
          <w:rtl w:val="0"/>
        </w:rPr>
        <w:t xml:space="preserve">стоило пойти попробовать заняться </w:t>
      </w:r>
      <w:r w:rsidDel="00000000" w:rsidR="00000000" w:rsidRPr="00000000">
        <w:rPr>
          <w:rFonts w:ascii="Times New Roman" w:cs="Times New Roman" w:eastAsia="Times New Roman" w:hAnsi="Times New Roman"/>
          <w:sz w:val="24"/>
          <w:szCs w:val="24"/>
          <w:highlight w:val="white"/>
          <w:rtl w:val="0"/>
        </w:rPr>
        <w:t xml:space="preserve">починкой</w:t>
      </w:r>
      <w:r w:rsidDel="00000000" w:rsidR="00000000" w:rsidRPr="00000000">
        <w:rPr>
          <w:rFonts w:ascii="Times New Roman" w:cs="Times New Roman" w:eastAsia="Times New Roman" w:hAnsi="Times New Roman"/>
          <w:sz w:val="24"/>
          <w:szCs w:val="24"/>
          <w:highlight w:val="white"/>
          <w:rtl w:val="0"/>
        </w:rPr>
        <w:t xml:space="preserve"> отношений с общественностью</w:t>
      </w:r>
      <w:r w:rsidDel="00000000" w:rsidR="00000000" w:rsidRPr="00000000">
        <w:rPr>
          <w:rFonts w:ascii="Times New Roman" w:cs="Times New Roman" w:eastAsia="Times New Roman" w:hAnsi="Times New Roman"/>
          <w:sz w:val="24"/>
          <w:szCs w:val="24"/>
          <w:highlight w:val="white"/>
          <w:rtl w:val="0"/>
        </w:rPr>
        <w:t xml:space="preserve">, но… честно говоря, у меня это всегда плохо получалось, в итоге я обычно говорю людям что-нибудь резкое.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Насколько всё плохо? — она думала, что спросит шёпотом, хрипло, но голос оказался нормальным</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Ну… — заметно помешкав, начал Гарри. — Понимаешь, Гермиона, сегодня за завтраком у тебя была масса защитников, </w:t>
      </w:r>
      <w:r w:rsidDel="00000000" w:rsidR="00000000" w:rsidRPr="00000000">
        <w:rPr>
          <w:rFonts w:ascii="Times New Roman" w:cs="Times New Roman" w:eastAsia="Times New Roman" w:hAnsi="Times New Roman"/>
          <w:sz w:val="24"/>
          <w:szCs w:val="24"/>
          <w:rtl w:val="0"/>
        </w:rPr>
        <w:t xml:space="preserve">но все твои сторонники… несли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чушь. </w:t>
      </w:r>
      <w:r w:rsidDel="00000000" w:rsidR="00000000" w:rsidRPr="00000000">
        <w:rPr>
          <w:rFonts w:ascii="Times New Roman" w:cs="Times New Roman" w:eastAsia="Times New Roman" w:hAnsi="Times New Roman"/>
          <w:sz w:val="24"/>
          <w:szCs w:val="24"/>
          <w:rtl w:val="0"/>
        </w:rPr>
        <w:t xml:space="preserve">Говорили, что Драко первым решил тебя убить, ну и всё такое.</w:t>
      </w:r>
      <w:r w:rsidDel="00000000" w:rsidR="00000000" w:rsidRPr="00000000">
        <w:rPr>
          <w:rFonts w:ascii="Times New Roman" w:cs="Times New Roman" w:eastAsia="Times New Roman" w:hAnsi="Times New Roman"/>
          <w:sz w:val="24"/>
          <w:szCs w:val="24"/>
          <w:rtl w:val="0"/>
        </w:rPr>
        <w:t xml:space="preserve"> Для всех это выглядело как противостояние Грейнджер и Малфоя, словно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на </w:t>
      </w:r>
      <w:r w:rsidDel="00000000" w:rsidR="00000000" w:rsidRPr="00000000">
        <w:rPr>
          <w:rFonts w:ascii="Times New Roman" w:cs="Times New Roman" w:eastAsia="Times New Roman" w:hAnsi="Times New Roman"/>
          <w:sz w:val="24"/>
          <w:szCs w:val="24"/>
          <w:rtl w:val="0"/>
        </w:rPr>
        <w:t xml:space="preserve">весах</w:t>
      </w:r>
      <w:r w:rsidDel="00000000" w:rsidR="00000000" w:rsidRPr="00000000">
        <w:rPr>
          <w:rFonts w:ascii="Times New Roman" w:cs="Times New Roman" w:eastAsia="Times New Roman" w:hAnsi="Times New Roman"/>
          <w:sz w:val="24"/>
          <w:szCs w:val="24"/>
          <w:rtl w:val="0"/>
        </w:rPr>
        <w:t xml:space="preserve">, и если противника утянет вниз, то чаша с победителем поднимется вверх. Я сказал им, что скорее всего вы оба невиновны и оба подверглись заклинанию Ложной памяти. Но они не слушали, обе стороны сочли меня предателем, который пытается оставаться посередине. А потом люди узнали, что Драко под сывороткой правды свидетельствовал, что старался помочь тебе перед битвой… </w:t>
      </w:r>
      <w:r w:rsidDel="00000000" w:rsidR="00000000" w:rsidRPr="00000000">
        <w:rPr>
          <w:rFonts w:ascii="Times New Roman" w:cs="Times New Roman" w:eastAsia="Times New Roman" w:hAnsi="Times New Roman"/>
          <w:sz w:val="24"/>
          <w:szCs w:val="24"/>
          <w:rtl w:val="0"/>
        </w:rPr>
        <w:t xml:space="preserve">не делай такое лицо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ты ничего с ним на самом деле не сделала. Так вот, все поняли, что </w:t>
      </w:r>
      <w:r w:rsidDel="00000000" w:rsidR="00000000" w:rsidRPr="00000000">
        <w:rPr>
          <w:rFonts w:ascii="Times New Roman" w:cs="Times New Roman" w:eastAsia="Times New Roman" w:hAnsi="Times New Roman"/>
          <w:sz w:val="24"/>
          <w:szCs w:val="24"/>
          <w:rtl w:val="0"/>
        </w:rPr>
        <w:t xml:space="preserve">сторонники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Малфо</w:t>
      </w:r>
      <w:r w:rsidDel="00000000" w:rsidR="00000000" w:rsidRPr="00000000">
        <w:rPr>
          <w:rFonts w:ascii="Times New Roman" w:cs="Times New Roman" w:eastAsia="Times New Roman" w:hAnsi="Times New Roman"/>
          <w:sz w:val="24"/>
          <w:szCs w:val="24"/>
          <w:rtl w:val="0"/>
        </w:rPr>
        <w:t xml:space="preserve">я были правы, а сторонники Грейнджер — нет, — Гарри вздохнул. — И я</w:t>
      </w:r>
      <w:r w:rsidDel="00000000" w:rsidR="00000000" w:rsidRPr="00000000">
        <w:rPr>
          <w:rFonts w:ascii="Times New Roman" w:cs="Times New Roman" w:eastAsia="Times New Roman" w:hAnsi="Times New Roman"/>
          <w:sz w:val="24"/>
          <w:szCs w:val="24"/>
          <w:highlight w:val="white"/>
          <w:rtl w:val="0"/>
        </w:rPr>
        <w:t xml:space="preserve"> сказал им, что позже, когда правда выйдет на свет, им всем будет стыдно…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color w:val="38761d"/>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Насколько всё плохо? — повторила она. Её голос прозвучал слабее.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Помнишь эксперимент </w:t>
      </w:r>
      <w:r w:rsidDel="00000000" w:rsidR="00000000" w:rsidRPr="00000000">
        <w:rPr>
          <w:rFonts w:ascii="Times New Roman" w:cs="Times New Roman" w:eastAsia="Times New Roman" w:hAnsi="Times New Roman"/>
          <w:sz w:val="24"/>
          <w:szCs w:val="24"/>
          <w:rtl w:val="0"/>
        </w:rPr>
        <w:t xml:space="preserve">Аша</w:t>
      </w:r>
      <w:r w:rsidDel="00000000" w:rsidR="00000000" w:rsidRPr="00000000">
        <w:rPr>
          <w:rFonts w:ascii="Times New Roman" w:cs="Times New Roman" w:eastAsia="Times New Roman" w:hAnsi="Times New Roman"/>
          <w:sz w:val="24"/>
          <w:szCs w:val="24"/>
          <w:rtl w:val="0"/>
        </w:rPr>
        <w:t xml:space="preserve">? — Гарри повернул голову и серьёзно посмотрел на неё.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разуму потребовалось несколько секунд</w:t>
      </w:r>
      <w:r w:rsidDel="00000000" w:rsidR="00000000" w:rsidRPr="00000000">
        <w:rPr>
          <w:rFonts w:ascii="Times New Roman" w:cs="Times New Roman" w:eastAsia="Times New Roman" w:hAnsi="Times New Roman"/>
          <w:sz w:val="24"/>
          <w:szCs w:val="24"/>
          <w:rtl w:val="0"/>
        </w:rPr>
        <w:t xml:space="preserve">, чтобы вспомнить, и это её напугало, но потом информация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всплыла в памяти. В 1951 году Соломон Аш взял несколько подопытных, и каждого поместил среди других людей, с виду таких же участников, но на деле — подсадных уток. Им показывали линию на экране, с пометкой Х, а рядом — ещё три, с пометками А, В и С. Ведущий эксперимента спрашивал, какой из трёх линий равна по длине линия Х. </w:t>
      </w:r>
      <w:r w:rsidDel="00000000" w:rsidR="00000000" w:rsidRPr="00000000">
        <w:rPr>
          <w:rFonts w:ascii="Times New Roman" w:cs="Times New Roman" w:eastAsia="Times New Roman" w:hAnsi="Times New Roman"/>
          <w:sz w:val="24"/>
          <w:szCs w:val="24"/>
          <w:rtl w:val="0"/>
        </w:rPr>
        <w:t xml:space="preserve">Правильным ответом, </w:t>
      </w:r>
      <w:r w:rsidDel="00000000" w:rsidR="00000000" w:rsidRPr="00000000">
        <w:rPr>
          <w:rFonts w:ascii="Times New Roman" w:cs="Times New Roman" w:eastAsia="Times New Roman" w:hAnsi="Times New Roman"/>
          <w:sz w:val="24"/>
          <w:szCs w:val="24"/>
          <w:rtl w:val="0"/>
        </w:rPr>
        <w:t xml:space="preserve">очевидно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был вариант С</w:t>
      </w:r>
      <w:r w:rsidDel="00000000" w:rsidR="00000000" w:rsidRPr="00000000">
        <w:rPr>
          <w:rFonts w:ascii="Times New Roman" w:cs="Times New Roman" w:eastAsia="Times New Roman" w:hAnsi="Times New Roman"/>
          <w:sz w:val="24"/>
          <w:szCs w:val="24"/>
          <w:rtl w:val="0"/>
        </w:rPr>
        <w:t xml:space="preserve">. Но другие «подопытные», подсадные, один за другим утверждали, что линия Х равна по длине линии В. Настоящий подопытный шёл предпоследним в очереди (будь он последним, возникли бы подозрения). Суть теста заключалась в проверке, </w:t>
      </w:r>
      <w:r w:rsidDel="00000000" w:rsidR="00000000" w:rsidRPr="00000000">
        <w:rPr>
          <w:rFonts w:ascii="Times New Roman" w:cs="Times New Roman" w:eastAsia="Times New Roman" w:hAnsi="Times New Roman"/>
          <w:sz w:val="24"/>
          <w:szCs w:val="24"/>
          <w:rtl w:val="0"/>
        </w:rPr>
        <w:t xml:space="preserve">согласится ли испытуемый с неправильным ответом В, который давали окружающие, или озвучит </w:t>
      </w:r>
      <w:r w:rsidDel="00000000" w:rsidR="00000000" w:rsidRPr="00000000">
        <w:rPr>
          <w:rFonts w:ascii="Times New Roman" w:cs="Times New Roman" w:eastAsia="Times New Roman" w:hAnsi="Times New Roman"/>
          <w:sz w:val="24"/>
          <w:szCs w:val="24"/>
          <w:rtl w:val="0"/>
        </w:rPr>
        <w:t xml:space="preserve">очевидный</w:t>
      </w:r>
      <w:r w:rsidDel="00000000" w:rsidR="00000000" w:rsidRPr="00000000">
        <w:rPr>
          <w:rFonts w:ascii="Times New Roman" w:cs="Times New Roman" w:eastAsia="Times New Roman" w:hAnsi="Times New Roman"/>
          <w:sz w:val="24"/>
          <w:szCs w:val="24"/>
          <w:rtl w:val="0"/>
        </w:rPr>
        <w:t xml:space="preserve"> верный ответ 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 подопытных подчинились мнению остальн</w:t>
      </w:r>
      <w:r w:rsidDel="00000000" w:rsidR="00000000" w:rsidRPr="00000000">
        <w:rPr>
          <w:rFonts w:ascii="Times New Roman" w:cs="Times New Roman" w:eastAsia="Times New Roman" w:hAnsi="Times New Roman"/>
          <w:sz w:val="24"/>
          <w:szCs w:val="24"/>
          <w:rtl w:val="0"/>
        </w:rPr>
        <w:t xml:space="preserve">ых как минимум е</w:t>
      </w:r>
      <w:r w:rsidDel="00000000" w:rsidR="00000000" w:rsidRPr="00000000">
        <w:rPr>
          <w:rFonts w:ascii="Times New Roman" w:cs="Times New Roman" w:eastAsia="Times New Roman" w:hAnsi="Times New Roman"/>
          <w:sz w:val="24"/>
          <w:szCs w:val="24"/>
          <w:rtl w:val="0"/>
        </w:rPr>
        <w:t xml:space="preserve">диножды. Треть испытуемых соглашалась с окружающими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более, чем в половине случаев. Некоторые потом отметили, что действительно верили, что Х имеет ту же самую длину, что и В. И всё это было в случае, когда испытуемый не знал никого из других участников эксперимента. Если же окружить человека людьми, которые принадлежат к той же группе, что и он, например, посадить инвалида на коляске среди других инвалидов на колясках, эффект конформизма только усиливается...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Гермионы возникло нехорошее предчувствие.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помню, — прошептала она.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Знаешь, я устраивал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Легиону Хаоса </w:t>
      </w:r>
      <w:r w:rsidDel="00000000" w:rsidR="00000000" w:rsidRPr="00000000">
        <w:rPr>
          <w:rFonts w:ascii="Times New Roman" w:cs="Times New Roman" w:eastAsia="Times New Roman" w:hAnsi="Times New Roman"/>
          <w:sz w:val="24"/>
          <w:szCs w:val="24"/>
          <w:rtl w:val="0"/>
        </w:rPr>
        <w:t xml:space="preserve">тренировку </w:t>
      </w:r>
      <w:r w:rsidDel="00000000" w:rsidR="00000000" w:rsidRPr="00000000">
        <w:rPr>
          <w:rFonts w:ascii="Times New Roman" w:cs="Times New Roman" w:eastAsia="Times New Roman" w:hAnsi="Times New Roman"/>
          <w:sz w:val="24"/>
          <w:szCs w:val="24"/>
          <w:rtl w:val="0"/>
        </w:rPr>
        <w:t xml:space="preserve">против конформизма. Каждый легионер должен был стоять в центре и говорить «дважды два — четыре!» или «трава — зелёная!», а все остальные из Легиона обзывали его идиотом или насмехались над ним (у </w:t>
      </w:r>
      <w:r w:rsidDel="00000000" w:rsidR="00000000" w:rsidRPr="00000000">
        <w:rPr>
          <w:rFonts w:ascii="Times New Roman" w:cs="Times New Roman" w:eastAsia="Times New Roman" w:hAnsi="Times New Roman"/>
          <w:sz w:val="24"/>
          <w:szCs w:val="24"/>
          <w:rtl w:val="0"/>
        </w:rPr>
        <w:t xml:space="preserve">Аллена Флинта получалось особенно хорошо</w:t>
      </w:r>
      <w:r w:rsidDel="00000000" w:rsidR="00000000" w:rsidRPr="00000000">
        <w:rPr>
          <w:rFonts w:ascii="Times New Roman" w:cs="Times New Roman" w:eastAsia="Times New Roman" w:hAnsi="Times New Roman"/>
          <w:sz w:val="24"/>
          <w:szCs w:val="24"/>
          <w:rtl w:val="0"/>
        </w:rPr>
        <w:t xml:space="preserve">) или просто смотрели сквозь него и уходили. Но тебе нужно помнить, что </w:t>
      </w:r>
      <w:r w:rsidDel="00000000" w:rsidR="00000000" w:rsidRPr="00000000">
        <w:rPr>
          <w:rFonts w:ascii="Times New Roman" w:cs="Times New Roman" w:eastAsia="Times New Roman" w:hAnsi="Times New Roman"/>
          <w:sz w:val="24"/>
          <w:szCs w:val="24"/>
          <w:rtl w:val="0"/>
        </w:rPr>
        <w:t xml:space="preserve">подобная практика была </w:t>
      </w:r>
      <w:r w:rsidDel="00000000" w:rsidR="00000000" w:rsidRPr="00000000">
        <w:rPr>
          <w:rFonts w:ascii="Times New Roman" w:cs="Times New Roman" w:eastAsia="Times New Roman" w:hAnsi="Times New Roman"/>
          <w:sz w:val="24"/>
          <w:szCs w:val="24"/>
          <w:rtl w:val="0"/>
        </w:rPr>
        <w:t xml:space="preserve">только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Л</w:t>
      </w:r>
      <w:r w:rsidDel="00000000" w:rsidR="00000000" w:rsidRPr="00000000">
        <w:rPr>
          <w:rFonts w:ascii="Times New Roman" w:cs="Times New Roman" w:eastAsia="Times New Roman" w:hAnsi="Times New Roman"/>
          <w:sz w:val="24"/>
          <w:szCs w:val="24"/>
          <w:rtl w:val="0"/>
        </w:rPr>
        <w:t xml:space="preserve">егиона Хаоса.</w:t>
      </w:r>
      <w:r w:rsidDel="00000000" w:rsidR="00000000" w:rsidRPr="00000000">
        <w:rPr>
          <w:rFonts w:ascii="Times New Roman" w:cs="Times New Roman" w:eastAsia="Times New Roman" w:hAnsi="Times New Roman"/>
          <w:sz w:val="24"/>
          <w:szCs w:val="24"/>
          <w:rtl w:val="0"/>
        </w:rPr>
        <w:t xml:space="preserve"> Никто другой в Хогвартсе даже не знает, что такое конформизм.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её голос задрожал. — </w:t>
      </w:r>
      <w:r w:rsidDel="00000000" w:rsidR="00000000" w:rsidRPr="00000000">
        <w:rPr>
          <w:rFonts w:ascii="Times New Roman" w:cs="Times New Roman" w:eastAsia="Times New Roman" w:hAnsi="Times New Roman"/>
          <w:sz w:val="24"/>
          <w:szCs w:val="24"/>
          <w:rtl w:val="0"/>
        </w:rPr>
        <w:t xml:space="preserve">Насколько</w:t>
      </w:r>
      <w:r w:rsidDel="00000000" w:rsidR="00000000" w:rsidRPr="00000000">
        <w:rPr>
          <w:rFonts w:ascii="Times New Roman" w:cs="Times New Roman" w:eastAsia="Times New Roman" w:hAnsi="Times New Roman"/>
          <w:sz w:val="24"/>
          <w:szCs w:val="24"/>
          <w:rtl w:val="0"/>
        </w:rPr>
        <w:t xml:space="preserve"> всё плохо?!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ещё раз печально пожал плечами.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Все со второго курса и старше, потому что они тебя не знают. Все в Армии Драконов. Все в Слизерине, разумеется. И, думаю, большая часть </w:t>
      </w:r>
      <w:r w:rsidDel="00000000" w:rsidR="00000000" w:rsidRPr="00000000">
        <w:rPr>
          <w:rFonts w:ascii="Times New Roman" w:cs="Times New Roman" w:eastAsia="Times New Roman" w:hAnsi="Times New Roman"/>
          <w:sz w:val="24"/>
          <w:szCs w:val="24"/>
          <w:rtl w:val="0"/>
        </w:rPr>
        <w:t xml:space="preserve">оставшейся </w:t>
      </w:r>
      <w:r w:rsidDel="00000000" w:rsidR="00000000" w:rsidRPr="00000000">
        <w:rPr>
          <w:rFonts w:ascii="Times New Roman" w:cs="Times New Roman" w:eastAsia="Times New Roman" w:hAnsi="Times New Roman"/>
          <w:sz w:val="24"/>
          <w:szCs w:val="24"/>
          <w:rtl w:val="0"/>
        </w:rPr>
        <w:t xml:space="preserve">магической Британии. Люциус Малфой контролирует «Ежедневный пророк», как ты помнишь.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 есть все? — прошептала она. Руки и ноги её по</w:t>
      </w:r>
      <w:r w:rsidDel="00000000" w:rsidR="00000000" w:rsidRPr="00000000">
        <w:rPr>
          <w:rFonts w:ascii="Times New Roman" w:cs="Times New Roman" w:eastAsia="Times New Roman" w:hAnsi="Times New Roman"/>
          <w:sz w:val="24"/>
          <w:szCs w:val="24"/>
          <w:rtl w:val="0"/>
        </w:rPr>
        <w:t xml:space="preserve">холодели</w:t>
      </w:r>
      <w:r w:rsidDel="00000000" w:rsidR="00000000" w:rsidRPr="00000000">
        <w:rPr>
          <w:rFonts w:ascii="Times New Roman" w:cs="Times New Roman" w:eastAsia="Times New Roman" w:hAnsi="Times New Roman"/>
          <w:sz w:val="24"/>
          <w:szCs w:val="24"/>
          <w:rtl w:val="0"/>
        </w:rPr>
        <w:t xml:space="preserve">, словно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только что вышла из бассейна без подогрева.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 во что верят люди, не ощущается ими как вера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они просто думают, что мир такой и есть. Мы с тобой стоим в маленьком пузырьке вселенной, где на Гермиону Грейнджер наложили заклятие Ложной памяти. Все остальные живут в мире, где Гермиона Грейнджер пыталась убить Драко Малфоя. Если Эрни Макмиллан...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неё перехватило дыхание. </w:t>
      </w:r>
      <w:r w:rsidDel="00000000" w:rsidR="00000000" w:rsidRPr="00000000">
        <w:rPr>
          <w:rFonts w:ascii="Times New Roman" w:cs="Times New Roman" w:eastAsia="Times New Roman" w:hAnsi="Times New Roman"/>
          <w:sz w:val="24"/>
          <w:szCs w:val="24"/>
          <w:rtl w:val="0"/>
        </w:rPr>
        <w:t xml:space="preserve">Даже </w:t>
      </w:r>
      <w:r w:rsidDel="00000000" w:rsidR="00000000" w:rsidRPr="00000000">
        <w:rPr>
          <w:rFonts w:ascii="Times New Roman" w:cs="Times New Roman" w:eastAsia="Times New Roman" w:hAnsi="Times New Roman"/>
          <w:sz w:val="24"/>
          <w:szCs w:val="24"/>
          <w:rtl w:val="0"/>
        </w:rPr>
        <w:t xml:space="preserve">капитан Макмиллан…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…думает, что этика теперь запрещает ему оставаться твоим другом, то он пытается поступить правильно в том смысле, как он это понимает, в том мире, в котором, </w:t>
      </w:r>
      <w:r w:rsidDel="00000000" w:rsidR="00000000" w:rsidRPr="00000000">
        <w:rPr>
          <w:rFonts w:ascii="Times New Roman" w:cs="Times New Roman" w:eastAsia="Times New Roman" w:hAnsi="Times New Roman"/>
          <w:sz w:val="24"/>
          <w:szCs w:val="24"/>
          <w:rtl w:val="0"/>
        </w:rPr>
        <w:t xml:space="preserve">по его мнению, он живёт,</w:t>
      </w:r>
      <w:r w:rsidDel="00000000" w:rsidR="00000000" w:rsidRPr="00000000">
        <w:rPr>
          <w:rFonts w:ascii="Times New Roman" w:cs="Times New Roman" w:eastAsia="Times New Roman" w:hAnsi="Times New Roman"/>
          <w:sz w:val="24"/>
          <w:szCs w:val="24"/>
          <w:rtl w:val="0"/>
        </w:rPr>
        <w:t xml:space="preserve"> — глаза Гарри смотрели очень серьёзно. — Гермиона, ты мне много раз говорила, что я слишком свысока смотрю на остальных. Но если бы я ожидал от них чересчур многого — если бы ожидал, что люди будут понимать всё </w:t>
      </w:r>
      <w:r w:rsidDel="00000000" w:rsidR="00000000" w:rsidRPr="00000000">
        <w:rPr>
          <w:rFonts w:ascii="Times New Roman" w:cs="Times New Roman" w:eastAsia="Times New Roman" w:hAnsi="Times New Roman"/>
          <w:sz w:val="24"/>
          <w:szCs w:val="24"/>
          <w:rtl w:val="0"/>
        </w:rPr>
        <w:t xml:space="preserve">правильно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я бы их вообще возненавидел. </w:t>
      </w:r>
      <w:r w:rsidDel="00000000" w:rsidR="00000000" w:rsidRPr="00000000">
        <w:rPr>
          <w:rFonts w:ascii="Times New Roman" w:cs="Times New Roman" w:eastAsia="Times New Roman" w:hAnsi="Times New Roman"/>
          <w:sz w:val="24"/>
          <w:szCs w:val="24"/>
          <w:rtl w:val="0"/>
        </w:rPr>
        <w:t xml:space="preserve">Оставим идеализм, </w:t>
      </w:r>
      <w:r w:rsidDel="00000000" w:rsidR="00000000" w:rsidRPr="00000000">
        <w:rPr>
          <w:rFonts w:ascii="Times New Roman" w:cs="Times New Roman" w:eastAsia="Times New Roman" w:hAnsi="Times New Roman"/>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 ученики не владеют науками о мышлении в мере, достаточной, чтобы отвечать за то, как работает их сознание.</w:t>
      </w:r>
      <w:r w:rsidDel="00000000" w:rsidR="00000000" w:rsidRPr="00000000">
        <w:rPr>
          <w:rFonts w:ascii="Times New Roman" w:cs="Times New Roman" w:eastAsia="Times New Roman" w:hAnsi="Times New Roman"/>
          <w:sz w:val="24"/>
          <w:szCs w:val="24"/>
          <w:rtl w:val="0"/>
        </w:rPr>
        <w:t xml:space="preserve"> Они не виноваты, что они сумасшедшие, — голос Гарри был до странного мягким, почти как у взрослого. — </w:t>
      </w:r>
      <w:r w:rsidDel="00000000" w:rsidR="00000000" w:rsidRPr="00000000">
        <w:rPr>
          <w:rFonts w:ascii="Times New Roman" w:cs="Times New Roman" w:eastAsia="Times New Roman" w:hAnsi="Times New Roman"/>
          <w:sz w:val="24"/>
          <w:szCs w:val="24"/>
          <w:rtl w:val="0"/>
        </w:rPr>
        <w:t xml:space="preserve">Я знаю, тебе это тяжелее, чем было бы мне.</w:t>
      </w:r>
      <w:r w:rsidDel="00000000" w:rsidR="00000000" w:rsidRPr="00000000">
        <w:rPr>
          <w:rFonts w:ascii="Times New Roman" w:cs="Times New Roman" w:eastAsia="Times New Roman" w:hAnsi="Times New Roman"/>
          <w:sz w:val="24"/>
          <w:szCs w:val="24"/>
          <w:rtl w:val="0"/>
        </w:rPr>
        <w:t xml:space="preserve"> Но помни, в конце концов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настоящий виновник будет изобличён. Правда выйдет наружу, и все, кто был уверен в неправильном, о</w:t>
      </w:r>
      <w:r w:rsidDel="00000000" w:rsidR="00000000" w:rsidRPr="00000000">
        <w:rPr>
          <w:rFonts w:ascii="Times New Roman" w:cs="Times New Roman" w:eastAsia="Times New Roman" w:hAnsi="Times New Roman"/>
          <w:sz w:val="24"/>
          <w:szCs w:val="24"/>
          <w:rtl w:val="0"/>
        </w:rPr>
        <w:t xml:space="preserve">кажутся</w:t>
      </w:r>
      <w:r w:rsidDel="00000000" w:rsidR="00000000" w:rsidRPr="00000000">
        <w:rPr>
          <w:rFonts w:ascii="Times New Roman" w:cs="Times New Roman" w:eastAsia="Times New Roman" w:hAnsi="Times New Roman"/>
          <w:sz w:val="24"/>
          <w:szCs w:val="24"/>
          <w:rtl w:val="0"/>
        </w:rPr>
        <w:t xml:space="preserve"> в дурацком положении.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если настоящего виновника не поймают? — спросила она срывающимся голосом.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…или в итоге окажется, что это всё-таки 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ты покинешь Хогвартс и пойдёшь в Институт Салемских Ведьм в Америке.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Покину Хогвартс?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она никогда не рассматривала такую возможность иначе как высшую меру наказания.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Гермиона, я думаю, тебе может </w:t>
      </w:r>
      <w:r w:rsidDel="00000000" w:rsidR="00000000" w:rsidRPr="00000000">
        <w:rPr>
          <w:rFonts w:ascii="Times New Roman" w:cs="Times New Roman" w:eastAsia="Times New Roman" w:hAnsi="Times New Roman"/>
          <w:sz w:val="24"/>
          <w:szCs w:val="24"/>
          <w:rtl w:val="0"/>
        </w:rPr>
        <w:t xml:space="preserve">этого </w:t>
      </w:r>
      <w:r w:rsidDel="00000000" w:rsidR="00000000" w:rsidRPr="00000000">
        <w:rPr>
          <w:rFonts w:ascii="Times New Roman" w:cs="Times New Roman" w:eastAsia="Times New Roman" w:hAnsi="Times New Roman"/>
          <w:sz w:val="24"/>
          <w:szCs w:val="24"/>
          <w:rtl w:val="0"/>
        </w:rPr>
        <w:t xml:space="preserve">захотеться в любом случае. Хогвартс — это не крепость, а безумие со стенами. Тебе </w:t>
      </w:r>
      <w:r w:rsidDel="00000000" w:rsidR="00000000" w:rsidRPr="00000000">
        <w:rPr>
          <w:rFonts w:ascii="Times New Roman" w:cs="Times New Roman" w:eastAsia="Times New Roman" w:hAnsi="Times New Roman"/>
          <w:sz w:val="24"/>
          <w:szCs w:val="24"/>
          <w:rtl w:val="0"/>
        </w:rPr>
        <w:t xml:space="preserve">нужны и </w:t>
      </w:r>
      <w:r w:rsidDel="00000000" w:rsidR="00000000" w:rsidRPr="00000000">
        <w:rPr>
          <w:rFonts w:ascii="Times New Roman" w:cs="Times New Roman" w:eastAsia="Times New Roman" w:hAnsi="Times New Roman"/>
          <w:sz w:val="24"/>
          <w:szCs w:val="24"/>
          <w:rtl w:val="0"/>
        </w:rPr>
        <w:t xml:space="preserve">другие</w:t>
      </w:r>
      <w:r w:rsidDel="00000000" w:rsidR="00000000" w:rsidRPr="00000000">
        <w:rPr>
          <w:rFonts w:ascii="Times New Roman" w:cs="Times New Roman" w:eastAsia="Times New Roman" w:hAnsi="Times New Roman"/>
          <w:sz w:val="24"/>
          <w:szCs w:val="24"/>
          <w:rtl w:val="0"/>
        </w:rPr>
        <w:t xml:space="preserve"> варианты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 пролепетала она. — Мне надо… подумать </w:t>
      </w:r>
      <w:r w:rsidDel="00000000" w:rsidR="00000000" w:rsidRPr="00000000">
        <w:rPr>
          <w:rFonts w:ascii="Times New Roman" w:cs="Times New Roman" w:eastAsia="Times New Roman" w:hAnsi="Times New Roman"/>
          <w:sz w:val="24"/>
          <w:szCs w:val="24"/>
          <w:rtl w:val="0"/>
        </w:rPr>
        <w:t xml:space="preserve">обо всём этом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 крайней мере, никто не попытается тебя проклясть — не после того, что сегодня директор сказал за ужином. </w:t>
      </w:r>
      <w:r w:rsidDel="00000000" w:rsidR="00000000" w:rsidRPr="00000000">
        <w:rPr>
          <w:rFonts w:ascii="Times New Roman" w:cs="Times New Roman" w:eastAsia="Times New Roman" w:hAnsi="Times New Roman"/>
          <w:sz w:val="24"/>
          <w:szCs w:val="24"/>
          <w:rtl w:val="0"/>
        </w:rPr>
        <w:t xml:space="preserve">Да, ко мне подходил Рон Уизли — с очень серьёзным видом, — просил передать, если я увижу тебя первым,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сожалеет, что думал о тебе так ужасно, и он никогда больше не будет говорить о тебе </w:t>
      </w:r>
      <w:r w:rsidDel="00000000" w:rsidR="00000000" w:rsidRPr="00000000">
        <w:rPr>
          <w:rFonts w:ascii="Times New Roman" w:cs="Times New Roman" w:eastAsia="Times New Roman" w:hAnsi="Times New Roman"/>
          <w:sz w:val="24"/>
          <w:szCs w:val="24"/>
          <w:rtl w:val="0"/>
        </w:rPr>
        <w:t xml:space="preserve">плохо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Рон</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верит, что я невиновна? — спросила Гермиона.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он не то чтобы считает тебя </w:t>
      </w:r>
      <w:r w:rsidDel="00000000" w:rsidR="00000000" w:rsidRPr="00000000">
        <w:rPr>
          <w:rFonts w:ascii="Times New Roman" w:cs="Times New Roman" w:eastAsia="Times New Roman" w:hAnsi="Times New Roman"/>
          <w:sz w:val="24"/>
          <w:szCs w:val="24"/>
          <w:rtl w:val="0"/>
        </w:rPr>
        <w:t xml:space="preserve">невиновной...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5"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5"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Когда они вошли, в </w:t>
      </w:r>
      <w:r w:rsidDel="00000000" w:rsidR="00000000" w:rsidRPr="00000000">
        <w:rPr>
          <w:rFonts w:ascii="Times New Roman" w:cs="Times New Roman" w:eastAsia="Times New Roman" w:hAnsi="Times New Roman"/>
          <w:sz w:val="24"/>
          <w:szCs w:val="24"/>
          <w:highlight w:val="white"/>
          <w:rtl w:val="0"/>
        </w:rPr>
        <w:t xml:space="preserve">гостиной Когтеврана наступила абсолютная тишина</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Все смотрели на них.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Все смотрели на неё.</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(У неё случались похожие кошмары.</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А потом, один за другим, люди </w:t>
      </w:r>
      <w:r w:rsidDel="00000000" w:rsidR="00000000" w:rsidRPr="00000000">
        <w:rPr>
          <w:rFonts w:ascii="Times New Roman" w:cs="Times New Roman" w:eastAsia="Times New Roman" w:hAnsi="Times New Roman"/>
          <w:sz w:val="24"/>
          <w:szCs w:val="24"/>
          <w:highlight w:val="white"/>
          <w:rtl w:val="0"/>
        </w:rPr>
        <w:t xml:space="preserve">отвернулис</w:t>
      </w:r>
      <w:r w:rsidDel="00000000" w:rsidR="00000000" w:rsidRPr="00000000">
        <w:rPr>
          <w:rFonts w:ascii="Times New Roman" w:cs="Times New Roman" w:eastAsia="Times New Roman" w:hAnsi="Times New Roman"/>
          <w:sz w:val="24"/>
          <w:szCs w:val="24"/>
          <w:highlight w:val="white"/>
          <w:rtl w:val="0"/>
        </w:rPr>
        <w:t xml:space="preserve">ь от неё.</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Пенелопа Клируотер, пятикурсница, староста, присматривающая за первогодками, </w:t>
      </w:r>
      <w:r w:rsidDel="00000000" w:rsidR="00000000" w:rsidRPr="00000000">
        <w:rPr>
          <w:rFonts w:ascii="Times New Roman" w:cs="Times New Roman" w:eastAsia="Times New Roman" w:hAnsi="Times New Roman"/>
          <w:sz w:val="24"/>
          <w:szCs w:val="24"/>
          <w:highlight w:val="white"/>
          <w:rtl w:val="0"/>
        </w:rPr>
        <w:t xml:space="preserve">медленно повернула голову в другую сторону</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Су Ли, Лиза Турпин и Ма</w:t>
      </w:r>
      <w:r w:rsidDel="00000000" w:rsidR="00000000" w:rsidRPr="00000000">
        <w:rPr>
          <w:rFonts w:ascii="Times New Roman" w:cs="Times New Roman" w:eastAsia="Times New Roman" w:hAnsi="Times New Roman"/>
          <w:sz w:val="24"/>
          <w:szCs w:val="24"/>
          <w:rtl w:val="0"/>
        </w:rPr>
        <w:t xml:space="preserve">йкл Корнер сидели за столом вместе. </w:t>
      </w:r>
      <w:r w:rsidDel="00000000" w:rsidR="00000000" w:rsidRPr="00000000">
        <w:rPr>
          <w:rFonts w:ascii="Times New Roman" w:cs="Times New Roman" w:eastAsia="Times New Roman" w:hAnsi="Times New Roman"/>
          <w:sz w:val="24"/>
          <w:szCs w:val="24"/>
          <w:rtl w:val="0"/>
        </w:rPr>
        <w:t xml:space="preserve">Им всем она время</w:t>
      </w:r>
      <w:r w:rsidDel="00000000" w:rsidR="00000000" w:rsidRPr="00000000">
        <w:rPr>
          <w:rFonts w:ascii="Times New Roman" w:cs="Times New Roman" w:eastAsia="Times New Roman" w:hAnsi="Times New Roman"/>
          <w:sz w:val="24"/>
          <w:szCs w:val="24"/>
          <w:rtl w:val="0"/>
        </w:rPr>
        <w:t xml:space="preserve"> от времени помогала с домашней работой. </w:t>
      </w:r>
      <w:r w:rsidDel="00000000" w:rsidR="00000000" w:rsidRPr="00000000">
        <w:rPr>
          <w:rFonts w:ascii="Times New Roman" w:cs="Times New Roman" w:eastAsia="Times New Roman" w:hAnsi="Times New Roman"/>
          <w:sz w:val="24"/>
          <w:szCs w:val="24"/>
          <w:rtl w:val="0"/>
        </w:rPr>
        <w:t xml:space="preserve">Когда она попыталась встретиться с ними взглядом, они вдруг занервничали и отвернулись.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Третьекурсница, Латиша Рэндл, кот</w:t>
      </w:r>
      <w:r w:rsidDel="00000000" w:rsidR="00000000" w:rsidRPr="00000000">
        <w:rPr>
          <w:rFonts w:ascii="Times New Roman" w:cs="Times New Roman" w:eastAsia="Times New Roman" w:hAnsi="Times New Roman"/>
          <w:sz w:val="24"/>
          <w:szCs w:val="24"/>
          <w:highlight w:val="white"/>
          <w:rtl w:val="0"/>
        </w:rPr>
        <w:t xml:space="preserve">орую ЖОПРПГ дважды </w:t>
      </w:r>
      <w:r w:rsidDel="00000000" w:rsidR="00000000" w:rsidRPr="00000000">
        <w:rPr>
          <w:rFonts w:ascii="Times New Roman" w:cs="Times New Roman" w:eastAsia="Times New Roman" w:hAnsi="Times New Roman"/>
          <w:sz w:val="24"/>
          <w:szCs w:val="24"/>
          <w:highlight w:val="white"/>
          <w:rtl w:val="0"/>
        </w:rPr>
        <w:t xml:space="preserve">спасал</w:t>
      </w:r>
      <w:r w:rsidDel="00000000" w:rsidR="00000000" w:rsidRPr="00000000">
        <w:rPr>
          <w:rFonts w:ascii="Times New Roman" w:cs="Times New Roman" w:eastAsia="Times New Roman" w:hAnsi="Times New Roman"/>
          <w:sz w:val="24"/>
          <w:szCs w:val="24"/>
          <w:highlight w:val="white"/>
          <w:rtl w:val="0"/>
        </w:rPr>
        <w:t xml:space="preserve">а от слизеринских хулиганов, быстро склонилась над столом и</w:t>
      </w:r>
      <w:r w:rsidDel="00000000" w:rsidR="00000000" w:rsidRPr="00000000">
        <w:rPr>
          <w:rFonts w:ascii="Times New Roman" w:cs="Times New Roman" w:eastAsia="Times New Roman" w:hAnsi="Times New Roman"/>
          <w:sz w:val="24"/>
          <w:szCs w:val="24"/>
          <w:highlight w:val="white"/>
          <w:rtl w:val="0"/>
        </w:rPr>
        <w:t xml:space="preserve"> снова уткнулась </w:t>
      </w:r>
      <w:r w:rsidDel="00000000" w:rsidR="00000000" w:rsidRPr="00000000">
        <w:rPr>
          <w:rFonts w:ascii="Times New Roman" w:cs="Times New Roman" w:eastAsia="Times New Roman" w:hAnsi="Times New Roman"/>
          <w:sz w:val="24"/>
          <w:szCs w:val="24"/>
          <w:highlight w:val="white"/>
          <w:rtl w:val="0"/>
        </w:rPr>
        <w:t xml:space="preserve">в домашнюю работу.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Мэнди Броклхёрст</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отвернулась от не</w:t>
      </w:r>
      <w:r w:rsidDel="00000000" w:rsidR="00000000" w:rsidRPr="00000000">
        <w:rPr>
          <w:rFonts w:ascii="Times New Roman" w:cs="Times New Roman" w:eastAsia="Times New Roman" w:hAnsi="Times New Roman"/>
          <w:sz w:val="24"/>
          <w:szCs w:val="24"/>
          <w:highlight w:val="white"/>
          <w:rtl w:val="0"/>
        </w:rPr>
        <w:t xml:space="preserve">ё</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Гермиона не р</w:t>
      </w:r>
      <w:r w:rsidDel="00000000" w:rsidR="00000000" w:rsidRPr="00000000">
        <w:rPr>
          <w:rFonts w:ascii="Times New Roman" w:cs="Times New Roman" w:eastAsia="Times New Roman" w:hAnsi="Times New Roman"/>
          <w:sz w:val="24"/>
          <w:szCs w:val="24"/>
          <w:rtl w:val="0"/>
        </w:rPr>
        <w:t xml:space="preserve">азрыдалась только потому, что ожидала этого, вновь и вновь представляла эту сцену в своей голове. По крайней мере </w:t>
      </w:r>
      <w:r w:rsidDel="00000000" w:rsidR="00000000" w:rsidRPr="00000000">
        <w:rPr>
          <w:rFonts w:ascii="Times New Roman" w:cs="Times New Roman" w:eastAsia="Times New Roman" w:hAnsi="Times New Roman"/>
          <w:sz w:val="24"/>
          <w:szCs w:val="24"/>
          <w:rtl w:val="0"/>
        </w:rPr>
        <w:t xml:space="preserve">никто не кричал на неё, не толкал, не кидался проклятиями</w:t>
      </w:r>
      <w:r w:rsidDel="00000000" w:rsidR="00000000" w:rsidRPr="00000000">
        <w:rPr>
          <w:rFonts w:ascii="Times New Roman" w:cs="Times New Roman" w:eastAsia="Times New Roman" w:hAnsi="Times New Roman"/>
          <w:sz w:val="24"/>
          <w:szCs w:val="24"/>
          <w:rtl w:val="0"/>
        </w:rPr>
        <w:t xml:space="preserve">. Все просто отводили взгляд…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направилась прямиком к лестнице, которая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вела к спальням девочек-первокурсниц. (Она не видела, что Падма Патил и Энтони Голдштейн смотрят на неё — единственные, кто проводил её взглядом.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 её </w:t>
      </w:r>
      <w:r w:rsidDel="00000000" w:rsidR="00000000" w:rsidRPr="00000000">
        <w:rPr>
          <w:rFonts w:ascii="Times New Roman" w:cs="Times New Roman" w:eastAsia="Times New Roman" w:hAnsi="Times New Roman"/>
          <w:sz w:val="24"/>
          <w:szCs w:val="24"/>
          <w:rtl w:val="0"/>
        </w:rPr>
        <w:t xml:space="preserve">спиной</w:t>
      </w:r>
      <w:r w:rsidDel="00000000" w:rsidR="00000000" w:rsidRPr="00000000">
        <w:rPr>
          <w:rFonts w:ascii="Times New Roman" w:cs="Times New Roman" w:eastAsia="Times New Roman" w:hAnsi="Times New Roman"/>
          <w:sz w:val="24"/>
          <w:szCs w:val="24"/>
          <w:rtl w:val="0"/>
        </w:rPr>
        <w:t xml:space="preserve"> раздался очень спокойный голос Гарри Поттера: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Слушайте все. Рано или поздно мы узнаем правду. Поэтому, раз уж вы все уверены, что она виновна, не поставите ли вы подписи на этой бумаге? Здесь сказано, что если впоследствии выяснится, что она невиновна, то у неё будет полное право сказать вам «я же говорила» и не давать забыть об этом до конца вашей жизни. Ну же, п</w:t>
      </w:r>
      <w:r w:rsidDel="00000000" w:rsidR="00000000" w:rsidRPr="00000000">
        <w:rPr>
          <w:rFonts w:ascii="Times New Roman" w:cs="Times New Roman" w:eastAsia="Times New Roman" w:hAnsi="Times New Roman"/>
          <w:sz w:val="24"/>
          <w:szCs w:val="24"/>
          <w:rtl w:val="0"/>
        </w:rPr>
        <w:t xml:space="preserve">одходите, </w:t>
      </w:r>
      <w:r w:rsidDel="00000000" w:rsidR="00000000" w:rsidRPr="00000000">
        <w:rPr>
          <w:rFonts w:ascii="Times New Roman" w:cs="Times New Roman" w:eastAsia="Times New Roman" w:hAnsi="Times New Roman"/>
          <w:sz w:val="24"/>
          <w:szCs w:val="24"/>
          <w:rtl w:val="0"/>
        </w:rPr>
        <w:t xml:space="preserve">не трусьте. Если вы действительно верите, вы не побоитесь поставить...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была уже на полпути, когда вдруг поняла, что в спальне тоже может находиться кто-нибудь из девочек.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5"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15"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Солнце уже закатилось, но звёзды ещё не появились.</w:t>
      </w:r>
      <w:r w:rsidDel="00000000" w:rsidR="00000000" w:rsidRPr="00000000">
        <w:rPr>
          <w:rFonts w:ascii="Times New Roman" w:cs="Times New Roman" w:eastAsia="Times New Roman" w:hAnsi="Times New Roman"/>
          <w:sz w:val="24"/>
          <w:szCs w:val="24"/>
          <w:rtl w:val="0"/>
        </w:rPr>
        <w:t xml:space="preserve"> Лишь одна или две, самые яркие, просвечивали сквозь фиолетово-алую дымку на горизонте.</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вцепилась в каменный парапет маленького балкона, на который она выскочила из лестничного колодца. Она осознала, что...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...она не может просто пойти спать…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эти слова повторялись у неё в голове снова и снова. Так могло бы </w:t>
      </w:r>
      <w:r w:rsidDel="00000000" w:rsidR="00000000" w:rsidRPr="00000000">
        <w:rPr>
          <w:rFonts w:ascii="Times New Roman" w:cs="Times New Roman" w:eastAsia="Times New Roman" w:hAnsi="Times New Roman"/>
          <w:sz w:val="24"/>
          <w:szCs w:val="24"/>
          <w:rtl w:val="0"/>
        </w:rPr>
        <w:t xml:space="preserve">звучать</w:t>
      </w:r>
      <w:r w:rsidDel="00000000" w:rsidR="00000000" w:rsidRPr="00000000">
        <w:rPr>
          <w:rFonts w:ascii="Times New Roman" w:cs="Times New Roman" w:eastAsia="Times New Roman" w:hAnsi="Times New Roman"/>
          <w:sz w:val="24"/>
          <w:szCs w:val="24"/>
          <w:rtl w:val="0"/>
        </w:rPr>
        <w:t xml:space="preserve">: «Ты не сможешь вернуться домой».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смотрела на</w:t>
      </w:r>
      <w:r w:rsidDel="00000000" w:rsidR="00000000" w:rsidRPr="00000000">
        <w:rPr>
          <w:rFonts w:ascii="Times New Roman" w:cs="Times New Roman" w:eastAsia="Times New Roman" w:hAnsi="Times New Roman"/>
          <w:sz w:val="24"/>
          <w:szCs w:val="24"/>
          <w:rtl w:val="0"/>
        </w:rPr>
        <w:t xml:space="preserve"> опустевшую территорию замка</w:t>
      </w:r>
      <w:r w:rsidDel="00000000" w:rsidR="00000000" w:rsidRPr="00000000">
        <w:rPr>
          <w:rFonts w:ascii="Times New Roman" w:cs="Times New Roman" w:eastAsia="Times New Roman" w:hAnsi="Times New Roman"/>
          <w:sz w:val="24"/>
          <w:szCs w:val="24"/>
          <w:rtl w:val="0"/>
        </w:rPr>
        <w:t xml:space="preserve">, на </w:t>
      </w:r>
      <w:r w:rsidDel="00000000" w:rsidR="00000000" w:rsidRPr="00000000">
        <w:rPr>
          <w:rFonts w:ascii="Times New Roman" w:cs="Times New Roman" w:eastAsia="Times New Roman" w:hAnsi="Times New Roman"/>
          <w:sz w:val="24"/>
          <w:szCs w:val="24"/>
          <w:rtl w:val="0"/>
        </w:rPr>
        <w:t xml:space="preserve">угасающий </w:t>
      </w:r>
      <w:r w:rsidDel="00000000" w:rsidR="00000000" w:rsidRPr="00000000">
        <w:rPr>
          <w:rFonts w:ascii="Times New Roman" w:cs="Times New Roman" w:eastAsia="Times New Roman" w:hAnsi="Times New Roman"/>
          <w:sz w:val="24"/>
          <w:szCs w:val="24"/>
          <w:rtl w:val="0"/>
        </w:rPr>
        <w:t xml:space="preserve">закат, на траву, растущую далеко внизу.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устала, ужасно устала, она не могла уже думать, ей нужно было поспать. Профессор Флитвик сказал, что ей необходимо выспаться, и добавил ещё одно зелье к её ужину. Может быть, </w:t>
      </w:r>
      <w:r w:rsidDel="00000000" w:rsidR="00000000" w:rsidRPr="00000000">
        <w:rPr>
          <w:rFonts w:ascii="Times New Roman" w:cs="Times New Roman" w:eastAsia="Times New Roman" w:hAnsi="Times New Roman"/>
          <w:sz w:val="24"/>
          <w:szCs w:val="24"/>
          <w:rtl w:val="0"/>
        </w:rPr>
        <w:t xml:space="preserve">общество волшебников лечит ужасные травмы невинных девочек именно так — просто заставляет их много спать.</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Ей следовало отправиться в свою комнату и уснуть, но она боялась идти туда, где есть люди. </w:t>
      </w:r>
      <w:r w:rsidDel="00000000" w:rsidR="00000000" w:rsidRPr="00000000">
        <w:rPr>
          <w:rFonts w:ascii="Times New Roman" w:cs="Times New Roman" w:eastAsia="Times New Roman" w:hAnsi="Times New Roman"/>
          <w:sz w:val="24"/>
          <w:szCs w:val="24"/>
          <w:rtl w:val="0"/>
        </w:rPr>
        <w:t xml:space="preserve">Боялась</w:t>
      </w:r>
      <w:r w:rsidDel="00000000" w:rsidR="00000000" w:rsidRPr="00000000">
        <w:rPr>
          <w:rFonts w:ascii="Times New Roman" w:cs="Times New Roman" w:eastAsia="Times New Roman" w:hAnsi="Times New Roman"/>
          <w:sz w:val="24"/>
          <w:szCs w:val="24"/>
          <w:rtl w:val="0"/>
        </w:rPr>
        <w:t xml:space="preserve"> того, как они будут смотреть на неё, как они будут отворачиватьс</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Опускалась ночь. В голове кружились обрывки мыслей. Гермиона слишком устала,</w:t>
      </w:r>
      <w:r w:rsidDel="00000000" w:rsidR="00000000" w:rsidRPr="00000000">
        <w:rPr>
          <w:rFonts w:ascii="Times New Roman" w:cs="Times New Roman" w:eastAsia="Times New Roman" w:hAnsi="Times New Roman"/>
          <w:sz w:val="24"/>
          <w:szCs w:val="24"/>
          <w:rtl w:val="0"/>
        </w:rPr>
        <w:t xml:space="preserve"> чтобы </w:t>
      </w:r>
      <w:r w:rsidDel="00000000" w:rsidR="00000000" w:rsidRPr="00000000">
        <w:rPr>
          <w:rFonts w:ascii="Times New Roman" w:cs="Times New Roman" w:eastAsia="Times New Roman" w:hAnsi="Times New Roman"/>
          <w:sz w:val="24"/>
          <w:szCs w:val="24"/>
          <w:rtl w:val="0"/>
        </w:rPr>
        <w:t xml:space="preserve">их закончить</w:t>
      </w:r>
      <w:r w:rsidDel="00000000" w:rsidR="00000000" w:rsidRPr="00000000">
        <w:rPr>
          <w:rFonts w:ascii="Times New Roman" w:cs="Times New Roman" w:eastAsia="Times New Roman" w:hAnsi="Times New Roman"/>
          <w:sz w:val="24"/>
          <w:szCs w:val="24"/>
          <w:rtl w:val="0"/>
        </w:rPr>
        <w:t xml:space="preserve"> или</w:t>
      </w:r>
      <w:r w:rsidDel="00000000" w:rsidR="00000000" w:rsidRPr="00000000">
        <w:rPr>
          <w:rFonts w:ascii="Times New Roman" w:cs="Times New Roman" w:eastAsia="Times New Roman" w:hAnsi="Times New Roman"/>
          <w:sz w:val="24"/>
          <w:szCs w:val="24"/>
          <w:rtl w:val="0"/>
        </w:rPr>
        <w:t xml:space="preserve"> как-то связать.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Почему…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Почему так вышло…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Ещё неделю назад всё было хорошо…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Почему...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Позади скрипнула дверь.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Девочка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оглянулась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дверном проёме, через который она вышла на балкон, прислонившись к косяку, стоял профессор Квиррелл. В свете факелов Хогвартса его силуэт на фоне двери казался </w:t>
      </w:r>
      <w:r w:rsidDel="00000000" w:rsidR="00000000" w:rsidRPr="00000000">
        <w:rPr>
          <w:rFonts w:ascii="Times New Roman" w:cs="Times New Roman" w:eastAsia="Times New Roman" w:hAnsi="Times New Roman"/>
          <w:sz w:val="24"/>
          <w:szCs w:val="24"/>
          <w:rtl w:val="0"/>
        </w:rPr>
        <w:t xml:space="preserve">словно </w:t>
      </w:r>
      <w:r w:rsidDel="00000000" w:rsidR="00000000" w:rsidRPr="00000000">
        <w:rPr>
          <w:rFonts w:ascii="Times New Roman" w:cs="Times New Roman" w:eastAsia="Times New Roman" w:hAnsi="Times New Roman"/>
          <w:sz w:val="24"/>
          <w:szCs w:val="24"/>
          <w:rtl w:val="0"/>
        </w:rPr>
        <w:t xml:space="preserve">вырезанным из </w:t>
      </w:r>
      <w:r w:rsidDel="00000000" w:rsidR="00000000" w:rsidRPr="00000000">
        <w:rPr>
          <w:rFonts w:ascii="Times New Roman" w:cs="Times New Roman" w:eastAsia="Times New Roman" w:hAnsi="Times New Roman"/>
          <w:sz w:val="24"/>
          <w:szCs w:val="24"/>
          <w:rtl w:val="0"/>
        </w:rPr>
        <w:t xml:space="preserve">бумаги</w:t>
      </w:r>
      <w:r w:rsidDel="00000000" w:rsidR="00000000" w:rsidRPr="00000000">
        <w:rPr>
          <w:rFonts w:ascii="Times New Roman" w:cs="Times New Roman" w:eastAsia="Times New Roman" w:hAnsi="Times New Roman"/>
          <w:sz w:val="24"/>
          <w:szCs w:val="24"/>
          <w:rtl w:val="0"/>
        </w:rPr>
        <w:t xml:space="preserve">. Коридор сзади него был ярко освещён, но девочка не могла разглядеть выражение лица профессора — его глаза, его лиц</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терялись в ночной тени.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Хогвартса, первый в списке людей,</w:t>
      </w:r>
      <w:r w:rsidDel="00000000" w:rsidR="00000000" w:rsidRPr="00000000">
        <w:rPr>
          <w:rFonts w:ascii="Times New Roman" w:cs="Times New Roman" w:eastAsia="Times New Roman" w:hAnsi="Times New Roman"/>
          <w:sz w:val="24"/>
          <w:szCs w:val="24"/>
          <w:rtl w:val="0"/>
        </w:rPr>
        <w:t xml:space="preserve"> которые могли стоять за произошедшим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Только сейчас она осознала, что у </w:t>
      </w:r>
      <w:r w:rsidDel="00000000" w:rsidR="00000000" w:rsidRPr="00000000">
        <w:rPr>
          <w:rFonts w:ascii="Times New Roman" w:cs="Times New Roman" w:eastAsia="Times New Roman" w:hAnsi="Times New Roman"/>
          <w:sz w:val="24"/>
          <w:szCs w:val="24"/>
          <w:rtl w:val="0"/>
        </w:rPr>
        <w:t xml:space="preserve">неё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есть</w:t>
      </w:r>
      <w:r w:rsidDel="00000000" w:rsidR="00000000" w:rsidRPr="00000000">
        <w:rPr>
          <w:rFonts w:ascii="Times New Roman" w:cs="Times New Roman" w:eastAsia="Times New Roman" w:hAnsi="Times New Roman"/>
          <w:sz w:val="24"/>
          <w:szCs w:val="24"/>
          <w:rtl w:val="0"/>
        </w:rPr>
        <w:t xml:space="preserve"> список подозреваемых.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Человек молча стоял в дверном проёме, и она не могла р</w:t>
      </w:r>
      <w:r w:rsidDel="00000000" w:rsidR="00000000" w:rsidRPr="00000000">
        <w:rPr>
          <w:rFonts w:ascii="Times New Roman" w:cs="Times New Roman" w:eastAsia="Times New Roman" w:hAnsi="Times New Roman"/>
          <w:sz w:val="24"/>
          <w:szCs w:val="24"/>
          <w:rtl w:val="0"/>
        </w:rPr>
        <w:t xml:space="preserve">азглядеть его глаза. Что он</w:t>
      </w:r>
      <w:r w:rsidDel="00000000" w:rsidR="00000000" w:rsidRPr="00000000">
        <w:rPr>
          <w:rFonts w:ascii="Times New Roman" w:cs="Times New Roman" w:eastAsia="Times New Roman" w:hAnsi="Times New Roman"/>
          <w:sz w:val="24"/>
          <w:szCs w:val="24"/>
          <w:rtl w:val="0"/>
        </w:rPr>
        <w:t xml:space="preserve"> вообще</w:t>
      </w:r>
      <w:r w:rsidDel="00000000" w:rsidR="00000000" w:rsidRPr="00000000">
        <w:rPr>
          <w:rFonts w:ascii="Times New Roman" w:cs="Times New Roman" w:eastAsia="Times New Roman" w:hAnsi="Times New Roman"/>
          <w:sz w:val="24"/>
          <w:szCs w:val="24"/>
          <w:rtl w:val="0"/>
        </w:rPr>
        <w:t xml:space="preserve"> тут </w:t>
      </w:r>
      <w:r w:rsidDel="00000000" w:rsidR="00000000" w:rsidRPr="00000000">
        <w:rPr>
          <w:rFonts w:ascii="Times New Roman" w:cs="Times New Roman" w:eastAsia="Times New Roman" w:hAnsi="Times New Roman"/>
          <w:sz w:val="24"/>
          <w:szCs w:val="24"/>
          <w:rtl w:val="0"/>
        </w:rPr>
        <w:t xml:space="preserve">делает…</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пришли, чтобы убить меня? — спросила Гермиона Грейнджер.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w:t>
      </w:r>
      <w:r w:rsidDel="00000000" w:rsidR="00000000" w:rsidRPr="00000000">
        <w:rPr>
          <w:rFonts w:ascii="Times New Roman" w:cs="Times New Roman" w:eastAsia="Times New Roman" w:hAnsi="Times New Roman"/>
          <w:sz w:val="24"/>
          <w:szCs w:val="24"/>
          <w:rtl w:val="0"/>
        </w:rPr>
        <w:t xml:space="preserve">слегка повернул голову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он двинулся к ней, тёмный силуэт неторопливо поднял руку, как будто собираясь столкнуть её с башни Когтеврана…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Ступефай!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Всплеск адреналина смёл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все сомнения. Не задумываясь, она выхватила палочку, её губы сами по себе произнесли слово, </w:t>
      </w:r>
      <w:r w:rsidDel="00000000" w:rsidR="00000000" w:rsidRPr="00000000">
        <w:rPr>
          <w:rFonts w:ascii="Times New Roman" w:cs="Times New Roman" w:eastAsia="Times New Roman" w:hAnsi="Times New Roman"/>
          <w:sz w:val="24"/>
          <w:szCs w:val="24"/>
          <w:rtl w:val="0"/>
        </w:rPr>
        <w:t xml:space="preserve">сногсшибатель </w:t>
      </w:r>
      <w:r w:rsidDel="00000000" w:rsidR="00000000" w:rsidRPr="00000000">
        <w:rPr>
          <w:rFonts w:ascii="Times New Roman" w:cs="Times New Roman" w:eastAsia="Times New Roman" w:hAnsi="Times New Roman"/>
          <w:sz w:val="24"/>
          <w:szCs w:val="24"/>
          <w:rtl w:val="0"/>
        </w:rPr>
        <w:t xml:space="preserve">слетел с её палочки 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...замедлился и застыл</w:t>
      </w:r>
      <w:r w:rsidDel="00000000" w:rsidR="00000000" w:rsidRPr="00000000">
        <w:rPr>
          <w:rFonts w:ascii="Times New Roman" w:cs="Times New Roman" w:eastAsia="Times New Roman" w:hAnsi="Times New Roman"/>
          <w:sz w:val="24"/>
          <w:szCs w:val="24"/>
          <w:rtl w:val="0"/>
        </w:rPr>
        <w:t xml:space="preserve"> перед поднятой рукой профессора Квиррелла, слегка шипя и колеблясь в воздухе, будто он всё ещё пытался долететь.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Красный свет заклинания, наконец,</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озарил лицо профессора,</w:t>
      </w:r>
      <w:r w:rsidDel="00000000" w:rsidR="00000000" w:rsidRPr="00000000">
        <w:rPr>
          <w:rFonts w:ascii="Times New Roman" w:cs="Times New Roman" w:eastAsia="Times New Roman" w:hAnsi="Times New Roman"/>
          <w:sz w:val="24"/>
          <w:szCs w:val="24"/>
          <w:rtl w:val="0"/>
        </w:rPr>
        <w:t xml:space="preserve"> явив </w:t>
      </w:r>
      <w:r w:rsidDel="00000000" w:rsidR="00000000" w:rsidRPr="00000000">
        <w:rPr>
          <w:rFonts w:ascii="Times New Roman" w:cs="Times New Roman" w:eastAsia="Times New Roman" w:hAnsi="Times New Roman"/>
          <w:sz w:val="24"/>
          <w:szCs w:val="24"/>
          <w:rtl w:val="0"/>
        </w:rPr>
        <w:t xml:space="preserve">странную тёплую улыбку.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Уже лучше, — сказал профессор Квиррелл. — Мисс Грейнджер, вы по-прежнему являетесь моей учени</w:t>
      </w:r>
      <w:r w:rsidDel="00000000" w:rsidR="00000000" w:rsidRPr="00000000">
        <w:rPr>
          <w:rFonts w:ascii="Times New Roman" w:cs="Times New Roman" w:eastAsia="Times New Roman" w:hAnsi="Times New Roman"/>
          <w:sz w:val="24"/>
          <w:szCs w:val="24"/>
          <w:rtl w:val="0"/>
        </w:rPr>
        <w:t xml:space="preserve">цей. </w:t>
      </w:r>
      <w:r w:rsidDel="00000000" w:rsidR="00000000" w:rsidRPr="00000000">
        <w:rPr>
          <w:rFonts w:ascii="Times New Roman" w:cs="Times New Roman" w:eastAsia="Times New Roman" w:hAnsi="Times New Roman"/>
          <w:sz w:val="24"/>
          <w:szCs w:val="24"/>
          <w:rtl w:val="0"/>
        </w:rPr>
        <w:t xml:space="preserve">И если уж вы посчитали меня угрозой, я не жду, что вы просто печально посмотрите на меня и спросите, не собираюсь ли я вас убить. Минус два балла Квиррелла.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w:t>
      </w:r>
      <w:r w:rsidDel="00000000" w:rsidR="00000000" w:rsidRPr="00000000">
        <w:rPr>
          <w:rFonts w:ascii="Times New Roman" w:cs="Times New Roman" w:eastAsia="Times New Roman" w:hAnsi="Times New Roman"/>
          <w:sz w:val="24"/>
          <w:szCs w:val="24"/>
          <w:rtl w:val="0"/>
        </w:rPr>
        <w:t xml:space="preserve">полностью лишилась </w:t>
      </w:r>
      <w:r w:rsidDel="00000000" w:rsidR="00000000" w:rsidRPr="00000000">
        <w:rPr>
          <w:rFonts w:ascii="Times New Roman" w:cs="Times New Roman" w:eastAsia="Times New Roman" w:hAnsi="Times New Roman"/>
          <w:sz w:val="24"/>
          <w:szCs w:val="24"/>
          <w:rtl w:val="0"/>
        </w:rPr>
        <w:t xml:space="preserve">дара речи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w:t>
      </w:r>
      <w:r w:rsidDel="00000000" w:rsidR="00000000" w:rsidRPr="00000000">
        <w:rPr>
          <w:rFonts w:ascii="Times New Roman" w:cs="Times New Roman" w:eastAsia="Times New Roman" w:hAnsi="Times New Roman"/>
          <w:sz w:val="24"/>
          <w:szCs w:val="24"/>
          <w:rtl w:val="0"/>
        </w:rPr>
        <w:t xml:space="preserve">небрежно </w:t>
      </w:r>
      <w:r w:rsidDel="00000000" w:rsidR="00000000" w:rsidRPr="00000000">
        <w:rPr>
          <w:rFonts w:ascii="Times New Roman" w:cs="Times New Roman" w:eastAsia="Times New Roman" w:hAnsi="Times New Roman"/>
          <w:sz w:val="24"/>
          <w:szCs w:val="24"/>
          <w:rtl w:val="0"/>
        </w:rPr>
        <w:t xml:space="preserve">щёлкнул пальцем по застывшему сно</w:t>
      </w:r>
      <w:r w:rsidDel="00000000" w:rsidR="00000000" w:rsidRPr="00000000">
        <w:rPr>
          <w:rFonts w:ascii="Times New Roman" w:cs="Times New Roman" w:eastAsia="Times New Roman" w:hAnsi="Times New Roman"/>
          <w:sz w:val="24"/>
          <w:szCs w:val="24"/>
          <w:rtl w:val="0"/>
        </w:rPr>
        <w:t xml:space="preserve">г</w:t>
      </w:r>
      <w:r w:rsidDel="00000000" w:rsidR="00000000" w:rsidRPr="00000000">
        <w:rPr>
          <w:rFonts w:ascii="Times New Roman" w:cs="Times New Roman" w:eastAsia="Times New Roman" w:hAnsi="Times New Roman"/>
          <w:sz w:val="24"/>
          <w:szCs w:val="24"/>
          <w:rtl w:val="0"/>
        </w:rPr>
        <w:t xml:space="preserve">сшибателю и отправил проклятие куда-то в ночь за её спиной.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Они снова оказались в темноте. Квиринус Квиррелл шагнул вперёд, дверь захлопнулась за его спиной. Балкон осветился мягким белым светом, и</w:t>
      </w:r>
      <w:r w:rsidDel="00000000" w:rsidR="00000000" w:rsidRPr="00000000">
        <w:rPr>
          <w:rFonts w:ascii="Times New Roman" w:cs="Times New Roman" w:eastAsia="Times New Roman" w:hAnsi="Times New Roman"/>
          <w:sz w:val="24"/>
          <w:szCs w:val="24"/>
          <w:rtl w:val="0"/>
        </w:rPr>
        <w:t xml:space="preserve"> девочка снова смогла увидеть лицо</w:t>
      </w:r>
      <w:r w:rsidDel="00000000" w:rsidR="00000000" w:rsidRPr="00000000">
        <w:rPr>
          <w:rFonts w:ascii="Times New Roman" w:cs="Times New Roman" w:eastAsia="Times New Roman" w:hAnsi="Times New Roman"/>
          <w:sz w:val="24"/>
          <w:szCs w:val="24"/>
          <w:rtl w:val="0"/>
        </w:rPr>
        <w:t xml:space="preserve"> профессора, на котором была всё та же странная мягкая улыбка.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вы… что вы тут </w:t>
      </w:r>
      <w:r w:rsidDel="00000000" w:rsidR="00000000" w:rsidRPr="00000000">
        <w:rPr>
          <w:rFonts w:ascii="Times New Roman" w:cs="Times New Roman" w:eastAsia="Times New Roman" w:hAnsi="Times New Roman"/>
          <w:sz w:val="24"/>
          <w:szCs w:val="24"/>
          <w:rtl w:val="0"/>
        </w:rPr>
        <w:t xml:space="preserve">делаете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подошёл к ограждению балкона и тяжело облокотился на камень, глядя в темноту.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пришёл сюда, как только меня отпустили авроры, и как только я закончил разговор с директором, потому что я — ваш учитель, а вы — моя ученица, и я за вас отвечаю,— тихо ответил профессор Квиррелл.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shd w:fill="93c47d" w:val="clear"/>
        </w:rPr>
      </w:pPr>
      <w:r w:rsidDel="00000000" w:rsidR="00000000" w:rsidRPr="00000000">
        <w:rPr>
          <w:rFonts w:ascii="Times New Roman" w:cs="Times New Roman" w:eastAsia="Times New Roman" w:hAnsi="Times New Roman"/>
          <w:sz w:val="24"/>
          <w:szCs w:val="24"/>
          <w:rtl w:val="0"/>
        </w:rPr>
        <w:t xml:space="preserve">И тогда Гермиона поняла — она вспомнила, что профессор Квиррелл говорил Гарри про контроль над </w:t>
      </w:r>
      <w:r w:rsidDel="00000000" w:rsidR="00000000" w:rsidRPr="00000000">
        <w:rPr>
          <w:rFonts w:ascii="Times New Roman" w:cs="Times New Roman" w:eastAsia="Times New Roman" w:hAnsi="Times New Roman"/>
          <w:sz w:val="24"/>
          <w:szCs w:val="24"/>
          <w:rtl w:val="0"/>
        </w:rPr>
        <w:t xml:space="preserve">гневом</w:t>
      </w:r>
      <w:r w:rsidDel="00000000" w:rsidR="00000000" w:rsidRPr="00000000">
        <w:rPr>
          <w:rFonts w:ascii="Times New Roman" w:cs="Times New Roman" w:eastAsia="Times New Roman" w:hAnsi="Times New Roman"/>
          <w:sz w:val="24"/>
          <w:szCs w:val="24"/>
          <w:rtl w:val="0"/>
        </w:rPr>
        <w:t xml:space="preserve"> на втором уроке Защиты. Она почувствовала, что краснеет от стыда. </w:t>
      </w:r>
      <w:r w:rsidDel="00000000" w:rsidR="00000000" w:rsidRPr="00000000">
        <w:rPr>
          <w:rFonts w:ascii="Times New Roman" w:cs="Times New Roman" w:eastAsia="Times New Roman" w:hAnsi="Times New Roman"/>
          <w:sz w:val="24"/>
          <w:szCs w:val="24"/>
          <w:rtl w:val="0"/>
        </w:rPr>
        <w:t xml:space="preserve">Потребовалась секунда, чтобы </w:t>
      </w:r>
      <w:r w:rsidDel="00000000" w:rsidR="00000000" w:rsidRPr="00000000">
        <w:rPr>
          <w:rFonts w:ascii="Times New Roman" w:cs="Times New Roman" w:eastAsia="Times New Roman" w:hAnsi="Times New Roman"/>
          <w:sz w:val="24"/>
          <w:szCs w:val="24"/>
          <w:rtl w:val="0"/>
        </w:rPr>
        <w:t xml:space="preserve">вспомнить слова Гарри и </w:t>
      </w:r>
      <w:r w:rsidDel="00000000" w:rsidR="00000000" w:rsidRPr="00000000">
        <w:rPr>
          <w:rFonts w:ascii="Times New Roman" w:cs="Times New Roman" w:eastAsia="Times New Roman" w:hAnsi="Times New Roman"/>
          <w:sz w:val="24"/>
          <w:szCs w:val="24"/>
          <w:rtl w:val="0"/>
        </w:rPr>
        <w:t xml:space="preserve">выдавить:</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Гарри считает… что </w:t>
      </w:r>
      <w:r w:rsidDel="00000000" w:rsidR="00000000" w:rsidRPr="00000000">
        <w:rPr>
          <w:rFonts w:ascii="Times New Roman" w:cs="Times New Roman" w:eastAsia="Times New Roman" w:hAnsi="Times New Roman"/>
          <w:sz w:val="24"/>
          <w:szCs w:val="24"/>
          <w:rtl w:val="0"/>
        </w:rPr>
        <w:t xml:space="preserve">на самом деле </w:t>
      </w:r>
      <w:r w:rsidDel="00000000" w:rsidR="00000000" w:rsidRPr="00000000">
        <w:rPr>
          <w:rFonts w:ascii="Times New Roman" w:cs="Times New Roman" w:eastAsia="Times New Roman" w:hAnsi="Times New Roman"/>
          <w:sz w:val="24"/>
          <w:szCs w:val="24"/>
          <w:rtl w:val="0"/>
        </w:rPr>
        <w:t xml:space="preserve">я не теряла</w:t>
      </w:r>
      <w:r w:rsidDel="00000000" w:rsidR="00000000" w:rsidRPr="00000000">
        <w:rPr>
          <w:rFonts w:ascii="Times New Roman" w:cs="Times New Roman" w:eastAsia="Times New Roman" w:hAnsi="Times New Roman"/>
          <w:sz w:val="24"/>
          <w:szCs w:val="24"/>
          <w:rtl w:val="0"/>
        </w:rPr>
        <w:t xml:space="preserve"> контроль над собой. Я имею в виду…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Я тоже это слышал, — совершенно бесстрастно сказал профессор. Он покачал головой, как будто не соглашаясь со звёздами. — Мальчику повезло, </w:t>
      </w:r>
      <w:r w:rsidDel="00000000" w:rsidR="00000000" w:rsidRPr="00000000">
        <w:rPr>
          <w:rFonts w:ascii="Times New Roman" w:cs="Times New Roman" w:eastAsia="Times New Roman" w:hAnsi="Times New Roman"/>
          <w:sz w:val="24"/>
          <w:szCs w:val="24"/>
          <w:rtl w:val="0"/>
        </w:rPr>
        <w:t xml:space="preserve">что меня перестало раздражать </w:t>
      </w:r>
      <w:r w:rsidDel="00000000" w:rsidR="00000000" w:rsidRPr="00000000">
        <w:rPr>
          <w:rFonts w:ascii="Times New Roman" w:cs="Times New Roman" w:eastAsia="Times New Roman" w:hAnsi="Times New Roman"/>
          <w:sz w:val="24"/>
          <w:szCs w:val="24"/>
          <w:rtl w:val="0"/>
        </w:rPr>
        <w:t xml:space="preserve">его стремление</w:t>
      </w:r>
      <w:r w:rsidDel="00000000" w:rsidR="00000000" w:rsidRPr="00000000">
        <w:rPr>
          <w:rFonts w:ascii="Times New Roman" w:cs="Times New Roman" w:eastAsia="Times New Roman" w:hAnsi="Times New Roman"/>
          <w:sz w:val="24"/>
          <w:szCs w:val="24"/>
          <w:rtl w:val="0"/>
        </w:rPr>
        <w:t xml:space="preserve"> к саморазрушению, и теперь мне просто любопытно, что же он выкинет в следующий раз.</w:t>
      </w:r>
      <w:r w:rsidDel="00000000" w:rsidR="00000000" w:rsidRPr="00000000">
        <w:rPr>
          <w:rFonts w:ascii="Times New Roman" w:cs="Times New Roman" w:eastAsia="Times New Roman" w:hAnsi="Times New Roman"/>
          <w:sz w:val="24"/>
          <w:szCs w:val="24"/>
          <w:rtl w:val="0"/>
        </w:rPr>
        <w:t xml:space="preserve"> Но я согласен с выводами мистера Поттера. </w:t>
      </w:r>
      <w:r w:rsidDel="00000000" w:rsidR="00000000" w:rsidRPr="00000000">
        <w:rPr>
          <w:rFonts w:ascii="Times New Roman" w:cs="Times New Roman" w:eastAsia="Times New Roman" w:hAnsi="Times New Roman"/>
          <w:sz w:val="24"/>
          <w:szCs w:val="24"/>
          <w:rtl w:val="0"/>
        </w:rPr>
        <w:t xml:space="preserve">Это убийство было тщательно спланировано, </w:t>
      </w:r>
      <w:r w:rsidDel="00000000" w:rsidR="00000000" w:rsidRPr="00000000">
        <w:rPr>
          <w:rFonts w:ascii="Times New Roman" w:cs="Times New Roman" w:eastAsia="Times New Roman" w:hAnsi="Times New Roman"/>
          <w:sz w:val="24"/>
          <w:szCs w:val="24"/>
          <w:rtl w:val="0"/>
        </w:rPr>
        <w:t xml:space="preserve">чтобы злоумышленника не заметили ни защитные чары Хогвартса, ни директор при расследовании по горячим следам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Естественно, при настолько продуманном убийстве, нужно сделать козлом отпущения кого-то </w:t>
      </w:r>
      <w:r w:rsidDel="00000000" w:rsidR="00000000" w:rsidRPr="00000000">
        <w:rPr>
          <w:rFonts w:ascii="Times New Roman" w:cs="Times New Roman" w:eastAsia="Times New Roman" w:hAnsi="Times New Roman"/>
          <w:sz w:val="24"/>
          <w:szCs w:val="24"/>
          <w:rtl w:val="0"/>
        </w:rPr>
        <w:t xml:space="preserve">невинного</w:t>
      </w:r>
      <w:r w:rsidDel="00000000" w:rsidR="00000000" w:rsidRPr="00000000">
        <w:rPr>
          <w:rFonts w:ascii="Times New Roman" w:cs="Times New Roman" w:eastAsia="Times New Roman" w:hAnsi="Times New Roman"/>
          <w:sz w:val="24"/>
          <w:szCs w:val="24"/>
          <w:rtl w:val="0"/>
        </w:rPr>
        <w:t xml:space="preserve">, — короткая, кривая улыбка скользнула по лицу профессора Защиты, </w:t>
      </w:r>
      <w:r w:rsidDel="00000000" w:rsidR="00000000" w:rsidRPr="00000000">
        <w:rPr>
          <w:rFonts w:ascii="Times New Roman" w:cs="Times New Roman" w:eastAsia="Times New Roman" w:hAnsi="Times New Roman"/>
          <w:sz w:val="24"/>
          <w:szCs w:val="24"/>
          <w:rtl w:val="0"/>
        </w:rPr>
        <w:t xml:space="preserve">хоть он и не смотрел в сторону Гермионы.</w:t>
      </w:r>
      <w:r w:rsidDel="00000000" w:rsidR="00000000" w:rsidRPr="00000000">
        <w:rPr>
          <w:rFonts w:ascii="Times New Roman" w:cs="Times New Roman" w:eastAsia="Times New Roman" w:hAnsi="Times New Roman"/>
          <w:sz w:val="24"/>
          <w:szCs w:val="24"/>
          <w:rtl w:val="0"/>
        </w:rPr>
        <w:t xml:space="preserve"> — Что же касаетс</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точки зрения, что вы совершили это сами… Я считаю себя талантливым учителем, </w:t>
      </w:r>
      <w:r w:rsidDel="00000000" w:rsidR="00000000" w:rsidRPr="00000000">
        <w:rPr>
          <w:rFonts w:ascii="Times New Roman" w:cs="Times New Roman" w:eastAsia="Times New Roman" w:hAnsi="Times New Roman"/>
          <w:sz w:val="24"/>
          <w:szCs w:val="24"/>
          <w:rtl w:val="0"/>
        </w:rPr>
        <w:t xml:space="preserve">но даже я не смог бы вложить подобное стремление к убийству в такую упрямую и </w:t>
      </w:r>
      <w:r w:rsidDel="00000000" w:rsidR="00000000" w:rsidRPr="00000000">
        <w:rPr>
          <w:rFonts w:ascii="Times New Roman" w:cs="Times New Roman" w:eastAsia="Times New Roman" w:hAnsi="Times New Roman"/>
          <w:sz w:val="24"/>
          <w:szCs w:val="24"/>
          <w:rtl w:val="0"/>
        </w:rPr>
        <w:t xml:space="preserve">бесталанную</w:t>
      </w:r>
      <w:r w:rsidDel="00000000" w:rsidR="00000000" w:rsidRPr="00000000">
        <w:rPr>
          <w:rFonts w:ascii="Times New Roman" w:cs="Times New Roman" w:eastAsia="Times New Roman" w:hAnsi="Times New Roman"/>
          <w:sz w:val="24"/>
          <w:szCs w:val="24"/>
          <w:rtl w:val="0"/>
        </w:rPr>
        <w:t xml:space="preserve"> ученицу, как Гермиона Грейнджер.</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Какая-то часть её сознания возмущённо </w:t>
      </w:r>
      <w:r w:rsidDel="00000000" w:rsidR="00000000" w:rsidRPr="00000000">
        <w:rPr>
          <w:rFonts w:ascii="Times New Roman" w:cs="Times New Roman" w:eastAsia="Times New Roman" w:hAnsi="Times New Roman"/>
          <w:sz w:val="24"/>
          <w:szCs w:val="24"/>
          <w:rtl w:val="0"/>
        </w:rPr>
        <w:t xml:space="preserve">воскликнула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но слишком тихо, </w:t>
      </w:r>
      <w:r w:rsidDel="00000000" w:rsidR="00000000" w:rsidRPr="00000000">
        <w:rPr>
          <w:rFonts w:ascii="Times New Roman" w:cs="Times New Roman" w:eastAsia="Times New Roman" w:hAnsi="Times New Roman"/>
          <w:sz w:val="24"/>
          <w:szCs w:val="24"/>
          <w:rtl w:val="0"/>
        </w:rPr>
        <w:t xml:space="preserve">и это </w:t>
      </w:r>
      <w:r w:rsidDel="00000000" w:rsidR="00000000" w:rsidRPr="00000000">
        <w:rPr>
          <w:rFonts w:ascii="Times New Roman" w:cs="Times New Roman" w:eastAsia="Times New Roman" w:hAnsi="Times New Roman"/>
          <w:sz w:val="24"/>
          <w:szCs w:val="24"/>
          <w:rtl w:val="0"/>
        </w:rPr>
        <w:t xml:space="preserve">слово </w:t>
      </w:r>
      <w:r w:rsidDel="00000000" w:rsidR="00000000" w:rsidRPr="00000000">
        <w:rPr>
          <w:rFonts w:ascii="Times New Roman" w:cs="Times New Roman" w:eastAsia="Times New Roman" w:hAnsi="Times New Roman"/>
          <w:sz w:val="24"/>
          <w:szCs w:val="24"/>
          <w:rtl w:val="0"/>
        </w:rPr>
        <w:t xml:space="preserve">так и не прозвучало.</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продолжил профессор Квиррелл. — Я здесь не поэтому. Вы не пытаетесь скрыть свою неприязнь ко мне, мисс Грейнджер. Спасибо за отсутствие притворства, ибо я предпочитаю искреннюю ненависть лживой любви. Но вы всё ещё моя ученица, и мне есть, что вам сказать, если вы готовы слушать.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смотрела на него, ещё борясь с последствиями притока адреналина. Профессор Защиты, казалось, просто глядел в тёмное небо, где уже появлялись звёзды.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Когда-то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собирался стать героем, — сообщил профессор, всё так же глядя вверх. — Вы можете в это поверить, мисс Грейнджер?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Ещё раз спасибо, мисс Грейнджер. Тем не менее, это так. Давным-давно, прежде чем родились вы или Гарри Поттер, был один человек, которого провозгласили спасителем. Осенённый судьбой герой, словно вышедший из сказки, </w:t>
      </w:r>
      <w:r w:rsidDel="00000000" w:rsidR="00000000" w:rsidRPr="00000000">
        <w:rPr>
          <w:rFonts w:ascii="Times New Roman" w:cs="Times New Roman" w:eastAsia="Times New Roman" w:hAnsi="Times New Roman"/>
          <w:sz w:val="24"/>
          <w:szCs w:val="24"/>
          <w:rtl w:val="0"/>
        </w:rPr>
        <w:t xml:space="preserve">вооружённый справедливостью и возмездием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против ужасающего врага, — профессор Квиррелл коротко и горько усмехнулся, глядя в ночное небо. — Знаете, мисс Грейнджер, в то время я уже считал себя циником, однако...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Молчание в холодной ночи затянулось.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Честно говоря, — продолжил профессор, не сводя глаз со звёзд, — я до сих пор не понимаю. Они должны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были осознавать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их жизни зависят от успеха этого человека. И, тем не менее, они как будто старались сделать всё возможное, чтобы его жизнь стала </w:t>
      </w:r>
      <w:r w:rsidDel="00000000" w:rsidR="00000000" w:rsidRPr="00000000">
        <w:rPr>
          <w:rFonts w:ascii="Times New Roman" w:cs="Times New Roman" w:eastAsia="Times New Roman" w:hAnsi="Times New Roman"/>
          <w:sz w:val="24"/>
          <w:szCs w:val="24"/>
          <w:rtl w:val="0"/>
        </w:rPr>
        <w:t xml:space="preserve">очень </w:t>
      </w:r>
      <w:r w:rsidDel="00000000" w:rsidR="00000000" w:rsidRPr="00000000">
        <w:rPr>
          <w:rFonts w:ascii="Times New Roman" w:cs="Times New Roman" w:eastAsia="Times New Roman" w:hAnsi="Times New Roman"/>
          <w:sz w:val="24"/>
          <w:szCs w:val="24"/>
          <w:rtl w:val="0"/>
        </w:rPr>
        <w:t xml:space="preserve">неприятной</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тобы создать</w:t>
      </w:r>
      <w:r w:rsidDel="00000000" w:rsidR="00000000" w:rsidRPr="00000000">
        <w:rPr>
          <w:rFonts w:ascii="Times New Roman" w:cs="Times New Roman" w:eastAsia="Times New Roman" w:hAnsi="Times New Roman"/>
          <w:sz w:val="24"/>
          <w:szCs w:val="24"/>
          <w:rtl w:val="0"/>
        </w:rPr>
        <w:t xml:space="preserve"> любые мыслимые</w:t>
      </w:r>
      <w:r w:rsidDel="00000000" w:rsidR="00000000" w:rsidRPr="00000000">
        <w:rPr>
          <w:rFonts w:ascii="Times New Roman" w:cs="Times New Roman" w:eastAsia="Times New Roman" w:hAnsi="Times New Roman"/>
          <w:sz w:val="24"/>
          <w:szCs w:val="24"/>
          <w:rtl w:val="0"/>
        </w:rPr>
        <w:t xml:space="preserve"> препятствия на его пути. Я не был наивен, мисс Грейнджер, я не ждал, что люди, облечённые властью, тут же поддержат меня без какой-либо для себя выгоды. Но их власть тоже оказалась под угрозой, и я был поражён тем, насколько охотно они отступили, оставив этому человеку всю тяжесть ответственности. Они высмеивали его успехи, обсуждая между собой, что бы они сделали на его месте, но не снисходили до того, </w:t>
      </w:r>
      <w:r w:rsidDel="00000000" w:rsidR="00000000" w:rsidRPr="00000000">
        <w:rPr>
          <w:rFonts w:ascii="Times New Roman" w:cs="Times New Roman" w:eastAsia="Times New Roman" w:hAnsi="Times New Roman"/>
          <w:sz w:val="24"/>
          <w:szCs w:val="24"/>
          <w:rtl w:val="0"/>
        </w:rPr>
        <w:t xml:space="preserve">чтобы </w:t>
      </w:r>
      <w:r w:rsidDel="00000000" w:rsidR="00000000" w:rsidRPr="00000000">
        <w:rPr>
          <w:rFonts w:ascii="Times New Roman" w:cs="Times New Roman" w:eastAsia="Times New Roman" w:hAnsi="Times New Roman"/>
          <w:sz w:val="24"/>
          <w:szCs w:val="24"/>
          <w:rtl w:val="0"/>
        </w:rPr>
        <w:t xml:space="preserve">сделать что-то самим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профессор Квиррелл покачал головой, словно недоумевая. — </w:t>
      </w:r>
      <w:r w:rsidDel="00000000" w:rsidR="00000000" w:rsidRPr="00000000">
        <w:rPr>
          <w:rFonts w:ascii="Times New Roman" w:cs="Times New Roman" w:eastAsia="Times New Roman" w:hAnsi="Times New Roman"/>
          <w:sz w:val="24"/>
          <w:szCs w:val="24"/>
          <w:rtl w:val="0"/>
        </w:rPr>
        <w:t xml:space="preserve">Но что самое странное… Тёмный Волшебник, смертельный враг этого человека… те, кто служили ему, </w:t>
      </w:r>
      <w:r w:rsidDel="00000000" w:rsidR="00000000" w:rsidRPr="00000000">
        <w:rPr>
          <w:rFonts w:ascii="Times New Roman" w:cs="Times New Roman" w:eastAsia="Times New Roman" w:hAnsi="Times New Roman"/>
          <w:sz w:val="24"/>
          <w:szCs w:val="24"/>
          <w:rtl w:val="0"/>
        </w:rPr>
        <w:t xml:space="preserve">ретиво </w:t>
      </w:r>
      <w:r w:rsidDel="00000000" w:rsidR="00000000" w:rsidRPr="00000000">
        <w:rPr>
          <w:rFonts w:ascii="Times New Roman" w:cs="Times New Roman" w:eastAsia="Times New Roman" w:hAnsi="Times New Roman"/>
          <w:sz w:val="24"/>
          <w:szCs w:val="24"/>
          <w:rtl w:val="0"/>
        </w:rPr>
        <w:t xml:space="preserve">выполняли его задания.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Тёмный Волшебник обращался со своими последователями всё более жестоко, но они лишь охотнее следовали за ним.</w:t>
      </w:r>
      <w:r w:rsidDel="00000000" w:rsidR="00000000" w:rsidRPr="00000000">
        <w:rPr>
          <w:rFonts w:ascii="Times New Roman" w:cs="Times New Roman" w:eastAsia="Times New Roman" w:hAnsi="Times New Roman"/>
          <w:sz w:val="24"/>
          <w:szCs w:val="24"/>
          <w:rtl w:val="0"/>
        </w:rPr>
        <w:t xml:space="preserve"> Лю</w:t>
      </w:r>
      <w:r w:rsidDel="00000000" w:rsidR="00000000" w:rsidRPr="00000000">
        <w:rPr>
          <w:rFonts w:ascii="Times New Roman" w:cs="Times New Roman" w:eastAsia="Times New Roman" w:hAnsi="Times New Roman"/>
          <w:sz w:val="24"/>
          <w:szCs w:val="24"/>
          <w:rtl w:val="0"/>
        </w:rPr>
        <w:t xml:space="preserve">ди дрались за шанс служить </w:t>
      </w:r>
      <w:r w:rsidDel="00000000" w:rsidR="00000000" w:rsidRPr="00000000">
        <w:rPr>
          <w:rFonts w:ascii="Times New Roman" w:cs="Times New Roman" w:eastAsia="Times New Roman" w:hAnsi="Times New Roman"/>
          <w:sz w:val="24"/>
          <w:szCs w:val="24"/>
          <w:rtl w:val="0"/>
        </w:rPr>
        <w:t xml:space="preserve">ему</w:t>
      </w:r>
      <w:r w:rsidDel="00000000" w:rsidR="00000000" w:rsidRPr="00000000">
        <w:rPr>
          <w:rFonts w:ascii="Times New Roman" w:cs="Times New Roman" w:eastAsia="Times New Roman" w:hAnsi="Times New Roman"/>
          <w:sz w:val="24"/>
          <w:szCs w:val="24"/>
          <w:rtl w:val="0"/>
        </w:rPr>
        <w:t xml:space="preserve">, в то время, как те, </w:t>
      </w:r>
      <w:r w:rsidDel="00000000" w:rsidR="00000000" w:rsidRPr="00000000">
        <w:rPr>
          <w:rFonts w:ascii="Times New Roman" w:cs="Times New Roman" w:eastAsia="Times New Roman" w:hAnsi="Times New Roman"/>
          <w:sz w:val="24"/>
          <w:szCs w:val="24"/>
          <w:rtl w:val="0"/>
        </w:rPr>
        <w:t xml:space="preserve">чьё существование зависел</w:t>
      </w:r>
      <w:r w:rsidDel="00000000" w:rsidR="00000000" w:rsidRPr="00000000">
        <w:rPr>
          <w:rFonts w:ascii="Times New Roman" w:cs="Times New Roman" w:eastAsia="Times New Roman" w:hAnsi="Times New Roman"/>
          <w:sz w:val="24"/>
          <w:szCs w:val="24"/>
          <w:rtl w:val="0"/>
        </w:rPr>
        <w:t xml:space="preserve">о от героя, лишь усложняли ему </w:t>
      </w:r>
      <w:r w:rsidDel="00000000" w:rsidR="00000000" w:rsidRPr="00000000">
        <w:rPr>
          <w:rFonts w:ascii="Times New Roman" w:cs="Times New Roman" w:eastAsia="Times New Roman" w:hAnsi="Times New Roman"/>
          <w:sz w:val="24"/>
          <w:szCs w:val="24"/>
          <w:rtl w:val="0"/>
        </w:rPr>
        <w:t xml:space="preserve">жизнь… </w:t>
      </w:r>
      <w:r w:rsidDel="00000000" w:rsidR="00000000" w:rsidRPr="00000000">
        <w:rPr>
          <w:rFonts w:ascii="Times New Roman" w:cs="Times New Roman" w:eastAsia="Times New Roman" w:hAnsi="Times New Roman"/>
          <w:sz w:val="24"/>
          <w:szCs w:val="24"/>
          <w:rtl w:val="0"/>
        </w:rPr>
        <w:t xml:space="preserve">Я не мог этого понять, мисс Грейнджер, — профессор смотрел вверх, его лицо было в тени. — Быть может, </w:t>
      </w:r>
      <w:r w:rsidDel="00000000" w:rsidR="00000000" w:rsidRPr="00000000">
        <w:rPr>
          <w:rFonts w:ascii="Times New Roman" w:cs="Times New Roman" w:eastAsia="Times New Roman" w:hAnsi="Times New Roman"/>
          <w:sz w:val="24"/>
          <w:szCs w:val="24"/>
          <w:rtl w:val="0"/>
        </w:rPr>
        <w:t xml:space="preserve">взяв на себя проклят</w:t>
      </w:r>
      <w:r w:rsidDel="00000000" w:rsidR="00000000" w:rsidRPr="00000000">
        <w:rPr>
          <w:rFonts w:ascii="Times New Roman" w:cs="Times New Roman" w:eastAsia="Times New Roman" w:hAnsi="Times New Roman"/>
          <w:sz w:val="24"/>
          <w:szCs w:val="24"/>
          <w:rtl w:val="0"/>
        </w:rPr>
        <w:t xml:space="preserve">ие инициативы, этот человек снял его со всех остальных?</w:t>
      </w:r>
      <w:r w:rsidDel="00000000" w:rsidR="00000000" w:rsidRPr="00000000">
        <w:rPr>
          <w:rFonts w:ascii="Times New Roman" w:cs="Times New Roman" w:eastAsia="Times New Roman" w:hAnsi="Times New Roman"/>
          <w:sz w:val="24"/>
          <w:szCs w:val="24"/>
          <w:rtl w:val="0"/>
        </w:rPr>
        <w:t xml:space="preserve"> И потому они </w:t>
      </w:r>
      <w:r w:rsidDel="00000000" w:rsidR="00000000" w:rsidRPr="00000000">
        <w:rPr>
          <w:rFonts w:ascii="Times New Roman" w:cs="Times New Roman" w:eastAsia="Times New Roman" w:hAnsi="Times New Roman"/>
          <w:sz w:val="24"/>
          <w:szCs w:val="24"/>
          <w:rtl w:val="0"/>
        </w:rPr>
        <w:t xml:space="preserve">не стеснялись мешать ему сражаться с</w:t>
      </w:r>
      <w:r w:rsidDel="00000000" w:rsidR="00000000" w:rsidRPr="00000000">
        <w:rPr>
          <w:rFonts w:ascii="Times New Roman" w:cs="Times New Roman" w:eastAsia="Times New Roman" w:hAnsi="Times New Roman"/>
          <w:sz w:val="24"/>
          <w:szCs w:val="24"/>
          <w:rtl w:val="0"/>
        </w:rPr>
        <w:t xml:space="preserve"> Тёмным Волшебник</w:t>
      </w:r>
      <w:r w:rsidDel="00000000" w:rsidR="00000000" w:rsidRPr="00000000">
        <w:rPr>
          <w:rFonts w:ascii="Times New Roman" w:cs="Times New Roman" w:eastAsia="Times New Roman" w:hAnsi="Times New Roman"/>
          <w:sz w:val="24"/>
          <w:szCs w:val="24"/>
          <w:rtl w:val="0"/>
        </w:rPr>
        <w:t xml:space="preserve">ом, который собирался поработить их всех? </w:t>
      </w:r>
      <w:r w:rsidDel="00000000" w:rsidR="00000000" w:rsidRPr="00000000">
        <w:rPr>
          <w:rFonts w:ascii="Times New Roman" w:cs="Times New Roman" w:eastAsia="Times New Roman" w:hAnsi="Times New Roman"/>
          <w:sz w:val="24"/>
          <w:szCs w:val="24"/>
          <w:rtl w:val="0"/>
        </w:rPr>
        <w:t xml:space="preserve">Вера </w:t>
      </w:r>
      <w:r w:rsidDel="00000000" w:rsidR="00000000" w:rsidRPr="00000000">
        <w:rPr>
          <w:rFonts w:ascii="Times New Roman" w:cs="Times New Roman" w:eastAsia="Times New Roman" w:hAnsi="Times New Roman"/>
          <w:sz w:val="24"/>
          <w:szCs w:val="24"/>
          <w:rtl w:val="0"/>
        </w:rPr>
        <w:t xml:space="preserve">в то, что люди будут действовать в своих собственных интересах, оказалась не цинизмом</w:t>
      </w:r>
      <w:r w:rsidDel="00000000" w:rsidR="00000000" w:rsidRPr="00000000">
        <w:rPr>
          <w:rFonts w:ascii="Times New Roman" w:cs="Times New Roman" w:eastAsia="Times New Roman" w:hAnsi="Times New Roman"/>
          <w:sz w:val="24"/>
          <w:szCs w:val="24"/>
          <w:rtl w:val="0"/>
        </w:rPr>
        <w:t xml:space="preserve">, а чистейшей воды оптимизмом. В реальности люди не соответствуют такому высокому стандарту. И вот, через некоторое время, тот человек осознал, что, возможно, ему будет легче биться с Тёмным Волшебником о</w:t>
      </w:r>
      <w:r w:rsidDel="00000000" w:rsidR="00000000" w:rsidRPr="00000000">
        <w:rPr>
          <w:rFonts w:ascii="Times New Roman" w:cs="Times New Roman" w:eastAsia="Times New Roman" w:hAnsi="Times New Roman"/>
          <w:sz w:val="24"/>
          <w:szCs w:val="24"/>
          <w:rtl w:val="0"/>
        </w:rPr>
        <w:t xml:space="preserve">дному</w:t>
      </w:r>
      <w:r w:rsidDel="00000000" w:rsidR="00000000" w:rsidRPr="00000000">
        <w:rPr>
          <w:rFonts w:ascii="Times New Roman" w:cs="Times New Roman" w:eastAsia="Times New Roman" w:hAnsi="Times New Roman"/>
          <w:sz w:val="24"/>
          <w:szCs w:val="24"/>
          <w:rtl w:val="0"/>
        </w:rPr>
        <w:t xml:space="preserve">, чем с такими последователями за спиной.</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тогда… — в темноте собственный </w:t>
      </w:r>
      <w:r w:rsidDel="00000000" w:rsidR="00000000" w:rsidRPr="00000000">
        <w:rPr>
          <w:rFonts w:ascii="Times New Roman" w:cs="Times New Roman" w:eastAsia="Times New Roman" w:hAnsi="Times New Roman"/>
          <w:sz w:val="24"/>
          <w:szCs w:val="24"/>
          <w:rtl w:val="0"/>
        </w:rPr>
        <w:t xml:space="preserve">голос казался Гермион</w:t>
      </w:r>
      <w:r w:rsidDel="00000000" w:rsidR="00000000" w:rsidRPr="00000000">
        <w:rPr>
          <w:rFonts w:ascii="Times New Roman" w:cs="Times New Roman" w:eastAsia="Times New Roman" w:hAnsi="Times New Roman"/>
          <w:sz w:val="24"/>
          <w:szCs w:val="24"/>
          <w:rtl w:val="0"/>
        </w:rPr>
        <w:t xml:space="preserve">е </w:t>
      </w:r>
      <w:r w:rsidDel="00000000" w:rsidR="00000000" w:rsidRPr="00000000">
        <w:rPr>
          <w:rFonts w:ascii="Times New Roman" w:cs="Times New Roman" w:eastAsia="Times New Roman" w:hAnsi="Times New Roman"/>
          <w:sz w:val="24"/>
          <w:szCs w:val="24"/>
          <w:rtl w:val="0"/>
        </w:rPr>
        <w:t xml:space="preserve">чужим</w:t>
      </w:r>
      <w:r w:rsidDel="00000000" w:rsidR="00000000" w:rsidRPr="00000000">
        <w:rPr>
          <w:rFonts w:ascii="Times New Roman" w:cs="Times New Roman" w:eastAsia="Times New Roman" w:hAnsi="Times New Roman"/>
          <w:sz w:val="24"/>
          <w:szCs w:val="24"/>
          <w:rtl w:val="0"/>
        </w:rPr>
        <w:t xml:space="preserve">, — вы оставили своих друзей там, где они будут в безопасности, и попытались</w:t>
      </w:r>
      <w:r w:rsidDel="00000000" w:rsidR="00000000" w:rsidRPr="00000000">
        <w:rPr>
          <w:rFonts w:ascii="Times New Roman" w:cs="Times New Roman" w:eastAsia="Times New Roman" w:hAnsi="Times New Roman"/>
          <w:sz w:val="24"/>
          <w:szCs w:val="24"/>
          <w:rtl w:val="0"/>
        </w:rPr>
        <w:t xml:space="preserve"> напасть на</w:t>
      </w:r>
      <w:r w:rsidDel="00000000" w:rsidR="00000000" w:rsidRPr="00000000">
        <w:rPr>
          <w:rFonts w:ascii="Times New Roman" w:cs="Times New Roman" w:eastAsia="Times New Roman" w:hAnsi="Times New Roman"/>
          <w:sz w:val="24"/>
          <w:szCs w:val="24"/>
          <w:rtl w:val="0"/>
        </w:rPr>
        <w:t xml:space="preserve"> Тёмного Волшебника в </w:t>
      </w:r>
      <w:r w:rsidDel="00000000" w:rsidR="00000000" w:rsidRPr="00000000">
        <w:rPr>
          <w:rFonts w:ascii="Times New Roman" w:cs="Times New Roman" w:eastAsia="Times New Roman" w:hAnsi="Times New Roman"/>
          <w:sz w:val="24"/>
          <w:szCs w:val="24"/>
          <w:rtl w:val="0"/>
        </w:rPr>
        <w:t xml:space="preserve">один</w:t>
      </w:r>
      <w:r w:rsidDel="00000000" w:rsidR="00000000" w:rsidRPr="00000000">
        <w:rPr>
          <w:rFonts w:ascii="Times New Roman" w:cs="Times New Roman" w:eastAsia="Times New Roman" w:hAnsi="Times New Roman"/>
          <w:sz w:val="24"/>
          <w:szCs w:val="24"/>
          <w:rtl w:val="0"/>
        </w:rPr>
        <w:t xml:space="preserve">очку?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Вообще-то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 ответил профессор Квиррелл. — Я оставил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попытки быть героем и ушёл </w:t>
      </w:r>
      <w:r w:rsidDel="00000000" w:rsidR="00000000" w:rsidRPr="00000000">
        <w:rPr>
          <w:rFonts w:ascii="Times New Roman" w:cs="Times New Roman" w:eastAsia="Times New Roman" w:hAnsi="Times New Roman"/>
          <w:sz w:val="24"/>
          <w:szCs w:val="24"/>
          <w:rtl w:val="0"/>
        </w:rPr>
        <w:t xml:space="preserve">заниматься более приятными делами.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машинально воскликнула Гермиона. — Но ведь это </w:t>
      </w:r>
      <w:r w:rsidDel="00000000" w:rsidR="00000000" w:rsidRPr="00000000">
        <w:rPr>
          <w:rFonts w:ascii="Times New Roman" w:cs="Times New Roman" w:eastAsia="Times New Roman" w:hAnsi="Times New Roman"/>
          <w:sz w:val="24"/>
          <w:szCs w:val="24"/>
          <w:rtl w:val="0"/>
        </w:rPr>
        <w:t xml:space="preserve">чудовищно!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оторвал взгляд от неба и посмотрел на неё.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Девочка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увидела, что он улыбается… по крайней мере, половина его лица улыбалась.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Грейнджер, вы собираетесь сообщить мне, что я ужасный человек? Наверное,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и есть. Но тогда те люди, которые никогда даже не пытались быть героями, ещё хуже? Если я, как и они тогда, ничего не стал бы предпринимать, стали бы вы думать обо мне лучше?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открыла рот и обнаружила, что ей снова нечего сказать. Перестать быть героем было неправильно, нельзя вот так просто взять и </w:t>
      </w:r>
      <w:r w:rsidDel="00000000" w:rsidR="00000000" w:rsidRPr="00000000">
        <w:rPr>
          <w:rFonts w:ascii="Times New Roman" w:cs="Times New Roman" w:eastAsia="Times New Roman" w:hAnsi="Times New Roman"/>
          <w:sz w:val="24"/>
          <w:szCs w:val="24"/>
          <w:rtl w:val="0"/>
        </w:rPr>
        <w:t xml:space="preserve">уйти</w:t>
      </w:r>
      <w:r w:rsidDel="00000000" w:rsidR="00000000" w:rsidRPr="00000000">
        <w:rPr>
          <w:rFonts w:ascii="Times New Roman" w:cs="Times New Roman" w:eastAsia="Times New Roman" w:hAnsi="Times New Roman"/>
          <w:sz w:val="24"/>
          <w:szCs w:val="24"/>
          <w:rtl w:val="0"/>
        </w:rPr>
        <w:t xml:space="preserve">, но она </w:t>
      </w:r>
      <w:r w:rsidDel="00000000" w:rsidR="00000000" w:rsidRPr="00000000">
        <w:rPr>
          <w:rFonts w:ascii="Times New Roman" w:cs="Times New Roman" w:eastAsia="Times New Roman" w:hAnsi="Times New Roman"/>
          <w:sz w:val="24"/>
          <w:szCs w:val="24"/>
          <w:rtl w:val="0"/>
        </w:rPr>
        <w:t xml:space="preserve">не могла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сказать</w:t>
      </w:r>
      <w:r w:rsidDel="00000000" w:rsidR="00000000" w:rsidRPr="00000000">
        <w:rPr>
          <w:rFonts w:ascii="Times New Roman" w:cs="Times New Roman" w:eastAsia="Times New Roman" w:hAnsi="Times New Roman"/>
          <w:sz w:val="24"/>
          <w:szCs w:val="24"/>
          <w:rtl w:val="0"/>
        </w:rPr>
        <w:t xml:space="preserve">, что все, кто не был героем, были просто н</w:t>
      </w:r>
      <w:r w:rsidDel="00000000" w:rsidR="00000000" w:rsidRPr="00000000">
        <w:rPr>
          <w:rFonts w:ascii="Times New Roman" w:cs="Times New Roman" w:eastAsia="Times New Roman" w:hAnsi="Times New Roman"/>
          <w:sz w:val="24"/>
          <w:szCs w:val="24"/>
          <w:rtl w:val="0"/>
        </w:rPr>
        <w:t xml:space="preserve">ичем </w:t>
      </w:r>
      <w:r w:rsidDel="00000000" w:rsidR="00000000" w:rsidRPr="00000000">
        <w:rPr>
          <w:rFonts w:ascii="Times New Roman" w:cs="Times New Roman" w:eastAsia="Times New Roman" w:hAnsi="Times New Roman"/>
          <w:sz w:val="24"/>
          <w:szCs w:val="24"/>
          <w:rtl w:val="0"/>
        </w:rPr>
        <w:t xml:space="preserve">— это </w:t>
      </w:r>
      <w:r w:rsidDel="00000000" w:rsidR="00000000" w:rsidRPr="00000000">
        <w:rPr>
          <w:rFonts w:ascii="Times New Roman" w:cs="Times New Roman" w:eastAsia="Times New Roman" w:hAnsi="Times New Roman"/>
          <w:sz w:val="24"/>
          <w:szCs w:val="24"/>
          <w:rtl w:val="0"/>
        </w:rPr>
        <w:t xml:space="preserve">мышление в стиле </w:t>
      </w:r>
      <w:r w:rsidDel="00000000" w:rsidR="00000000" w:rsidRPr="00000000">
        <w:rPr>
          <w:rFonts w:ascii="Times New Roman" w:cs="Times New Roman" w:eastAsia="Times New Roman" w:hAnsi="Times New Roman"/>
          <w:sz w:val="24"/>
          <w:szCs w:val="24"/>
          <w:rtl w:val="0"/>
        </w:rPr>
        <w:t xml:space="preserve">Кв</w:t>
      </w:r>
      <w:r w:rsidDel="00000000" w:rsidR="00000000" w:rsidRPr="00000000">
        <w:rPr>
          <w:rFonts w:ascii="Times New Roman" w:cs="Times New Roman" w:eastAsia="Times New Roman" w:hAnsi="Times New Roman"/>
          <w:sz w:val="24"/>
          <w:szCs w:val="24"/>
          <w:rtl w:val="0"/>
        </w:rPr>
        <w:t xml:space="preserve">иррелла...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Улыбка — </w:t>
      </w:r>
      <w:r w:rsidDel="00000000" w:rsidR="00000000" w:rsidRPr="00000000">
        <w:rPr>
          <w:rFonts w:ascii="Times New Roman" w:cs="Times New Roman" w:eastAsia="Times New Roman" w:hAnsi="Times New Roman"/>
          <w:sz w:val="24"/>
          <w:szCs w:val="24"/>
          <w:rtl w:val="0"/>
        </w:rPr>
        <w:t xml:space="preserve">или полуулыбка</w:t>
      </w:r>
      <w:r w:rsidDel="00000000" w:rsidR="00000000" w:rsidRPr="00000000">
        <w:rPr>
          <w:rFonts w:ascii="Times New Roman" w:cs="Times New Roman" w:eastAsia="Times New Roman" w:hAnsi="Times New Roman"/>
          <w:sz w:val="24"/>
          <w:szCs w:val="24"/>
          <w:rtl w:val="0"/>
        </w:rPr>
        <w:t xml:space="preserve"> — исчезла.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 вашей стороны было глупо, — тихо произнёс профессор Защиты, — ожидать длительной благодарности от тех, кого вы пытались защити</w:t>
      </w:r>
      <w:r w:rsidDel="00000000" w:rsidR="00000000" w:rsidRPr="00000000">
        <w:rPr>
          <w:rFonts w:ascii="Times New Roman" w:cs="Times New Roman" w:eastAsia="Times New Roman" w:hAnsi="Times New Roman"/>
          <w:sz w:val="24"/>
          <w:szCs w:val="24"/>
          <w:rtl w:val="0"/>
        </w:rPr>
        <w:t xml:space="preserve">ть, </w:t>
      </w:r>
      <w:r w:rsidDel="00000000" w:rsidR="00000000" w:rsidRPr="00000000">
        <w:rPr>
          <w:rFonts w:ascii="Times New Roman" w:cs="Times New Roman" w:eastAsia="Times New Roman" w:hAnsi="Times New Roman"/>
          <w:sz w:val="24"/>
          <w:szCs w:val="24"/>
          <w:rtl w:val="0"/>
        </w:rPr>
        <w:t xml:space="preserve">когда </w:t>
      </w:r>
      <w:r w:rsidDel="00000000" w:rsidR="00000000" w:rsidRPr="00000000">
        <w:rPr>
          <w:rFonts w:ascii="Times New Roman" w:cs="Times New Roman" w:eastAsia="Times New Roman" w:hAnsi="Times New Roman"/>
          <w:sz w:val="24"/>
          <w:szCs w:val="24"/>
          <w:rtl w:val="0"/>
        </w:rPr>
        <w:t xml:space="preserve">назвали себя героиней. Точно так же, как и ожидать, что тот человек будет продолжать оставаться героем, точно так же, как и назвать его </w:t>
      </w:r>
      <w:r w:rsidDel="00000000" w:rsidR="00000000" w:rsidRPr="00000000">
        <w:rPr>
          <w:rFonts w:ascii="Times New Roman" w:cs="Times New Roman" w:eastAsia="Times New Roman" w:hAnsi="Times New Roman"/>
          <w:sz w:val="24"/>
          <w:szCs w:val="24"/>
          <w:rtl w:val="0"/>
        </w:rPr>
        <w:t xml:space="preserve">чудовищ</w:t>
      </w:r>
      <w:r w:rsidDel="00000000" w:rsidR="00000000" w:rsidRPr="00000000">
        <w:rPr>
          <w:rFonts w:ascii="Times New Roman" w:cs="Times New Roman" w:eastAsia="Times New Roman" w:hAnsi="Times New Roman"/>
          <w:sz w:val="24"/>
          <w:szCs w:val="24"/>
          <w:rtl w:val="0"/>
        </w:rPr>
        <w:t xml:space="preserve">ем за то, что он остановился, когда тысячи других не пошевелили и пальцем. </w:t>
      </w:r>
      <w:r w:rsidDel="00000000" w:rsidR="00000000" w:rsidRPr="00000000">
        <w:rPr>
          <w:rFonts w:ascii="Times New Roman" w:cs="Times New Roman" w:eastAsia="Times New Roman" w:hAnsi="Times New Roman"/>
          <w:sz w:val="24"/>
          <w:szCs w:val="24"/>
          <w:rtl w:val="0"/>
        </w:rPr>
        <w:t xml:space="preserve">От вас </w:t>
      </w:r>
      <w:r w:rsidDel="00000000" w:rsidR="00000000" w:rsidRPr="00000000">
        <w:rPr>
          <w:rFonts w:ascii="Times New Roman" w:cs="Times New Roman" w:eastAsia="Times New Roman" w:hAnsi="Times New Roman"/>
          <w:sz w:val="24"/>
          <w:szCs w:val="24"/>
          <w:rtl w:val="0"/>
        </w:rPr>
        <w:t xml:space="preserve">ожидали</w:t>
      </w:r>
      <w:r w:rsidDel="00000000" w:rsidR="00000000" w:rsidRPr="00000000">
        <w:rPr>
          <w:rFonts w:ascii="Times New Roman" w:cs="Times New Roman" w:eastAsia="Times New Roman" w:hAnsi="Times New Roman"/>
          <w:sz w:val="24"/>
          <w:szCs w:val="24"/>
          <w:rtl w:val="0"/>
        </w:rPr>
        <w:t xml:space="preserve">, что вы должны драться с хулиганами. Это было платой, которую вы обязаны отдать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её принимали с королевским снисхождением, и кривились из-за малейшей вашей задержки</w:t>
      </w:r>
      <w:r w:rsidDel="00000000" w:rsidR="00000000" w:rsidRPr="00000000">
        <w:rPr>
          <w:rFonts w:ascii="Times New Roman" w:cs="Times New Roman" w:eastAsia="Times New Roman" w:hAnsi="Times New Roman"/>
          <w:sz w:val="24"/>
          <w:szCs w:val="24"/>
          <w:rtl w:val="0"/>
        </w:rPr>
        <w:t xml:space="preserve">. И я готов поспорить, вы уже стали свидетельницей того, как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их любовь развеялась пылью </w:t>
      </w:r>
      <w:r w:rsidDel="00000000" w:rsidR="00000000" w:rsidRPr="00000000">
        <w:rPr>
          <w:rFonts w:ascii="Times New Roman" w:cs="Times New Roman" w:eastAsia="Times New Roman" w:hAnsi="Times New Roman"/>
          <w:sz w:val="24"/>
          <w:szCs w:val="24"/>
          <w:rtl w:val="0"/>
        </w:rPr>
        <w:t xml:space="preserve">на ветру</w:t>
      </w:r>
      <w:r w:rsidDel="00000000" w:rsidR="00000000" w:rsidRPr="00000000">
        <w:rPr>
          <w:rFonts w:ascii="Times New Roman" w:cs="Times New Roman" w:eastAsia="Times New Roman" w:hAnsi="Times New Roman"/>
          <w:sz w:val="24"/>
          <w:szCs w:val="24"/>
          <w:rtl w:val="0"/>
        </w:rPr>
        <w:t xml:space="preserve">, лишь только </w:t>
      </w:r>
      <w:r w:rsidDel="00000000" w:rsidR="00000000" w:rsidRPr="00000000">
        <w:rPr>
          <w:rFonts w:ascii="Times New Roman" w:cs="Times New Roman" w:eastAsia="Times New Roman" w:hAnsi="Times New Roman"/>
          <w:sz w:val="24"/>
          <w:szCs w:val="24"/>
          <w:rtl w:val="0"/>
        </w:rPr>
        <w:t xml:space="preserve">связь </w:t>
      </w:r>
      <w:r w:rsidDel="00000000" w:rsidR="00000000" w:rsidRPr="00000000">
        <w:rPr>
          <w:rFonts w:ascii="Times New Roman" w:cs="Times New Roman" w:eastAsia="Times New Roman" w:hAnsi="Times New Roman"/>
          <w:sz w:val="24"/>
          <w:szCs w:val="24"/>
          <w:rtl w:val="0"/>
        </w:rPr>
        <w:t xml:space="preserve">с вами вошла в противоречие с их интересами...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медленно выпрямился, </w:t>
      </w:r>
      <w:r w:rsidDel="00000000" w:rsidR="00000000" w:rsidRPr="00000000">
        <w:rPr>
          <w:rFonts w:ascii="Times New Roman" w:cs="Times New Roman" w:eastAsia="Times New Roman" w:hAnsi="Times New Roman"/>
          <w:sz w:val="24"/>
          <w:szCs w:val="24"/>
          <w:rtl w:val="0"/>
        </w:rPr>
        <w:t xml:space="preserve">повер</w:t>
      </w:r>
      <w:r w:rsidDel="00000000" w:rsidR="00000000" w:rsidRPr="00000000">
        <w:rPr>
          <w:rFonts w:ascii="Times New Roman" w:cs="Times New Roman" w:eastAsia="Times New Roman" w:hAnsi="Times New Roman"/>
          <w:sz w:val="24"/>
          <w:szCs w:val="24"/>
          <w:rtl w:val="0"/>
        </w:rPr>
        <w:t xml:space="preserve">нулся </w:t>
      </w:r>
      <w:r w:rsidDel="00000000" w:rsidR="00000000" w:rsidRPr="00000000">
        <w:rPr>
          <w:rFonts w:ascii="Times New Roman" w:cs="Times New Roman" w:eastAsia="Times New Roman" w:hAnsi="Times New Roman"/>
          <w:sz w:val="24"/>
          <w:szCs w:val="24"/>
          <w:rtl w:val="0"/>
        </w:rPr>
        <w:t xml:space="preserve">и внимательно посмотрел на неё.</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вы не обязаны быть героем, мисс Грейнджер, — сказал профессор Квиррелл. — Вы можете остановиться в любой момент.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 мысль…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приходила</w:t>
      </w:r>
      <w:r w:rsidDel="00000000" w:rsidR="00000000" w:rsidRPr="00000000">
        <w:rPr>
          <w:rFonts w:ascii="Times New Roman" w:cs="Times New Roman" w:eastAsia="Times New Roman" w:hAnsi="Times New Roman"/>
          <w:sz w:val="24"/>
          <w:szCs w:val="24"/>
          <w:rtl w:val="0"/>
        </w:rPr>
        <w:t xml:space="preserve"> к ней и раньше, несколько раз за последние два дня.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color w:val="ffd966"/>
          <w:sz w:val="24"/>
          <w:szCs w:val="24"/>
          <w:shd w:fill="6aa84f" w:val="clear"/>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Люди становятся теми, кем им суждено быть, делая то, что правильно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говорил ей директор Дамблдор. Проблема в том, что тут было два разных правильных пути. С одной стороны, она считала, что </w:t>
      </w:r>
      <w:r w:rsidDel="00000000" w:rsidR="00000000" w:rsidRPr="00000000">
        <w:rPr>
          <w:rFonts w:ascii="Times New Roman" w:cs="Times New Roman" w:eastAsia="Times New Roman" w:hAnsi="Times New Roman"/>
          <w:sz w:val="24"/>
          <w:szCs w:val="24"/>
          <w:rtl w:val="0"/>
        </w:rPr>
        <w:t xml:space="preserve">правильно</w:t>
      </w:r>
      <w:r w:rsidDel="00000000" w:rsidR="00000000" w:rsidRPr="00000000">
        <w:rPr>
          <w:rFonts w:ascii="Times New Roman" w:cs="Times New Roman" w:eastAsia="Times New Roman" w:hAnsi="Times New Roman"/>
          <w:sz w:val="24"/>
          <w:szCs w:val="24"/>
          <w:rtl w:val="0"/>
        </w:rPr>
        <w:t xml:space="preserve"> будет оставаться героиней и не покидать Хогвартс — она не понимала, что тут происходит, но героини просто так не убегают.</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был ещё голос здравого смысла, голос школьных плакатов, предупреждающих не брать конфеты у незнакомцев</w:t>
      </w:r>
      <w:r w:rsidDel="00000000" w:rsidR="00000000" w:rsidRPr="00000000">
        <w:rPr>
          <w:rFonts w:ascii="Times New Roman" w:cs="Times New Roman" w:eastAsia="Times New Roman" w:hAnsi="Times New Roman"/>
          <w:sz w:val="24"/>
          <w:szCs w:val="24"/>
          <w:rtl w:val="0"/>
        </w:rPr>
        <w:t xml:space="preserve">, который</w:t>
      </w:r>
      <w:r w:rsidDel="00000000" w:rsidR="00000000" w:rsidRPr="00000000">
        <w:rPr>
          <w:rFonts w:ascii="Times New Roman" w:cs="Times New Roman" w:eastAsia="Times New Roman" w:hAnsi="Times New Roman"/>
          <w:sz w:val="24"/>
          <w:szCs w:val="24"/>
          <w:rtl w:val="0"/>
        </w:rPr>
        <w:t xml:space="preserve"> говорил, что маленькие дети никогда не должны оставаться в опасности, с опасностями должны иметь дело взрослые. И это тоже было правильно.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Грейнджер стояла на балконе, смотрела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силуэт профессора Квиррелла, очерченный светом появившихся звёзд, и не понимала. Она не понимала, как профессор Защиты может смотреть на не</w:t>
      </w:r>
      <w:r w:rsidDel="00000000" w:rsidR="00000000" w:rsidRPr="00000000">
        <w:rPr>
          <w:rFonts w:ascii="Times New Roman" w:cs="Times New Roman" w:eastAsia="Times New Roman" w:hAnsi="Times New Roman"/>
          <w:sz w:val="24"/>
          <w:szCs w:val="24"/>
          <w:rtl w:val="0"/>
        </w:rPr>
        <w:t xml:space="preserve">ё с беспокойством на лице</w:t>
      </w:r>
      <w:r w:rsidDel="00000000" w:rsidR="00000000" w:rsidRPr="00000000">
        <w:rPr>
          <w:rFonts w:ascii="Times New Roman" w:cs="Times New Roman" w:eastAsia="Times New Roman" w:hAnsi="Times New Roman"/>
          <w:sz w:val="24"/>
          <w:szCs w:val="24"/>
          <w:rtl w:val="0"/>
        </w:rPr>
        <w:t xml:space="preserve">. Она не понимал</w:t>
      </w:r>
      <w:r w:rsidDel="00000000" w:rsidR="00000000" w:rsidRPr="00000000">
        <w:rPr>
          <w:rFonts w:ascii="Times New Roman" w:cs="Times New Roman" w:eastAsia="Times New Roman" w:hAnsi="Times New Roman"/>
          <w:sz w:val="24"/>
          <w:szCs w:val="24"/>
          <w:rtl w:val="0"/>
        </w:rPr>
        <w:t xml:space="preserve">а отголоска боли</w:t>
      </w:r>
      <w:r w:rsidDel="00000000" w:rsidR="00000000" w:rsidRPr="00000000">
        <w:rPr>
          <w:rFonts w:ascii="Times New Roman" w:cs="Times New Roman" w:eastAsia="Times New Roman" w:hAnsi="Times New Roman"/>
          <w:sz w:val="24"/>
          <w:szCs w:val="24"/>
          <w:rtl w:val="0"/>
        </w:rPr>
        <w:t xml:space="preserve">, который уловила в его голосе. Она не понимала, </w:t>
      </w:r>
      <w:r w:rsidDel="00000000" w:rsidR="00000000" w:rsidRPr="00000000">
        <w:rPr>
          <w:rFonts w:ascii="Times New Roman" w:cs="Times New Roman" w:eastAsia="Times New Roman" w:hAnsi="Times New Roman"/>
          <w:sz w:val="24"/>
          <w:szCs w:val="24"/>
          <w:rtl w:val="0"/>
        </w:rPr>
        <w:t xml:space="preserve">зачем</w:t>
      </w:r>
      <w:r w:rsidDel="00000000" w:rsidR="00000000" w:rsidRPr="00000000">
        <w:rPr>
          <w:rFonts w:ascii="Times New Roman" w:cs="Times New Roman" w:eastAsia="Times New Roman" w:hAnsi="Times New Roman"/>
          <w:sz w:val="24"/>
          <w:szCs w:val="24"/>
          <w:rtl w:val="0"/>
        </w:rPr>
        <w:t xml:space="preserve"> ей всё это говорят.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ведь вам даже не нравлюсь, профессор, — сказала Гермиона.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Слабая улыбка мелькнула на лице профессора Квиррелла.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я мог бы продолжать распространяться по поводу того, как я рассержен, что это происшествие отняло моё ценное время и прервало мои уроки Защиты. Но основная причина в том, мисс Грейнджер, что вы — моя ученица. Пусть у меня и было много других профессий, но я думаю, что в Хогвартсе я проявил себя хорошим учителем, не так ли? — внезапно глаза профессора Квиррелла показались очень усталыми. — Как ваш учитель, я советую вам рассмотреть другие варианты карьеры. Мне бы не хотелось, чтобы кто-то ещё шёл по моему пути.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сглотнула. Она никогда не видела и не воображала себе эту сторону профессора Квиррелла, и это нарушало её представления о нём.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наблюдал за ней ещё несколько мгновений, а затем снова повернулся к звёздам. Когда он заговорил, его голос звучал тише: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Кто-то в Хогвартсе выбрал вас своей мишенью, мисс Грейнджер, и я не могу защитить вас чарами, как я защитил мистера Малфоя. Директор сделал это невозможным, по причинам, которые он считает разумными. Я знаю, легко полюбить Хогвартс — я и сам его люблю. Но во Франции к Древнейшим Домам относятся иначе, чем в Британии, и, думаю, </w:t>
      </w:r>
      <w:r w:rsidDel="00000000" w:rsidR="00000000" w:rsidRPr="00000000">
        <w:rPr>
          <w:rFonts w:ascii="Times New Roman" w:cs="Times New Roman" w:eastAsia="Times New Roman" w:hAnsi="Times New Roman"/>
          <w:sz w:val="24"/>
          <w:szCs w:val="24"/>
          <w:rtl w:val="0"/>
        </w:rPr>
        <w:t xml:space="preserve">Шармбатон </w:t>
      </w:r>
      <w:r w:rsidDel="00000000" w:rsidR="00000000" w:rsidRPr="00000000">
        <w:rPr>
          <w:rFonts w:ascii="Times New Roman" w:cs="Times New Roman" w:eastAsia="Times New Roman" w:hAnsi="Times New Roman"/>
          <w:sz w:val="24"/>
          <w:szCs w:val="24"/>
          <w:rtl w:val="0"/>
        </w:rPr>
        <w:t xml:space="preserve">отнесётся к вам благосклонно. Что бы вы там н</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воображали на</w:t>
      </w:r>
      <w:r w:rsidDel="00000000" w:rsidR="00000000" w:rsidRPr="00000000">
        <w:rPr>
          <w:rFonts w:ascii="Times New Roman" w:cs="Times New Roman" w:eastAsia="Times New Roman" w:hAnsi="Times New Roman"/>
          <w:sz w:val="24"/>
          <w:szCs w:val="24"/>
          <w:rtl w:val="0"/>
        </w:rPr>
        <w:t xml:space="preserve"> мой счёт</w:t>
      </w:r>
      <w:r w:rsidDel="00000000" w:rsidR="00000000" w:rsidRPr="00000000">
        <w:rPr>
          <w:rFonts w:ascii="Times New Roman" w:cs="Times New Roman" w:eastAsia="Times New Roman" w:hAnsi="Times New Roman"/>
          <w:sz w:val="24"/>
          <w:szCs w:val="24"/>
          <w:rtl w:val="0"/>
        </w:rPr>
        <w:t xml:space="preserve">, я клянусь, что, если вы попросите </w:t>
      </w:r>
      <w:r w:rsidDel="00000000" w:rsidR="00000000" w:rsidRPr="00000000">
        <w:rPr>
          <w:rFonts w:ascii="Times New Roman" w:cs="Times New Roman" w:eastAsia="Times New Roman" w:hAnsi="Times New Roman"/>
          <w:sz w:val="24"/>
          <w:szCs w:val="24"/>
          <w:rtl w:val="0"/>
        </w:rPr>
        <w:t xml:space="preserve">меня </w:t>
      </w:r>
      <w:r w:rsidDel="00000000" w:rsidR="00000000" w:rsidRPr="00000000">
        <w:rPr>
          <w:rFonts w:ascii="Times New Roman" w:cs="Times New Roman" w:eastAsia="Times New Roman" w:hAnsi="Times New Roman"/>
          <w:sz w:val="24"/>
          <w:szCs w:val="24"/>
          <w:rtl w:val="0"/>
        </w:rPr>
        <w:t xml:space="preserve">обустроить ваше безопасное пребывание в Шармбатоне, я сделаю всё, что в моих силах, чтобы </w:t>
      </w:r>
      <w:r w:rsidDel="00000000" w:rsidR="00000000" w:rsidRPr="00000000">
        <w:rPr>
          <w:rFonts w:ascii="Times New Roman" w:cs="Times New Roman" w:eastAsia="Times New Roman" w:hAnsi="Times New Roman"/>
          <w:sz w:val="24"/>
          <w:szCs w:val="24"/>
          <w:rtl w:val="0"/>
        </w:rPr>
        <w:t xml:space="preserve">проводить </w:t>
      </w:r>
      <w:r w:rsidDel="00000000" w:rsidR="00000000" w:rsidRPr="00000000">
        <w:rPr>
          <w:rFonts w:ascii="Times New Roman" w:cs="Times New Roman" w:eastAsia="Times New Roman" w:hAnsi="Times New Roman"/>
          <w:sz w:val="24"/>
          <w:szCs w:val="24"/>
          <w:rtl w:val="0"/>
        </w:rPr>
        <w:t xml:space="preserve">вас туда.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могу просто… — сказала Гермиона.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Можете</w:t>
      </w:r>
      <w:r w:rsidDel="00000000" w:rsidR="00000000" w:rsidRPr="00000000">
        <w:rPr>
          <w:rFonts w:ascii="Times New Roman" w:cs="Times New Roman" w:eastAsia="Times New Roman" w:hAnsi="Times New Roman"/>
          <w:sz w:val="24"/>
          <w:szCs w:val="24"/>
          <w:rtl w:val="0"/>
        </w:rPr>
        <w:t xml:space="preserve">, мисс Грейнджер, — теперь бледные голубые глаза пристально смотрели на неё. — Что бы вы ни хотели сделать со своей жизнью, вы уже не сможете достичь этого в Хогвартсе. Это место больше не подходит вам, даже если забыть про все прочие угрозы. Просто попросите Гарри Поттера приказать вам отправиться в Шармбатон и мирно жить своей жизнью. Если вы останетесь з</w:t>
      </w:r>
      <w:r w:rsidDel="00000000" w:rsidR="00000000" w:rsidRPr="00000000">
        <w:rPr>
          <w:rFonts w:ascii="Times New Roman" w:cs="Times New Roman" w:eastAsia="Times New Roman" w:hAnsi="Times New Roman"/>
          <w:sz w:val="24"/>
          <w:szCs w:val="24"/>
          <w:rtl w:val="0"/>
        </w:rPr>
        <w:t xml:space="preserve">десь, он будет вашим хозяином </w:t>
      </w:r>
      <w:r w:rsidDel="00000000" w:rsidR="00000000" w:rsidRPr="00000000">
        <w:rPr>
          <w:rFonts w:ascii="Times New Roman" w:cs="Times New Roman" w:eastAsia="Times New Roman" w:hAnsi="Times New Roman"/>
          <w:sz w:val="24"/>
          <w:szCs w:val="24"/>
          <w:rtl w:val="0"/>
        </w:rPr>
        <w:t xml:space="preserve">в глазах Британии и </w:t>
      </w:r>
      <w:r w:rsidDel="00000000" w:rsidR="00000000" w:rsidRPr="00000000">
        <w:rPr>
          <w:rFonts w:ascii="Times New Roman" w:cs="Times New Roman" w:eastAsia="Times New Roman" w:hAnsi="Times New Roman"/>
          <w:sz w:val="24"/>
          <w:szCs w:val="24"/>
          <w:rtl w:val="0"/>
        </w:rPr>
        <w:t xml:space="preserve">её закона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Она даже не задумывалась о своей клятве, это блекло по сравнению с угрозой быть съеденной дементорами. Раньше она боялась потеря</w:t>
      </w:r>
      <w:r w:rsidDel="00000000" w:rsidR="00000000" w:rsidRPr="00000000">
        <w:rPr>
          <w:rFonts w:ascii="Times New Roman" w:cs="Times New Roman" w:eastAsia="Times New Roman" w:hAnsi="Times New Roman"/>
          <w:sz w:val="24"/>
          <w:szCs w:val="24"/>
          <w:rtl w:val="0"/>
        </w:rPr>
        <w:t xml:space="preserve">ть не</w:t>
      </w:r>
      <w:r w:rsidDel="00000000" w:rsidR="00000000" w:rsidRPr="00000000">
        <w:rPr>
          <w:rFonts w:ascii="Times New Roman" w:cs="Times New Roman" w:eastAsia="Times New Roman" w:hAnsi="Times New Roman"/>
          <w:sz w:val="24"/>
          <w:szCs w:val="24"/>
          <w:rtl w:val="0"/>
        </w:rPr>
        <w:t xml:space="preserve">зависимость, но теперь всё выглядело таким ребячеством, чем</w:t>
      </w:r>
      <w:r w:rsidDel="00000000" w:rsidR="00000000" w:rsidRPr="00000000">
        <w:rPr>
          <w:rFonts w:ascii="Times New Roman" w:cs="Times New Roman" w:eastAsia="Times New Roman" w:hAnsi="Times New Roman"/>
          <w:sz w:val="24"/>
          <w:szCs w:val="24"/>
          <w:rtl w:val="0"/>
        </w:rPr>
        <w:t xml:space="preserve">-то неважным, бессмысленным. Так почему же её глаза так жжёт?</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если даже </w:t>
      </w:r>
      <w:r w:rsidDel="00000000" w:rsidR="00000000" w:rsidRPr="00000000">
        <w:rPr>
          <w:rFonts w:ascii="Times New Roman" w:cs="Times New Roman" w:eastAsia="Times New Roman" w:hAnsi="Times New Roman"/>
          <w:sz w:val="24"/>
          <w:szCs w:val="24"/>
          <w:rtl w:val="0"/>
        </w:rPr>
        <w:t xml:space="preserve">этого </w:t>
      </w:r>
      <w:r w:rsidDel="00000000" w:rsidR="00000000" w:rsidRPr="00000000">
        <w:rPr>
          <w:rFonts w:ascii="Times New Roman" w:cs="Times New Roman" w:eastAsia="Times New Roman" w:hAnsi="Times New Roman"/>
          <w:sz w:val="24"/>
          <w:szCs w:val="24"/>
          <w:rtl w:val="0"/>
        </w:rPr>
        <w:t xml:space="preserve">недостаточно для вас</w:t>
      </w:r>
      <w:r w:rsidDel="00000000" w:rsidR="00000000" w:rsidRPr="00000000">
        <w:rPr>
          <w:rFonts w:ascii="Times New Roman" w:cs="Times New Roman" w:eastAsia="Times New Roman" w:hAnsi="Times New Roman"/>
          <w:sz w:val="24"/>
          <w:szCs w:val="24"/>
          <w:rtl w:val="0"/>
        </w:rPr>
        <w:t xml:space="preserve">, мисс Грейнджер, подумайте о том, что мистер Поттер сегодня днём угрожал Люциусу Малфою, Альбусу Дамблдору и всему Визенгамоту.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Потому что он не способен здраво размышлять, </w:t>
      </w:r>
      <w:r w:rsidDel="00000000" w:rsidR="00000000" w:rsidRPr="00000000">
        <w:rPr>
          <w:rFonts w:ascii="Times New Roman" w:cs="Times New Roman" w:eastAsia="Times New Roman" w:hAnsi="Times New Roman"/>
          <w:sz w:val="24"/>
          <w:szCs w:val="24"/>
          <w:rtl w:val="0"/>
        </w:rPr>
        <w:t xml:space="preserve">когда что-то</w:t>
      </w:r>
      <w:r w:rsidDel="00000000" w:rsidR="00000000" w:rsidRPr="00000000">
        <w:rPr>
          <w:rFonts w:ascii="Times New Roman" w:cs="Times New Roman" w:eastAsia="Times New Roman" w:hAnsi="Times New Roman"/>
          <w:sz w:val="24"/>
          <w:szCs w:val="24"/>
          <w:rtl w:val="0"/>
        </w:rPr>
        <w:t xml:space="preserve"> угрожае</w:t>
      </w:r>
      <w:r w:rsidDel="00000000" w:rsidR="00000000" w:rsidRPr="00000000">
        <w:rPr>
          <w:rFonts w:ascii="Times New Roman" w:cs="Times New Roman" w:eastAsia="Times New Roman" w:hAnsi="Times New Roman"/>
          <w:sz w:val="24"/>
          <w:szCs w:val="24"/>
          <w:rtl w:val="0"/>
        </w:rPr>
        <w:t xml:space="preserve">т забрать вас у него</w:t>
      </w:r>
      <w:r w:rsidDel="00000000" w:rsidR="00000000" w:rsidRPr="00000000">
        <w:rPr>
          <w:rFonts w:ascii="Times New Roman" w:cs="Times New Roman" w:eastAsia="Times New Roman" w:hAnsi="Times New Roman"/>
          <w:sz w:val="24"/>
          <w:szCs w:val="24"/>
          <w:rtl w:val="0"/>
        </w:rPr>
        <w:t xml:space="preserve">. Вам не страшно, что он сделает в следующий раз?</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словах профессора был смысл.</w:t>
      </w:r>
      <w:r w:rsidDel="00000000" w:rsidR="00000000" w:rsidRPr="00000000">
        <w:rPr>
          <w:rFonts w:ascii="Times New Roman" w:cs="Times New Roman" w:eastAsia="Times New Roman" w:hAnsi="Times New Roman"/>
          <w:sz w:val="24"/>
          <w:szCs w:val="24"/>
          <w:rtl w:val="0"/>
        </w:rPr>
        <w:t xml:space="preserve"> Чудовищный смысл. Страшный жуткий смысл.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них было </w:t>
      </w:r>
      <w:r w:rsidDel="00000000" w:rsidR="00000000" w:rsidRPr="00000000">
        <w:rPr>
          <w:rFonts w:ascii="Times New Roman" w:cs="Times New Roman" w:eastAsia="Times New Roman" w:hAnsi="Times New Roman"/>
          <w:sz w:val="24"/>
          <w:szCs w:val="24"/>
          <w:rtl w:val="0"/>
        </w:rPr>
        <w:t xml:space="preserve">даже </w:t>
      </w:r>
      <w:r w:rsidDel="00000000" w:rsidR="00000000" w:rsidRPr="00000000">
        <w:rPr>
          <w:rFonts w:ascii="Times New Roman" w:cs="Times New Roman" w:eastAsia="Times New Roman" w:hAnsi="Times New Roman"/>
          <w:sz w:val="24"/>
          <w:szCs w:val="24"/>
          <w:rtl w:val="0"/>
        </w:rPr>
        <w:t xml:space="preserve">слишком много</w:t>
      </w:r>
      <w:r w:rsidDel="00000000" w:rsidR="00000000" w:rsidRPr="00000000">
        <w:rPr>
          <w:rFonts w:ascii="Times New Roman" w:cs="Times New Roman" w:eastAsia="Times New Roman" w:hAnsi="Times New Roman"/>
          <w:sz w:val="24"/>
          <w:szCs w:val="24"/>
          <w:rtl w:val="0"/>
        </w:rPr>
        <w:t xml:space="preserve"> смысла…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не могла описать словами, что именно подтолкнуло её 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пониманию</w:t>
      </w:r>
      <w:r w:rsidDel="00000000" w:rsidR="00000000" w:rsidRPr="00000000">
        <w:rPr>
          <w:rFonts w:ascii="Times New Roman" w:cs="Times New Roman" w:eastAsia="Times New Roman" w:hAnsi="Times New Roman"/>
          <w:sz w:val="24"/>
          <w:szCs w:val="24"/>
          <w:rtl w:val="0"/>
        </w:rPr>
        <w:t xml:space="preserve"> — в</w:t>
      </w:r>
      <w:r w:rsidDel="00000000" w:rsidR="00000000" w:rsidRPr="00000000">
        <w:rPr>
          <w:rFonts w:ascii="Times New Roman" w:cs="Times New Roman" w:eastAsia="Times New Roman" w:hAnsi="Times New Roman"/>
          <w:sz w:val="24"/>
          <w:szCs w:val="24"/>
          <w:rtl w:val="0"/>
        </w:rPr>
        <w:t xml:space="preserve">озможно, причиной было невыносимое </w:t>
      </w:r>
      <w:r w:rsidDel="00000000" w:rsidR="00000000" w:rsidRPr="00000000">
        <w:rPr>
          <w:rFonts w:ascii="Times New Roman" w:cs="Times New Roman" w:eastAsia="Times New Roman" w:hAnsi="Times New Roman"/>
          <w:sz w:val="24"/>
          <w:szCs w:val="24"/>
          <w:rtl w:val="0"/>
        </w:rPr>
        <w:t xml:space="preserve">давление</w:t>
      </w:r>
      <w:r w:rsidDel="00000000" w:rsidR="00000000" w:rsidRPr="00000000">
        <w:rPr>
          <w:rFonts w:ascii="Times New Roman" w:cs="Times New Roman" w:eastAsia="Times New Roman" w:hAnsi="Times New Roman"/>
          <w:sz w:val="24"/>
          <w:szCs w:val="24"/>
          <w:rtl w:val="0"/>
        </w:rPr>
        <w:t xml:space="preserve">, которое профессор Защиты оказывал на неё.</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именно профессор Защиты стоял за всем произошедшим… </w:t>
      </w:r>
      <w:r w:rsidDel="00000000" w:rsidR="00000000" w:rsidRPr="00000000">
        <w:rPr>
          <w:rFonts w:ascii="Times New Roman" w:cs="Times New Roman" w:eastAsia="Times New Roman" w:hAnsi="Times New Roman"/>
          <w:sz w:val="24"/>
          <w:szCs w:val="24"/>
          <w:rtl w:val="0"/>
        </w:rPr>
        <w:t xml:space="preserve">то </w:t>
      </w:r>
      <w:r w:rsidDel="00000000" w:rsidR="00000000" w:rsidRPr="00000000">
        <w:rPr>
          <w:rFonts w:ascii="Times New Roman" w:cs="Times New Roman" w:eastAsia="Times New Roman" w:hAnsi="Times New Roman"/>
          <w:sz w:val="24"/>
          <w:szCs w:val="24"/>
          <w:rtl w:val="0"/>
        </w:rPr>
        <w:t xml:space="preserve">профессор Квиррелл устроил всё это </w:t>
      </w:r>
      <w:r w:rsidDel="00000000" w:rsidR="00000000" w:rsidRPr="00000000">
        <w:rPr>
          <w:rFonts w:ascii="Times New Roman" w:cs="Times New Roman" w:eastAsia="Times New Roman" w:hAnsi="Times New Roman"/>
          <w:sz w:val="24"/>
          <w:szCs w:val="24"/>
          <w:rtl w:val="0"/>
        </w:rPr>
        <w:t xml:space="preserve">просто для того, чтобы убрать её с дороги, чтобы она не мешала его планам относительно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Неосознанно она перенесла свой вес на другую ногу, её тело отодвинулось от профессора Защиты…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вы думаете, что это я в ответе за произошедшее? —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профессор Квиррелл. Его голос звучал немного печально, и её сердце чуть 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остановилось, когда она услышала эти слова. — Полагаю, я не могу вас винить. Ведь я всё-таки профессор Защиты Хогвартса. Но, мисс Грейнджер, даже </w:t>
      </w:r>
      <w:r w:rsidDel="00000000" w:rsidR="00000000" w:rsidRPr="00000000">
        <w:rPr>
          <w:rFonts w:ascii="Times New Roman" w:cs="Times New Roman" w:eastAsia="Times New Roman" w:hAnsi="Times New Roman"/>
          <w:sz w:val="24"/>
          <w:szCs w:val="24"/>
          <w:rtl w:val="0"/>
        </w:rPr>
        <w:t xml:space="preserve">допуская</w:t>
      </w:r>
      <w:r w:rsidDel="00000000" w:rsidR="00000000" w:rsidRPr="00000000">
        <w:rPr>
          <w:rFonts w:ascii="Times New Roman" w:cs="Times New Roman" w:eastAsia="Times New Roman" w:hAnsi="Times New Roman"/>
          <w:sz w:val="24"/>
          <w:szCs w:val="24"/>
          <w:rtl w:val="0"/>
        </w:rPr>
        <w:t xml:space="preserve">, что я — ваш враг, здравый смысл должен говорить вам убраться от меня</w:t>
      </w:r>
      <w:r w:rsidDel="00000000" w:rsidR="00000000" w:rsidRPr="00000000">
        <w:rPr>
          <w:rFonts w:ascii="Times New Roman" w:cs="Times New Roman" w:eastAsia="Times New Roman" w:hAnsi="Times New Roman"/>
          <w:sz w:val="24"/>
          <w:szCs w:val="24"/>
          <w:rtl w:val="0"/>
        </w:rPr>
        <w:t xml:space="preserve">, причём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можно быстрее</w:t>
      </w:r>
      <w:r w:rsidDel="00000000" w:rsidR="00000000" w:rsidRPr="00000000">
        <w:rPr>
          <w:rFonts w:ascii="Times New Roman" w:cs="Times New Roman" w:eastAsia="Times New Roman" w:hAnsi="Times New Roman"/>
          <w:sz w:val="24"/>
          <w:szCs w:val="24"/>
          <w:rtl w:val="0"/>
        </w:rPr>
        <w:t xml:space="preserve">. Вы не можете использовать Смертельное проклятье, так что </w:t>
      </w:r>
      <w:r w:rsidDel="00000000" w:rsidR="00000000" w:rsidRPr="00000000">
        <w:rPr>
          <w:rFonts w:ascii="Times New Roman" w:cs="Times New Roman" w:eastAsia="Times New Roman" w:hAnsi="Times New Roman"/>
          <w:sz w:val="24"/>
          <w:szCs w:val="24"/>
          <w:rtl w:val="0"/>
        </w:rPr>
        <w:t xml:space="preserve">правильная тактика — аппарировать подальше</w:t>
      </w:r>
      <w:r w:rsidDel="00000000" w:rsidR="00000000" w:rsidRPr="00000000">
        <w:rPr>
          <w:rFonts w:ascii="Times New Roman" w:cs="Times New Roman" w:eastAsia="Times New Roman" w:hAnsi="Times New Roman"/>
          <w:sz w:val="24"/>
          <w:szCs w:val="24"/>
          <w:rtl w:val="0"/>
        </w:rPr>
        <w:t xml:space="preserve">. Я не против того, чтобы быть злодеем в вашем воображении, если это прояснит ситуацию. Покиньте Хогвартс и оставьте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меня тем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кто способен со мной разобраться. Я организую ваш переез</w:t>
      </w:r>
      <w:r w:rsidDel="00000000" w:rsidR="00000000" w:rsidRPr="00000000">
        <w:rPr>
          <w:rFonts w:ascii="Times New Roman" w:cs="Times New Roman" w:eastAsia="Times New Roman" w:hAnsi="Times New Roman"/>
          <w:sz w:val="24"/>
          <w:szCs w:val="24"/>
          <w:rtl w:val="0"/>
        </w:rPr>
        <w:t xml:space="preserve">д через с</w:t>
      </w:r>
      <w:r w:rsidDel="00000000" w:rsidR="00000000" w:rsidRPr="00000000">
        <w:rPr>
          <w:rFonts w:ascii="Times New Roman" w:cs="Times New Roman" w:eastAsia="Times New Roman" w:hAnsi="Times New Roman"/>
          <w:sz w:val="24"/>
          <w:szCs w:val="24"/>
          <w:rtl w:val="0"/>
        </w:rPr>
        <w:t xml:space="preserve">емью с хорошей репутацией, и, </w:t>
      </w:r>
      <w:r w:rsidDel="00000000" w:rsidR="00000000" w:rsidRPr="00000000">
        <w:rPr>
          <w:rFonts w:ascii="Times New Roman" w:cs="Times New Roman" w:eastAsia="Times New Roman" w:hAnsi="Times New Roman"/>
          <w:sz w:val="24"/>
          <w:szCs w:val="24"/>
          <w:rtl w:val="0"/>
        </w:rPr>
        <w:t xml:space="preserve">если вы не доберётесь благополучно</w:t>
      </w:r>
      <w:r w:rsidDel="00000000" w:rsidR="00000000" w:rsidRPr="00000000">
        <w:rPr>
          <w:rFonts w:ascii="Times New Roman" w:cs="Times New Roman" w:eastAsia="Times New Roman" w:hAnsi="Times New Roman"/>
          <w:sz w:val="24"/>
          <w:szCs w:val="24"/>
          <w:rtl w:val="0"/>
        </w:rPr>
        <w:t xml:space="preserve">, мистер Поттер будет знать, что</w:t>
      </w:r>
      <w:r w:rsidDel="00000000" w:rsidR="00000000" w:rsidRPr="00000000">
        <w:rPr>
          <w:rFonts w:ascii="Times New Roman" w:cs="Times New Roman" w:eastAsia="Times New Roman" w:hAnsi="Times New Roman"/>
          <w:sz w:val="24"/>
          <w:szCs w:val="24"/>
          <w:rtl w:val="0"/>
        </w:rPr>
        <w:t xml:space="preserve"> виноват 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она мёрзла, ночной воздух холодил её кожу, или быть может, это кожа холодила воздух, — мне нужно подумать…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покачал головой.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мисс Грейнджер. Мне потребуется время, чтобы организовать ваш переезд, и у меня осталось меньше времени, чем вам кажется. Это решение может быть болезненным, но с ним нужно определиться. </w:t>
      </w:r>
      <w:r w:rsidDel="00000000" w:rsidR="00000000" w:rsidRPr="00000000">
        <w:rPr>
          <w:rFonts w:ascii="Times New Roman" w:cs="Times New Roman" w:eastAsia="Times New Roman" w:hAnsi="Times New Roman"/>
          <w:sz w:val="24"/>
          <w:szCs w:val="24"/>
          <w:rtl w:val="0"/>
        </w:rPr>
        <w:t xml:space="preserve">На чашах весов лежит большой вес, но вес не равный</w:t>
      </w:r>
      <w:r w:rsidDel="00000000" w:rsidR="00000000" w:rsidRPr="00000000">
        <w:rPr>
          <w:rFonts w:ascii="Times New Roman" w:cs="Times New Roman" w:eastAsia="Times New Roman" w:hAnsi="Times New Roman"/>
          <w:sz w:val="24"/>
          <w:szCs w:val="24"/>
          <w:rtl w:val="0"/>
        </w:rPr>
        <w:t xml:space="preserve">. Этой ночью я должен услышать ваш ответ.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 если нет…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Предупреждает ли её профессор Защиты намеренно? Что если она не убежит, он снова нанесёт удар?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Почему это так важно? Что профессор Квиррелл хочет </w:t>
      </w:r>
      <w:r w:rsidDel="00000000" w:rsidR="00000000" w:rsidRPr="00000000">
        <w:rPr>
          <w:rFonts w:ascii="Times New Roman" w:cs="Times New Roman" w:eastAsia="Times New Roman" w:hAnsi="Times New Roman"/>
          <w:sz w:val="24"/>
          <w:szCs w:val="24"/>
          <w:rtl w:val="0"/>
        </w:rPr>
        <w:t xml:space="preserve">сделать </w:t>
      </w:r>
      <w:r w:rsidDel="00000000" w:rsidR="00000000" w:rsidRPr="00000000">
        <w:rPr>
          <w:rFonts w:ascii="Times New Roman" w:cs="Times New Roman" w:eastAsia="Times New Roman" w:hAnsi="Times New Roman"/>
          <w:sz w:val="24"/>
          <w:szCs w:val="24"/>
          <w:rtl w:val="0"/>
        </w:rPr>
        <w:t xml:space="preserve">с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Гермиона Грейнджер, мне придётся дать менее тонкий намёк, чем обычно свойственно таинственному старому волшебнику, и сказать вам прямо, что вы не можете даже вообразить, насколько плохо всё может обернуться, если связанные с Гарри Поттером дела пойдут скверно.</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Самый могущественный волшебник в мире сказал ей эти слова, когда они обсуждали, как важно, чтобы она оставалась другом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сглотнула. Она стояла на каменном балконе волшебного замка, и у н</w:t>
      </w:r>
      <w:r w:rsidDel="00000000" w:rsidR="00000000" w:rsidRPr="00000000">
        <w:rPr>
          <w:rFonts w:ascii="Times New Roman" w:cs="Times New Roman" w:eastAsia="Times New Roman" w:hAnsi="Times New Roman"/>
          <w:sz w:val="24"/>
          <w:szCs w:val="24"/>
          <w:rtl w:val="0"/>
        </w:rPr>
        <w:t xml:space="preserve">её слегка закружилась голова</w:t>
      </w:r>
      <w:r w:rsidDel="00000000" w:rsidR="00000000" w:rsidRPr="00000000">
        <w:rPr>
          <w:rFonts w:ascii="Times New Roman" w:cs="Times New Roman" w:eastAsia="Times New Roman" w:hAnsi="Times New Roman"/>
          <w:sz w:val="24"/>
          <w:szCs w:val="24"/>
          <w:rtl w:val="0"/>
        </w:rPr>
        <w:t xml:space="preserve">. Внезапно смертельная абсурдность ситуации захлестнула </w:t>
      </w:r>
      <w:r w:rsidDel="00000000" w:rsidR="00000000" w:rsidRPr="00000000">
        <w:rPr>
          <w:rFonts w:ascii="Times New Roman" w:cs="Times New Roman" w:eastAsia="Times New Roman" w:hAnsi="Times New Roman"/>
          <w:sz w:val="24"/>
          <w:szCs w:val="24"/>
          <w:rtl w:val="0"/>
        </w:rPr>
        <w:t xml:space="preserve">её</w:t>
      </w:r>
      <w:r w:rsidDel="00000000" w:rsidR="00000000" w:rsidRPr="00000000">
        <w:rPr>
          <w:rFonts w:ascii="Times New Roman" w:cs="Times New Roman" w:eastAsia="Times New Roman" w:hAnsi="Times New Roman"/>
          <w:sz w:val="24"/>
          <w:szCs w:val="24"/>
          <w:rtl w:val="0"/>
        </w:rPr>
        <w:t xml:space="preserve">. Двенадцатилетние девочки не должны</w:t>
      </w:r>
      <w:r w:rsidDel="00000000" w:rsidR="00000000" w:rsidRPr="00000000">
        <w:rPr>
          <w:rFonts w:ascii="Times New Roman" w:cs="Times New Roman" w:eastAsia="Times New Roman" w:hAnsi="Times New Roman"/>
          <w:sz w:val="24"/>
          <w:szCs w:val="24"/>
          <w:rtl w:val="0"/>
        </w:rPr>
        <w:t xml:space="preserve"> оказываться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опасности, </w:t>
      </w:r>
      <w:r w:rsidDel="00000000" w:rsidR="00000000" w:rsidRPr="00000000">
        <w:rPr>
          <w:rFonts w:ascii="Times New Roman" w:cs="Times New Roman" w:eastAsia="Times New Roman" w:hAnsi="Times New Roman"/>
          <w:sz w:val="24"/>
          <w:szCs w:val="24"/>
          <w:rtl w:val="0"/>
        </w:rPr>
        <w:t xml:space="preserve">не должны</w:t>
      </w:r>
      <w:r w:rsidDel="00000000" w:rsidR="00000000" w:rsidRPr="00000000">
        <w:rPr>
          <w:rFonts w:ascii="Times New Roman" w:cs="Times New Roman" w:eastAsia="Times New Roman" w:hAnsi="Times New Roman"/>
          <w:sz w:val="24"/>
          <w:szCs w:val="24"/>
          <w:rtl w:val="0"/>
        </w:rPr>
        <w:t xml:space="preserve"> думать о таких вещах.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Мама бы захотела, чтобы она СБЕЖАЛА отсюда, а у папы случился бы сердечный приступ, если бы он только узнал</w:t>
      </w:r>
      <w:r w:rsidDel="00000000" w:rsidR="00000000" w:rsidRPr="00000000">
        <w:rPr>
          <w:rFonts w:ascii="Times New Roman" w:cs="Times New Roman" w:eastAsia="Times New Roman" w:hAnsi="Times New Roman"/>
          <w:sz w:val="24"/>
          <w:szCs w:val="24"/>
          <w:rtl w:val="0"/>
        </w:rPr>
        <w:t xml:space="preserve">, что она столкнулась с такими вопросами.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ощутила на себе то, о чём и Гарри, и Дамблдор пытались её предупредить — всё, что она раньше думала о жизни героини, оказалось неправдой.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самом дел</w:t>
      </w:r>
      <w:r w:rsidDel="00000000" w:rsidR="00000000" w:rsidRPr="00000000">
        <w:rPr>
          <w:rFonts w:ascii="Times New Roman" w:cs="Times New Roman" w:eastAsia="Times New Roman" w:hAnsi="Times New Roman"/>
          <w:sz w:val="24"/>
          <w:szCs w:val="24"/>
          <w:rtl w:val="0"/>
        </w:rPr>
        <w:t xml:space="preserve">е герои существуют только в сказках. В реальности есть</w:t>
      </w:r>
      <w:r w:rsidDel="00000000" w:rsidR="00000000" w:rsidRPr="00000000">
        <w:rPr>
          <w:rFonts w:ascii="Times New Roman" w:cs="Times New Roman" w:eastAsia="Times New Roman" w:hAnsi="Times New Roman"/>
          <w:sz w:val="24"/>
          <w:szCs w:val="24"/>
          <w:rtl w:val="0"/>
        </w:rPr>
        <w:t xml:space="preserve"> лишь ужасная опасность, арестовывающие тебя авроры, камера с дементором, бол</w:t>
      </w:r>
      <w:r w:rsidDel="00000000" w:rsidR="00000000" w:rsidRPr="00000000">
        <w:rPr>
          <w:rFonts w:ascii="Times New Roman" w:cs="Times New Roman" w:eastAsia="Times New Roman" w:hAnsi="Times New Roman"/>
          <w:sz w:val="24"/>
          <w:szCs w:val="24"/>
          <w:rtl w:val="0"/>
        </w:rPr>
        <w:t xml:space="preserve">ь и страх, 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Грейнджер? — напомнил о себе профессор Защиты.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ничего не сказала. Все слова застряли у неё в горле.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нужно ваше решение, мисс Грейнджер.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сжала губы,</w:t>
      </w:r>
      <w:r w:rsidDel="00000000" w:rsidR="00000000" w:rsidRPr="00000000">
        <w:rPr>
          <w:rFonts w:ascii="Times New Roman" w:cs="Times New Roman" w:eastAsia="Times New Roman" w:hAnsi="Times New Roman"/>
          <w:sz w:val="24"/>
          <w:szCs w:val="24"/>
          <w:rtl w:val="0"/>
        </w:rPr>
        <w:t xml:space="preserve"> не давая вырваться ни единому слову.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профессор Защиты вздохнул. Белый свет </w:t>
      </w:r>
      <w:r w:rsidDel="00000000" w:rsidR="00000000" w:rsidRPr="00000000">
        <w:rPr>
          <w:rFonts w:ascii="Times New Roman" w:cs="Times New Roman" w:eastAsia="Times New Roman" w:hAnsi="Times New Roman"/>
          <w:sz w:val="24"/>
          <w:szCs w:val="24"/>
          <w:rtl w:val="0"/>
        </w:rPr>
        <w:t xml:space="preserve">медленно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погас, дверь позади него медленно открылась, и он снова превратился в чёрный силуэт на фоне коридора.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Спокойной ночи, мисс Грейнджер, — </w:t>
      </w:r>
      <w:r w:rsidDel="00000000" w:rsidR="00000000" w:rsidRPr="00000000">
        <w:rPr>
          <w:rFonts w:ascii="Times New Roman" w:cs="Times New Roman" w:eastAsia="Times New Roman" w:hAnsi="Times New Roman"/>
          <w:sz w:val="24"/>
          <w:szCs w:val="24"/>
          <w:rtl w:val="0"/>
        </w:rPr>
        <w:t xml:space="preserve">сказал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п</w:t>
      </w:r>
      <w:r w:rsidDel="00000000" w:rsidR="00000000" w:rsidRPr="00000000">
        <w:rPr>
          <w:rFonts w:ascii="Times New Roman" w:cs="Times New Roman" w:eastAsia="Times New Roman" w:hAnsi="Times New Roman"/>
          <w:sz w:val="24"/>
          <w:szCs w:val="24"/>
          <w:rtl w:val="0"/>
        </w:rPr>
        <w:t xml:space="preserve">овернулся к ней</w:t>
      </w:r>
      <w:r w:rsidDel="00000000" w:rsidR="00000000" w:rsidRPr="00000000">
        <w:rPr>
          <w:rFonts w:ascii="Times New Roman" w:cs="Times New Roman" w:eastAsia="Times New Roman" w:hAnsi="Times New Roman"/>
          <w:sz w:val="24"/>
          <w:szCs w:val="24"/>
          <w:highlight w:val="white"/>
          <w:rtl w:val="0"/>
        </w:rPr>
        <w:t xml:space="preserve"> спиной</w:t>
      </w:r>
      <w:r w:rsidDel="00000000" w:rsidR="00000000" w:rsidRPr="00000000">
        <w:rPr>
          <w:rFonts w:ascii="Times New Roman" w:cs="Times New Roman" w:eastAsia="Times New Roman" w:hAnsi="Times New Roman"/>
          <w:sz w:val="24"/>
          <w:szCs w:val="24"/>
          <w:rtl w:val="0"/>
        </w:rPr>
        <w:t xml:space="preserve"> и ушёл вглубь Хогвартса.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Прошло какое-то время, прежде чем её дыхание успокоилось. То, что произошло здесь этой ночью, чем бы оно ни было, совсем не походило на победу. Она так отчаянно боролась с собой, чтобы не сказать «Да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несмотря на</w:t>
      </w:r>
      <w:r w:rsidDel="00000000" w:rsidR="00000000" w:rsidRPr="00000000">
        <w:rPr>
          <w:rFonts w:ascii="Times New Roman" w:cs="Times New Roman" w:eastAsia="Times New Roman" w:hAnsi="Times New Roman"/>
          <w:sz w:val="24"/>
          <w:szCs w:val="24"/>
          <w:rtl w:val="0"/>
        </w:rPr>
        <w:t xml:space="preserve"> давление</w:t>
      </w:r>
      <w:r w:rsidDel="00000000" w:rsidR="00000000" w:rsidRPr="00000000">
        <w:rPr>
          <w:rFonts w:ascii="Times New Roman" w:cs="Times New Roman" w:eastAsia="Times New Roman" w:hAnsi="Times New Roman"/>
          <w:sz w:val="24"/>
          <w:szCs w:val="24"/>
          <w:rtl w:val="0"/>
        </w:rPr>
        <w:t xml:space="preserve"> профессора Защиты, и теперь даже не была уверена, что поступила правильно.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она сама двинулась к свету (после того, как усталость перекрыла все остальные ощущения и сон снова стал казаться чем-то </w:t>
      </w:r>
      <w:r w:rsidDel="00000000" w:rsidR="00000000" w:rsidRPr="00000000">
        <w:rPr>
          <w:rFonts w:ascii="Times New Roman" w:cs="Times New Roman" w:eastAsia="Times New Roman" w:hAnsi="Times New Roman"/>
          <w:sz w:val="24"/>
          <w:szCs w:val="24"/>
          <w:rtl w:val="0"/>
        </w:rPr>
        <w:t xml:space="preserve">возможным</w:t>
      </w:r>
      <w:r w:rsidDel="00000000" w:rsidR="00000000" w:rsidRPr="00000000">
        <w:rPr>
          <w:rFonts w:ascii="Times New Roman" w:cs="Times New Roman" w:eastAsia="Times New Roman" w:hAnsi="Times New Roman"/>
          <w:sz w:val="24"/>
          <w:szCs w:val="24"/>
          <w:rtl w:val="0"/>
        </w:rPr>
        <w:t xml:space="preserve">), уже стоя в дверном проёме, ей показалось, что где-то позади и наверху послышался отдалённый птичий</w:t>
      </w:r>
      <w:r w:rsidDel="00000000" w:rsidR="00000000" w:rsidRPr="00000000">
        <w:rPr>
          <w:rFonts w:ascii="Times New Roman" w:cs="Times New Roman" w:eastAsia="Times New Roman" w:hAnsi="Times New Roman"/>
          <w:sz w:val="24"/>
          <w:szCs w:val="24"/>
          <w:rtl w:val="0"/>
        </w:rPr>
        <w:t xml:space="preserve"> крик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она знала, что крик адресован не ей, и потому начала подниматься по ступеням к своей спальне.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Остальные девочки наверняка уже спят и не станут смотреть на неё или отворачиваться…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почувствовала, как полились слёзы, и на этот раз она не стала их сдерживать.</w:t>
      </w:r>
      <w:r w:rsidDel="00000000" w:rsidR="00000000" w:rsidRPr="00000000">
        <w:rPr>
          <w:rtl w:val="0"/>
        </w:rPr>
      </w:r>
    </w:p>
    <w:sectPr>
      <w:pgSz w:h="16838" w:w="11906"/>
      <w:pgMar w:bottom="566.9291338582677" w:top="566.9291338582677" w:left="570" w:right="566.9291338582677"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0" w:date="2017-11-18T11:20:0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Согласование. Минерва к Альбусу на вы.</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widowControl w:val="0"/>
      <w:spacing w:line="288" w:lineRule="auto"/>
      <w:ind w:left="-15"/>
      <w:contextualSpacing w:val="1"/>
      <w:jc w:val="center"/>
    </w:pPr>
    <w:rPr>
      <w:rFonts w:ascii="Times New Roman" w:cs="Times New Roman" w:eastAsia="Times New Roman" w:hAnsi="Times New Roman"/>
      <w:b w:val="1"/>
      <w:sz w:val="24"/>
      <w:szCs w:val="24"/>
      <w:highlight w:val="white"/>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