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esafrlinwpw9" w:colLast="0"/>
      <w:bookmarkEnd w:id="0"/>
      <w:r w:rsidRPr="00000000" w:rsidR="00000000" w:rsidDel="00000000">
        <w:rPr>
          <w:rtl w:val="0"/>
        </w:rPr>
        <w:t xml:space="preserve">Глава 18. Иерархии подчинения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Любая достаточно продвинутая Роулинг неотличима от магии.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«Очень на меня похоже, правда?»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Утро пятницы. Завтрак. Гарри откусил кусок тоста побольше и попытался напомнить себе, что спешка за едой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приблизит урок по зельеварению, который будет проходить в подземельях — впереди ещё целый час, отведённый на самоподготовку.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подземелья! В Хогвартсе! Воображение Гарри уже рисовало пропасти, узкие мосты, факелы и светящийся мох. Интересно, крысы там будут?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Поттер, — раздался тихий голос позади.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оглянулся и увидел Эрни МакМиллана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элегантной манти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 жёлтой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оторочкой. Похоже, он был чем-то взволнован.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Невилл считает, что я должен тебя предупредить, — тихо сказал Эрни. — Думаю, он прав. Будь осторожен с профессором зельеварения.</w:t>
      </w:r>
      <w:r w:rsidRPr="00000000" w:rsidR="00000000" w:rsidDel="00000000">
        <w:rPr>
          <w:rFonts w:cs="Times New Roman" w:hAnsi="Times New Roman" w:eastAsia="Times New Roman" w:ascii="Times New Roman"/>
          <w:color w:val="38761d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Старшекурсники говорят, что он ужасно относится к ученикам, которые ему не нравятся, то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 всем, кроме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начнёшь умничать… это может плохо кончиться. Лучше не высовывайся. Не давай ему повода тебя заметить.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некоторое время обдумывал сказанное, затем приподнял брови. (Гарри хотел приподнять только одну бровь, как Спок, но у него так никогда не получалось.)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— сказал он. — Возможно, только что ты спас меня от множества неприятностей.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Эрни кивнул и вернулся за стол к пуффендуйцам.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продолжил жевать тост.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Через четыре укуса кто-то сказал: «Прошу прощения», — и, обернувшись, Гарри увидел старшекурсника с Когтеврана, который выглядел немного взволнованно…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некоторое время Гарри доедал уже третий ломтик бекона. Плотный завтрак стал привычным для него делом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(а если в течение дня Маховик не понадобится, то всегда можно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пропустить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обедо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 основные блюда).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спиной снова послышалось: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устало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озвался Гарри. — Я постараюсь не привлекать внимание профессора Снейпа.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Безнадёжно, — сказал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Совершенно, — подтвердил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попросили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домовых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эльфов испечь для тебя торт, — поделился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каждый потерянный балл факультета мы будем ставить на него свечку, — продолжил 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за обедом устроим вечеринку в твою честь, — снова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надеемся, что это тебя немного подбодрит, — закончил Джордж.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проглотил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бекон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повернулся: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обещал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спрашивать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того, как увидел профессора Биннса, правда обещал, но всё-таки — если профессор Снейп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ужасен, почему его не уволят?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Уволят?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Фред.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имеешь в виду, дадут пинка под зад? — уточнил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ответил Гарри. — Так поступают с плохими учителями. Их увольняют. А взамен нанимают хороших. У вас тут нет профсоюзов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установленных сроков пребывания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должности?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нахмурились, точно старейшины первобытного племени, которым попытались объяснить, что такое математика.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знаю, — ответил Фред через минуту. — Никогда об этом не думал.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тоже, — поддакнул Джордж.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Ага, — сказал Гарри. — Что-то я частенько слышу эту фразу. Ладно, увидимся за обедом. И не обижайтесь, если на торте совсем не будет свечек.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рассмеялись, как будто услышали отличную шутку, и вернулись к гриффиндорцам.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развернулся к столу и принялся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кекс. Он уже был сыт, но подозревал,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этим утром ему понадобится много калорий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Заканчивая завтракать, он думал о самом ужасном учителе, которого пока встретил, — профессоре Биннсе, преподавателе истории. Профессор Биннс был призраком. Судя по рассказам Гермионы, призраки вряд ли обладали самосознанием. Они не совершали никаких значимых открытий, у них не было сколько-нибудь оригинальных трудов, независимо от того, кем они были при жизни. Призраки испытывали трудности с запоминанием событий нынешнего века. Гермиона сказала, они словно случайные портреты, запечатлённые в окружающем пространстве всплеском психической энергии, который сопровождает смерть волшебника.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попадались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глупые учителя во время неудачных вылазок в магловские школы — студентов-репетиторов для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подбирал достаточно тщательно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но на уроке истории магии он впервые столкнулся с преподавателем, который в буквальном смысле не обладал разумом.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было заметно: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ерез пять минут после начала лекции Гарри сдался и принялся читать учебник. Когда стало ясно, что профессор Биннс не собирается возражать, Гарри достал из кошеля-скрытня затычки для ушей.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Призракам не нужна зарплата? В этом всё дело? Или из Хогвартса нельзя уволиться даже после собственной смерти?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ещё профессор Снейп, который относится ужасно ко всем, кроме слизеринцев, и никому даже в голову не приходит, что школа может разорвать с ним трудовой договор.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на минуточку,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директор, поджи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гающий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кур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прощения, — раздался позади взволнованный голос.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даже не повернулся.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Ей-богу, это заведение на восемь с половиной процентов так же плохо, как Оксфорд из рассказов моего отца.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зло топал по каменным коридорам. Он был оскорблён, раздражён и разъярён.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Подземелья! — шипел он.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Подземелья!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 тут подземелий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Это подвал!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Под-вал!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девочек из Когтеврана странно посмотрели на Гарри — мальчики уже давно к нему привыкли.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этаж, на котором находился класс зельеварения, обозвали «подземельями» лишь потому, что он находился ниже уровня земли и здесь было чуть холоднее, чем в основной части замка.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Хогвартсе! В самом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Хогвартсе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всю жизнь мечтал побывать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настоящем подземелье.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на земле где и должны существовать таковые, так это в Хогвартсе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что, самому нужно построить замок, чтобы увидеть хоть одну несчастную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бездонную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пропасть?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позже, когда они добрались до класса, Гарри заметно воспрял духом.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Вдоль стен стояли полки с огромными банками, в которых плавали заспиртованные существа — Гарри прочитал уже достаточно, чтобы с лёгкостью назвать некоторых из них, например, фонтему с Забриски.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полуметровый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паук походил на акромантула, но всё-таки не дотягивал по размерам. Гарри хотел поинтересоваться на его счёт у Гермионы, но она явно не горела желанием смотреть туда, куда он указывал.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изучал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большой шарик пыли с глазами и ступнями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убийца скользнул в класс — именно такое ощущение возникло у Гарри, когда он увидел профессора Снейпа. Даже в его походке чувствовалось нечто смертельно опасное. Мантия профессора выглядела неопрятно, а волосы были грязные и сальные. Он напоминал Люциуса, не внешне, скорее по типу личности,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той лишь разницей,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Люциус убьёт тебя с безупречной элегантностью, а профессор Снейп просто убьёт,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изысков.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скомандовал профессор Северус Снейп. — Живо.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Разговоры оборвались, ученики бросились к столам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собирался устроиться рядом с Гермионой, но каким-то образом оказался за ближайшим свободным столом рядом с Джастином Финч-Флетчли (урок был сдвоенный — Когтевран и Пуффендуй). Гермиона же села слева, через два ряда от него.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сел за стол преподавателя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всякого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вступления начал: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Ханна Аббот.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Здесь, — послышался дрожащий голос.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Сьюзен Боунс.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боялись даже пискнуть.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Наконец…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Ах да. Гарри Поттер. Наша новая… знаменитость.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Знаменитость здесь, сэр.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Половина присутствующих вздрогнула.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лицах учеников посообразительнее отчётливо читалось желание выскочить за двер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ь, пока в классе зельеварения не случился локальный апокалипсис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улыбнулся, будто что-то предвкушая, и продолжил зачитывать имена.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вздохнул. Всё произошло слишком быстро, он даже не успел придержать язык. Ладно, что сделано, то сделано.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видно, что этот человек его почему-то мгновенно невзлюбил. Но если хорошенько подумать, то уж лучше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целью придирок, чем оставить эту неприятную обязанность тому же Невиллу или Гермионе. Они куда беззащитнее. Да, наверняка всё к лучшему.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закончил перекличку и оглядел класс. Глаза его были пусты, 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ночное беззвёзд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небо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пришли сюда, — начал он тихим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олосом, так что ученикам с последних парт приходилось напрягать слух, — чтобы изучать точную науку и тонкое искусство приготовления волшебных снадобий. Поскольку на моих занятиях нет дурацких размахиваний палочкой, многие из вас с трудом поверят, что это можно назвать магией. Я и не жду, что вы сумеете по достоинству оценить волшебную красоту тихо кипящего котла и мерцающих над ним испарений, деликатную силу жидкостей, которые растекаются по человеческим венам, — всё это было сказано вкрадчивым и зловещим тоном, — околдовывая ум, порабощая чувства… — бр-р, чем дальше, тем жутче, прям мороз по коже, — разлить по сосудам славу, приготовить известность и даже заткнуть пробкой смерть — если вы, конечно, отличаетесь от того стада твердолобых тупиц, которых мне обычно приходится учить.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Северус, похоже, каким-то образом выловил недоверчивое выражение лица Гарри: во всяком случае, его взгляд сразу впился в мальчика.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Поттер! — гаркнул профессор зельеварения. — Что получится, если насыпать толчёный корень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златоцветника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настойку полыни?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это было в «Магических отварах и зельях»? Я только закончил читать эту книгу и не припомню, чтобы в ней говорилось об использовании полыни…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Рука Гермионы взлетела вверх. Гарри выразительно посмотрел на девочку, отчего та вытянула руку ещё выше.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Так, так, — протянул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бархатным голосом.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Похоже, одной славы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достаточно.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Неужели? Вы только что упомянули, что научите нас разливать её по сосудам. А скажите,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такое зелье?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ты знаменитость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вздрогнули уже 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медленно опустила руку. Неудивительно. Она, конечно, его соперница,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вряд ли захочет продолжать игру сейчас, когда стало совершенно ясно,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профессор Снейп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намеренно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унизить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изо всех 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сохранить спокойствие. Сперва он вообще хотел парировать выпад Снейпа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«Абракадаброй», но удержался.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Попробуем ещё раз, — произнёс Северус. — Поттер, если я попрошу вас принести безоар, где вы будете его искать?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Этого тоже не было в учебнике, — ответил Гарри, — но в одной магловской книге я прочитал, что трихобезоар — это затвердевший комок волос, который образуется в желудке человека. Маглы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верили, что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является универсальным противоядием.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Чушь, — отрезал Северус. — Безоар извлекают из желудка козы, он не состоит из волос,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спасает только от большинства ядов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ведь не отвечал. Я лишь рассказал о прочитанном в магловской книге.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Ваши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жалкие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магловские книги никого здесь не интересуют. Последняя попытка. В чём разница между клобуком монаха и волчьей отравой?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всё, с него хватит.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6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одной из моих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увлекательных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магловских книг, — холодно начал Гарри, — описано исследование: 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юди, притворяясь умниками, задавали вопросы, на которые только они знали ответы. И ни один наблюдатель не смог их раскусить.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вот, профессор, назовите мне число электронов на внешней орбите атома углерода.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Северуса стала шире: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6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Четыре. Бесполезный факт, который не стоит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записывать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 вашему сведению, Поттер, из златоцветника и полыни обыкновенной готовят усыпляющее зелье, настолько сильное, что его называют напитком живой смерти. А клобук монаха и волчья отрава — одно и то же растение, также известное как аконит. Вы бы знали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прочитали «Тысячу волшебных растений и грибов». Не ожидали, что книги нужно читать перед учёбой, так ведь? Остальные, записывайте то, что я сказал, чтобы не быть такими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невеждами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Поттер, — Северус явно был доволен собой. — А что до вас… минус пять баллов. Нет, минус десять баллов с Когтеврана за дерзость.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охнула, как и многие другие.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Северус Снейп, — отрывисто проговорил Гарри. — Я не знаю, чем заслужил вашу неприязнь. Если у вас ко мне есть какая-нибудь претензия, о которой мне не известно, предлагаю…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Заткнитесь, Поттер. Ещё десять баллов с Когтеврана. Всем остальным открыть учебник на странице три.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горле Гарри слегка запершило, чуть-чуть, самую малость, а глаза остались сухими.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варения не уничтожить, а значит в них нет смысла.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выпрямил спину.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чувство, что всю его кровь откачали, заменив на жидкий азот.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помнил, что зачем-то старался сдержать гнев, но уже забыл зачем.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— лихорадочно зашептала Гермиона со своего места через два стола, — пожалуйста, остановись, мы не будем это считать…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Разговорчики, Грейнджер? Три…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— произнёс голос холоднее абсолютного нуля, — как здесь устроена процедура подачи официальной жалобы на профессора, который злоупотребляет должностью в личных целях? Нужно обратиться к заместителю директора, написать в Попечительский совет…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подскажете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замерли. Никто в классе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пошевелиться.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Месяц отработок, Поттер, — ещё шире осклабился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отказываюсь признавать вашу власть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приду на вашу отработку.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никто не решался даже дышать.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Северуса исчезла.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вас… — он осёкся.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хотели сказать «исключат»? — теперь уже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растянул губы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едва заметной улыбке.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потом засомневались, что эту угрозу удастся воплотить в жизнь, или испугались её возможных последствий. Я же, напротив, несомненно готов сменить учебное заведение без каких-либо опасений.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я даже найму частных преподавателей, что никогда не подводило меня в прошлом,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буду обучаться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собственных условиях с полной отдачей. Деньги у меня есть — наградили, знаете ли, за победу над одним Тёмным Лордом. Но в Хогвартсе всё же есть учителя, которые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нравятся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я лучше найду способ избавиться от вас.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Избавиться от меня? — на лице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Северуса снова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появилась ухмылка. — Забавная самоуверенность. И как же вы надеетесь этого добиться?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вас приходили жалобы от учеников и их родителей, — догадка, но наверняка правильная, — а значит, вопрос только в том, почему вас до сих пор терпят. Неужели Хогвартс в столь плачевном финансовом положении, что не может позволить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достойного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учителя зельеварения? Могу в таком случае поспособствовать средствами. Уверен, они найдут учителя получше,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предложат двойной оклад.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Холод, исходивший от этих двоих, грозил превратить класс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музей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ледяных скульптур.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обнаружите, — прошелестел Северус, — что Попечительский совет не войдёт в ваше положение.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Люциус… — догадался Гарри. —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вы всё ещё здесь.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Тогда, возможно, мне стоит обсудить этот вопрос лично с ним. Полагаю, он будет не против встретиться. Интересно, есть ли у меня что ему предложить?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продолжал пристально смотреть на профессора. Краем глаза он замечал попытки Гермионы жестами заставить его замолчать, но всё его внимание было сосредоточено на Северусе.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чрезвычайно глупый юнец, — ухмылка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сползла с лица зельевара. — У вас нет ничего, что Люциус ценил бы больше, чем мою дружбу. А если бы и было, у меня есть и другие союзники. — Его голос посуровел. — И я нахожу всё более невероятным, что вас не распределили в Слизерин. Как вам удалось избежать моего факультета? Ах да, помню-помню, Распределяющая шляпа заявила, что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пошутила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Впервые в истории. О чём же вы на самом деле с ней болтали, Поттер?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вы нашли, что ей предложить?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вдруг вспомнил предостережение Распределяющей шляпы и тут же отвёл взгляд от Снейпа.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Отчего такое нежелание смотреть мне в глаза, Поттер?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Внезапное озарение…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это о вас меня предупреждала Распределяющая шляпа!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видел лица зельевара, но различил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его голосе искреннее удивление.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встал из-за стола.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Сядьте, Поттер, — проскрежетал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злобный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не обратил на него внимания и посмотрел на одноклассников.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позволю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непрофессиональному преподавателю испортить мне жизнь в Хогвартсе, — с убийственным спокойствием заявил он. — Я удаляюсь из этого класса и либо найму репетитора по зельеварению, либо, если Попечительский совет и впрямь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столь консервативен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буду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изучать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зельеварение летом. Если кто-нибудь из вас, как и я, не желает терпеть издевательств этого человека, милости прошу ко мне присоединиться.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Сядьте, Поттер!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пересёк класс и схватился за дверную ручку.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не повернулась.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развернулся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отвести взгляд,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успел заметить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издевательскую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улыбочку на лице Снейпа.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Откройте дверь.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сказал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заставляете меня чувствовать угрозу, — Гарри сам не узнал свой голос, — а это ошибка.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рассмеялся: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 что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ьчишка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можете мне сделать?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шесть широких шагов от двери и остановился перед задним рядом столов.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он вытянулся в струнку, вздёрнул над головой правую руку и приготовился щёлкнуть пальцами.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взвизгнул и юркнул под стол. Остальные сжались, инстинктивно заслоняясь руками.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нет! — вскрикнула Гермиона. — Ничего с ним не делай! Что бы ты ни задумал!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что,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с ума посходили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гаркнул Снейп.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опустил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собирался причинять ему вред, Гермиона,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Гарри. — Я просто хотел взорвать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Гарри вспомнил, что трансфигурировать воспламеняемые вещества нельзя, так что идея вернуться потом во времени и попросить Фреда или Джорджа напревращать ему взрывчатки в точно выверенном количестве не так хороша, как показалась на первый взгляд…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Силенсио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раздался голос Северуса.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«Что?» — хотел спросить Гарри и обнаружил, что онемел.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Покончим с вашим смехотворным поведением. Мне кажется, на сегодня вам неприятностей и так хватит, Поттер, так что перестаньте срывать урок. Никогда ещё мне не приходилось иметь дело со столь непослушным учеником. Не знаю, много ли у Когтеврана сейчас баллов, но, думается, вы лишите ваш факультет их всех прямо сейчас. Десять баллов с Когтеврана. Десять баллов с Когтеврана. Десять баллов с Когтеврана! Пятьдесят баллов с Когтеврана! А теперь сядьте и наблюдайте, как учатся ваши одноклассники!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засунул руку в кошель и попробовал произнести слово «маркер», но, конечно, ничего не вышло. На секунду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остановило, но тут же в голову пришла мысль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написать пальцем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«МАРКЕР» по буквам. Сработало! «БЛОКНОТ» — и вот у него в руке блокнот.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подошёл к свободному столу и быстро что-то нацарапал, вырвал исписанный листок бумаги и спрятал блокнот с маркером в карман. Затем он показал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сообщение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Снейпу, а ученикам.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УХОЖУ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СО МНОЙ?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окончательно рехнулись,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Поттер, — презрительно бросил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промолчали.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отвесил ироничный поклон учительскому столу, подошёл к стене, спокойно открыл дверь кладовки, вошёл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внутрь и захлопнул дверь за собой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Послышался приглушённый щелчок пальцами, а дальше —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ученики обменялись озадаченными и испуганными взглядами.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зельевара покраснело от злости. Он широкими шагами подошёл к кладовке и распахнул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Внутри было пусто.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Часом раньше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приложил ухо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двери закрытой кладовки. Снаружи не доносилось ни звука, но смысла попусту рисковать всё равно не было.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«МАНТИЯ» — написал он пальцем.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Невидимый, он медленно и осторожно приоткрыл дверь и выглянул в щель: в помещении никого и дверь класса открыта.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тому времени как Гарри выбрался из класса в коридор и оказался в безопасности, его ярость уже подутихла, и он осознал, что он только что наделал.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он наделал…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Невидимое лицо Гарри посерело от ужаса.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поругался с учителем.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Причём на три порядка серьёзнее,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во все предыдущие разы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вместе взятые. Он пригрозил убраться из Хогвартса, и, возможно, ему придётся претворить эту угрозу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жизнь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лишил Когтевран всех баллов и использовал Маховик времени…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Воображение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рисовало картины того,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родители ругают его за исключение из школы, как профессор МакГонагалл разочарованно вздыхает, и это было так больно и так невыносимо и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 придумать способ это предотвратить…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 мысли навязчиво крутились у него в голове.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Первая: если ярость его в эти неприятности втравила, значит ей же их и расхлёбывать. Ведь вместе со злостью к нему всегда приходит необычайная ясность мышления.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(и Гарри старательно гнал её прочь): без ярости он в принципе не способен взглянуть в будущее, потому что очень его боится.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пришлось собрать волю в кулак и припомнить минуты своего унижения.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Так, так. Похоже, одной славы не достаточно.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Десять баллов с Когтеврана за дерзость.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Успокоительный холод вернулся в вены, словно волна,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отразивш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аяся от волнореза, и Гарри перевёл дух.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Всё. Я снова вменяем.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даже несколько разочаровался в своей незлой половине, которая только и думала о том, как бы половчее избавиться от собственных неприятностей. Профессор Северус Снейп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неприятность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общая.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Нормальный забыл про это и хотел защитить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самого 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плевать на остальных жертв?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Вопрос не в том, как выйти сухим из воды. Как уничтожить этого профессора зельеварения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 вопрос.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Ну, здравствуй, моя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Тёмная сторона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Кажется, тебя осудили несколько предвзято.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 так называемая Светлая сторона какая-то эгоистичная и трусливая, не говоря уж о паникёрстве.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Теперь, когда в голове у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прояснилось, он отчётливо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представлял, каким должен быть следующий шаг. У него есть лишний час на подготовку, и доступны ещё пять, если потребуется…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МакГонагалл была в кабинете директора.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сидел на своём мягком троне, одетый в четыре слоя строгих мантий бирюзового цвета.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сидела на стуле рядом с ним. С другой стороны устроился Северус. Перед троицей профессоров стояла пустая табуретка.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ждали Гарри Поттера.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отчаянно 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же обещал не кусать учителей!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же представила себе его гневное лицо: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обещал не кусать, пока меня самого не укусят!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дверь постучали.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Войдите! — откликнулся Дамблдор.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распахнулась, на пороге стоял Гарри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оттер. Профессор МакГонагалл чуть не ахнула. Мальчик выглядел хладнокровным, собранным и невозмутимым.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Доброе у… — Гарри осёкся и замер с открытым ртом.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проследила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взгл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ядом: мальчик уставился на Фоукса на золотой подставке. Феникс взмахнул красно-золотыми крыльями — словно пламя встрепенулось — и склонил голову в вежливом приветственном кивке.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вёл взгляд на Дамблдора.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подмигнул.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почувствовала, что чего-то не понимает.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лице Гарри промелькнула неуверенность. Маска невозмутимости на секунду дала трещину. В глазах появился страх, потом злость, а потом снова спокойствие.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спине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пробежали мурашки. Что-то здесь не так.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Присядь, пожалуйста, — сказал Дамблдор. Его лицо снова стало серьёзным.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сел.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Гарри, — сказал Дамблдор, — я уже выслушал доклад профессора Снейпа. Не хочешь ли и ты своими словами рассказать о случившемся?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бросил на Северуса пренебрежительный взгляд.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сложно, — одни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 губами улыбнулся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мальчик. — Он хот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 поиз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деваться надо мной. Ну, как обычно издевался над всеми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неслизеринцами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тех самых пор,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Люциус навязал его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обсуждения деталей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прошу приватной беседы. В конце концов, разве ученик, который жалуется на профессора, злоупотребляющего своим положением, должен высказывать свои претензии в присутствии этого самого профессора?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Минерва и впрямь ахнула.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просто рассмеялся.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веско произнёс директор, — о профессорах Хогвартса в подобных выражениях не отзываются. И, боюсь, вы заблуждаетесь. Я полностью доверяю профессору Снейпу. Он работает здесь по моей просьбе, а не по требованию Люциуса Малфоя.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в кабинете царила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что-то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понимаю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ледяным тоном нарушил её мальчик.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многого не понимаете,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директор. — Для начала, вы не понимаете, что цель нашего разговора — обсуждение вашего наказания за утренние события.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Этот человек терроризирует школу уже много лет. Я поговорил с учениками и насобирал достаточно сведений, чтобы начать в газетах кампанию по его дискредитации среди родителей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ученики плакали, рассказывая свои истории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сам чуть не расплакался, когда их услышал!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вы предоставили этому негодяю свободу действий? Вы обошлись так с собственными учениками? Почему?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сглотнула ком в горле. Она знала, что иногда… но неужели всё и правда так?..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строго сказал директор, — у нас совещание не о профессоре Снейпе. Оно о вас и вашем неуважении к школьной дисциплине. Профессор Снейп предложил, и я с ним согласен, три месяца отработок…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отказываюсь, — холодно перебил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потеряла дар речи.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просьба,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директор, обрушивая на него всю тяжесть своего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ваше наказа…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объясните мне, почему позволили этому человеку обижать учеников, которые, между прочим, находятся под вашим присмотром, и если ваше объяснение меня не удовлетворит, я начну в газетах кампанию против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Минерву покачнуло от такой изысканной дерзости.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у Северуса был обескураженный вид.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Крайне недальновидная мысль, — медленно выговорил Дамблдор. — Я главная фигура, противостоящая Люциусу в этой игре.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ты это сделаешь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получит преимущество, а мне казалось, что ты не на его стороне.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на секунду замер.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Наш разговор переходит на личные темы, — 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указал рукой в сторону Северуса. — Отправьте его прочь.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покачал головой: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разве я не сказал тебе, что полностью доверяю Северусу Снейпу?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Брови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полезли на лоб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ваше слабое место! Ведь не только я могу начать в газетах кампанию! Это безумие! Зачем вы это делаете?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 меня,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вздохнул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но дело касается вещей, которые ты пока не готов услышать.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сверлил директора взглядом. Потом повернулся к Северусу. Потом снова посмотрел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это безумие, — констатировал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считаете, что он вписывается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«истинное устройство мира».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Хогвартсу, чтобы быть настоящей волшебной школой,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необходим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злой зельевар, равно как и призрак, преподающий историю.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на меня похоже, правда?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улыбнулся Дамблдор.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неприемлемо, — отрезал Гарри. — Я не потерплю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рубости и издевательств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рассмотрел множество способов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справиться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этой проблемой, 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пожалуй, остановлюсь на самом простом.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Либо уйдёт он, либо 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снова ахнула. Что-то странное мелькнуло в глазах Северуса.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Дамблдора тоже похолодел: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Исключение из школы, мистер Поттер — последний аргумент, который может быть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использован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отношению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 ученику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дети, как правило, не угрожают директору своим исключением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 — лучшая школа магии в мире, и обучение здесь — привилегия, доступная далеко не каждому. Неужто вы считаете, что Хогвартс без вас не обойдётся?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сидел и улыбался. Минерву охватил внезапный ужас. Он ведь не будет…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забываете, — сказал мальчик, — что не только вы способны видеть истинное устройство мира.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Наш разговор становится личным. Отправьте е…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 прервался на полуслове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полужесте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его лицу было видно, что он вспомнил… Минерва ведь сама ему об этом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сказал директор, — ещё раз напоминаю, что я полностью доверяю Северусу Снейпу.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ему рассказали, — прошептал мальчик. — Старый дурак.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не отреагировал на оскорбление: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Рассказал ему 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Тёмный Лорд жив.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 чём, во имя Мерлина, вы говорите, Поттер?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ошеломлённо и возмущённо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вскричал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бросил на него мимолётный взгляд и мрачно улыбнулся.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а ведь и правда слизеринец, — сказал он. — А то я уж засомневался.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Воцарилась 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о чём же вы говорите? — спокойным тоном произнёс наконец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директор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 меня, Альбус, — прошептала Минерва.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повернулись к 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МакГонагалл мне ничего не говорила, — быстро и даже слегка взволнованно вмешался Гарри. — Я сам догадался. Говорю же: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вижу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устройство мира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угадал, и МакГонагалл, как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сейчас, попыталась скрыть от меня свою истинную реакцию. Правда, у неё это получилось чуть-чуть хуже.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я сказала ему, — призналась Минерва дрожащим голосом, — что об этом знаем только ты, я и Северус.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она сделала в качестве встречной уступки, чтобы я не начал тут же проводить собственное расследование, чем ей тогда и пригрозил.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бы следовало поговорить с кем-нибудь из вас наедине, притвориться, что она мне всё рассказала. Может, тогда я бы узнал что-нибудь ещё. Навряд ли, конечно, но попытка не пытка,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 коротко хмыкнул, а потом снова улыбнулся. — Угроза всё ещё действует, и я ожидаю, что в скором будущем буду проинформирован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программе.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посмотрел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неимоверным презрением.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вздёрнула подбородок. Она знала, что заслужила это.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откинулся на спинку своего трон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а. С того дня, когда погиб его брат, Минерва никогда не видела, чтобы Альбус смотрел на кого-то настолько холодным взглядом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Значит, вы грозитесь предоставить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нам самим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разбираться с Волдемортом, если мы не будем потакать вашим капризам.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стал резким как бритва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Вынужден вас разочаровать: вы не центр вселенной. Я не угрожаю бросить магическую Британию на произвол судьбы. Я угрожаю уйти 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не слабохарактерный Фродо.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квест, и если вы хотите в нём участвовать, придётся играть по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правилам.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Дамблдора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потеплел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начинаю сомневаться в том, что вы подходите мне как герой, мистер Поттер.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Гарри не уступал в холодности: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начинаю сомневаться в том, что вы подходите мне как Гэндальф,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мистер Дамблдор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Боромир был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допустимой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ошибкой</w:t>
      </w:r>
      <w:commentRangeEnd w:id="1"/>
      <w:r w:rsidRPr="00000000" w:rsidR="00000000" w:rsidDel="00000000">
        <w:commentReference w:id="1"/>
      </w:r>
      <w:commentRangeEnd w:id="2"/>
      <w:r w:rsidRPr="00000000" w:rsidR="00000000" w:rsidDel="00000000">
        <w:commentReference w:id="2"/>
      </w:r>
      <w:commentRangeEnd w:id="3"/>
      <w:r w:rsidRPr="00000000" w:rsidR="00000000" w:rsidDel="00000000">
        <w:commentReference w:id="3"/>
      </w:r>
      <w:commentRangeEnd w:id="4"/>
      <w:r w:rsidRPr="00000000" w:rsidR="00000000" w:rsidDel="00000000">
        <w:commentReference w:id="4"/>
      </w:r>
      <w:commentRangeEnd w:id="5"/>
      <w:r w:rsidRPr="00000000" w:rsidR="00000000" w:rsidDel="00000000">
        <w:commentReference w:id="5"/>
      </w:r>
      <w:commentRangeEnd w:id="6"/>
      <w:r w:rsidRPr="00000000" w:rsidR="00000000" w:rsidDel="00000000">
        <w:commentReference w:id="6"/>
      </w:r>
      <w:commentRangeEnd w:id="7"/>
      <w:r w:rsidRPr="00000000" w:rsidR="00000000" w:rsidDel="00000000">
        <w:commentReference w:id="7"/>
      </w:r>
      <w:commentRangeEnd w:id="8"/>
      <w:r w:rsidRPr="00000000" w:rsidR="00000000" w:rsidDel="00000000">
        <w:commentReference w:id="8"/>
      </w:r>
      <w:commentRangeEnd w:id="9"/>
      <w:r w:rsidRPr="00000000" w:rsidR="00000000" w:rsidDel="00000000">
        <w:commentReference w:id="9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Назгул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забыл в моём Братстве?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ничего не понимала. Она взглянула на Северуса: может, он знает, о чём речь? Тот, отвернувшись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 Гар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ри, улыбался.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— медленно проговорил Дамблдор, — что с вашей точки зрения вопрос вполне естественный. Так что же, мистер Поттер, если профессор Снейп отныне оставит вас в покое,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этот разговор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повторится? Или мне следует ожидать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требований еженедельно?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Оставит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покое? — возмутился Гарри. — Я не единственная его жертва, и не самая беззащитная!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что, забыли, насколько ранимы дети? Как легко их обидеть?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Отныне Северус будет 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ученику в Хогвартсе относиться с подобающей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профессии учтивостью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либо вы найдёте нового учителя зельеварения, либо вам придётся поискать себе другого героя!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расхохотался. В полный голос, тепло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будто Гарри только что выступил перед ним с комедийным номером.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решалась пошевелиться. Она покосилась на Северуса: тот тоже замер.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Гарри стал ещё холоднее: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ошибаетесь, директор, если считаете это шуткой. Это не просьба. Это ваше наказание.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Поттер…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начала Минерва, хоть и не знала, как продолжить. Такое просто невозможно было спустить.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остановил её жестом и продолжил.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мои слова кажутся вам невежливыми,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голос слегка смягчился,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вы спокойно употребили их в отношении меня.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бы не стали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разговаривать таким образом с человеком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которого считаете мыслящим существом, а не непокорным ребёнком.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я буду платить вам той же монетой…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вот уж что верно, то верно! Вот наказание так наказание, ничего не скажешь!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защищаешь шантажом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товарищей, а не себя! И как я мог подумать иначе! — Дамблдор, ещё сильнее расхохотавшись, трижды стукнул кулаком по столу.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лицу Гарри пробежала тень неуверенности.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Повернувшись к Минерве, он впервые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всё это время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ней обратился: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ему лекарства пора принимать или 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знала, как ответить.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Ох, прошу простить, — сказал Дамблдор, вытирая слёзы, — за то, что перебил.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родолжай шантаж, пожалуйста.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растерянно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открыл рот, а потом снова закрыл.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Э-э… Ещё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мальчик указал на Снейпа,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должен перестать читать мысли учеников.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Минерва, — убийственным голосом начал Северус, — ты…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Меня предупредила Распределяющая шляпа, — перебил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 комментариев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вообще, на этом вроде бы всё.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требований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теперь? — поинтересовалась Минерва, когда стало ясно,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остальным сказать пока нечего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теперь? — эхом откликнулся Дамблдор. — А вот что: герой, конечно, побеждает.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хором воскликнули Северус, Минерва и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он же нас поставил в безвыходное положение, — радостно улыбнулся Дамблдор. — Но Хогвартсу не обойтись без злого учителя зельеварения, иначе это и не магическая школа вовсе, правда ведь, Гарри? Как насчёт такого: профессор Снейп будет несправедлив только к пятому курсу и старше?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повторили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трое.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беспокоишься о самых ранимых. Возможно, ты и прав, Гарри. Возможно, я забыл за прошедшие десятки лет, каково это — быть ребёнком. Так что предлагаю компромисс. Северус продолжит присуждать слизеринцам незаслуженные баллы и закрывать глаза на их шалости, а неслизеринцев продолжит донимать на пятом курсе и старше. С остальными он будет строг, но в меру. Он пообещает читать мысли только в том случае,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безопасность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ученика того потребует. Хогвартс не потеряет своего злого зельевара, а самые ранимые ученики, как ты выразился, будут спасены.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Изумление Минервы МакГонагалл достигло предела. Она неуверенно взглянула на Северуса, который бесстрастно взирал на происходящее,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не определился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какое выражение лица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подойдёт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больше всего.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это приемлемо, — странным тоном сказал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серьёзно?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голосе Северуса и на его лице не было эмоций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такое решение всецело поддерживаю, — медленно сказала Минерва. Она настолько его поддерживала, что её сердце бешено колотилось в груди.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что мы скажем ученикам? Они не спрашивали, когда Северус… был чересчур строг со всеми, но теперь…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может им сообщить, что обнаружил какой-нибудь ужасный секрет Северуса и прибегнул к шантажу, — сказал Дамблдор. — Что, в конце концов, чистая правда. Он обнаружил, что Северус читает мысли учеников, и он нас несомненно шантажирует.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безумие! — взорвался Снейп.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Муа-ха-ха! — отозвался Дамблдор.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Кхм… А если кто-то спросит, почему пятый курс и старше остались под ударом? — неуверенно спросил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удивлюсь, если они разозлятся на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это вообще-то не моя идея…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 им, что компромисс предложил не ты и большего добиться не смог. Об остальном — умолчи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ведь тоже ни слова вранья. В том, чтобы так говорить правду, есть своё искусство, и ты со временем его постигнешь.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осторожно кивнул.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баллы, которые он снял с Когтеврана?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Вернуть их нельзя, — вмешалась Минерва.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к ней.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очень жаль, мистер Поттер,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и впрямь было жаль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но непослушание должно иметь какие-то последствия, иначе эта школа провалится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тартарары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Согласен, — пожал плечами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впредь профессор Снейп не будет портить мои отношения с однокурсниками, снимая с Когтеврана баллы, и не станет занимать отработками моё драгоценное время. И если ему покажется, что я веду себя некорректно, то он всегда сможет обсудить свои наблюдения с профессором МакГонагалл.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будете соблюдать школьную дисциплину? — спросила МакГонагалл. — Или вы теперь вместо Северуса стали превыше закона?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посмотрел на 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его глазах мелькнуло что-то тёплое, но тут же исчезло.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буду вести себя как остальные ученики по отношению ко всем членам преподавательского состава, за исключением злых, безумных и тех, кто попадёт под их влияние.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 мельком взглянул на Северуса,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вновь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повернулся к Дамблдору.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Оставьте Минерву в покое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 её присутствии я буду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обычным учеником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Хогвартса. Никаких привилегий и никакой неприкосновенности.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Красота, — искренне восхитился Дамблдор. — Слова настоящего героя.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Кроме того,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сказала Минерва,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мистер Поттер обязан при всех извиниться за своё поведение.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этот раз Гарри одарил её скептическим взглядом.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Школьная дисциплина серьёзно пострадала от ваших действий, мистер Поттер, — сказала она. — Её необходимо восстановить.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профессор МакГонагалл, вы придаёте слишком большое значение тому, что вы называете школьной дисциплиной, учитывая, что историю здесь преподаёт призрак, а некоторые учителя позволяют себе измываться над вашими учениками.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Поддержка существующей иерархии и правил кажется куда более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мудрым, важным и высокоморальным занятием тому, кто занимает место на вершине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Для тех же, кто внизу, всё выглядит несколько иначе. В качестве доказательства я мог бы привести ряд исследований, но это займёт уйму времени, так что на этом я и закончу.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Минерва покачала головой, — вы недооцениваете важность дисциплины потому,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лично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не нужна… — она запнулась. Получилось совсем не то, что она хотела сказать, и теперь Северус, Дамблдор и даже сам Гарри непонимающе смотрели на неё. — Ну, то есть, для того, чтобы учиться. Не каждый ребёнок способен обучаться, если над ним никто не стоит. И если другие дети начнут следовать вашему примеру, то навредит это прежде всего 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криво усмехнулся: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Истина превыше всего. Истина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состоит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я зря дал волю гневу, зря сорвал урок, что всем этим я подал другим ученикам нехороший пример. Истина также в том, что Северус Снейп вёл себя неподобающим для учителя Хогвартса образом, и что отныне он будет более трепетно относиться к чувствам учеников на четвёртом курсе и младше. Если мы оба встанем и во всеуслышание об этом объявим, я согласен.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дождётесь, Поттер! — выплюнул Северус.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конце концов, — мрачно улыбнулся Гарри, — если ученики увидят, что правила созданы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всех…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даже профессора им следуют, а не только бедные беспомощные ученики, которые в нынешней системе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что ж, положительный эффект на школьную дисциплину это произведёт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несравненный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Краткий миг молчания, а затем Дамблдор хохотнул: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думает, что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куда более прав,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на то есть право.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поспешно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взгляд от Дамблдора и уставился в пол: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читаете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мысли?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Проницательность часто путают с легилименцией, — сказал Дамблдор. — Я обговорю это с Северусом, и если с его стороны извинений не будет, с твоей стороны они также не потребуются. Итак, объявляю вопрос закрытым, во всяком случае до обеда. — Он замолк на миг. — Впрочем, Гарри, боюсь, Минерва хочет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обсудить с тобой ещё одно дело, и я здесь совершенно ни при чём.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Минерва, будьте добры?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встала со стула и пошатнулась. Слишком много адреналина в крови, слишком быстро колотится сердце.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Фоукс, проводи её, пожалуйста, — попросил Дамблдор.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не… — начала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взглядом оборвал её возражения.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Феникс взмыл в воздух, лёгким языком пламени порхнул по комнате и приземлился на плечо Минервы. Она ощутила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тепло, проникая сквозь мантию, разливается по всему её телу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Следуйте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мной, мистер Поттер, — твёрдо сказала она, и они вышли из кабинета.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стояли на спиральной лестнице, бесшумно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скользившей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вниз.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не 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что сказать. Она ловила себя на мысли, что совсем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знакома с 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кто стоит рядом.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вдруг Фоукс заворковал.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Звук был нежный и тихий, словно мелодия 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ашнего оча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прокатился по разуму Минервы, очищая, расслабляя, успокаивая.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это? — прошептал Гарри срывающимся голосом.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Песня феникса, — ответила 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поворачивая головы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Всё её внимание было поглощено этой странной, тихой музыкой. — Она тоже лечит.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отвернулся, но она успела заметить,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лиц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на мгновение болезненно исказилось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спускались очень долго,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может, так только казалось из-за музыки.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наконец вышли через проход, открытый горгульей,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рука сжимала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ладонь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того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горгулья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встала на место, Фоукс умолк и слетел с её плеча, повиснув в воздухе перед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уставился на феникса,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загипнотизированный танцующими языками пламени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мне делать, Фоукс? — прошептал Гарри. — Я бы не смог их защитить, если бы не разозлился.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Феникс не издал ни звука, был слышен только трепет его огненных крыльев. Яркая вспышка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гасающего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пламени — и Фоукс исчез.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оба моргнули,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пробуждаясь — а может, наоборот, погружаясь в сон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опустила взгляд.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ней было обращено светлое, юное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Фениксы — люди? — спросил Гарри. — То есть, они достаточно разумны, чтобы считаться людьми? Мог бы я говорить с Фоуксом, если бы знал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язык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на секунду прикрыла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её голос слегка дрожал, — феник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сы — творения могущественной магии,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которая выделяет их среди прочих животных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Они — огонь, свет, исцеление, перерождение.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всё-таки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мой ответ — 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 мне достать такого?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наклонилась и обняла мальчика.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сама не поняла почему,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не могла поступить 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выпрямилась, у неё першило в горле. Говорить было тяжело, но она через силу спросила: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сегодня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произошло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на один из важных вопросов я тоже не знаю ответов. А ещё мне хочется обо всём этом какое-то время не думать.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взяла его за руку, и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пошли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дальше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молча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Путь был коротким, потому что кабинет заместителя располагался близко к кабинету директора.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села за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сел перед столом.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Итак, — прошептала Минерва. Она бы предпочла оставить всё как есть, или переложить эту обязанность на кого-то ещё,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 требовало решения безотлагательно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хотела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поговорить с вами о школьной дисциплине. От которой вы не освобождены.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 чём именно? — спросил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знает. Не успел ещё понять. У неё сжалось сердце.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выбора не было.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сказала профессор МакГонагалл, — ваш Маховик времени, пожалуйста.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спокойствие, принесённое фениксом, мигом исчезло с его лица, как если бы Минерва вдруг ударила его ножом.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 голосе Гарри зазвучала паника. — Он мне нужен, я не смогу обучаться в Хогвартсе! Я не смогу вовремя ложиться спать!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Сможете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она. — Министерство предоставило защитную оболочку для вашего Маховика. Я наложу специальное заклятье, чтобы её можно было открывать только между девятью вечера и полуночью.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исказилось: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Но… но я…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сколько раз вы использовали Маховик, считая с понедельника? Сколько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добавили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часов?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Я…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айте посчитаю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посмотрел на свои часы.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ощутила приступ горечи. Она так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Наверняка больше, чем два раза в день.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 я опрошу ваших однокурсников, то скорее всего выясню, что под вечер у вас всё время очень сонный вид, а каждое утро вы встаёте всё раньше и раньше. Так ведь?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узнать ответ, достаточно было посмотреть на его лицо.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Поттер, — мягко сказала она,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некоторым ученикам нельзя доверить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Маховик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времени, потому что у них вырабатывается от него зависимость. Таким ученикам дают зелье, продлевающее сон на нужное время, но они начинают использовать Маховик не только для посещения занятий. И тогда мы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забираем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Мистер Поттер, вы стали использовать Маховик как универсальное решение для любой задачи, зачастую совершенно бессмысленно. С его помощью вы заполучили напоминалку. А также весьма очевидным для других учеников образом пропали из кладовки, вместо того чтобы использовать Маховик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урока и предупредить меня или кого-нибудь другого, чтобы вам помогли открыть дверь.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лицу Гарри было видно, что эта мысль ему в голову не приходила.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важнее, — продолжала она, — 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следовало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остаться в классе профессора Снейпа. И наблюдать. И покинуть класс в конце занятия. Как вы бы и поступили, не будь у вас Маховика времени. Некоторым ученикам нельзя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Маховики, мистер Поттер. Я сожалею, но вы — один из них.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нужен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мне! — выпалил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если мне придётся спасаться от толпы слизеринцев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защищает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Остальные ученики рискуют не меньше, и, уверяю вас, у них получается выживать. Ни один ученик не умер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замке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последние пятьдесят лет. Мистер Поттер, ваш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Маховик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сейчас же.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страдальчески перекосилось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 снял кулон с Маховиком и отдал ей.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Минерва достала из стола одну из защитных оболочек, присланных в Хогвартс, защёлкнула её на песочных часах Маховика и приложила к оболочке палочку, накладывая заклятье.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нечестно!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вдруг завопил Гарри. — Я спас сегодня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пол-Хогвартса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 профессора Снейпа, разве правильно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наказывать? Я видел выражение вашего лица,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ненавидите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то, что он делает!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мгновений Минерва не отвечала,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завершая 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Закончив, она подняла глаза. Вид у неё, знала она,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суровый.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поступать так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неправильно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напротив, правильно.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 не рухнул — перед ней сидел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самый обычный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строптивый ребенок.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Нечестно, мистер Поттер? — рявкнула она.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два дня подряд пришлось сочинять отчёты, объясняя, почему Маховик времени был использован прилюдно! Вы должны быть благодарны за то, что вам вообще его оставили! Директору лично пришлось связываться с Министерством через каминную сеть, чтобы просить об этом, и не будь вы Мальчиком-Который-Выжил, даже это бы не помогло!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вытаращился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он видит сердитое лицо профессора МакГонагалл.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глаза наполнились слезами.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Извините, мн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очень жаль, — прошептал он охрипшим от волнения голосом, — я подвёл вас…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тоже жаль, мистер Поттер, — строго сказала она и отдала ему только что ограниченный Маховик. — Можете идти.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развернулся и выбежал из кабинета, всхлипывая. Она слышала его удаляющиеся шаги, а потом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закрылась и заглушила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тоже, Гарри, — прошептала она в тишине комнаты, — очень-очень жаль.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Пятнадцать минут после начала обеденного часа.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зговаривал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Гарри. Некоторые когтевранцы смотрели на него со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злост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ью, другие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сочувствием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часть самых младших учеников — даже с восхищением, но никто не смел с ним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заговорить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Гермиона не решалась подойти.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Фред и Джордж робко приблизились. Они ничего не сказали. Предложение было очевидно, как и возможность отказаться от него по желанию. Гарри сказал, что он подойдёт, когда подадут десерт, не раньше. Они кивнул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и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спарились.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виной всему этому было отсутствующее выражение на его лице.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Другие, вероятно, полагали, что он сдерживает злость или смятение. Они видели, как Флитвик приходил за ним, и знали, что он был в кабинете директора.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старательно сдерживал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ку, потому что улыбнувшись, он засмеётся, а если он начнёт смеяться, то не остановится, пока не придут добрые джентльмены в белых халатах и не утащат его за собой.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Чересчур. Всё это было уже чересчур.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перешёл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Тёмную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его собственная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натворила дел, которые теперь казались безумными, его тёмная сторона добилась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невероятной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победы, которая могла быть реальной, а могла оказаться и сущей блажью безумного директора, его тёмная сторона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защитила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друзей. Как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невын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осимо. Вот бы Фоукс снова спел для него.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использовать Маховик,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взять на часок перерыв и отдохнуть в тишине и спокойствии,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теперь такой возможности не было и потеря ощущалась,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дыра в мироздании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 старался не думать об этом, чтобы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расхохотаться в истерике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Прошло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вадцать минут. Почти все ученики уже приступили к обеду, и никто не торопился уходить.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Стук ложки разнёсся по всему Большому залу.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Прошу внимания, — сказал Дамблдор. — Гарри Поттер хочет нам кое-что 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глубоко вздохнул, поднялся и прошёл к учительскому столу, притянув к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внимание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всех присутствующих.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развернулся и окинул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четыре стола.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Сдерживать улыбку становилось всё труднее, но Гарри всё же сумел сохранить бесстрастное лицо и спокойный голос, произнося свою короткую, подготовленную речь.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Истина священна. Одно из моих самых дорогих сокровищ — это значок, на котором написано: «Говори правду, даже если твой голос дрожит». Так что я скажу правду. Запомните.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 принуждению, я говорю потому, что это правда. Моё 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классе профессора Снейпа было неразумным, глупым ребячеством и непростительным нарушением правил Хогвартса. Я сорвал урок и лишил своих сокурсников бесценного учебного времени. И всё потому, что не смог совладать со своим нравом. Я надеюсь, что никто из вас не последует моему примеру.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я сам надеюсь не совершать впредь подобных поступков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многих учеников, смотревших на Гарри, теперь появилось мрачное, недовольное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на церемонии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прощания с падшим лидером.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лицах младших гриффиндорцев этот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повсеместен.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Гарри не поднял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5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высоко. Иначе жест мог показаться чересчур властным. И уж точно не в сторону Северуса. Гарри поднял руку на уровень груди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беззвучно, просто обозначая жест,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щёлкнул пальцами. Вполне вероятно, за учительским столом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не увидели.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явный знак неповиновения заработал несколько внезапных улыбок от гриффиндорского стола, холодных ухмылок превосходства из-за стола слизеринцев и вздрагиваний и обеспокоенных взглядов со стороны остальных.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Гарри по-прежнему оставалось спокойным.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Благодарю за внимание, — сказал он, — это всё.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Спасибо, Гарри Поттер, — сказал директор. — А теперь что-то хочет сказать и профессор Снейп.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медленно поднялся со своего места за учительским столом.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 моего сведения довели, — начал он, — что мои действия отчасти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спровоцировали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безусловно непростительную вспышку гнева у мистера Поттера, и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последовавшей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дискуссии я понял, что забыл, как легко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чувства молодых и незрелых…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звук — как будто множество людей одновременно приглушённо закашлялись.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Северус продолжил, словно не слыша этого.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Класс зельеварения — опасное место, 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уверен, что жёсткая дисциплина необходима, но впредь я буду более внимателен к… эмоциональной хрупкости… учеников с первого по четвёртый курсы. Я не верну Когтеврану баллы,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снимаю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отработки с мистера Поттера. Спасибо.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стороны гриффиндорского стола раздался единственный хлопок. Палочка Северуса молниеносно оказалась в его руке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«Квиетус!»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заставил нарушителя умолкнуть.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 требовать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дисциплины и уважения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своих занятиях, — холодно сказал Северус, — и всякий, кто посмеет шутить со мной, пожалеет об этом.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сел.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ещё раз спасибо! — весело сказал директор Дамблдор. — Продолжим трапезу!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не снимая маску безразличия, двинулся к своему месту за столом Когтеврана.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Взрыв обсуждений. Два слова с большим отрывом опережали остальные. Первое было: «Что…», с которого начинались такие фразы, как: «Что это было?» и «Что за фигня…». Второе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«Скорджифай!»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поскольку ученикам пришлось убирать выпавшую из рук еду, выплюнутые напитки, вычищать пятна на скатерти и друг на друге.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ученики не скрываясь плакали. Как и профессор Спраут.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гриффиндорским столом, в той его части, где ожидал своего часа торт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пятьюдесят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ью одной свечой, Фред прошептал: «Кажется,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уже не наш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уровень, Джордж»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5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 этого дня, сколько бы Гермиона ни пыталась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доказать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обратное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общепризнанной легендой Хогвартса стало то, что Гарри Поттер может сделать абсолютно всё что угодно, просто щёлкнув пальцами.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 w:date="2014-07-22T10:48:4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Боромир, по крайней мере, сошёл за ошибку.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Boromir was at least a plausible mistake</w:t>
      </w:r>
    </w:p>
  </w:comment>
  <w:comment w:id="2" w:date="2014-02-10T14:24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сейчас - ближе к истине, по-моему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вполне допустимо ошибиться так, что в Братстве окажется человек, похожий на Боромира. Но ошибка, в результате которой в Братстве оказывается Назгул - недопустима.</w:t>
      </w:r>
    </w:p>
  </w:comment>
  <w:comment w:id="3" w:date="2014-02-11T06:11:2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_Marked as resolved_</w:t>
      </w:r>
    </w:p>
  </w:comment>
  <w:comment w:id="4" w:date="2014-02-11T07:54:1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_Re-opened_</w:t>
      </w:r>
    </w:p>
  </w:comment>
  <w:comment w:id="5" w:date="2014-02-11T07:56:0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plausible mistake - это типа, можно назвать это ошибкой/явный косяк, но согласимся, что человек просто ошибся. речь вовсе не о том, что это _допустимо_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сравните с plausible excuse</w:t>
      </w:r>
    </w:p>
  </w:comment>
  <w:comment w:id="6" w:date="2014-02-11T19:40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Глеб, где ты это вообще прочитал?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plaus|ible adjective (of an argument or statement) seeming reasonable or probable</w:t>
      </w:r>
    </w:p>
  </w:comment>
  <w:comment w:id="7" w:date="2014-07-22T07:40:52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Вам, как я понимаю, не нравится именно словосочетание "допустимая ошибка"? Наверное потому, что вы считаете, что ошибка вообще недопустима? Но ошибки неизбежны, и считая что ошибки недопустимы, мы ставим слишком жёсткие условия игры, условия которые мы заведомо не сможем выполнить.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такой технический/инженерный термин: "допуск". Ошибка не выходящая за пределы допуска -- это допустимая ошибка.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условно разделить все ошибки на два непересекающихся класса: допустимые и фатальные.</w:t>
      </w:r>
    </w:p>
  </w:comment>
  <w:comment w:id="8" w:date="2014-07-22T08:23:1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Webster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 possibly true : believable or realistic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раз, речь не о допуске, не о том, что у Гэндальфа было право на ошибку.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речь о том, что это была "СКОРЕЕ ВСЕГО ошибка, а не злонамеренное действие"</w:t>
      </w:r>
    </w:p>
  </w:comment>
  <w:comment w:id="9" w:date="2014-07-22T10:48:44Z" w:author="kuuffff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понял. И да, соглашусь, вариант перевода "боромир был правдоподобной ошибкой" ближе к оригиналу по смыслу. Но мне (может просто по инерции) формулировка не нравится, хотя может это не формулировка, а слишком сложная логика. Как я понимаю, именно поэтому ваше замечание и не было принято с восторгом. Может "боромир был похож на ошибку", "выглядел как"? Или ещё как? "Боромира можно правдоподобно списать на ошибку"?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при этом я отмечу, что текущий перевод, хоть и маскирует обвинение Дамблдора в предательстве, но не устраняет. Это я к тому, что текущий перевод допустИм. ;) Он накал страстей разговора разве что снижает, но смысл остаётся.</w:t>
      </w:r>
    </w:p>
  </w:comment>
  <w:comment w:id="0" w:date="2014-07-30T23:28:07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"так" ударения ещё нету.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line="24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 готово/комм.docx</dc:title>
</cp:coreProperties>
</file>