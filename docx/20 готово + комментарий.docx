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svou8bkrg2o2" w:colLast="0"/>
      <w:bookmarkEnd w:id="0"/>
      <w:r w:rsidRPr="00000000" w:rsidR="00000000" w:rsidDel="00000000">
        <w:rPr>
          <w:rtl w:val="0"/>
        </w:rPr>
        <w:t xml:space="preserve">Глава 20. Теорема Байеса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может быть уничтожено Роулинг — должно быть уничтожено.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заслуженное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угощение.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пытался читать — сосредоточиться было бы невозможно.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терял остроту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отключаться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желал.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переполняла радость победы.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Интересно, что бы сейчас сказала Распределяющая шляпа?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Вполне очевидно, что Тёмный Лорд не выиграл в тот день. Его целью было изучение боевых искусств, но не получил ни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единого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единого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узнал об этом, понял всё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пугаю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щей ясностью,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сдёрнул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Раздался стук в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двери,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ему стало не по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он услышал отдаляющиеся шаги и напряжение пропало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Ну и что это было? То самое, за что его в конце концов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Он это 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чувствует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 меня есть таинственная тёмная сторона.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Нет, не самое удачное начало разговора.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внимательно посмотрел на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усмешкой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зал он. — Существует такое понятие,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чересчур хорошее выступление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». В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еальности люди, которых только что били и унижали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сейчас чуть-чуть переборщили с негодованием.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 же мне сделать, чтобы вас убедить?!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веселья. — Думаю, для этого вам достаточно поднять правую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Но я могу поднять руку независимо от того...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осёкся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чувствуя себя тупицей.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подтвердил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кто-либо, избиваемый на протяжении пятнадцати минут, поднимется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порыве милосердия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всех простит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 другой стороны,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невероятно, что мальчик просто решил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устроить представление,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дабы убедить учителя и сокурсников в том, что он —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Тёмный Лорд.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Значение поступка не в том, на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 внешне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мотивах, которые делают поступок более или менее вероятным.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объяснил ему разницу между репрезентативной эвристикой и определением истинности суждения по Байесу.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обязательно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магом. Так что ответьте честно на мой вопрос — и мы не будем это считать признанием вины. О чём вы думали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тот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отказались от мести?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 ли ваш порыв к всепрощению искренним?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зрителей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Иногда мы творим собственную песнь феникса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знаю ваш секрет. Я вовсе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указать вам раздел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библиотеки, в котором я в своё время копался, и я с радостью вас туда отведу.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Чёрт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возьми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тут до него дошло.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 всём виновата моя загадочная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Наступила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Ваша... тёмная сторона...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икак ему не соответствовало.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я понимаю, что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мной такое уже случалось.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отобрать мяч, я спрятал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управлять гневом,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как утверждал школьный психолог.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когда эта сторона пробуждается,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появляется никаких магических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суперспособностей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уже провер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потёр переносицу.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Дайте-ка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— наконец нарушил тишину профессор.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аргумент, 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убедить, всё-таки нашёлся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Ну... да... Должен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признать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она, как вы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 вас...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её надо научиться использовать, — закончил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Меня распределили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сказал профессор Квиррелл,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более привычной сухой улыбкой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знаю, вы привыкли, что вас окружают одни глупцы,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из их числа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ваша тайна в безопасности.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неправоту свою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убедительно, что Гарри начинал думать, что это вполне рацио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нальный вывод из тех фактов, которыми тот располагал.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срабатывает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только один раз на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Можно попросить вас сохранить в тайне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то, что я вам сейчас расскажу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Конечно. Считайте, что уже попросили.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просто Гарри не проведёшь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Можно считать, что вы согласны?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Отлично, мистер Поттер. Да, можете так считать.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никому не выдам вашу тайну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 улыбкой произнёс профессор.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посмеялись, затем Гарри снова посерьёзнел.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Мистер Поттер... Не поймите неправильно.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обещаю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снимать 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хочу лишь услышать честный ответ. Почему нет?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опять растерялся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 Потому что люди пострадают?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вам ни разу в жизни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причинить кому-нибудь страдания?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причинить.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никак не мог подобрать слова и поэтому решил начать с очевидного: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я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 значит, что это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же делает поступок правильным, если не ваше желание?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Ну-у,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протянул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референциальный утил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итаризм.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этическая теория, согласно которой хорошо то, что удовлетворяет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запрос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 большинства...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потёр переносицу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имел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виду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наших собственных желаний?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очевидно, что я не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исходя из моральных соображений, если они слишком слабы, чтобы повлиять на меня. Но это не значит, что моё желание обидеть тех слизеринцев влияло на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моральные соображения!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моргнул.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говоря уже о том, — заметил Гарри, — что появление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Тёмного Лорда приведёт к страданиям ни в чём не повинных людей!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Ага, хитрость вполне на уровне книги «Атлант расправил плечи».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— повторил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Конечно же, я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сейчас взываете к моему чувству превосходства,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якобы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пытаются меня подавлять, и всё такое прочее.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потёр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пальцем щёк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изображая задумчивость. — Я могу над этим поработать.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снова рассмеялись.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ответьте,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профессор Квиррелл. — Что все эти люди сделали для вас?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родители взяли меня к себе после смерти моих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хорошие 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стать Тёмным Лордом — значит предать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какое-то время молчал.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Признаться, — произнёс он тихо, — подобная мысль ни за что не пришла бы мне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вашем возрасте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соболезнования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них нет нужды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вас сдерживает лишь мысль о том, что родители этого не одобрят?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если они погибнут в результате несчастного случая,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останется ничего, что могло бы вас удержать от?..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замотал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нет и нет.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удерживает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стремление к добру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Именно это стремление я не могу предать.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тишины.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Простите за глупый вопрос,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Квиррелл, — но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что в желании стать Тёмным Лордом?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сказал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отёр пальцем другую щёку.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 тоже можно 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выразимцев,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инистром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первую очередь я стану учёным.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тот вдруг превратился в кошку.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Учёным, — произнёс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повторил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Я должен достичь своих целей с помощью силы… науки!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и рез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че. — Вы можете стать лучшим из моих учеников! Величайшим боевым магом,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вышедшим из стен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неправильного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опытах над крысами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наука — это прежде всего способ познания и управления вселенной...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широкой общественности.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не нравится наука, — медленно проговорил Гарри. — Но почему?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недоумки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маглы однажды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 погубят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голос профессора стал громче.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уничтожат мир! Уничтожат вообще всё!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 себя слегка потерянным.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сейчас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 ядерном оружии?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выжившие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начинают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есть секреты, которыми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делиться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взгляд на вещи несколько отличался от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тайное общество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сохранив секрет ядерного оружия от тех,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умён, чтобы быть ядерным физиком. Эта мысль была по меньшей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бы использовали секретные пароли? Носили бы маски?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для него выглядел бы одинаково.)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обдумать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профессору.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меня это новая мысль.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неочевидных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секретов науки, которые редкие учителя передают своим лучшим ученикам, представляет собой умение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спускать в унитаз непонравившиеся идеи, в ту же секунду, как вы их услышали.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моргнул.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Космонавтика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Квиррелл. — К сожалению, маглы тянут с 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единственным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тоже большой поклонник космической программы.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крайней мере, в этом мы схожи.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взглянул на Гарри, и что-то сверкнуло в его глазах.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немедленно ответил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Сдержите ваше обещание,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понравится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взаимодейств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рохнуться в обморок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озадаченно кивнул, приготовившись к чему-то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пронзительно ярких,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игающих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Земли, Луны и Солнца. Профессор Квиррелл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остался на своём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паря посреди бездонного космоса.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Млечный Путь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водоворотом звёздного света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Никакая другая картина ещё не трогала его так глубоко.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Мы... в космосе?..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— с грустью в голосе сказал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это настоящее изображение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всё вытирал и вытирал слёзы, снова и снова.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еле слышно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профессор Квиррелл, —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мне становится особенно ненавистен этот испорченный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задаюсь вопросом: может, где-то там, вдали,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есть более подходящее для меня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 огромна — может, такое место всё-таки есть?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так долго?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Позвольте мне побыть здесь ещё.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 и остался стоять посреди звёзд.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Мгновения растянулись в вечность.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Наконец звёзды исчезли, а класс вернулся.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Ничего, — прошептал Гарри. — Этого было достаточно.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никогда не забудет сегодняшний день, и не из-за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мелких неурядиц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Тяжёлая дубовая дверь класса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громким стоном сорвавшись с петель,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прошуршала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над мраморным полом.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КВИРИНУС! КАК ТЫ ПОСМЕЛ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казался теперь ничего не значащим пустяком.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держать удар.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Но ни 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из его составляющих не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довольна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созерцание звёзд прервали.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ХЛОП! — грохнула об стол ладонь профессора Квиррелла.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гаркнул он.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директор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 вы просто ученик! Обращайтесь к нему подобающим образом.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посмотрел на профессора Квиррелла.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Тот ответил строгим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 тот, ни другой не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Сделав несколько широк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запретил тебе защищаться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 чём ты говоришь?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учил его признавать поражение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Да ты с катушек съехал, неужели после сегодняшнего ты думаешь, что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склонность молча сносить издевательства профессоров.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хмыкнул: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идеал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ьно, мистер Поттер, но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первого 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Пятьдесят один балл Когтеврану?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тоже неплохо подчеркнёт её позицию.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в то время как профессору МакГонагалл удалось взять верх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Чего? — в голове от неожиданного вопроса что-то покачн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Старый волшебник выпрямился.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Похоже, с тобой всё в порядке.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пристально смотрел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Кхе-кхе! — снова прокашлялся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ему не расс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Вы!..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Легилименцию часто путают с проницательностью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ничего не значащий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Сперва надо спрашивать разрешения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покачал головой.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Может, этого вы и добивались?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продолжал стоять на своём: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Исключено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Защиты решительно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покачал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нахмурился: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Как вам хорошо известно, подобные услуги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чрезвычайно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благодарности, —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 лицо было очень спокойным и серьёзным.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посмотрел на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 хотел бы этого, — сказал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возможно, таким образом, что уже никогда не сможешь вернуть.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впрямь: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вздохнул: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полагаю, это по крайней мере экономно, ведь над должностью преподавателя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Защите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висит злой 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сохранил спокойствие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понял, о чём, собственно, Дамблдор ведёт речь.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пояснил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Мальчик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На этом я вас покину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 можете повторить то заклинание?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вздохнули.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кивнул.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 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решили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Совершенно верно, — ухмыльнулся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что я сейчас нарушу правило номер два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которое звучит просто: «Не хвастай»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расскажу об одном своём поступке.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 догадались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или иначе, когда мы лучше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Клянусь! — сказал Гарри, приготовившись услышать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 крышесносное.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подписан на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маггловский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елл, поднимаясь в глазах Гарри на недосягаемую высоту,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примерно такой реакции я и ожидал.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...Не знаю что и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победили, — незамедлительно отозвался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рассмеялись.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Ещё одна мысль пришла Гарри в голову: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приходила и он был заинтригован.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Довольно подозрительно, учитыв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ая, что у Гарри её появление заняло меньше минуты.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призрак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был привязан к табличке...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дивительно, насколько правдоподобный предлог подобрал профессор для отрицания любых возможных обвинений.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студенты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держались от них подальше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Хотя,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профессор Квиррелл просто ждёт, когда Гарри научится защищать свой разум?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упоминаний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 вы же, наверно, столько удивительных пост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совершили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которых никто не знает...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понимаю.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спасибо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уже сильнее опирался на стол.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торопливо вышел.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5-02-17T14:44:56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одной "г", в соотв. со всем остальным переводом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