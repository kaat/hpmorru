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bvt77am883kw" w:id="0"/>
      <w:bookmarkEnd w:id="0"/>
      <w:r w:rsidDel="00000000" w:rsidR="00000000" w:rsidRPr="00000000">
        <w:rPr>
          <w:rtl w:val="0"/>
        </w:rPr>
        <w:t xml:space="preserve">Глава 42. Храбрость</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 — переспросила Гермиона. — Но они же оба мальчики!</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себе, — похоже, Дафна была слегка потрясена. — Ты хочешь сказать, маглы в самом деле ненавидят это?! Я думала, это одна из выдумок Пожирателей Смерти...</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незнакомая Гермионе слизеринка постарше. — Всё правда. Таким маглам приходится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вступать в брак тайно, и если кто-нибудь когда-нибудь узнает их секрет, то обоих сожгут на костре. И девушку, которая думает, что это романтично, тоже сожгут.</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могла бы и дальше спокойно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слегка разочарована простотой решения, хотя, конечно, оно было справедливым.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большее,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ведь не понимаешь, чего это они? — весело поинтересовался Драко.</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прочёл немало книг, которые ему бы читать не следовало, не говоря уже о нескольких заголовках «Придиры</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Малфой залетел от Мальчика-Который-Выжил?»</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ты всё-таки знаешь, о чём идёт речь. Я думал, маглы такое ненавидят?</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w:t>
      </w:r>
      <w:r w:rsidDel="00000000" w:rsidR="00000000" w:rsidRPr="00000000">
        <w:rPr>
          <w:rFonts w:ascii="Times New Roman" w:cs="Times New Roman" w:eastAsia="Times New Roman" w:hAnsi="Times New Roman"/>
          <w:sz w:val="24"/>
          <w:szCs w:val="24"/>
          <w:rtl w:val="0"/>
        </w:rPr>
        <w:t xml:space="preserve">идиоты</w:t>
      </w:r>
      <w:r w:rsidDel="00000000" w:rsidR="00000000" w:rsidRPr="00000000">
        <w:rPr>
          <w:rFonts w:ascii="Times New Roman" w:cs="Times New Roman" w:eastAsia="Times New Roman" w:hAnsi="Times New Roman"/>
          <w:sz w:val="24"/>
          <w:szCs w:val="24"/>
          <w:rtl w:val="0"/>
        </w:rPr>
        <w:t xml:space="preserve">. Но, эм, тебе не кажется, что мы для такого, э-э, несколько молоды?</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них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Драко кивнул вниз и фыркнул, — не слишком. Девчонки!</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молча подошли к краю крыши.</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я здесь, чтобы отомстить тебе, — сказал Драко. — 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тебе-то это зачем?</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молниеносно взвесил все за и против, вычисляя, не слишком ли он торопит события...</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Я, конечно, планировал заставить её лазить по ледяным стенам, но я совсем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ненадолго задумался.</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он, — понятно.</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улыбнулся. Никогда в жизни ему не было настолько сложно сдержать улыбку.</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посмотрел на край крыши и поморщился: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Н-да, ронять кого-то умышленно гораздо сложнее, чем нечаянно.</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Гарри рефлекторно вцепилась мёртвой хваткой в ледяной камень крыши.</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Сознание может отлично понимать, что т</w:t>
      </w:r>
      <w:r w:rsidDel="00000000" w:rsidR="00000000" w:rsidRPr="00000000">
        <w:rPr>
          <w:rFonts w:ascii="Times New Roman" w:cs="Times New Roman" w:eastAsia="Times New Roman" w:hAnsi="Times New Roman"/>
          <w:sz w:val="24"/>
          <w:szCs w:val="24"/>
          <w:rtl w:val="0"/>
        </w:rPr>
        <w:t xml:space="preserve">ы выпил</w:t>
      </w:r>
      <w:r w:rsidDel="00000000" w:rsidR="00000000" w:rsidRPr="00000000">
        <w:rPr>
          <w:rFonts w:ascii="Times New Roman" w:cs="Times New Roman" w:eastAsia="Times New Roman" w:hAnsi="Times New Roman"/>
          <w:sz w:val="24"/>
          <w:szCs w:val="24"/>
          <w:rtl w:val="0"/>
        </w:rPr>
        <w:t xml:space="preserve"> зелье замедленного падения. Но донести это сообщение до подсознания — совсем другое дело.</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Гарри испытывал такой же страх, какой по его мнению довелось пережить Гермионе, и это было справедливо.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ответил Драко и разжал руку.</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желудок подскочил к горлу, а тело безуспешно попыталось сориентироваться в пространстве.</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через секунду Гарри почувствовал рывок — начало действовать зелье. Падение замедлилось, возникло странное укачивающее ощущение мягкости.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затем что-то потянуло его, и Гарри вновь полетел вниз, даже с большим ускорением, чем могла бы вызвать сила тяжести...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Рот Гарри уже захлёбывался криком, пока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припомнил последнее, что он увидел: падающее тело. И с трудом выдохнул:</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ним всё будет в порядке через пару часов, — ответил незнакомец. — Он просто истощён. Я не думал, что такое возможно... Похоже, он разом сбил с ног целых две сотни учениц, чтобы наверняка зацепить ту, которая насылала на тебя проклятие...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мягко поставил Гарри на землю, поддерживая его.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Осторожно восстановив равновесие, Гарри кивнул.</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отпустил его, и Гарри немедленно упал.</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убийство, — раздался сдавленный голос. — Это скудоумие.</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незнакомец сам чуть не упал. На лице у него было написано полнейшее потрясение.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уже принял сидячее положение на том месте, где ранее повалился наземь.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Святые небеса! — выдохнул человек. — Вы ведь не должны...</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эффективно!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вставать профессор Квиррелл всё же не стал.</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шепнул Гарри. Затем поблагодарил и незнакомца рядом.</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произошло? — спросил тот.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Считайте это уроком предусмотрительности, мистер Поттер, — сказал профессор Квиррелл. — Если бы я прямо не настоял, чтобы на этом скромном мероприятии присутствовало как минимум двое взрослых наблюдателей, и что мы оба должны держать палочки наготове, мистера Люпина могло бы не оказаться рядом, чтобы замедлить ваше падение, и вы бы серьёзно пострадали.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Сэр! — воскликнул этот человек... мистер Люпин, очевидно. — Не следует говорить мальчику о таких вещах!</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 начал Гарри.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мы встречались? — спросил он.</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Годриковой </w:t>
      </w:r>
      <w:del w:author="Alaric Lightin" w:id="0" w:date="2019-03-27T15:41:14Z">
        <w:r w:rsidDel="00000000" w:rsidR="00000000" w:rsidRPr="00000000">
          <w:rPr>
            <w:rFonts w:ascii="Times New Roman" w:cs="Times New Roman" w:eastAsia="Times New Roman" w:hAnsi="Times New Roman"/>
            <w:sz w:val="24"/>
            <w:szCs w:val="24"/>
            <w:rtl w:val="0"/>
          </w:rPr>
          <w:delText xml:space="preserve">л</w:delText>
        </w:r>
      </w:del>
      <w:ins w:author="Alaric Lightin" w:id="0" w:date="2019-03-27T15:41:14Z">
        <w:r w:rsidDel="00000000" w:rsidR="00000000" w:rsidRPr="00000000">
          <w:rPr>
            <w:rFonts w:ascii="Times New Roman" w:cs="Times New Roman" w:eastAsia="Times New Roman" w:hAnsi="Times New Roman"/>
            <w:sz w:val="24"/>
            <w:szCs w:val="24"/>
            <w:rtl w:val="0"/>
          </w:rPr>
          <w:t xml:space="preserve">Л</w:t>
        </w:r>
      </w:ins>
      <w:r w:rsidDel="00000000" w:rsidR="00000000" w:rsidRPr="00000000">
        <w:rPr>
          <w:rFonts w:ascii="Times New Roman" w:cs="Times New Roman" w:eastAsia="Times New Roman" w:hAnsi="Times New Roman"/>
          <w:sz w:val="24"/>
          <w:szCs w:val="24"/>
          <w:rtl w:val="0"/>
        </w:rPr>
        <w:t xml:space="preserve">ощине, — ответил мужчина. — Я сменил тебе немало пелёнок.</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отрицая право мыслящих существ на рабский труд, раз уж они всё равно созданы так, чтобы им наслаждаться).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«потрёпанная»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первым приходил в голову. И несмотря на это, мужчина обладал каким-то достоинством, которого не принесли бы ему и хорошие дорогие одежды, оно бы просто не подошло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оно было отличительной чертой этой потрёпанности. Гарри лишь слышал о скромности раньше, но никогда прежде не встречал настоящей — только показную умеренность людей, считающих, что быть скромным стильно.</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присел на маленький деревянный табурет у небольшого стола мистера Люпина.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пришёл, — сказал тот.</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вам спасибо, что спасли меня, — ответил Гарри. — Дайте мне знать, если вам когда-нибудь понадобится сделать что-то невозможное.</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помедлил.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могу я... задать личный вопрос?</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можете, — ответил Гарри. — У меня тоже к вам много вопросов.</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Люпин кивнул.</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твои приёмные родители хорошо с тобой обращаются?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родители, — уточнил Гарри. — У меня их четверо. Майкл, Джеймс, Петуния и Лили.</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Насчёт моих... — Гарри попытался подобрать слово, которое не принижало бы и не возвышало их... — других родителей. Я, ну, хочу знать всё.</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 — глаза Ремуса ярко сияли, — Джеймс выполнил «тройной обратный нырок Мулханни», да ещё и с дополнительной подкруткой! Зрители просто обезумели, даже некоторые пуффендуйцы аплодировали...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и напрашивается сказать: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это надо было видеть», — подумал Гарри. — Хотя в любом случае, маловероятно, что он бы оценил финт по достоинству, даже если бы увидел всё своими глазами.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Люпин? — начал Гарри, и что-то в его голосе заставило Ремуса прерваться на полуслове.</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отец издевался над другими учениками? — спросил Гарри.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ответить, Ремус наградил его долгим взглядом:</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время, когда он действительно так поступал, но он быстро это перерос. От кого ты услышал об этом?</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 сказал Ремус и вздохнул. — Я догадываюсь, от кого.</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Гримаса неодобрения изогнула едва видимые шрамы на его лице:</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можно говорить такое...</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него была тёмная сторона?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провёл рукой по волосам, откидывая их назад — первое замеченное Гарри проявление нервозности.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неправильно судить своего отца по тем поступкам, которые он совершил, будучи ещё мальчишкой!</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мальчишка, — ответил Гарри, — и себя я могу судить.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замешательстве, Ремус дважды моргнул.</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Del="00000000" w:rsidR="00000000" w:rsidRPr="00000000">
        <w:rPr>
          <w:rFonts w:ascii="Times New Roman" w:cs="Times New Roman" w:eastAsia="Times New Roman" w:hAnsi="Times New Roman"/>
          <w:i w:val="1"/>
          <w:sz w:val="24"/>
          <w:szCs w:val="24"/>
          <w:rtl w:val="0"/>
        </w:rPr>
        <w:t xml:space="preserve">Чтобы я сам не попал в ту же ловушку, в чём бы она ни заключалась.</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Не было ни намёка, ничего, что могло бы насторожить, мы все считали... и подумать не могли, он ведь должен был стать...</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умолк.</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снова заговорить, Гарри с трудом сглотнул комок в горле:</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кивнул, в его глазах заблестели слёзы.</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думаю, что если бы Питер с самого начала знал, чем всё закончится... — сдавленным голосом начал мужчина. — Питер боялся Т</w:t>
      </w:r>
      <w:del w:author="Alaric Lightin" w:id="1" w:date="2019-03-27T15:40:41Z">
        <w:r w:rsidDel="00000000" w:rsidR="00000000" w:rsidRPr="00000000">
          <w:rPr>
            <w:rFonts w:ascii="Times New Roman" w:cs="Times New Roman" w:eastAsia="Times New Roman" w:hAnsi="Times New Roman"/>
            <w:sz w:val="24"/>
            <w:szCs w:val="24"/>
            <w:rtl w:val="0"/>
          </w:rPr>
          <w:delText xml:space="preserve">е</w:delText>
        </w:r>
      </w:del>
      <w:ins w:author="Alaric Lightin" w:id="1" w:date="2019-03-27T15:40:41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много Лорда сильнее, чем кто-либо из нас, и если бы он с самого начала знал, чем всё закончится, я не думаю, что он бы пошёл на это. Но Питер знал, на какой риск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пропустить ни одной из них, и если кто-то желал что-то скрыть — для него это было подобно сигналу к действию... — Ремус бросил взгляд искоса. — Но он никогда не использовал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Ремуса слышалась искренняя гордость:</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Наступило недолгое молчание.</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Ремуса что-то блеснуло, но он лишь покачал головой и сказал:</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ничего особенного.</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лишь означает, что тут есть какая-то тайна, — ответил Гарри.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тронутыми сединой усами Ремуса появилась кривая улыбка.</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тебе тоже есть немного от Питера, как я погляжу. Но это и правда не важно.</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выглядел так, словно внезапно оказался не в своей тарелке.</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но, кажется, я уже догадался.</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Ремуса взметнулись.</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 произнёс он слегка скептически.</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были любовниками, я прав?</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неловкой паузы, Ремус медленно и серьёзно кивнул.</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Грустное недоумение отразилось на лице Ремуса: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