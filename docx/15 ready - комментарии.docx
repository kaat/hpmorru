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l12grgdgq67g" w:id="0"/>
      <w:bookmarkEnd w:id="0"/>
      <w:r w:rsidDel="00000000" w:rsidR="00000000" w:rsidRPr="00000000">
        <w:rPr>
          <w:rtl w:val="0"/>
        </w:rPr>
        <w:t xml:space="preserve">Глава 15. Добросовестность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ind w:firstLine="566.9291338582675"/>
        <w:rPr>
          <w:ins w:author="Alaric Lightin" w:id="0" w:date="2018-11-26T10:39:47Z"/>
          <w:rFonts w:ascii="Times New Roman" w:cs="Times New Roman" w:eastAsia="Times New Roman" w:hAnsi="Times New Roman"/>
          <w:b w:val="1"/>
          <w:sz w:val="24"/>
          <w:szCs w:val="24"/>
        </w:rPr>
      </w:pPr>
      <w:ins w:author="Alaric Lightin" w:id="0" w:date="2018-11-26T10:39:47Z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Люби по Роулинг своей.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«Уверен, время я где-нибудь найду».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 его крепко надули.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доме Верресов можно было найти сотни романов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фэнтези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произошло ровным счётом ничего.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 Гермионы из-за соседнего стола.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взгляды других учеников,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Оч-чень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в котором на вид совершенно нельзя было заподозрить бывшего чемпиона магических дуэлей. — Великолепно! Изумительно!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наградил её одним баллом за помощь Гарри.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 Грейнджер.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строгом лице старой ведьмы не было ни тени улыбки.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Тот, кто не будет заниматься на моих уроках с должным прилежанием, вылетит из класса раз и навсегда. Предупреждаю сразу.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обвела взглядом класс и остановилась на одном из учеников.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учебник по трансфигурации?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профессор, извините.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превратила в свинью, или свинья, и я временно сняла с неё заклятие? Вы бы знали, если бы прочитали первую главу учебника.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покачала головой: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при себе.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 что любая ошибка в трансфигурации может быть очень опасна.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крайне расстроена, если ваш класс испортит мне послужной список.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громко сглотнул.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встала и подошла к отполированной деревянной доске, висящей за её письменным столом.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опасна по многим причинам. Но есть одна самая главная.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руке у профессора появилось короткое перо с толстым концом. Она написала ярко-красным цветом, а потом подчеркнула синим: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ТРАНСФИГУРАЦИЯ НЕ ПОСТОЯННА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кубок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страшного, — Гарри сглотнул. — Моим первым ответом будет, что я не знаю,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МакГонагалл было напряжено.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 рассуждает в верном направлении: пострадавшему стало бы очень плохо и, чтобы у него появились хоть какие-то шансы на выживание, его бы пришлось срочно отправить в больницу Святого Мунго. Откройте учебники на странице пять.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существует ли способ поддерживать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трансфигурацию, если случится что-то подобное?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просто непоправимы!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испаряются!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даже похожее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Всем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ясно?!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пролепетали, пробормотали и прошептали ученики.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раз! Громче! Я ничего и никогда не превращу в жидкость или газ.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может попасть внутрь тела.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можно сжечь.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но армия.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деньги, — хором сказали ученики.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самое главное — вы никогда не станете трансфигурировать живое существо, особенно себя.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«свободная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 руках у неё оказался стальной шар. Ещё одно движение палочкой — и шар превратился в исходный деревянный брусок.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строго посмотрела на учеников: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сразу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свободную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небезопасна.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исходную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покачала головой: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плохо, а через день вы умрёте.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Эм-м. Получается, если бы я прочитал первую главу, то мог бы догадаться, что стол — на самом деле стол, а не свинья, — произнёс Гарри, — правда, это следовало бы только из допущения, что вы не хотите убить свинью. Это мне кажется достаточно вероятным, однако…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Больше вопросов нет, профессор.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все повторяйте за мной, — сказала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трансфигурирую живое существо, особенно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только они в Хогвартсе являются авторитетами в области трансфигурации. Мнение другого ученика брать в расчёт нельзя, даже если он говорит, что уже задавал профессорам такой вопрос.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полчаса до конца урока МакГонагалл раздала «исходные предметы».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наградила Гермиону ещё одним баллом.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складывал учебники в кошель после урока, Гермиона подошла к нему.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— коротко согласился Гарри.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до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мне далеко, — сказала она. — Похоже, я не такая умная, как ты.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 невинным видом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хлопала ресницами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Они, не моргая, уставились друг на друга.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заговорил первым: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понимаешь, что это война?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у нас был мир?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Возражение отклоняется,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совсем не обрадовался, когда очередной глазок разбился, — профессор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завопил Гарри. — Это наша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война! Не мешайте!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Этих баллов вам хватит до четверга следующей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недели, мистер Поттер. Если вы, конечно, не провинитесь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воскликнула Гермиона.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и ухом не повела.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Эм, — сказал Гарри. — Встреча после обеда отменяется?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Ненадолго наступила тишина.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я справилась всего за 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к 14:47 в субботу. Уверен, время я где-нибудь найду.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был вечер, и было утро: день первый.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