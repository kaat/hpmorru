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53. Стэнфордский тюремный эксперимент. Часть 3</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Труп женщины открыл глаза. Тусклые и запавшие, они смотрели в пустоту.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Сошла с ума, — хрипло пробормотала Беллатриса. — Похоже, малышка Белла сошла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профессор Квиррелл спокойно и обстоятельно проинструктировал Гарри о том, как тот должен действовать в присутствии Беллатрисы и как создать требуемый образ в своей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Вы посчитали удобным, а может, просто забавным, заставить Беллатрису влюбиться в вас, чтобы сделать её своей верной слугой.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Эта любовь должна была пережить Азкабан, сказал профессор Квиррелл, поскольку для Беллатрисы мысль о ней не была счастливой.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любит вас абсолютно и полностью, всем своим существом. Вы не отвечаете ей взаимностью, но считаете её полезной. Она это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ваше самое смертельное оружие, и вы зовёте её «моя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вспомнилась та ночь, когда Тёмный Лорд убил его родителей. Холодное веселье, презрительный смех, высокий голос, наполненный смертельной ненавистью. Гарри не составило ни малейшего труда догадаться, что бы ответил Тёмный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сошла с ума, дорогая Белла, — произнёс он холодным шёпотом. — Сумасшедшие бесполезны.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Беллатрисы заметался, пытаясь сфокусироваться на пустоте.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Я ждала вас, но вы не пришли... я искала вас, но не смогла найти... вы живы...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это она тихо пробормотала, и понять, были ли в её словах какие-то эмоции, Гарри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Покажи с-своё лицо</w:t>
      </w:r>
      <w:r w:rsidRPr="00000000" w:rsidR="00000000" w:rsidDel="00000000">
        <w:rPr>
          <w:rFonts w:cs="Times New Roman" w:hAnsi="Times New Roman" w:eastAsia="Times New Roman" w:ascii="Times New Roman"/>
          <w:sz w:val="24"/>
          <w:rtl w:val="0"/>
        </w:rPr>
        <w:t xml:space="preserve">, — прошипела змея у ног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откинул назад капюшон Мантии невидимости.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 часть Гарри, которую он назначил управлять выражением своего лица, изучала Беллу без малейшего следа жалости. Лишь спокойный холодный интерес. (Глубоко внутри Гарри думал: </w:t>
      </w:r>
      <w:r w:rsidRPr="00000000" w:rsidR="00000000" w:rsidDel="00000000">
        <w:rPr>
          <w:rFonts w:cs="Times New Roman" w:hAnsi="Times New Roman" w:eastAsia="Times New Roman" w:ascii="Times New Roman"/>
          <w:i w:val="1"/>
          <w:sz w:val="24"/>
          <w:rtl w:val="0"/>
        </w:rPr>
        <w:t xml:space="preserve">Я спасу тебя, спасу во что бы то ни стало...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Шрам... — пробормотала Беллатриса. — Тот ребёнок...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они все до сих пор и думают, — произнёс Гарри и слегка усмехнулся. — Ты искала меня не в том месте, дорогая Белла.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Гарри спросил профессора, почему тот не может сам сыграть роль Тёмного Лорда. Профессор заметил, что нет ни одной правдоподобной причины, почему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мог бы оказаться одержим тенью Того-Кого-Нельзя-Называть.)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Глаза Беллатрисы оставались прикованы к Гарри. Она 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С-скажи что-нибудь на парс-селтанге</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повернулся к змее, чтобы показать, что обращается именно к ней, и прошипел: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Раз два три четыре пять ш-шесть с-семь вос-семь девять дес-сять.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 кто не боятся тьмы... — пробормотала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Будут ею поглощ-щены</w:t>
      </w:r>
      <w:r w:rsidRPr="00000000" w:rsidR="00000000" w:rsidDel="00000000">
        <w:rPr>
          <w:rFonts w:cs="Times New Roman" w:hAnsi="Times New Roman" w:eastAsia="Times New Roman" w:ascii="Times New Roman"/>
          <w:sz w:val="24"/>
          <w:rtl w:val="0"/>
        </w:rPr>
        <w:t xml:space="preserve">, — прошипела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Будут ею поглощены, — ответил холодный голос. Гарри не очень хотелось размышлять над тем, каким образом профессор Квиррелл узнал пароль. Его мозг тем не менее задумался и предложил версию с Пожирателем Смерти, тихим изолированным местом и сеансом жёсткой легилименции.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Ваша палочка, — прошептала себе под нос Беллатриса, — я забрала её из дома Поттеров и спрятала, мой Лорд... под надгробием могилы, справа от могилы вашего отца... убьёте ли вы меня теперь, если это всё, чего вы от меня хотели... я, наверное, всегда хотела умереть от вашей руки... но теперь этого уже не помню... должно быть, это была счастливая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Гарри сжалось, это было невыносимо, и... и он не мог проронить ни слезинки, не мог позволить патронусу погаснуть...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отразилось лишь мимолётное раздражение, голос стал резче: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Довольно глупостей. Ты пойдёшь со мной, дорогая Белла, если только не предпочитаешь компанию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на лице Беллатрисы промелькнула тень замешательства, ссохшиеся конечности даже не пошевелились.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Тебе придётс-ся её левитировать отс-сюда, </w:t>
      </w:r>
      <w:r w:rsidRPr="00000000" w:rsidR="00000000" w:rsidDel="00000000">
        <w:rPr>
          <w:rFonts w:cs="Times New Roman" w:hAnsi="Times New Roman" w:eastAsia="Times New Roman" w:ascii="Times New Roman"/>
          <w:sz w:val="24"/>
          <w:rtl w:val="0"/>
        </w:rPr>
        <w:t xml:space="preserve">— прошипел Гарри змее. — </w:t>
      </w:r>
      <w:r w:rsidRPr="00000000" w:rsidR="00000000" w:rsidDel="00000000">
        <w:rPr>
          <w:rFonts w:cs="Times New Roman" w:hAnsi="Times New Roman" w:eastAsia="Times New Roman" w:ascii="Times New Roman"/>
          <w:i w:val="1"/>
          <w:sz w:val="24"/>
          <w:rtl w:val="0"/>
        </w:rPr>
        <w:t xml:space="preserve">Она больш-ше не с-спос-собна думать о бегс-стве.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но не с-следует недооценивать её, она была с-смертонос-снейш-шим воином,</w:t>
      </w:r>
      <w:r w:rsidRPr="00000000" w:rsidR="00000000" w:rsidDel="00000000">
        <w:rPr>
          <w:rFonts w:cs="Times New Roman" w:hAnsi="Times New Roman" w:eastAsia="Times New Roman" w:ascii="Times New Roman"/>
          <w:sz w:val="24"/>
          <w:rtl w:val="0"/>
        </w:rPr>
        <w:t xml:space="preserve"> — зелёная голова предостерегающе качнулась. — </w:t>
      </w:r>
      <w:r w:rsidRPr="00000000" w:rsidR="00000000" w:rsidDel="00000000">
        <w:rPr>
          <w:rFonts w:cs="Times New Roman" w:hAnsi="Times New Roman" w:eastAsia="Times New Roman" w:ascii="Times New Roman"/>
          <w:i w:val="1"/>
          <w:sz w:val="24"/>
          <w:rtl w:val="0"/>
        </w:rPr>
        <w:t xml:space="preserve">Я был бы опас-сен, даже будучи измождён и на девять дес-сятых мёртв. Ос-стерегайс-ся её, мальчик, не позволяй ни малейш-шей ош-шибке прокрас-стьс-ся в с-свою игру.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змея плавно выскользнула за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позже в коридор неуверенно зашёл бледный бородатый мужчина с подобострастным выражением на лице и палочкой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нервно спросил слуга.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Делай, как тебе было приказано, — велел Тёмный Лорд ледяным голосом, который в устах ребёнка звучал ещё ужасней. — И не позволяй патронусу гаснуть. Помни, если я не вернусь, награды ты не получишь, а твоей семье ещё не скоро будет позволено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Произнеся эти чудовищные слова, Тёмный Лорд набросил на голову капюшон мантии-невидимки и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Слуга покорно открыл дверь в камеру Беллатрисы, вытянул из складок мантии крошечную иглу и уколол ею женщину-скелет. Единственной выступившей каплей крови он окропил маленькую куклу, которую затем положил на пол и принялся нашёптывать над ней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на полу лежал ещё один неподвижный обтянутый кожей скелет. После этого слуга на секунду заколебался, и пустота рядом с ним нетерпеливо прошипела приказ. Слуга направил на Беллатрису волшебную палочку и произнёс одно слово — живой скелет на кровати стал голым, а скелет на полу облачился в её выцветшие одеяния.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платья новоявленного трупа слуга оторвал кусочек ткани, а из собственной мантии достал почти пустой стеклянный флакон с каплями золотистой жидкости. Флакон был поставлен в угол камеры и накрыт тканью, почти не отличавшейся цветом от серой металлической стены.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Слуга ещё раз взмахнул палочкой, и живой скелет, лежавший на кровати, поднялся в воздух. Ещё одно почти незаметное движение — и на Беллатрисе появилась новая чёрная мантия. Обычная с виду бутылка с горячим шоколадом опустилась ей в руку, а леденящий шёпот приказал взять её и начать пить, что Беллатриса и сделала всё с тем же озадаченным выражением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слуга сделал её невидимой, исчез сам, и они покинули камеру. Позади них захлопнулась дверь, щёлкнул и закрылся замок, коридор вновь окунулся в непроглядную тьму, и только маленький флакон, спрятанный в углу камеры, и свежий труп на полу выдавали произошедшие здесь перемены.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в пустом магазине, профессор Квиррелл сообщил, что они собираются совершить идеальное преступление.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начал воспроизводить стандартную сентенцию, что идеальных преступлений не бывает. Но всерьёз задумавшись над этим вопросом на две трети секунды, он вспомнил более мудрую сентенцию, и замолчал на середине предложения.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 ты знаешь и почему ты думаешь, что ты это знаешь?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i w:val="1"/>
          <w:sz w:val="24"/>
          <w:rtl w:val="0"/>
        </w:rPr>
        <w:t xml:space="preserve">совершить</w:t>
      </w:r>
      <w:r w:rsidRPr="00000000" w:rsidR="00000000" w:rsidDel="00000000">
        <w:rPr>
          <w:rFonts w:cs="Times New Roman" w:hAnsi="Times New Roman" w:eastAsia="Times New Roman" w:ascii="Times New Roman"/>
          <w:sz w:val="24"/>
          <w:rtl w:val="0"/>
        </w:rPr>
        <w:t xml:space="preserve"> идеальное преступление, никто об этом не узнает. Как же тогда можно точно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не бывает идеальных преступлений?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смотреть под таким углом, становится понятно, что, возможно, идеальные преступления совершаются </w:t>
      </w:r>
      <w:r w:rsidRPr="00000000" w:rsidR="00000000" w:rsidDel="00000000">
        <w:rPr>
          <w:rFonts w:cs="Times New Roman" w:hAnsi="Times New Roman" w:eastAsia="Times New Roman" w:ascii="Times New Roman"/>
          <w:i w:val="1"/>
          <w:sz w:val="24"/>
          <w:rtl w:val="0"/>
        </w:rPr>
        <w:t xml:space="preserve">постоянно</w:t>
      </w:r>
      <w:r w:rsidRPr="00000000" w:rsidR="00000000" w:rsidDel="00000000">
        <w:rPr>
          <w:rFonts w:cs="Times New Roman" w:hAnsi="Times New Roman" w:eastAsia="Times New Roman" w:ascii="Times New Roman"/>
          <w:sz w:val="24"/>
          <w:rtl w:val="0"/>
        </w:rPr>
        <w:t xml:space="preserve">. Коронер объявляет, что смерть произошла от естественных причин, газеты сообщают, что магазин никогда не приносил существенной прибыли и наконец закрылся...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на следующее утро Беллатрису Блэк найдут мёртвой в её камере, в Азкабане, откуда, как всем известно, не сбегал ни один заключённый, никто не озаботится проведением вскрытия. Ни у кого не возникнет сомнений. Надзиратели просто запрут коридор и уйдут, а на следующий день «Ежедневный пророк» опубликует некролог...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какое идеальное преступление спланировал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 его вине всё пошло наперекосяк.</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готово.docx</dc:title>
</cp:coreProperties>
</file>