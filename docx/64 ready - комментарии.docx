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/>
      </w:pPr>
      <w:bookmarkStart w:colFirst="0" w:colLast="0" w:name="_s0ynmjj7avj" w:id="0"/>
      <w:bookmarkEnd w:id="0"/>
      <w:r w:rsidDel="00000000" w:rsidR="00000000" w:rsidRPr="00000000">
        <w:rPr>
          <w:rtl w:val="0"/>
        </w:rPr>
        <w:t xml:space="preserve">Глава 64. Дополнительные материалы №4. Параллельные вселенные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собирались лечь спать ещё пять часов назад, но до сих пор читаете?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всё-таки немного поспать? Этот фик здесь будет и завтра… если, конечно, не случится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плохое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 следующее утро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обнаружите по этому адресу лишь ошибку 404, и всё, что вам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тускнеющие воспоминания и вечные сожаления, что вы не продержались подольше и не продолжили читать, пока у вас была такая возможность… Но подумайте, насколько это вероятно?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история распространяется благодаря блогам, твитам, сарафанному радио,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добавлению в избранное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рекламе на форумах…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читатели до вас не занимались всем этим, возможно, вы бы не наткнулись на этот фик.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этого недостаточно,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мотивировать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позвольте добавить: если вы не будете помогать в распространении рациональности, Гермиона расстроится.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же не хотите её расстраивать?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забывайте заходить на lesswrong.com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[или хотя бы на lesswrong.ru — Прим.перев.]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читать цепочки. Данный фик всего лишь их тень. Рекомендую начать с цепочки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Actually Change Your Mind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ins w:author="Alaric Lightin" w:id="0" w:date="2019-03-27T16:02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[В русском переводе — «Как успешно менять своё мнение». — Прим.перев.]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позвольте представить вам: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МАТЕРИАЛЫ №4:</w:t>
        <w:br w:type="textWrapping"/>
        <w:t xml:space="preserve">Другие фанфики, которые вы могли бы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(Все вселенные принадлежат соответственно их создателям)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ВЛАСТЕЛИН РАЦИОНАЛЬНОСТИ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пробежался взглядом по всем лицам, но никто не смотрел в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опустив глаза,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глубокой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задумчивости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Фродо охватил ужас, он будто ждал оглашения какого-то страшного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давно предвидел, и теперь лишь тщетно надеялся, что этот приговор так и не будет произнесён. Его сердце переполняло желание отдохнуть, остаться вместе с Бильбо в Ривенделле. Наконец, он пересилил себя и сам удивился своим словам. Казалось, его тихим голосом говорит кто-то другой: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можем так поступить. Так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понимаете? Именно этого и желает Враг. Он всё это предвидел.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лица обернулись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озадаченные лица гномов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печальные лица эльфов. Сурово 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непереносимо остры были взоры Элронда и Гэндальфа.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очень сложно не стиснуть Кольцо в руке, и ещё сложнее не надеть его, стоя перед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Фродо.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 появилось сомнений?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Фродо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слаб, как дуновение ветра,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дрожал, как бриз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возможных решений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выбрали отправить Кольцо в Мордор, вас это не удивляет? Как это получилось?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вариантов мы выбрали наиболее желанный Врагу?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Возможно, у Роковой Горы уже стоит охрана, способная сдержать Гэндальфа, Элронда и Глорфиндейла вместе взятых. Или, быть может, Хозяин этого места уже охладил там лаву, чтобы просто подобрать Кольцо, когда его туда бросят…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Фродо накатило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воспоминание об ужасной ясности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вспышке чёрного хохота, и он понял, что Враг именно так бы и сделал. Разве что мысль формулировалась так: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позабавило бы меня, если бы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править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обменялся неуверенными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Глоин, Гимли и Боромир теперь смотрели на эльфов ещё более скептически, чем прежде, будто очнувшись от грёз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 отнюдь не лишён мудрости,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взвешивает всё самым тщательным образом, но на весах злобы. Обо всех сердцах судит он под знаком своей страсти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жажды власти.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едва ли придёт в голову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может отказаться от силы, что, владея Кольцом, мы решим уничтожить его…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подумает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Фродо. Он с трудом находил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слова, пытаясь передать то, что прежде казалось кристально понятным, а потом поблекло, как талый сне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Враг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всеми его противниками движет лишь жажда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 ошибался в своих догадках снова и снова. Творец Кольца увидел бы это и понял, что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умоляюще протянул руки.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хорошего мнения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его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полон 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одного из его противников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открывал и закрывал рот в отчаянном недоумении. Фродо знал, он знал, что этот человек безумен, но не мог придумать, что на это сказать.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Бильбо, и его слабый голос заставил умолкнуть весь зал, даже Элронда, который сам собирался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Фродо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старый хоббит.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помню, помню,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смотреть Тёмным Зрением. Я помню. Враг учтёт, что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доверять друг другу, что слабейший из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уничтожить Кольцо, чтобы им не завладел сильнейший. Он учтёт, что даже 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призывать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уничтожению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Кольца, пытаясь изобразить доброту. И Враг не посчитает невозможным, что этот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решение, поскольку, видите 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верит, что мы мудры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древний хоббит тихо рассмеялся.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и посчитает… Что ж, он всё равно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охранять Роковую Гору. Ему это несложно.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помрачнели даже лица эльфов 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Элронд нахмурился.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острые 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сошлись в раздумьях.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смотрел на них всех и чувствовал,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сердце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охватывает дикое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вместе с этим его взор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тень, тёмная и колеблющаяся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эту тень Фродо видел Гэндальфа, и сила волшебника оказывалась слабостью, а мудрость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глупостью. Фродо чувствовал тяжесть Кольца на своей груди и понимал, что, когда Гэндальф говорил о том, что Враг не понимает никаких желаний, кроме желания власти, он совсем не думал об истории,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 всём, что было раньше,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Гэндальф забыл, как Саурон обманул и совратил Людей Нуменора во дни их славы. И Гэндальфу даже не приходило в голову,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противников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руководствуются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доброй волей, наблюдая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ними…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Фродо обратился к Элронду, но и тут не было надежды, теневое зрение не показывало ни ответа, ни спасения. Ибо Элронд позволил Исилдуру уйти, унести Кольцо от Роковой Горы, где его следовало уничтожить,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привело к нынешней войне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поступил он так не ради блага Исилдура и не во имя их дружбы, ибо в итоге Кольцо убило Исилдура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далеко не худшей из его возможных судеб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Просто последствия деяния Исилдура казались тогда Элронду неопределёнными,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неопределёнными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далёкими. И всё же ударить тогда Исилдура рукоятью меча по затылку было бы надёжнее и проще…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цепляясь за последнюю надежду, Фродо повернулся к Арагорну, усталому человеку, пришедшему на совет в потёртой одежде, наследнику королей, который разговаривал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хоббитами на равных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зрение Фродо словно раздвоилось,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призрачном втором образе Фродо увидел Человека,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 юности провёл слишком много времени среди эльфов, который научился носить скромные испятнанные одежды среди золота и драгоценных камней, который знал, что он не сможет сравниться с эльфами в мудрости,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надеялся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переиграть их на том поле, где они не станут с ним соперничать…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зрении Кольца, что было зрением Создателя Кольца, все достойные вещи тонули в стратагемах и лжи,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мире серости и тьмы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капли света. Они не сделали выбор осознанно, ни Гэ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ндальф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Элронд, ни Арагорн. Побуждения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скрытых тёмных уголков, чёрных тайных глубин, что Кольцо ясно открыло взгляду Фродо. Могут ли они думать ясней Тени, если не могут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самих себя, ни сил, движущих ими?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донёсся резкий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шёпот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Бильбо.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пришёл в себя и о</w:t>
      </w:r>
      <w:ins w:author="Alaric Lightin" w:id="1" w:date="2019-02-20T12:37:4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дёрнул руку, которая тянулась к Кольцу, что висело на его груди на цепи, как огромный камень на шее.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Тянулась, чтобы сжать Кольцо, в котором крылись все ответы.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носил эту штуку?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Фродо Бильбо, как будто они были одни в комнате, хотя весь Совет смотрел на них.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Годами? Представить не могу.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хранил его взаперти в комнате, ключ от которой был только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его дядя,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начинал искать способы открыть её, вспоминал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Голлума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телу Фродо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бежала дрожь.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истории об Ужасе Туманных Гор, который мыслил, вечно мыслил во тьме, из тени правил гоблинами и заполнял туннели ловушками. Если бы не Бильбо, надевший кольцо в тот первый раз, ни один гном не ушёл бы оттуда живым. 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 Леголас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им,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Голлум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перестал посылать своих агентов в Шир, нашёл наконец-то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покинуть свои горы и ищет Кольцо сам. Голлум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та судьба, которую разделит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Фродо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Кольцо не будет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только способа разрушить Кольцо у них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предвидела каждый шаг, который они могли сделать.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до сих пор не мог представить: как, каким образом Тень смогла это организовать?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 заставила Совет отправить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Кольцо в Мордор под охраной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крохотной группы,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бы так и решил, если бы не присутствие Фродо и Бильбо.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они откажутся от этого быстрейшего способа проиграть, вопрос был лишь в том, как долго они продержатся.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 откладывал слишком долго, слишком поздно начал действовать. Всё было бы так просто, если бы только Бильбо отправился в путь 80 лет назад, если бы Бильбо рассказали о том, о чём уже подозревал Гэндальф, если бы сердце Гэндальфа не сжалось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перспективы оказаться постыдно неправым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Фродо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пальцы сами по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тянуться к тяжести цепи, на которой висело Кольцо.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всего лишь надеть Кольцо.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надеть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станет ясно, его мысли снова освободятся от тормозящего их мусора, все вероятности и варианты будущего станут для него очевидными, он прозрит сквозь планы Тени и придумает неостановимый контрудар…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никогда не сможет снять Кольцо, не сможет пойти на это снова, у него уже не хватит на это силы воли. Память о Заветери почти истаяла, но он знал: когда падут башни его мыслей и он снова станет просто Фродо, это будет неотличимо от смерти. Он помнил, что на Заветери ему показалось, что он умирает, хотя он вообще плохо помнил, что там было. И если он наденет Кольцо снова, то лучше ему умереть с ним на пальце, окончить жизнь пока он будет самим собой. Ибо Фродо понимал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 потерю этой безграничной ясности он не выдержит…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оглядел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бедных, потерянных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Мудрых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смогут победить Тень своими силами.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надену его в последний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надломленным, упавшим голосом выдавил Фродо. Он с самого начала знал, что этим всё и закончится.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последний раз, чтобы найти ответ для этого Совета.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будут носит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хоббиты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крик Сэма, который стремительно выскочил из своего укрытия. Но Фродо уже, двигаясь быстро и чётко, как назгул, вытащил Кольцо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рубашки, но каким-то образом Бильбо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рядом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просунул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сквозь него палец.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 даж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 успел вскинуть посох, а Арагорн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выхватить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рукоять с обломком меча. Гномы от потрясения вскрикнули, эльфы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голос Бильбо. Фродо заплакал.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 понимаю, теперь я наконец понял всё. Слушайте, слушайте внимательно, вот, что вы должны сделать…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КОЛДУНЬЯ И ПЛАТЯНОЙ ШКАФ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570" w:firstLine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Питер тщательно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расположившихся лагерем кентавров-лучников, бобров, вооружённых длинными кинжалами,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говорящих медведей, одетых в кольчуги. Он командовал, потому что был одним из мифических Сыновей Адама и объявил себя Верховным Королём Нарнии,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знал не слишком много об обустройств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лагеря, оружии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дозорах.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итоге он смог увидеть только то, что все выглядели гордо и уверенно, и Питеру приходилось надеяться, что у них есть на это основания. Потому что если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люд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ей, ты не можешь верить ни в кого.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мне нужно было сражаться с ними, я бы испугался,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сказал Питер.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не знаю, хватит ли этого, чтобы разбить…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этот таинственный лев на самом деле появится и поможет нам, верно?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тихо спросила Люси, так, чтобы её не услышал никто из созданий вокруг них.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было бы очень приятно, если бы он на самом деле существовал, чтобы нам не нужно было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 думать, что он назначил нас главными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правда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помотала головой, магические стрелы качнулись в колчане за её спиной.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кто-то такой на самом деле существовал, разве он позволил бы Белой Колдунье устроить в стране зиму на сотню лет?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снился очень странный сон,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тише сказала Люси.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 нам не нужно было организовывать всех и убеждать их сражаться, мы просто пришли сюда и здесь уже был лев, и все армии уже были собраны. И он пошёл и освободил Эдмунда, и затем мы скакали с ним на грандиозную битву, где он убил Белую Колдунью…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этого сна была какая-нибудь мораль?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Питер.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Люси моргнула. Она выглядела немного растеря</w:t>
      </w:r>
      <w:ins w:author="Alaric Lightin" w:id="2" w:date="2019-03-27T16:03:3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сне всё казалось каким-то бессмысленным.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Думаю, возможно, сама Нарния пытается сказать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или, может быть, просто твои собственные сны пытаются сказать тебе, что если бы на самом деле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существо, как этот лев, то зачем были бы нужны мы?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ПОНИ: ДРУЖБА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Эпплджек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прямо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ошибаюсь, олицетворяет собой дух… честности! — Сумеречная Искорка подняла голову ещё выше, её грива развевалась словно ветер вокруг тёмной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ночное 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длинной шеи. — Флаттершай, которая приблизилась к мантикоре, чтобы разузнать о колючке в её копыте, является воплощением духа… исследования! Пинки Пай, которая поняла, что ужасные лица были на самом деле деревьями, воплощает дух… формулирования альтернативной гипотезы! Рарити, решившая проблему змеи, олицетворяет дух... изобретательности!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Дэш, способная видеть сквозь ложь, навязываемую желаниями её сердца, является воплощением духа… аналитики! Мэри-Сьюзен, которая перед тем, как присоединиться к нашей экспедиции, заставила нас убедить её в том, что мы правы, олицетворяет дух… рецензирования! И когда все эти Элементы загораются искрой любопытства, которая есть во всех нас, возникает седьмой элемент — Элемент Науч…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 не успели даже вздрогнуть, когда сгусток силы, похожий на вихрь безлунной ночи, настиг Мэри-Сьюзен. Она бесследно исчезла раньше, чем кто-либо из них в потрясении встал на дыбы.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темноте, возникшей в центре помоста, где были сокрушены Элементы, виднелся еле различимый чёрный как пустота силуэт лошади. В мозгу каждой пони раздался голос, обжигающий словно холодное пламя: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57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думали, я буду просто стоять здесь и ждать, пока вы закончите?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Сумеречная Искорка уставилась на пустое место, где только что стояла Мэри-Сьюзен.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Она… Она просто… Она…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Искорка осознавала, что рядом кричит  Рэрити, но звуки словно не достигали её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была не д</w:t>
      </w:r>
      <w:del w:author="Alaric Lightin" w:id="3" w:date="2019-03-27T16:03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и</w:delText>
        </w:r>
      </w:del>
      <w:ins w:author="Alaric Lightin" w:id="3" w:date="2019-03-27T16:03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е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</w:t>
      </w:r>
      <w:ins w:author="Alaric Lightin" w:id="4" w:date="2019-03-27T16:03:1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и</w:t>
        </w:r>
      </w:ins>
      <w:del w:author="Alaric Lightin" w:id="4" w:date="2019-03-27T16:03:1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е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нтеграция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- раздался в их головах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пони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просто отправила её в другое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 Рэрити внезапно оборвался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Сумеречная Искорка почувствовала, как её собственный крик начинает рваться наружу. Семь. Чтобы воспользоваться Элементам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Изучения, 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семь пони. Все знают: не важно, насколько ты честен, какой ты исследователь, скептик, творец, аналитик, или насколько ты любопытен. Твоя работа становится наукой лишь после публикации в престижном журнале. Все это знают. Могут ли одновременно существовать несколько Элементов Рецензирования?.. Сколько времени потребуется, чтобы найти ещё одну?.. А ведь Лунная пони не будет просто стоять и ждать...</w:t>
      </w:r>
    </w:p>
    <w:p w:rsidR="00000000" w:rsidDel="00000000" w:rsidP="00000000" w:rsidRDefault="00000000" w:rsidRPr="00000000" w14:paraId="0000004D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Куда?! - воскликнула Радуга Дэш. - Куда ты её отправила?</w:t>
      </w:r>
    </w:p>
    <w:p w:rsidR="00000000" w:rsidDel="00000000" w:rsidP="00000000" w:rsidRDefault="00000000" w:rsidRPr="00000000" w14:paraId="0000004E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отправила эту маленькую пони туда же, где заперла мою жалкую сестру - в сердце её жалкого Солнца.</w:t>
      </w:r>
    </w:p>
    <w:p w:rsidR="00000000" w:rsidDel="00000000" w:rsidP="00000000" w:rsidRDefault="00000000" w:rsidRPr="00000000" w14:paraId="0000004F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Она умрёт! - Флаттершай с ужасом уставилась на Лунную пони. - Там слишком жарко, она сгорит!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О, не беспокойтесь. Вашу подружку окружает сила Лунной пони. Она сохранит её в безопасности и прохладе, поддержит её без пищи и питья. Ваша подружка будет страдать разве что от скуки...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Чёрный как пустота силуэт сошёл с помоста и неторопливо направился мимо оставшихся шести пони.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del w:author="Alaric Lightin" w:id="5" w:date="2019-03-27T16:03:5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пока сила Лунной пони не исчезнет. Например, в результате каких-нибудь запасных планов моей сестры, о которых вам, возможно, что-то известно. В этом случае ваша подружка мгновенно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превратится в пар.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ружба - такая милая штука. Такой прекрасный инструмент для шантажа. Позаботьтесь о сохранности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Элементов Изучения. Вы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хотите, чтобы против меня ими воспользовался кто-то ещё, правда?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Нет, - прошептала Сумеречная Искорка, когда до неё дошёл весь ужас ситуации.</w:t>
      </w:r>
    </w:p>
    <w:p w:rsidR="00000000" w:rsidDel="00000000" w:rsidP="00000000" w:rsidRDefault="00000000" w:rsidRPr="00000000" w14:paraId="00000054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 по коже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мурашки, когда Лунная пони, проходя мимо, задела её своей аурой холодной смертоносной силы.</w:t>
      </w:r>
    </w:p>
    <w:p w:rsidR="00000000" w:rsidDel="00000000" w:rsidP="00000000" w:rsidRDefault="00000000" w:rsidRPr="00000000" w14:paraId="00000055">
      <w:pPr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 теперь, мои маленькие пони, прошу извинить.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ждёт моё царство вечной ночи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ДЕРЕВНЯ, СОКРЫТАЯ В ЯСНОСТ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вычислительную мощность, необходимую для поддержания около сотни Теневых Клонов,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произнёс гений клана Утиха,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нерационально говорить «повезло» и считать, что это всё объясняет. «Повезло»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всего лишь обозначение информации, которую игнорируешь.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везение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завопила Сакура. Усилием воли она понизила голос аккурат до тона, которым и должен разговаривать ниндзя-рационалист,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стоило давать своему отряду повод усомниться в её уме.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и сказал, параметры вычислительной мощности, требуемые для использования почти 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Кагэ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нсин, просто абсурдны. Мы говорим об уровне внушительного сверхразума, а Наруто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двоечник класса. Его сообразительность не тянет даже на уровень тю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уж говорить о сверхразуме!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Утихи блеснули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если бы он активизировал свой Шаринган.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Наруто может поддерживать сотню независимо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клонов.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иметь необходимый объём чистой вычислительной мощности. Но в обычных условиях что-то препятствует эффективному использованию его мыслительных способностей… Возможно, причина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сознание, которое воюет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 собой? Сейчас у нас есть основания верить, что Наруто неким образом связан со сверхразумом. И, так как он получил степень генина недавно, ему, как и нам, пятнадцать лет. Что произошло пятнадцать лет назад, Сакура?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Понадобилось мгновение, чтобы осмыслить и вспомнить, и тут Сакура поняла.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Нападение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мозгового Демона-Лиса.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цвета слоновой кости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огромными ушами, ещё более гигантским хвостом и маленькими, красными глазками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был не сильнее обычной лисы, не изрыгал пламя, не стрелял вспышками лазера из глаз, не обладал ни чакрой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какой-либо магией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его разум превосходил человеческий 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девять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Сотни были убиты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половина строений была разрушена.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Деревня, сокрытая в ясности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уничтожена.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думаешь, Кью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прячется внутри Наруто?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спросила Сакура. Секундой позже её мозг автоматически прошёл дальше, выстраивая все очевидные следствия этой теории.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программный конфликт сосуществования двух сознаний и есть причина того, что Наруто в половине случаев ведёт себя как круглый дурак, но в тоже время может контролировать сто Теневых Клонов. Хех. Вообще-то… это многое объясняет…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Саске резко и надменно кивнул, как человек, выяснивший всё своими собственными силами, без посторонней помощи и подсказок.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произнесла Сакура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годы ментальных практик помогли ей направить охвативший её позыв панически заорать в русло практической пользы и благоразумия.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нам следует кому-то об этом рассказать?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Например, в ближайшие пять секунд?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Старейшины уже в курсе,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отозвался Саске.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объясняет их отношение к Наруто. Нет, главный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это связано с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клан Утиха был… перехитрён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понимаю, как это вообще может быть связано,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Сакура.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 было сыграть свою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Лёгкий оттенок неистовых эмоций промелькнул в голосе Саске.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спросил того человека, почему он сделал то, что сделал, и он сказал мне, что в тот момент, как я узнаю ответ, станет понятно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разумеется, также должно быть частью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Сакура вздохнула. Лично она придерживалась гипотезы, что Итати просто пытается сделать из своего брата клинического параноика.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Йо, малышня,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голос их сенсея-рационалиста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наушниках-радиоприёмниках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деревня в стране Волн пытается построить мост, который постоянно рушится по какой-то невыясненной причине. Встречаемся у ворот в полдень. Настало время для вашей первой аналитической миссии уровня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(Данный текст вдохновил Velorien на создание фанфика «Lightning Up the Dark».)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ЭРДЁШ В ЦЕПЯХ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30" w:firstLine="60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могла так поступить, Анита? — спросил Ричард натянутым голосом. — Как ты могла написать статью в соавторстве с Жан-Клодом?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изучаешь нежить, но ты не должна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ними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исать стат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насчёт тебя?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вспылила 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написал статью вместе  с Сильвией! То есть плодотворная работа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нормально для тебя, но не для меня?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глава её института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зарычал Ричард. Я чувствовала волны научности, исходящие от него, он был разозлён.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Сильвией, и это ничего не значит! Я думал, наши с тобой исследования особенные, Анита!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такими и остались,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я, чувствуя беспомощность от своей неспособности объяснить всё Ричарду. Он не понимал, как волнительно быть эрудитом, не мог постичь новые миры, открывшиеся мне.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 исследования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разделю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кем…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ты хотела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Ричард.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ответила. Но знала, что всё написано у меня на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Боже, Анита, ты изменилась,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ичард.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он как-то внутренне обмяк.</w:t>
      </w:r>
      <w:ins w:author="Alaric Lightin" w:id="6" w:date="2019-03-27T16:02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отдаёшь себе отчёт, что монстры уже отпускают шуточки насчет числа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Блейк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Я должен был стать твоим партнёром во всём, а теперь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ещё один оборотень с числом Блейк, равным единице.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ГРОМОВЫЕ УМНИКИ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от этого уже тошнит!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Лайон-о.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Достало делать одно и то же каждую чёртову неделю! Наш вид был способен на межзвёздные путешествия, Пантро, я знаю, сколько на это требуется энергии!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ты не мог построить ядерную бомбу,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направить астероид,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как-нибудь взорвать пирамиду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бессмертного идиот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ХИ-МЕН И ВЛАСТЕЛИНЫ РАЦИОНАЛЬНОСТИ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Легендарные тайные знания открылись мне в тот день, когда я вскинул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магическую книгу и произнёс: «Властью теоремы Байеса!»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СУДЬБА/НОЧЬ РАЗУМА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i w:val="1"/>
          <w:color w:val="45818e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стержень моих мыслей</w:t>
        <w:br w:type="textWrapping"/>
        <w:t xml:space="preserve">Вера моё тело и выбор кровь моя</w:t>
        <w:br w:type="textWrapping"/>
        <w:t xml:space="preserve">Я пересмотрел сверх тысячи мнений</w:t>
        <w:br w:type="textWrapping"/>
        <w:t xml:space="preserve">Не боясь потерь и не сознавая побед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раз выдерживая боль обновления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 явления истины.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единственный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неуверенность.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Вся моя жизнь…</w:t>
        <w:br w:type="textWrapping"/>
        <w:t xml:space="preserve">Бесконечные байесовские вычисления!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РАЦИОНАЛЬНОСТИ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Одиннадцатилетний мальчик, который  однажды станет легендой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убийцей драконов, убийцей королей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приближался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шляпе, готовый взяться за исследование тайн. Только одна мысль повторялась в его голове.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в Когтевран, только не в Когтевран, пожалуйста, только не в Когтевран…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едва край древнего войлочного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скользнул по лбу…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стола, украшенного синим, раздались аплодисменты. Квоут двинулся к этому ужасному столу, за которым ему придется провести следующие семь лет.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внутренне сжался, ожидая неизбежного, и неизбежное случилось почти сразу, в точности как он и боялся, даже прежде,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он успел нормально сесть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старший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таким счастливым выражением лица, будто ему в голову пришла ужасно умная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Квоут Ворон, да?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фрагменте присутствует непереводимая игра слов.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Получившееся имя героя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Квоут Ворон,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Kvothe the Raven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на английском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созвучно словосочетанию «Quoth the raven» («каркнул ворон»), которое является рефреном в знаменитом стихотворении Эдгара По «Ворон».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ТЭНГЭН ТОППА ГУРРЕН РАЦИОНАЛЬНОСТЬ 40К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придумал поистине чудесную историю для этого кроссовера,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поля здесь слишком узки для того, чтобы вместить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УТИЛИТАРНЫЕ СУМЕРКИ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(Заметка: Написано после того, как я услышал, что Alicorn пишет фанфик по «Сумеркам», но до того, как я прочёл «Luminosity». Это очевидно, если ты один из нас.)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Эдвард,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сказала Изабелла.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Подняв руку, она погладила его по холодной блестящей щеке.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нужно защищать меня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то ни было. Я выписала все плюсы и минусы,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 их относительную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значимость. И стало совершенно очевидно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превращения в вампира перевешивают все недостатки.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судорожно сглотнул Эдвард,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Бессмертие. Идеальное здоровье.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Разбуженные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экстрасенсорные способности.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придерживаться диеты из крови животных достаточно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красота. Эдвард, на свете есть люди, готовые отдать за это жизнь, и не смей назвать их поверхностными до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не узнаешь на себе, каково быть страшилищем. Думаешь, я боюсь слова «вампир»? Я устала от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субъективных деонтологических ограничений,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Эдвард. Весь человеческий род должен быть на этом вашем празднике жизни,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умирают тысячами, пока вы колеблетесь.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 руке возлюбленной застыл напротив его лба. Это не убьёт его, но выведет из строя на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чтобы…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firstLine="573.07086614173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ЛАМПА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Аладдин, вновь ставший простым уличным мальчишкой, выглядел задумчиво, но решительно. Он обращался к синему существу вселенской силы в последний раз и уже приготовился оставить богатство и надежду, которые так ненадолго вкусил, ради своего друга.</w:t>
      </w:r>
    </w:p>
    <w:p w:rsidR="00000000" w:rsidDel="00000000" w:rsidP="00000000" w:rsidRDefault="00000000" w:rsidRPr="00000000" w14:paraId="000000B0">
      <w:pPr>
        <w:widowControl w:val="0"/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shd w:fill="2222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Джин, слушай моё третье желание. Я хочу, чтоб ты был…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Принцесса Жасмин взирала на происходящее с открытым ртом и не веря своим глазам. С трудом преодолев ступор, она успела выхватить лампу из рук мальчишки до того, как тот закончил роковое предложение.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Извини, пожалуйста, — сказала Жасмин. — Алладин, дорогой, ты милый, но ты идиот, тебе это говорили? Разве ты не заметил, что когда Джафар заполучил лампу, у него были его собственные три желания… А, неважно. Джин, я хочу, чтобы все были всегда молодыми и здоровыми, я хочу, чтоб никто не был вынужден умирать, если не хочет этого, я хочу, чтоб интеллект каждого человека увеличивался на один пункт IQ каждый год.</w:t>
      </w:r>
    </w:p>
    <w:p w:rsidR="00000000" w:rsidDel="00000000" w:rsidP="00000000" w:rsidRDefault="00000000" w:rsidRPr="00000000" w14:paraId="000000B3">
      <w:pPr>
        <w:widowControl w:val="0"/>
        <w:spacing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бросила лампу обратно Аладдину.</w:t>
      </w:r>
    </w:p>
    <w:p w:rsidR="00000000" w:rsidDel="00000000" w:rsidP="00000000" w:rsidRDefault="00000000" w:rsidRPr="00000000" w14:paraId="000000B4">
      <w:pPr>
        <w:widowControl w:val="0"/>
        <w:spacing w:line="276" w:lineRule="auto"/>
        <w:ind w:firstLine="573.0708661417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Давай, заканчивай, что ты там хотел.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РАЦИОНАЛЬНЫЙ ГАМЛЕТ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(представлено в ЖЖ пользователем Histocrat, пост 13389, также известным под ником HonoreDB на сайте LessWrong)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(включено с его разрешения)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 странный розыгрыш оставь, незваный гость,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Насмешку злую над слепотою горя моего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добрым сердцем друга моего Горацио.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коли ты и в правду тот, чей милый сердцу облик принял,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рисунок преподнёс я королю-отцу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 лет отроду, 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покинув колыбель?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Единорог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покрытый весь бронёю.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слушай.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близок 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мучительный и серный пламень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Вернуться должен я.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мученьях 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умер неотпетым.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датчане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меня учили.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я понял, что каприз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красит всемогущего Творца,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 без свидетелей погиб, не на виду священников, что Бог избрал,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наказаны за неустройство мира…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мир убил меня, не случай рода никакого.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 ты отца когда-нибудь любил,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Отмсти за гнусное его убийство.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Боже!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время на исходе.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слушаешь рассказ?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Любовь к тебе всецело требует отмщения за смерть твою,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эту ночь я слышал о страшнее злодеяньях.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Убитые все попадают в ад, и с ними попадают остальные,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мог покаяться, имей на это время,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люди те, кто в сущности добры, страдают страшно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Божьей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волей, бросаю вызов планам я Его.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добрый призрак, из-за той завесы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знаешь то, что смертные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редко постигают,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 мне: есть ли зелье или средство,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Природы вне познанья, но не вне средств её,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поможет смерти избежать?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ищешь, как избегнуть Ада?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Ищу, как всем его избегнуть!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рая тоже, 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подозреваю, тот рай, что создал сумасшедший Бог,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жалок по сравненью с небесами, что будут на земле,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здесь бессмертным королём я стану.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всё это больше не заботит.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смерть и ад забрали все желанья,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желанья отомстить убийце.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Отмщенье ты получишь, лишь поклявшись: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сражу убийцу твоего, ты дашь мне средство,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смерти мне поможет избежать.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Убийца встретится с тобою в преисподней,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после в Ад закрою я врата.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будет так. Как только брат, что в ухо влил мне яд, падёт,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наделю тебя ценнейшей правдой: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сделать Философский Камень. Тебе поможет сделать зелье он,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Бессмертным делает оно любого,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золото металлы обрати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 обеспечить этим зельем всех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Воистину,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доступно философии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взору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я должен дядю-короля?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этот блудный зверь, кровосмеситель,</w:t>
        <w:br w:type="textWrapping"/>
        <w:t xml:space="preserve">          Волшбой ума, коварства чёрным даром…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впрямь, его столь многолики дарованья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надежды нет убить его и трон занять.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будет грандиозной схватка, как и ставки.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дашь совет?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Крик петуха. Призрак уходит.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(HonoreDB сделал из этого полноценную электронную книгу)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(название: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Стремление, совершенно противное небесам: Принц Гамлет и Философский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«A Will Most Incorrect to Heaven: The Tragedy of Prince Hamlet and the Philosopher's Stone»)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(цена 3$ на makefoil точка com)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(да, в самом деле)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 ДИК И МЕТОДЫ РАЦИОНАЛЬНОГО МЫШЛЕНИЯ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(поведано пользователем Encasz на LessWrong)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стить?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переспросил человек с деревянной ногой.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Киту?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Я решил просто продолжать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своей жизнью.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160" w:before="160" w:line="276" w:lineRule="auto"/>
        <w:ind w:firstLine="573.07086614173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АЛИСА В СТРАНЕ, ДАЖЕ БОЛЕЕ СУМАСШЕДШЕЙ, ЧЕМ НАША</w:t>
      </w:r>
    </w:p>
    <w:p w:rsidR="00000000" w:rsidDel="00000000" w:rsidP="00000000" w:rsidRDefault="00000000" w:rsidRPr="00000000" w14:paraId="00000128">
      <w:pPr>
        <w:widowControl w:val="0"/>
        <w:spacing w:after="160" w:before="160" w:line="276" w:lineRule="auto"/>
        <w:ind w:firstLine="573.07086614173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(исходный текст написал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braindoll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комментариях к данной главе, я его слегка отредактировал)</w:t>
      </w:r>
    </w:p>
    <w:p w:rsidR="00000000" w:rsidDel="00000000" w:rsidP="00000000" w:rsidRDefault="00000000" w:rsidRPr="00000000" w14:paraId="00000129">
      <w:pPr>
        <w:widowControl w:val="0"/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Алиса сидела рядом с сестрой на берегу реки и читала книгу. У неё было несколько друзей постарше, которые, если вежливо попросить, зачастую с радостью одалживали ей книги с несколько меньшим количеством картинок и разговоров, чем в книгах, которые считались подобающими для девочек её возраста.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жары она часто чувствовала себя сонной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поэтому Алиса задумчиво намочила платок и положила его себе на загривок. Но её мысли всё равно продолжали блуждать - словно маленький котёнок, чей хозяин отвёл взгляд «всего на секундочку». И только Алиса решила, что удовольствие сплести венок на одну треть превышает затраты на то, чтобы встать и пойти собирать маргаритки, но всё же не стоит того, чтобы отрываться от книги, как внезапно мимо неё пробежал Белый Кролик с красными глазами.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160" w:before="160" w:line="276" w:lineRule="auto"/>
        <w:ind w:firstLine="573.0708661417323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ут, разумеется, ещ</w:t>
      </w:r>
      <w:del w:author="Alaric Lightin" w:id="7" w:date="2019-03-27T16:02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7" w:date="2019-03-27T16:02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ничего такого необыкновенного, но с другой стороны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Алиса не испытала сильного удивления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услышала, как Кролик сказал: «Ай-ай-ай! Я опаздываю!» И лишь когда Кролик вытащил часы из жилетного кармана и посмотрел на них, после чего помчался прочь, Алиса замерла, осознав вдруг, что она никогда ещё не видела кроликов с жилетными карманами или часами, которые можно оттуда достать. «Обалдеть», - сказала она (хотя и не вслух, она долго отучала себя от этой привычки, поскольку из-за таких слов люди воспринимали её ещё менее серьёзно, чем обычно). «Если я сразу же не поняла, насколько это любопытнее, чем обычный кролик, значит что-то влияет на моё любопытство, и это как раз самое любопытное». Поэтому она с головой, переполненной вопросами, помчалась за Кроликом через поле и успела как раз вовремя, чтобы увидеть, как тот нырнул в большую нору под колючей изгородью.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 ПОЖАЛОВАТЬ В РЕАЛЬНЫЙ МИР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(спасибо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dsummerstay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напомнил мне добавить это)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Долгое время я не мог в это поверить. Но я видел эти поля своими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Видел, как они перерабатывают мёртвые тела, чтобы внутривенно кормить живых…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(вежливо)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Простите, пожалуйста.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Да, Нео?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Я долго пытался сдерживаться, но по этому поводу считаю необходимым высказаться. Человеческое тело наиболее неэффективный источник энергии, какой только можно придумать. Эффективность тепловой электростанции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уменьшается при работе турбин на низких температурах. Любую еду, пригодную для людей, гораздо эффективнее сжечь в топке. А теперь вы говорите, что для кормления живых используются тела мёртвых. Вы когда-нибудь слышали о законах термодинамики?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слышал о законах термодинамики, Нео?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Любой, кто изучал физику в школе, знает о законах термодинамики!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А где ты ходил в школу, Нео?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(Пауза)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…В Матрице.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Машины придумали изящную ложь.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(Пауза)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(робко)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где-нибудь взять учебник по настоящей физике?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Такой вещи не существует, Нео. Вселенная не подчиняется математическим законам.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