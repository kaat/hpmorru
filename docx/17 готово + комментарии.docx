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tl w:val="0"/>
        </w:rPr>
        <w:t xml:space="preserve"> гипотезы</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rtl w:val="0"/>
        </w:rPr>
        <w:t xml:space="preserve">Ты всегда был Дж. К. Роулинг</w:t>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70" w:right="0" w:firstLine="0"/>
        <w:contextualSpacing w:val="0"/>
      </w:pPr>
      <w:r w:rsidDel="00000000" w:rsidR="00000000" w:rsidRPr="00000000">
        <w:rPr>
          <w:rFonts w:ascii="Times New Roman" w:cs="Times New Roman" w:eastAsia="Times New Roman" w:hAnsi="Times New Roman"/>
          <w:sz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 *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rtl w:val="0"/>
        </w:rPr>
        <w:t xml:space="preserve">ство ми</w:t>
      </w:r>
      <w:r w:rsidDel="00000000" w:rsidR="00000000" w:rsidRPr="00000000">
        <w:rPr>
          <w:rFonts w:ascii="Times New Roman" w:cs="Times New Roman" w:eastAsia="Times New Roman" w:hAnsi="Times New Roman"/>
          <w:i w:val="1"/>
          <w:sz w:val="24"/>
          <w:rtl w:val="0"/>
        </w:rPr>
        <w:t xml:space="preserve">ра, чувствовать его ритм»</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7:24 утра,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rtl w:val="0"/>
        </w:rPr>
        <w:t xml:space="preserve">постели</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Ему только что пришла</w:t>
      </w:r>
      <w:r w:rsidDel="00000000" w:rsidR="00000000" w:rsidRPr="00000000">
        <w:rPr>
          <w:rFonts w:ascii="Times New Roman" w:cs="Times New Roman" w:eastAsia="Times New Roman" w:hAnsi="Times New Roman"/>
          <w:sz w:val="24"/>
          <w:rtl w:val="0"/>
        </w:rPr>
        <w:t xml:space="preserve"> в голову идея </w:t>
      </w:r>
      <w:r w:rsidDel="00000000" w:rsidR="00000000" w:rsidRPr="00000000">
        <w:rPr>
          <w:rFonts w:ascii="Times New Roman" w:cs="Times New Roman" w:eastAsia="Times New Roman" w:hAnsi="Times New Roman"/>
          <w:i w:val="1"/>
          <w:sz w:val="24"/>
          <w:rtl w:val="0"/>
        </w:rPr>
        <w:t xml:space="preserve">поистине</w:t>
      </w:r>
      <w:r w:rsidDel="00000000" w:rsidR="00000000" w:rsidRPr="00000000">
        <w:rPr>
          <w:rFonts w:ascii="Times New Roman" w:cs="Times New Roman" w:eastAsia="Times New Roman" w:hAnsi="Times New Roman"/>
          <w:i w:val="1"/>
          <w:sz w:val="24"/>
          <w:rtl w:val="0"/>
        </w:rPr>
        <w:t xml:space="preserve"> блестящего</w:t>
      </w:r>
      <w:r w:rsidDel="00000000" w:rsidR="00000000" w:rsidRPr="00000000">
        <w:rPr>
          <w:rFonts w:ascii="Times New Roman" w:cs="Times New Roman" w:eastAsia="Times New Roman" w:hAnsi="Times New Roman"/>
          <w:sz w:val="24"/>
          <w:rtl w:val="0"/>
        </w:rPr>
        <w:t xml:space="preserve"> эксперимента.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Конечно, </w:t>
      </w:r>
      <w:r w:rsidDel="00000000" w:rsidR="00000000" w:rsidRPr="00000000">
        <w:rPr>
          <w:rFonts w:ascii="Times New Roman" w:cs="Times New Roman" w:eastAsia="Times New Roman" w:hAnsi="Times New Roman"/>
          <w:sz w:val="24"/>
          <w:rtl w:val="0"/>
        </w:rPr>
        <w:t xml:space="preserve">завтракать придётся на час позже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но </w:t>
      </w:r>
      <w:r w:rsidDel="00000000" w:rsidR="00000000" w:rsidRPr="00000000">
        <w:rPr>
          <w:rFonts w:ascii="Times New Roman" w:cs="Times New Roman" w:eastAsia="Times New Roman" w:hAnsi="Times New Roman"/>
          <w:sz w:val="24"/>
          <w:rtl w:val="0"/>
        </w:rPr>
        <w:t xml:space="preserve">не зря же у него</w:t>
      </w:r>
      <w:r w:rsidDel="00000000" w:rsidR="00000000" w:rsidRPr="00000000">
        <w:rPr>
          <w:rFonts w:ascii="Times New Roman" w:cs="Times New Roman" w:eastAsia="Times New Roman" w:hAnsi="Times New Roman"/>
          <w:sz w:val="24"/>
          <w:rtl w:val="0"/>
        </w:rPr>
        <w:t xml:space="preserve"> были шоколадные батончики.</w:t>
      </w:r>
      <w:r w:rsidDel="00000000" w:rsidR="00000000" w:rsidRPr="00000000">
        <w:rPr>
          <w:rFonts w:ascii="Times New Roman" w:cs="Times New Roman" w:eastAsia="Times New Roman" w:hAnsi="Times New Roman"/>
          <w:color w:val="38761d"/>
          <w:sz w:val="24"/>
          <w:rtl w:val="0"/>
        </w:rPr>
        <w:t xml:space="preserve"> </w:t>
      </w:r>
      <w:r w:rsidDel="00000000" w:rsidR="00000000" w:rsidRPr="00000000">
        <w:rPr>
          <w:rFonts w:ascii="Times New Roman" w:cs="Times New Roman" w:eastAsia="Times New Roman" w:hAnsi="Times New Roman"/>
          <w:sz w:val="24"/>
          <w:rtl w:val="0"/>
        </w:rPr>
        <w:t xml:space="preserve">Эксперимент нужно провести </w:t>
      </w:r>
      <w:r w:rsidDel="00000000" w:rsidR="00000000" w:rsidRPr="00000000">
        <w:rPr>
          <w:rFonts w:ascii="Times New Roman" w:cs="Times New Roman" w:eastAsia="Times New Roman" w:hAnsi="Times New Roman"/>
          <w:sz w:val="24"/>
          <w:rtl w:val="0"/>
        </w:rPr>
        <w:t xml:space="preserve">не</w:t>
      </w:r>
      <w:r w:rsidDel="00000000" w:rsidR="00000000" w:rsidRPr="00000000">
        <w:rPr>
          <w:rFonts w:ascii="Times New Roman" w:cs="Times New Roman" w:eastAsia="Times New Roman" w:hAnsi="Times New Roman"/>
          <w:sz w:val="24"/>
          <w:rtl w:val="0"/>
        </w:rPr>
        <w:t xml:space="preserve">замедлительно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нашёл нужную книгу и</w:t>
      </w:r>
      <w:r w:rsidDel="00000000" w:rsidR="00000000" w:rsidRPr="00000000">
        <w:rPr>
          <w:rFonts w:ascii="Times New Roman" w:cs="Times New Roman" w:eastAsia="Times New Roman" w:hAnsi="Times New Roman"/>
          <w:sz w:val="24"/>
          <w:rtl w:val="0"/>
        </w:rPr>
        <w:t xml:space="preserve"> быстро взобрался назад по лестнице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Остальные мальчики уже проснулись и собирались идти на завтрак.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rtl w:val="0"/>
        </w:rPr>
        <w:t xml:space="preserve">не говори какие</w:t>
      </w:r>
      <w:r w:rsidDel="00000000" w:rsidR="00000000" w:rsidRPr="00000000">
        <w:rPr>
          <w:rFonts w:ascii="Times New Roman" w:cs="Times New Roman" w:eastAsia="Times New Roman" w:hAnsi="Times New Roman"/>
          <w:sz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rtl w:val="0"/>
        </w:rPr>
        <w:t xml:space="preserve">в эти дни —</w:t>
      </w:r>
      <w:r w:rsidDel="00000000" w:rsidR="00000000" w:rsidRPr="00000000">
        <w:rPr>
          <w:rFonts w:ascii="Times New Roman" w:cs="Times New Roman" w:eastAsia="Times New Roman" w:hAnsi="Times New Roman"/>
          <w:sz w:val="24"/>
          <w:rtl w:val="0"/>
        </w:rPr>
        <w:t xml:space="preserve"> ведь Энтони и бровью </w:t>
      </w:r>
      <w:r w:rsidDel="00000000" w:rsidR="00000000" w:rsidRPr="00000000">
        <w:rPr>
          <w:rFonts w:ascii="Times New Roman" w:cs="Times New Roman" w:eastAsia="Times New Roman" w:hAnsi="Times New Roman"/>
          <w:sz w:val="24"/>
          <w:rtl w:val="0"/>
        </w:rPr>
        <w:t xml:space="preserve">не повёл</w:t>
      </w:r>
      <w:r w:rsidDel="00000000" w:rsidR="00000000" w:rsidRPr="00000000">
        <w:rPr>
          <w:rFonts w:ascii="Times New Roman" w:cs="Times New Roman" w:eastAsia="Times New Roman" w:hAnsi="Times New Roman"/>
          <w:sz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rtl w:val="0"/>
        </w:rPr>
        <w:t xml:space="preserve">или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«Как-то странно</w:t>
      </w:r>
      <w:r w:rsidDel="00000000" w:rsidR="00000000" w:rsidRPr="00000000">
        <w:rPr>
          <w:rFonts w:ascii="Times New Roman" w:cs="Times New Roman" w:eastAsia="Times New Roman" w:hAnsi="Times New Roman"/>
          <w:sz w:val="24"/>
          <w:rtl w:val="0"/>
        </w:rPr>
        <w:t xml:space="preserve">. А зачем тебе?», </w:t>
      </w:r>
      <w:r w:rsidDel="00000000" w:rsidR="00000000" w:rsidRPr="00000000">
        <w:rPr>
          <w:rFonts w:ascii="Times New Roman" w:cs="Times New Roman" w:eastAsia="Times New Roman" w:hAnsi="Times New Roman"/>
          <w:sz w:val="24"/>
          <w:rtl w:val="0"/>
        </w:rPr>
        <w:t xml:space="preserve">или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Что значит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не представляешь</w:t>
      </w:r>
      <w:r w:rsidDel="00000000" w:rsidR="00000000" w:rsidRPr="00000000">
        <w:rPr>
          <w:rFonts w:ascii="Times New Roman" w:cs="Times New Roman" w:eastAsia="Times New Roman" w:hAnsi="Times New Roman"/>
          <w:sz w:val="24"/>
          <w:rtl w:val="0"/>
        </w:rPr>
        <w:t xml:space="preserve">, что случится со вселенной?».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rtl w:val="0"/>
        </w:rPr>
        <w:t xml:space="preserve">Он </w:t>
      </w:r>
      <w:r w:rsidDel="00000000" w:rsidR="00000000" w:rsidRPr="00000000">
        <w:rPr>
          <w:rFonts w:ascii="Times New Roman" w:cs="Times New Roman" w:eastAsia="Times New Roman" w:hAnsi="Times New Roman"/>
          <w:sz w:val="24"/>
          <w:rtl w:val="0"/>
        </w:rPr>
        <w:t xml:space="preserve">нетерпеливо </w:t>
      </w:r>
      <w:r w:rsidDel="00000000" w:rsidR="00000000" w:rsidRPr="00000000">
        <w:rPr>
          <w:rFonts w:ascii="Times New Roman" w:cs="Times New Roman" w:eastAsia="Times New Roman" w:hAnsi="Times New Roman"/>
          <w:sz w:val="24"/>
          <w:rtl w:val="0"/>
        </w:rPr>
        <w:t xml:space="preserve">переминался с ноги </w:t>
      </w:r>
      <w:r w:rsidDel="00000000" w:rsidR="00000000" w:rsidRPr="00000000">
        <w:rPr>
          <w:rFonts w:ascii="Times New Roman" w:cs="Times New Roman" w:eastAsia="Times New Roman" w:hAnsi="Times New Roman"/>
          <w:sz w:val="24"/>
          <w:rtl w:val="0"/>
        </w:rPr>
        <w:t xml:space="preserve">на ногу</w:t>
      </w:r>
      <w:r w:rsidDel="00000000" w:rsidR="00000000" w:rsidRPr="00000000">
        <w:rPr>
          <w:rFonts w:ascii="Times New Roman" w:cs="Times New Roman" w:eastAsia="Times New Roman" w:hAnsi="Times New Roman"/>
          <w:sz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тут же записал </w:t>
      </w:r>
      <w:r w:rsidDel="00000000" w:rsidR="00000000" w:rsidRPr="00000000">
        <w:rPr>
          <w:rFonts w:ascii="Times New Roman" w:cs="Times New Roman" w:eastAsia="Times New Roman" w:hAnsi="Times New Roman"/>
          <w:sz w:val="24"/>
          <w:rtl w:val="0"/>
        </w:rPr>
        <w:t xml:space="preserve">181 429 </w:t>
      </w:r>
      <w:r w:rsidDel="00000000" w:rsidR="00000000" w:rsidRPr="00000000">
        <w:rPr>
          <w:rFonts w:ascii="Times New Roman" w:cs="Times New Roman" w:eastAsia="Times New Roman" w:hAnsi="Times New Roman"/>
          <w:sz w:val="24"/>
          <w:rtl w:val="0"/>
        </w:rPr>
        <w:t xml:space="preserve">и повторил число вслух, </w:t>
      </w:r>
      <w:r w:rsidDel="00000000" w:rsidR="00000000" w:rsidRPr="00000000">
        <w:rPr>
          <w:rFonts w:ascii="Times New Roman" w:cs="Times New Roman" w:eastAsia="Times New Roman" w:hAnsi="Times New Roman"/>
          <w:sz w:val="24"/>
          <w:rtl w:val="0"/>
        </w:rPr>
        <w:t xml:space="preserve">а </w:t>
      </w:r>
      <w:r w:rsidDel="00000000" w:rsidR="00000000" w:rsidRPr="00000000">
        <w:rPr>
          <w:rFonts w:ascii="Times New Roman" w:cs="Times New Roman" w:eastAsia="Times New Roman" w:hAnsi="Times New Roman"/>
          <w:sz w:val="24"/>
          <w:rtl w:val="0"/>
        </w:rPr>
        <w:t xml:space="preserve">Энтони подтвердил, что ошибки нет</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Затем </w:t>
      </w:r>
      <w:r w:rsidDel="00000000" w:rsidR="00000000" w:rsidRPr="00000000">
        <w:rPr>
          <w:rFonts w:ascii="Times New Roman" w:cs="Times New Roman" w:eastAsia="Times New Roman" w:hAnsi="Times New Roman"/>
          <w:sz w:val="24"/>
          <w:rtl w:val="0"/>
        </w:rPr>
        <w:t xml:space="preserve">Гарри бегом </w:t>
      </w:r>
      <w:r w:rsidDel="00000000" w:rsidR="00000000" w:rsidRPr="00000000">
        <w:rPr>
          <w:rFonts w:ascii="Times New Roman" w:cs="Times New Roman" w:eastAsia="Times New Roman" w:hAnsi="Times New Roman"/>
          <w:sz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rtl w:val="0"/>
        </w:rPr>
        <w:t xml:space="preserve"> глаза.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Ког</w:t>
      </w:r>
      <w:r w:rsidDel="00000000" w:rsidR="00000000" w:rsidRPr="00000000">
        <w:rPr>
          <w:rFonts w:ascii="Times New Roman" w:cs="Times New Roman" w:eastAsia="Times New Roman" w:hAnsi="Times New Roman"/>
          <w:sz w:val="24"/>
          <w:rtl w:val="0"/>
        </w:rPr>
        <w:t xml:space="preserve">да Гарри открыл глаза, </w:t>
      </w:r>
      <w:r w:rsidDel="00000000" w:rsidR="00000000" w:rsidRPr="00000000">
        <w:rPr>
          <w:rFonts w:ascii="Times New Roman" w:cs="Times New Roman" w:eastAsia="Times New Roman" w:hAnsi="Times New Roman"/>
          <w:sz w:val="24"/>
          <w:rtl w:val="0"/>
        </w:rPr>
        <w:t xml:space="preserve">он, как и надеялся, увидел на полу </w:t>
      </w:r>
      <w:r w:rsidDel="00000000" w:rsidR="00000000" w:rsidRPr="00000000">
        <w:rPr>
          <w:rFonts w:ascii="Times New Roman" w:cs="Times New Roman" w:eastAsia="Times New Roman" w:hAnsi="Times New Roman"/>
          <w:sz w:val="24"/>
          <w:rtl w:val="0"/>
        </w:rPr>
        <w:t xml:space="preserve">сложенный листок</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подарок от будущего себя.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Назовём его «Бумажка-2».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вырвал лист из</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блокнота.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Если он развернет</w:t>
      </w:r>
      <w:r w:rsidDel="00000000" w:rsidR="00000000" w:rsidRPr="00000000">
        <w:rPr>
          <w:rFonts w:ascii="Times New Roman" w:cs="Times New Roman" w:eastAsia="Times New Roman" w:hAnsi="Times New Roman"/>
          <w:sz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rtl w:val="0"/>
        </w:rPr>
        <w:t xml:space="preserve"> </w:t>
      </w:r>
      <w:r w:rsidDel="00000000" w:rsidR="00000000" w:rsidRPr="00000000">
        <w:rPr>
          <w:rFonts w:ascii="Times New Roman" w:cs="Times New Roman" w:eastAsia="Times New Roman" w:hAnsi="Times New Roman"/>
          <w:sz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rtl w:val="0"/>
        </w:rPr>
        <w:t xml:space="preserve"> </w:t>
      </w:r>
      <w:r w:rsidDel="00000000" w:rsidR="00000000" w:rsidRPr="00000000">
        <w:rPr>
          <w:rFonts w:ascii="Times New Roman" w:cs="Times New Roman" w:eastAsia="Times New Roman" w:hAnsi="Times New Roman"/>
          <w:sz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rtl w:val="0"/>
        </w:rPr>
        <w:t xml:space="preserve"> </w:t>
      </w:r>
      <w:r w:rsidDel="00000000" w:rsidR="00000000" w:rsidRPr="00000000">
        <w:rPr>
          <w:rFonts w:ascii="Times New Roman" w:cs="Times New Roman" w:eastAsia="Times New Roman" w:hAnsi="Times New Roman"/>
          <w:sz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Таким образом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единственной</w:t>
      </w:r>
      <w:r w:rsidDel="00000000" w:rsidR="00000000" w:rsidRPr="00000000">
        <w:rPr>
          <w:rFonts w:ascii="Times New Roman" w:cs="Times New Roman" w:eastAsia="Times New Roman" w:hAnsi="Times New Roman"/>
          <w:sz w:val="24"/>
          <w:rtl w:val="0"/>
        </w:rPr>
        <w:t xml:space="preserve"> стабильной</w:t>
      </w:r>
      <w:r w:rsidDel="00000000" w:rsidR="00000000" w:rsidRPr="00000000">
        <w:rPr>
          <w:rFonts w:ascii="Times New Roman" w:cs="Times New Roman" w:eastAsia="Times New Roman" w:hAnsi="Times New Roman"/>
          <w:sz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rtl w:val="0"/>
        </w:rPr>
        <w:t xml:space="preserve">Он </w:t>
      </w:r>
      <w:r w:rsidDel="00000000" w:rsidR="00000000" w:rsidRPr="00000000">
        <w:rPr>
          <w:rFonts w:ascii="Times New Roman" w:cs="Times New Roman" w:eastAsia="Times New Roman" w:hAnsi="Times New Roman"/>
          <w:sz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сможет</w:t>
      </w:r>
      <w:r w:rsidDel="00000000" w:rsidR="00000000" w:rsidRPr="00000000">
        <w:rPr>
          <w:rFonts w:ascii="Times New Roman" w:cs="Times New Roman" w:eastAsia="Times New Roman" w:hAnsi="Times New Roman"/>
          <w:sz w:val="24"/>
          <w:rtl w:val="0"/>
        </w:rPr>
        <w:t xml:space="preserve"> вычислять с </w:t>
      </w:r>
      <w:r w:rsidDel="00000000" w:rsidR="00000000" w:rsidRPr="00000000">
        <w:rPr>
          <w:rFonts w:ascii="Times New Roman" w:cs="Times New Roman" w:eastAsia="Times New Roman" w:hAnsi="Times New Roman"/>
          <w:sz w:val="24"/>
          <w:rtl w:val="0"/>
        </w:rPr>
        <w:t xml:space="preserve">её </w:t>
      </w:r>
      <w:r w:rsidDel="00000000" w:rsidR="00000000" w:rsidRPr="00000000">
        <w:rPr>
          <w:rFonts w:ascii="Times New Roman" w:cs="Times New Roman" w:eastAsia="Times New Roman" w:hAnsi="Times New Roman"/>
          <w:sz w:val="24"/>
          <w:rtl w:val="0"/>
        </w:rPr>
        <w:t xml:space="preserve">помощью комбинации кодовых замков </w:t>
      </w:r>
      <w:r w:rsidDel="00000000" w:rsidR="00000000" w:rsidRPr="00000000">
        <w:rPr>
          <w:rFonts w:ascii="Times New Roman" w:cs="Times New Roman" w:eastAsia="Times New Roman" w:hAnsi="Times New Roman"/>
          <w:sz w:val="24"/>
          <w:rtl w:val="0"/>
        </w:rPr>
        <w:t xml:space="preserve">и любые </w:t>
      </w:r>
      <w:r w:rsidDel="00000000" w:rsidR="00000000" w:rsidRPr="00000000">
        <w:rPr>
          <w:rFonts w:ascii="Times New Roman" w:cs="Times New Roman" w:eastAsia="Times New Roman" w:hAnsi="Times New Roman"/>
          <w:sz w:val="24"/>
          <w:rtl w:val="0"/>
        </w:rPr>
        <w:t xml:space="preserve">пароли. Он </w:t>
      </w:r>
      <w:r w:rsidDel="00000000" w:rsidR="00000000" w:rsidRPr="00000000">
        <w:rPr>
          <w:rFonts w:ascii="Times New Roman" w:cs="Times New Roman" w:eastAsia="Times New Roman" w:hAnsi="Times New Roman"/>
          <w:sz w:val="24"/>
          <w:rtl w:val="0"/>
        </w:rPr>
        <w:t xml:space="preserve">даже сможет </w:t>
      </w:r>
      <w:r w:rsidDel="00000000" w:rsidR="00000000" w:rsidRPr="00000000">
        <w:rPr>
          <w:rFonts w:ascii="Times New Roman" w:cs="Times New Roman" w:eastAsia="Times New Roman" w:hAnsi="Times New Roman"/>
          <w:sz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НЕ ШУТИ СО ВРЕМЕНЕМ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rtl w:val="0"/>
        </w:rPr>
        <w:t xml:space="preserve">со Временем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хотя бы до пятнадцати лет.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Только час спустя Гарри хоть как-то смог сосредоточиться на учебнике.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Так начался его четверг.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15.32, если быть точным.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rtl w:val="0"/>
        </w:rPr>
        <w:t xml:space="preserve">. Его продолжал терзать вопрос</w:t>
      </w:r>
      <w:r w:rsidDel="00000000" w:rsidR="00000000" w:rsidRPr="00000000">
        <w:rPr>
          <w:rFonts w:ascii="Times New Roman" w:cs="Times New Roman" w:eastAsia="Times New Roman" w:hAnsi="Times New Roman"/>
          <w:sz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rtl w:val="0"/>
        </w:rPr>
        <w:t xml:space="preserve"> летать</w:t>
      </w:r>
      <w:r w:rsidDel="00000000" w:rsidR="00000000" w:rsidRPr="00000000">
        <w:rPr>
          <w:rFonts w:ascii="Times New Roman" w:cs="Times New Roman" w:eastAsia="Times New Roman" w:hAnsi="Times New Roman"/>
          <w:sz w:val="24"/>
          <w:rtl w:val="0"/>
        </w:rPr>
        <w:t xml:space="preserve"> на </w:t>
      </w:r>
      <w:r w:rsidDel="00000000" w:rsidR="00000000" w:rsidRPr="00000000">
        <w:rPr>
          <w:rFonts w:ascii="Times New Roman" w:cs="Times New Roman" w:eastAsia="Times New Roman" w:hAnsi="Times New Roman"/>
          <w:sz w:val="24"/>
          <w:rtl w:val="0"/>
        </w:rPr>
        <w:t xml:space="preserve">чём-то</w:t>
      </w:r>
      <w:r w:rsidDel="00000000" w:rsidR="00000000" w:rsidRPr="00000000">
        <w:rPr>
          <w:rFonts w:ascii="Times New Roman" w:cs="Times New Roman" w:eastAsia="Times New Roman" w:hAnsi="Times New Roman"/>
          <w:sz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rtl w:val="0"/>
        </w:rPr>
        <w:t xml:space="preserve">Скорее всего</w:t>
      </w:r>
      <w:r w:rsidDel="00000000" w:rsidR="00000000" w:rsidRPr="00000000">
        <w:rPr>
          <w:rFonts w:ascii="Times New Roman" w:cs="Times New Roman" w:eastAsia="Times New Roman" w:hAnsi="Times New Roman"/>
          <w:sz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rtl w:val="0"/>
        </w:rPr>
        <w:t xml:space="preserve">Не может же быть, </w:t>
      </w:r>
      <w:r w:rsidDel="00000000" w:rsidR="00000000" w:rsidRPr="00000000">
        <w:rPr>
          <w:rFonts w:ascii="Times New Roman" w:cs="Times New Roman" w:eastAsia="Times New Roman" w:hAnsi="Times New Roman"/>
          <w:sz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rtl w:val="0"/>
        </w:rPr>
        <w:t xml:space="preserve">приспособление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для уборки помещений.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rtl w:val="0"/>
        </w:rPr>
        <w:t xml:space="preserve"> сейчас очень, очень твёрдой земля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rtl w:val="0"/>
        </w:rPr>
        <w:t xml:space="preserve">левша, — скомандовала ма</w:t>
      </w:r>
      <w:r w:rsidDel="00000000" w:rsidR="00000000" w:rsidRPr="00000000">
        <w:rPr>
          <w:rFonts w:ascii="Times New Roman" w:cs="Times New Roman" w:eastAsia="Times New Roman" w:hAnsi="Times New Roman"/>
          <w:sz w:val="24"/>
          <w:rtl w:val="0"/>
        </w:rPr>
        <w:t xml:space="preserve">дам Хуч, — и скажите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ВВЕРХ! — крикнули все.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rtl w:val="0"/>
        </w:rPr>
        <w:t xml:space="preserve">кажется </w:t>
      </w:r>
      <w:r w:rsidDel="00000000" w:rsidR="00000000" w:rsidRPr="00000000">
        <w:rPr>
          <w:rFonts w:ascii="Times New Roman" w:cs="Times New Roman" w:eastAsia="Times New Roman" w:hAnsi="Times New Roman"/>
          <w:sz w:val="24"/>
          <w:rtl w:val="0"/>
        </w:rPr>
        <w:t xml:space="preserve">на первый взгляд — б</w:t>
      </w:r>
      <w:r w:rsidDel="00000000" w:rsidR="00000000" w:rsidRPr="00000000">
        <w:rPr>
          <w:rFonts w:ascii="Times New Roman" w:cs="Times New Roman" w:eastAsia="Times New Roman" w:hAnsi="Times New Roman"/>
          <w:sz w:val="24"/>
          <w:rtl w:val="0"/>
        </w:rPr>
        <w:t xml:space="preserve">ольшая часть мётел каталась по зе</w:t>
      </w:r>
      <w:r w:rsidDel="00000000" w:rsidR="00000000" w:rsidRPr="00000000">
        <w:rPr>
          <w:rFonts w:ascii="Times New Roman" w:cs="Times New Roman" w:eastAsia="Times New Roman" w:hAnsi="Times New Roman"/>
          <w:sz w:val="24"/>
          <w:rtl w:val="0"/>
        </w:rPr>
        <w:t xml:space="preserve">мле или уворачивалась от незадачливых наездников.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Гарри был готов спорить на деньги, </w:t>
      </w:r>
      <w:r w:rsidDel="00000000" w:rsidR="00000000" w:rsidRPr="00000000">
        <w:rPr>
          <w:rFonts w:ascii="Times New Roman" w:cs="Times New Roman" w:eastAsia="Times New Roman" w:hAnsi="Times New Roman"/>
          <w:sz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rtl w:val="0"/>
        </w:rPr>
        <w:t xml:space="preserve">Не может быть, </w:t>
      </w:r>
      <w:r w:rsidDel="00000000" w:rsidR="00000000" w:rsidRPr="00000000">
        <w:rPr>
          <w:rFonts w:ascii="Times New Roman" w:cs="Times New Roman" w:eastAsia="Times New Roman" w:hAnsi="Times New Roman"/>
          <w:sz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rtl w:val="0"/>
        </w:rPr>
        <w:t xml:space="preserve">чем у неё</w:t>
      </w:r>
      <w:r w:rsidDel="00000000" w:rsidR="00000000" w:rsidRPr="00000000">
        <w:rPr>
          <w:rFonts w:ascii="Times New Roman" w:cs="Times New Roman" w:eastAsia="Times New Roman" w:hAnsi="Times New Roman"/>
          <w:sz w:val="24"/>
          <w:rtl w:val="0"/>
        </w:rPr>
        <w:t xml:space="preserve">, и если </w:t>
      </w:r>
      <w:r w:rsidDel="00000000" w:rsidR="00000000" w:rsidRPr="00000000">
        <w:rPr>
          <w:rFonts w:ascii="Times New Roman" w:cs="Times New Roman" w:eastAsia="Times New Roman" w:hAnsi="Times New Roman"/>
          <w:i w:val="1"/>
          <w:sz w:val="24"/>
          <w:rtl w:val="0"/>
        </w:rPr>
        <w:t xml:space="preserve">вдруг</w:t>
      </w:r>
      <w:r w:rsidDel="00000000" w:rsidR="00000000" w:rsidRPr="00000000">
        <w:rPr>
          <w:rFonts w:ascii="Times New Roman" w:cs="Times New Roman" w:eastAsia="Times New Roman" w:hAnsi="Times New Roman"/>
          <w:sz w:val="24"/>
          <w:rtl w:val="0"/>
        </w:rPr>
        <w:t xml:space="preserve"> выяснится, что исключением из правила стало </w:t>
      </w:r>
      <w:r w:rsidDel="00000000" w:rsidR="00000000" w:rsidRPr="00000000">
        <w:rPr>
          <w:rFonts w:ascii="Times New Roman" w:cs="Times New Roman" w:eastAsia="Times New Roman" w:hAnsi="Times New Roman"/>
          <w:i w:val="1"/>
          <w:sz w:val="24"/>
          <w:rtl w:val="0"/>
        </w:rPr>
        <w:t xml:space="preserve">катание на метле, </w:t>
      </w:r>
      <w:r w:rsidDel="00000000" w:rsidR="00000000" w:rsidRPr="00000000">
        <w:rPr>
          <w:rFonts w:ascii="Times New Roman" w:cs="Times New Roman" w:eastAsia="Times New Roman" w:hAnsi="Times New Roman"/>
          <w:sz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Когда, наконец, все научились </w:t>
      </w:r>
      <w:r w:rsidDel="00000000" w:rsidR="00000000" w:rsidRPr="00000000">
        <w:rPr>
          <w:rFonts w:ascii="Times New Roman" w:cs="Times New Roman" w:eastAsia="Times New Roman" w:hAnsi="Times New Roman"/>
          <w:sz w:val="24"/>
          <w:rtl w:val="0"/>
        </w:rPr>
        <w:t xml:space="preserve">призывать </w:t>
      </w:r>
      <w:r w:rsidDel="00000000" w:rsidR="00000000" w:rsidRPr="00000000">
        <w:rPr>
          <w:rFonts w:ascii="Times New Roman" w:cs="Times New Roman" w:eastAsia="Times New Roman" w:hAnsi="Times New Roman"/>
          <w:sz w:val="24"/>
          <w:rtl w:val="0"/>
        </w:rPr>
        <w:t xml:space="preserve">мётлы</w:t>
      </w:r>
      <w:r w:rsidDel="00000000" w:rsidR="00000000" w:rsidRPr="00000000">
        <w:rPr>
          <w:rFonts w:ascii="Times New Roman" w:cs="Times New Roman" w:eastAsia="Times New Roman" w:hAnsi="Times New Roman"/>
          <w:sz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rtl w:val="0"/>
        </w:rPr>
        <w:t xml:space="preserve">захват рук</w:t>
      </w:r>
      <w:r w:rsidDel="00000000" w:rsidR="00000000" w:rsidRPr="00000000">
        <w:rPr>
          <w:rFonts w:ascii="Times New Roman" w:cs="Times New Roman" w:eastAsia="Times New Roman" w:hAnsi="Times New Roman"/>
          <w:sz w:val="24"/>
          <w:rtl w:val="0"/>
        </w:rPr>
        <w:t xml:space="preserve">. Видимо, даже </w:t>
      </w:r>
      <w:r w:rsidDel="00000000" w:rsidR="00000000" w:rsidRPr="00000000">
        <w:rPr>
          <w:rFonts w:ascii="Times New Roman" w:cs="Times New Roman" w:eastAsia="Times New Roman" w:hAnsi="Times New Roman"/>
          <w:sz w:val="24"/>
          <w:rtl w:val="0"/>
        </w:rPr>
        <w:t xml:space="preserve">тех детей, котор</w:t>
      </w:r>
      <w:r w:rsidDel="00000000" w:rsidR="00000000" w:rsidRPr="00000000">
        <w:rPr>
          <w:rFonts w:ascii="Times New Roman" w:cs="Times New Roman" w:eastAsia="Times New Roman" w:hAnsi="Times New Roman"/>
          <w:sz w:val="24"/>
          <w:rtl w:val="0"/>
        </w:rPr>
        <w:t xml:space="preserve">ым позволяли летать дома, никто не учил делать это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Окинув орлиным взором своих подопечных, мадам Хуч кивнула: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w:t>
      </w:r>
      <w:r w:rsidDel="00000000" w:rsidR="00000000" w:rsidRPr="00000000">
        <w:rPr>
          <w:rFonts w:ascii="Times New Roman" w:cs="Times New Roman" w:eastAsia="Times New Roman" w:hAnsi="Times New Roman"/>
          <w:sz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rtl w:val="0"/>
        </w:rPr>
        <w:t xml:space="preserve"> По моему свистку — три… два…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Одна из мётел в</w:t>
      </w:r>
      <w:r w:rsidDel="00000000" w:rsidR="00000000" w:rsidRPr="00000000">
        <w:rPr>
          <w:rFonts w:ascii="Times New Roman" w:cs="Times New Roman" w:eastAsia="Times New Roman" w:hAnsi="Times New Roman"/>
          <w:sz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rtl w:val="0"/>
        </w:rPr>
        <w:t xml:space="preserve">но </w:t>
      </w:r>
      <w:r w:rsidDel="00000000" w:rsidR="00000000" w:rsidRPr="00000000">
        <w:rPr>
          <w:rFonts w:ascii="Times New Roman" w:cs="Times New Roman" w:eastAsia="Times New Roman" w:hAnsi="Times New Roman"/>
          <w:sz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rtl w:val="0"/>
        </w:rPr>
        <w:t xml:space="preserve">ь в</w:t>
      </w:r>
      <w:r w:rsidDel="00000000" w:rsidR="00000000" w:rsidRPr="00000000">
        <w:rPr>
          <w:rFonts w:ascii="Times New Roman" w:cs="Times New Roman" w:eastAsia="Times New Roman" w:hAnsi="Times New Roman"/>
          <w:sz w:val="24"/>
          <w:rtl w:val="0"/>
        </w:rPr>
        <w:t xml:space="preserve">ытащить палочку. Он сам не понимал, что будет с ней делать. Он побывал только на двух уроках Чар, и, хоть на последнем они и </w:t>
      </w:r>
      <w:r w:rsidDel="00000000" w:rsidR="00000000" w:rsidRPr="00000000">
        <w:rPr>
          <w:rFonts w:ascii="Times New Roman" w:cs="Times New Roman" w:eastAsia="Times New Roman" w:hAnsi="Times New Roman"/>
          <w:i w:val="1"/>
          <w:sz w:val="24"/>
          <w:rtl w:val="0"/>
        </w:rPr>
        <w:t xml:space="preserve">изучали </w:t>
      </w:r>
      <w:r w:rsidDel="00000000" w:rsidR="00000000" w:rsidRPr="00000000">
        <w:rPr>
          <w:rFonts w:ascii="Times New Roman" w:cs="Times New Roman" w:eastAsia="Times New Roman" w:hAnsi="Times New Roman"/>
          <w:sz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rtl w:val="0"/>
        </w:rPr>
        <w:t xml:space="preserve">проявляйся </w:t>
      </w:r>
      <w:r w:rsidDel="00000000" w:rsidR="00000000" w:rsidRPr="00000000">
        <w:rPr>
          <w:rFonts w:ascii="Times New Roman" w:cs="Times New Roman" w:eastAsia="Times New Roman" w:hAnsi="Times New Roman"/>
          <w:i w:val="1"/>
          <w:sz w:val="24"/>
          <w:rtl w:val="0"/>
        </w:rPr>
        <w:t xml:space="preserve">НЕМЕДЛЕННО!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Вернись, парень! — прокричала </w:t>
      </w:r>
      <w:r w:rsidDel="00000000" w:rsidR="00000000" w:rsidRPr="00000000">
        <w:rPr>
          <w:rFonts w:ascii="Times New Roman" w:cs="Times New Roman" w:eastAsia="Times New Roman" w:hAnsi="Times New Roman"/>
          <w:sz w:val="24"/>
          <w:rtl w:val="0"/>
        </w:rPr>
        <w:t xml:space="preserve">вслед</w:t>
      </w:r>
      <w:r w:rsidDel="00000000" w:rsidR="00000000" w:rsidRPr="00000000">
        <w:rPr>
          <w:rFonts w:ascii="Times New Roman" w:cs="Times New Roman" w:eastAsia="Times New Roman" w:hAnsi="Times New Roman"/>
          <w:sz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 Вингардиум левиоса!</w:t>
      </w:r>
      <w:r w:rsidDel="00000000" w:rsidR="00000000" w:rsidRPr="00000000">
        <w:rPr>
          <w:rFonts w:ascii="Times New Roman" w:cs="Times New Roman" w:eastAsia="Times New Roman" w:hAnsi="Times New Roman"/>
          <w:sz w:val="24"/>
          <w:rtl w:val="0"/>
        </w:rPr>
        <w:t xml:space="preserve"> — заорал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Заклинание не сработало — он это почувствовал.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rtl w:val="0"/>
        </w:rPr>
        <w:t xml:space="preserve">раненому</w:t>
      </w:r>
      <w:r w:rsidDel="00000000" w:rsidR="00000000" w:rsidRPr="00000000">
        <w:rPr>
          <w:rFonts w:ascii="Times New Roman" w:cs="Times New Roman" w:eastAsia="Times New Roman" w:hAnsi="Times New Roman"/>
          <w:sz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Словно что-то щёлкнуло в мозгу Гарри, выключая Режим Паники.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Перед ним лежал открытый Набор </w:t>
      </w:r>
      <w:r w:rsidDel="00000000" w:rsidR="00000000" w:rsidRPr="00000000">
        <w:rPr>
          <w:rFonts w:ascii="Times New Roman" w:cs="Times New Roman" w:eastAsia="Times New Roman" w:hAnsi="Times New Roman"/>
          <w:sz w:val="24"/>
          <w:rtl w:val="0"/>
        </w:rPr>
        <w:t xml:space="preserve">Целителя</w:t>
      </w:r>
      <w:r w:rsidDel="00000000" w:rsidR="00000000" w:rsidRPr="00000000">
        <w:rPr>
          <w:rFonts w:ascii="Times New Roman" w:cs="Times New Roman" w:eastAsia="Times New Roman" w:hAnsi="Times New Roman"/>
          <w:sz w:val="24"/>
          <w:rtl w:val="0"/>
        </w:rPr>
        <w:t xml:space="preserve"> Плюс, </w:t>
      </w:r>
      <w:r w:rsidDel="00000000" w:rsidR="00000000" w:rsidRPr="00000000">
        <w:rPr>
          <w:rFonts w:ascii="Times New Roman" w:cs="Times New Roman" w:eastAsia="Times New Roman" w:hAnsi="Times New Roman"/>
          <w:sz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но </w:t>
      </w:r>
      <w:r w:rsidDel="00000000" w:rsidR="00000000" w:rsidRPr="00000000">
        <w:rPr>
          <w:rFonts w:ascii="Times New Roman" w:cs="Times New Roman" w:eastAsia="Times New Roman" w:hAnsi="Times New Roman"/>
          <w:sz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rtl w:val="0"/>
        </w:rPr>
        <w:t xml:space="preserve">будет</w:t>
      </w:r>
      <w:r w:rsidDel="00000000" w:rsidR="00000000" w:rsidRPr="00000000">
        <w:rPr>
          <w:rFonts w:ascii="Times New Roman" w:cs="Times New Roman" w:eastAsia="Times New Roman" w:hAnsi="Times New Roman"/>
          <w:sz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rtl w:val="0"/>
        </w:rPr>
        <w:t xml:space="preserve">протягивая ему руку</w:t>
      </w:r>
      <w:r w:rsidDel="00000000" w:rsidR="00000000" w:rsidRPr="00000000">
        <w:rPr>
          <w:rFonts w:ascii="Times New Roman" w:cs="Times New Roman" w:eastAsia="Times New Roman" w:hAnsi="Times New Roman"/>
          <w:sz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за здоровую руку поставила мальчика на ноги.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как ему удаётся постоянно влипать в истории?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Хуч развернулась к наблюдавшим ученикам: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Невилл, в</w:t>
      </w:r>
      <w:r w:rsidDel="00000000" w:rsidR="00000000" w:rsidRPr="00000000">
        <w:rPr>
          <w:rFonts w:ascii="Times New Roman" w:cs="Times New Roman" w:eastAsia="Times New Roman" w:hAnsi="Times New Roman"/>
          <w:sz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rtl w:val="0"/>
        </w:rPr>
        <w:t xml:space="preserve">мадам Хуч.</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Как только они отошли </w:t>
      </w:r>
      <w:r w:rsidDel="00000000" w:rsidR="00000000" w:rsidRPr="00000000">
        <w:rPr>
          <w:rFonts w:ascii="Times New Roman" w:cs="Times New Roman" w:eastAsia="Times New Roman" w:hAnsi="Times New Roman"/>
          <w:sz w:val="24"/>
          <w:rtl w:val="0"/>
        </w:rPr>
        <w:t xml:space="preserve">достаточно далеко, чтобы </w:t>
      </w:r>
      <w:r w:rsidDel="00000000" w:rsidR="00000000" w:rsidRPr="00000000">
        <w:rPr>
          <w:rFonts w:ascii="Times New Roman" w:cs="Times New Roman" w:eastAsia="Times New Roman" w:hAnsi="Times New Roman"/>
          <w:sz w:val="24"/>
          <w:rtl w:val="0"/>
        </w:rPr>
        <w:t xml:space="preserve">профессор</w:t>
      </w:r>
      <w:r w:rsidDel="00000000" w:rsidR="00000000" w:rsidRPr="00000000">
        <w:rPr>
          <w:rFonts w:ascii="Times New Roman" w:cs="Times New Roman" w:eastAsia="Times New Roman" w:hAnsi="Times New Roman"/>
          <w:sz w:val="24"/>
          <w:rtl w:val="0"/>
        </w:rPr>
        <w:t xml:space="preserve"> ничего не могла услышать</w:t>
      </w:r>
      <w:r w:rsidDel="00000000" w:rsidR="00000000" w:rsidRPr="00000000">
        <w:rPr>
          <w:rFonts w:ascii="Times New Roman" w:cs="Times New Roman" w:eastAsia="Times New Roman" w:hAnsi="Times New Roman"/>
          <w:sz w:val="24"/>
          <w:rtl w:val="0"/>
        </w:rPr>
        <w:t xml:space="preserve">, один из слизеринцев расхохотался. Остальные тут же подхватили.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повернулся к ним: самое время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запомнить несколько физиономий.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rtl w:val="0"/>
        </w:rPr>
        <w:t xml:space="preserve">бесстрастный </w:t>
      </w:r>
      <w:r w:rsidDel="00000000" w:rsidR="00000000" w:rsidRPr="00000000">
        <w:rPr>
          <w:rFonts w:ascii="Times New Roman" w:cs="Times New Roman" w:eastAsia="Times New Roman" w:hAnsi="Times New Roman"/>
          <w:sz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rtl w:val="0"/>
        </w:rPr>
        <w:t xml:space="preserve">практической</w:t>
      </w:r>
      <w:r w:rsidDel="00000000" w:rsidR="00000000" w:rsidRPr="00000000">
        <w:rPr>
          <w:rFonts w:ascii="Times New Roman" w:cs="Times New Roman" w:eastAsia="Times New Roman" w:hAnsi="Times New Roman"/>
          <w:sz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rtl w:val="0"/>
        </w:rPr>
        <w:t xml:space="preserve">— На заметку — </w:t>
      </w:r>
      <w:r w:rsidDel="00000000" w:rsidR="00000000" w:rsidRPr="00000000">
        <w:rPr>
          <w:rFonts w:ascii="Times New Roman" w:cs="Times New Roman" w:eastAsia="Times New Roman" w:hAnsi="Times New Roman"/>
          <w:sz w:val="24"/>
          <w:rtl w:val="0"/>
        </w:rPr>
        <w:t xml:space="preserve">если пытаешься воспользоваться </w:t>
      </w:r>
      <w:r w:rsidDel="00000000" w:rsidR="00000000" w:rsidRPr="00000000">
        <w:rPr>
          <w:rFonts w:ascii="Times New Roman" w:cs="Times New Roman" w:eastAsia="Times New Roman" w:hAnsi="Times New Roman"/>
          <w:sz w:val="24"/>
          <w:rtl w:val="0"/>
        </w:rPr>
        <w:t xml:space="preserve">подходящим </w:t>
      </w:r>
      <w:r w:rsidDel="00000000" w:rsidR="00000000" w:rsidRPr="00000000">
        <w:rPr>
          <w:rFonts w:ascii="Times New Roman" w:cs="Times New Roman" w:eastAsia="Times New Roman" w:hAnsi="Times New Roman"/>
          <w:sz w:val="24"/>
          <w:rtl w:val="0"/>
        </w:rPr>
        <w:t xml:space="preserve">случаем</w:t>
      </w:r>
      <w:r w:rsidDel="00000000" w:rsidR="00000000" w:rsidRPr="00000000">
        <w:rPr>
          <w:rFonts w:ascii="Times New Roman" w:cs="Times New Roman" w:eastAsia="Times New Roman" w:hAnsi="Times New Roman"/>
          <w:sz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rtl w:val="0"/>
        </w:rPr>
        <w:t xml:space="preserve">, т</w:t>
      </w:r>
      <w:r w:rsidDel="00000000" w:rsidR="00000000" w:rsidRPr="00000000">
        <w:rPr>
          <w:rFonts w:ascii="Times New Roman" w:cs="Times New Roman" w:eastAsia="Times New Roman" w:hAnsi="Times New Roman"/>
          <w:sz w:val="24"/>
          <w:rtl w:val="0"/>
        </w:rPr>
        <w:t xml:space="preserve">о </w:t>
      </w:r>
      <w:r w:rsidDel="00000000" w:rsidR="00000000" w:rsidRPr="00000000">
        <w:rPr>
          <w:rFonts w:ascii="Times New Roman" w:cs="Times New Roman" w:eastAsia="Times New Roman" w:hAnsi="Times New Roman"/>
          <w:sz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rtl w:val="0"/>
        </w:rPr>
        <w:t xml:space="preserve">Но, </w:t>
      </w:r>
      <w:r w:rsidDel="00000000" w:rsidR="00000000" w:rsidRPr="00000000">
        <w:rPr>
          <w:rFonts w:ascii="Times New Roman" w:cs="Times New Roman" w:eastAsia="Times New Roman" w:hAnsi="Times New Roman"/>
          <w:sz w:val="24"/>
          <w:rtl w:val="0"/>
        </w:rPr>
        <w:t xml:space="preserve">похоже</w:t>
      </w:r>
      <w:r w:rsidDel="00000000" w:rsidR="00000000" w:rsidRPr="00000000">
        <w:rPr>
          <w:rFonts w:ascii="Times New Roman" w:cs="Times New Roman" w:eastAsia="Times New Roman" w:hAnsi="Times New Roman"/>
          <w:sz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rtl w:val="0"/>
        </w:rPr>
        <w:t xml:space="preserve">. Помочь тебе сложить аптечку?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Думаю, я справлюсь</w:t>
      </w:r>
      <w:r w:rsidDel="00000000" w:rsidR="00000000" w:rsidRPr="00000000">
        <w:rPr>
          <w:rFonts w:ascii="Times New Roman" w:cs="Times New Roman" w:eastAsia="Times New Roman" w:hAnsi="Times New Roman"/>
          <w:sz w:val="24"/>
          <w:rtl w:val="0"/>
        </w:rPr>
        <w:t xml:space="preserve">, — сказал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 Он положил шприц</w:t>
      </w:r>
      <w:r w:rsidDel="00000000" w:rsidR="00000000" w:rsidRPr="00000000">
        <w:rPr>
          <w:rFonts w:ascii="Times New Roman" w:cs="Times New Roman" w:eastAsia="Times New Roman" w:hAnsi="Times New Roman"/>
          <w:sz w:val="24"/>
          <w:rtl w:val="0"/>
        </w:rPr>
        <w:t xml:space="preserve"> на место, клацнул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защёлками и выпрямился.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rtl w:val="0"/>
        </w:rPr>
        <w:t xml:space="preserve">нему </w:t>
      </w:r>
      <w:r w:rsidDel="00000000" w:rsidR="00000000" w:rsidRPr="00000000">
        <w:rPr>
          <w:rFonts w:ascii="Times New Roman" w:cs="Times New Roman" w:eastAsia="Times New Roman" w:hAnsi="Times New Roman"/>
          <w:sz w:val="24"/>
          <w:rtl w:val="0"/>
        </w:rPr>
        <w:t xml:space="preserve">успел подойти Э</w:t>
      </w:r>
      <w:r w:rsidDel="00000000" w:rsidR="00000000" w:rsidRPr="00000000">
        <w:rPr>
          <w:rFonts w:ascii="Times New Roman" w:cs="Times New Roman" w:eastAsia="Times New Roman" w:hAnsi="Times New Roman"/>
          <w:sz w:val="24"/>
          <w:rtl w:val="0"/>
        </w:rPr>
        <w:t xml:space="preserve">рни Макмиллан.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w:t>
      </w:r>
      <w:r w:rsidDel="00000000" w:rsidR="00000000" w:rsidRPr="00000000">
        <w:rPr>
          <w:rFonts w:ascii="Times New Roman" w:cs="Times New Roman" w:eastAsia="Times New Roman" w:hAnsi="Times New Roman"/>
          <w:sz w:val="24"/>
          <w:rtl w:val="0"/>
        </w:rPr>
        <w:t xml:space="preserve">пасибо тебе, Гарри Поттер</w:t>
      </w:r>
      <w:r w:rsidDel="00000000" w:rsidR="00000000" w:rsidRPr="00000000">
        <w:rPr>
          <w:rFonts w:ascii="Times New Roman" w:cs="Times New Roman" w:eastAsia="Times New Roman" w:hAnsi="Times New Roman"/>
          <w:sz w:val="24"/>
          <w:rtl w:val="0"/>
        </w:rPr>
        <w:t xml:space="preserve">, о</w:t>
      </w:r>
      <w:r w:rsidDel="00000000" w:rsidR="00000000" w:rsidRPr="00000000">
        <w:rPr>
          <w:rFonts w:ascii="Times New Roman" w:cs="Times New Roman" w:eastAsia="Times New Roman" w:hAnsi="Times New Roman"/>
          <w:sz w:val="24"/>
          <w:rtl w:val="0"/>
        </w:rPr>
        <w:t xml:space="preserve">т лица всего Пуффендуя,</w:t>
      </w:r>
      <w:r w:rsidDel="00000000" w:rsidR="00000000" w:rsidRPr="00000000">
        <w:rPr>
          <w:rFonts w:ascii="Times New Roman" w:cs="Times New Roman" w:eastAsia="Times New Roman" w:hAnsi="Times New Roman"/>
          <w:sz w:val="24"/>
          <w:rtl w:val="0"/>
        </w:rPr>
        <w:t xml:space="preserve"> — официальным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тоном начал Эрни, — </w:t>
      </w:r>
      <w:r w:rsidDel="00000000" w:rsidR="00000000" w:rsidRPr="00000000">
        <w:rPr>
          <w:rFonts w:ascii="Times New Roman" w:cs="Times New Roman" w:eastAsia="Times New Roman" w:hAnsi="Times New Roman"/>
          <w:sz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Del="00000000" w:rsidR="00000000" w:rsidRPr="00000000">
        <w:rPr>
          <w:rFonts w:ascii="Times New Roman" w:cs="Times New Roman" w:eastAsia="Times New Roman" w:hAnsi="Times New Roman"/>
          <w:i w:val="1"/>
          <w:sz w:val="24"/>
          <w:rtl w:val="0"/>
        </w:rPr>
        <w:t xml:space="preserve">все вместе</w:t>
      </w:r>
      <w:r w:rsidDel="00000000" w:rsidR="00000000" w:rsidRPr="00000000">
        <w:rPr>
          <w:rFonts w:ascii="Times New Roman" w:cs="Times New Roman" w:eastAsia="Times New Roman" w:hAnsi="Times New Roman"/>
          <w:sz w:val="24"/>
          <w:rtl w:val="0"/>
        </w:rPr>
        <w:t xml:space="preserve">, вместо одного Поттера, у вас бы получилось. Я полагал, что пуффендуйцы — дружные ребята.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Эрни, похоже, не знал, </w:t>
      </w:r>
      <w:r w:rsidDel="00000000" w:rsidR="00000000" w:rsidRPr="00000000">
        <w:rPr>
          <w:rFonts w:ascii="Times New Roman" w:cs="Times New Roman" w:eastAsia="Times New Roman" w:hAnsi="Times New Roman"/>
          <w:sz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Мы не успели подумать об этом.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w:t>
      </w:r>
      <w:r w:rsidDel="00000000" w:rsidR="00000000" w:rsidRPr="00000000">
        <w:rPr>
          <w:rFonts w:ascii="Times New Roman" w:cs="Times New Roman" w:eastAsia="Times New Roman" w:hAnsi="Times New Roman"/>
          <w:sz w:val="24"/>
          <w:rtl w:val="0"/>
        </w:rPr>
        <w:t xml:space="preserve">, вот оно что, — сказал Драко</w:t>
      </w:r>
      <w:r w:rsidDel="00000000" w:rsidR="00000000" w:rsidRPr="00000000">
        <w:rPr>
          <w:rFonts w:ascii="Times New Roman" w:cs="Times New Roman" w:eastAsia="Times New Roman" w:hAnsi="Times New Roman"/>
          <w:sz w:val="24"/>
          <w:rtl w:val="0"/>
        </w:rPr>
        <w:t xml:space="preserve">. — Похоже, гораздо </w:t>
      </w:r>
      <w:r w:rsidDel="00000000" w:rsidR="00000000" w:rsidRPr="00000000">
        <w:rPr>
          <w:rFonts w:ascii="Times New Roman" w:cs="Times New Roman" w:eastAsia="Times New Roman" w:hAnsi="Times New Roman"/>
          <w:sz w:val="24"/>
          <w:rtl w:val="0"/>
        </w:rPr>
        <w:t xml:space="preserve">полезней</w:t>
      </w:r>
      <w:r w:rsidDel="00000000" w:rsidR="00000000" w:rsidRPr="00000000">
        <w:rPr>
          <w:rFonts w:ascii="Times New Roman" w:cs="Times New Roman" w:eastAsia="Times New Roman" w:hAnsi="Times New Roman"/>
          <w:sz w:val="24"/>
          <w:rtl w:val="0"/>
        </w:rPr>
        <w:t xml:space="preserve"> водить дружбу с одним когтевранцем, чем со всем Пуффендуем.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 чёрт, и как Гарри разрулить эту ситуацию…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Твоя помощь не нужна</w:t>
      </w:r>
      <w:r w:rsidDel="00000000" w:rsidR="00000000" w:rsidRPr="00000000">
        <w:rPr>
          <w:rFonts w:ascii="Times New Roman" w:cs="Times New Roman" w:eastAsia="Times New Roman" w:hAnsi="Times New Roman"/>
          <w:sz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rtl w:val="0"/>
        </w:rPr>
        <w:t xml:space="preserve"> «Ты путаешь мне карты, </w:t>
      </w:r>
      <w:r w:rsidDel="00000000" w:rsidR="00000000" w:rsidRPr="00000000">
        <w:rPr>
          <w:rFonts w:ascii="Times New Roman" w:cs="Times New Roman" w:eastAsia="Times New Roman" w:hAnsi="Times New Roman"/>
          <w:sz w:val="24"/>
          <w:rtl w:val="0"/>
        </w:rPr>
        <w:t xml:space="preserve">заткнись, пожалуйста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rtl w:val="0"/>
        </w:rPr>
        <w:t xml:space="preserve">теннисный мяч, </w:t>
      </w:r>
      <w:r w:rsidDel="00000000" w:rsidR="00000000" w:rsidRPr="00000000">
        <w:rPr>
          <w:rFonts w:ascii="Times New Roman" w:cs="Times New Roman" w:eastAsia="Times New Roman" w:hAnsi="Times New Roman"/>
          <w:sz w:val="24"/>
          <w:rtl w:val="0"/>
        </w:rPr>
        <w:t xml:space="preserve">внутри которого клубился белый туман.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Эрни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Напоминалка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 </w:t>
      </w:r>
      <w:r w:rsidDel="00000000" w:rsidR="00000000" w:rsidRPr="00000000">
        <w:rPr>
          <w:rFonts w:ascii="Times New Roman" w:cs="Times New Roman" w:eastAsia="Times New Roman" w:hAnsi="Times New Roman"/>
          <w:sz w:val="24"/>
          <w:rtl w:val="0"/>
        </w:rPr>
        <w:t xml:space="preserve">такое</w:t>
      </w:r>
      <w:r w:rsidDel="00000000" w:rsidR="00000000" w:rsidRPr="00000000">
        <w:rPr>
          <w:rFonts w:ascii="Times New Roman" w:cs="Times New Roman" w:eastAsia="Times New Roman" w:hAnsi="Times New Roman"/>
          <w:sz w:val="24"/>
          <w:rtl w:val="0"/>
        </w:rPr>
        <w:t xml:space="preserve"> напоминалка? — спросил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rtl w:val="0"/>
        </w:rPr>
        <w:t xml:space="preserve">ояснил</w:t>
      </w:r>
      <w:r w:rsidDel="00000000" w:rsidR="00000000" w:rsidRPr="00000000">
        <w:rPr>
          <w:rFonts w:ascii="Times New Roman" w:cs="Times New Roman" w:eastAsia="Times New Roman" w:hAnsi="Times New Roman"/>
          <w:sz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Эрни протянул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w:t>
      </w:r>
      <w:r w:rsidDel="00000000" w:rsidR="00000000" w:rsidRPr="00000000">
        <w:rPr>
          <w:rFonts w:ascii="Times New Roman" w:cs="Times New Roman" w:eastAsia="Times New Roman" w:hAnsi="Times New Roman"/>
          <w:sz w:val="24"/>
          <w:rtl w:val="0"/>
        </w:rPr>
        <w:t xml:space="preserve">истер Гойл внезапно ухмыльнулся,</w:t>
      </w:r>
      <w:r w:rsidDel="00000000" w:rsidR="00000000" w:rsidRPr="00000000">
        <w:rPr>
          <w:rFonts w:ascii="Times New Roman" w:cs="Times New Roman" w:eastAsia="Times New Roman" w:hAnsi="Times New Roman"/>
          <w:sz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У Гарри отвисла челюсть. Разве мадам Хуч не обещала за такое </w:t>
      </w:r>
      <w:r w:rsidDel="00000000" w:rsidR="00000000" w:rsidRPr="00000000">
        <w:rPr>
          <w:rFonts w:ascii="Times New Roman" w:cs="Times New Roman" w:eastAsia="Times New Roman" w:hAnsi="Times New Roman"/>
          <w:i w:val="1"/>
          <w:sz w:val="24"/>
          <w:rtl w:val="0"/>
        </w:rPr>
        <w:t xml:space="preserve">исключить из школы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Что за идиот! — прошипел Драко </w:t>
      </w:r>
      <w:r w:rsidDel="00000000" w:rsidR="00000000" w:rsidRPr="00000000">
        <w:rPr>
          <w:rFonts w:ascii="Times New Roman" w:cs="Times New Roman" w:eastAsia="Times New Roman" w:hAnsi="Times New Roman"/>
          <w:sz w:val="24"/>
          <w:rtl w:val="0"/>
        </w:rPr>
        <w:t xml:space="preserve">и открыл было рот, чтобы крикнуть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Слышь</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крикнул Эрни. — Это вещь Невилла! </w:t>
      </w:r>
      <w:r w:rsidDel="00000000" w:rsidR="00000000" w:rsidRPr="00000000">
        <w:rPr>
          <w:rFonts w:ascii="Times New Roman" w:cs="Times New Roman" w:eastAsia="Times New Roman" w:hAnsi="Times New Roman"/>
          <w:sz w:val="24"/>
          <w:rtl w:val="0"/>
        </w:rPr>
        <w:t xml:space="preserve">Отдай!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Слизеринцы аплодировали и улюлюкали.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Драко захлопнул рот. Гарри заметил тень нерешительности на его лице.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Попробуй достань его</w:t>
      </w:r>
      <w:r w:rsidDel="00000000" w:rsidR="00000000" w:rsidRPr="00000000">
        <w:rPr>
          <w:rFonts w:ascii="Times New Roman" w:cs="Times New Roman" w:eastAsia="Times New Roman" w:hAnsi="Times New Roman"/>
          <w:sz w:val="24"/>
          <w:rtl w:val="0"/>
        </w:rPr>
        <w:t xml:space="preserve">, пуффендундель! </w:t>
      </w:r>
      <w:r w:rsidDel="00000000" w:rsidR="00000000" w:rsidRPr="00000000">
        <w:rPr>
          <w:rFonts w:ascii="Times New Roman" w:cs="Times New Roman" w:eastAsia="Times New Roman" w:hAnsi="Times New Roman"/>
          <w:sz w:val="24"/>
          <w:rtl w:val="0"/>
        </w:rPr>
        <w:t xml:space="preserve">— заорал мистер Гойл, чем заслужил ещё больше аплодисментов от слизеринцев.</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Я не могу!</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w:t>
      </w:r>
      <w:r w:rsidDel="00000000" w:rsidR="00000000" w:rsidRPr="00000000">
        <w:rPr>
          <w:rFonts w:ascii="Times New Roman" w:cs="Times New Roman" w:eastAsia="Times New Roman" w:hAnsi="Times New Roman"/>
          <w:sz w:val="24"/>
          <w:rtl w:val="0"/>
        </w:rPr>
        <w:t xml:space="preserve">шептал в ответ Драко, — слизеринцы подумают, что я </w:t>
      </w:r>
      <w:r w:rsidDel="00000000" w:rsidR="00000000" w:rsidRPr="00000000">
        <w:rPr>
          <w:rFonts w:ascii="Times New Roman" w:cs="Times New Roman" w:eastAsia="Times New Roman" w:hAnsi="Times New Roman"/>
          <w:i w:val="1"/>
          <w:sz w:val="24"/>
          <w:rtl w:val="0"/>
        </w:rPr>
        <w:t xml:space="preserve">слабак</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i w:val="1"/>
          <w:sz w:val="24"/>
          <w:rtl w:val="0"/>
        </w:rPr>
        <w:t xml:space="preserve">отец </w:t>
      </w:r>
      <w:r w:rsidDel="00000000" w:rsidR="00000000" w:rsidRPr="00000000">
        <w:rPr>
          <w:rFonts w:ascii="Times New Roman" w:cs="Times New Roman" w:eastAsia="Times New Roman" w:hAnsi="Times New Roman"/>
          <w:sz w:val="24"/>
          <w:rtl w:val="0"/>
        </w:rPr>
        <w:t xml:space="preserve">подумает, что ты — </w:t>
      </w:r>
      <w:r w:rsidDel="00000000" w:rsidR="00000000" w:rsidRPr="00000000">
        <w:rPr>
          <w:rFonts w:ascii="Times New Roman" w:cs="Times New Roman" w:eastAsia="Times New Roman" w:hAnsi="Times New Roman"/>
          <w:i w:val="1"/>
          <w:sz w:val="24"/>
          <w:rtl w:val="0"/>
        </w:rPr>
        <w:t xml:space="preserve">кретин</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Лицо Драко исказилось в </w:t>
      </w:r>
      <w:r w:rsidDel="00000000" w:rsidR="00000000" w:rsidRPr="00000000">
        <w:rPr>
          <w:rFonts w:ascii="Times New Roman" w:cs="Times New Roman" w:eastAsia="Times New Roman" w:hAnsi="Times New Roman"/>
          <w:sz w:val="24"/>
          <w:rtl w:val="0"/>
        </w:rPr>
        <w:t xml:space="preserve">агонии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И тут…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rtl w:val="0"/>
        </w:rPr>
        <w:t xml:space="preserve">Пуффендуй, к оружию!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Внезапно в сторону мистера Гойла оказалось направлено множество палочек.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Тремя секундами позже…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 оружию, Слизерин! — одновременно сказали пятеро слизеринцев.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Теперь уже в сторону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Двумя секундами позже…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К оружию, Гриффиндор!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Поттер, сделай что-нибудь! — отчаянно </w:t>
      </w:r>
      <w:r w:rsidDel="00000000" w:rsidR="00000000" w:rsidRPr="00000000">
        <w:rPr>
          <w:rFonts w:ascii="Times New Roman" w:cs="Times New Roman" w:eastAsia="Times New Roman" w:hAnsi="Times New Roman"/>
          <w:sz w:val="24"/>
          <w:rtl w:val="0"/>
        </w:rPr>
        <w:t xml:space="preserve">шептал</w:t>
      </w:r>
      <w:r w:rsidDel="00000000" w:rsidR="00000000" w:rsidRPr="00000000">
        <w:rPr>
          <w:rFonts w:ascii="Times New Roman" w:cs="Times New Roman" w:eastAsia="Times New Roman" w:hAnsi="Times New Roman"/>
          <w:sz w:val="24"/>
          <w:rtl w:val="0"/>
        </w:rPr>
        <w:t xml:space="preserve"> Драко. — Я не могу остановить их, это </w:t>
      </w:r>
      <w:r w:rsidDel="00000000" w:rsidR="00000000" w:rsidRPr="00000000">
        <w:rPr>
          <w:rFonts w:ascii="Times New Roman" w:cs="Times New Roman" w:eastAsia="Times New Roman" w:hAnsi="Times New Roman"/>
          <w:sz w:val="24"/>
          <w:rtl w:val="0"/>
        </w:rPr>
        <w:t xml:space="preserve">должен </w:t>
      </w:r>
      <w:r w:rsidDel="00000000" w:rsidR="00000000" w:rsidRPr="00000000">
        <w:rPr>
          <w:rFonts w:ascii="Times New Roman" w:cs="Times New Roman" w:eastAsia="Times New Roman" w:hAnsi="Times New Roman"/>
          <w:sz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rtl w:val="0"/>
        </w:rPr>
        <w:t xml:space="preserve">наколдует </w:t>
      </w:r>
      <w:r w:rsidDel="00000000" w:rsidR="00000000" w:rsidRPr="00000000">
        <w:rPr>
          <w:rFonts w:ascii="Times New Roman" w:cs="Times New Roman" w:eastAsia="Times New Roman" w:hAnsi="Times New Roman"/>
          <w:sz w:val="24"/>
          <w:rtl w:val="0"/>
        </w:rPr>
        <w:t xml:space="preserve">Шумерский простой удар</w:t>
      </w:r>
      <w:r w:rsidDel="00000000" w:rsidR="00000000" w:rsidRPr="00000000">
        <w:rPr>
          <w:rFonts w:ascii="Times New Roman" w:cs="Times New Roman" w:eastAsia="Times New Roman" w:hAnsi="Times New Roman"/>
          <w:sz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rtl w:val="0"/>
        </w:rPr>
        <w:t xml:space="preserve">состязание </w:t>
      </w:r>
      <w:r w:rsidDel="00000000" w:rsidR="00000000" w:rsidRPr="00000000">
        <w:rPr>
          <w:rFonts w:ascii="Times New Roman" w:cs="Times New Roman" w:eastAsia="Times New Roman" w:hAnsi="Times New Roman"/>
          <w:sz w:val="24"/>
          <w:rtl w:val="0"/>
        </w:rPr>
        <w:t xml:space="preserve">за право обладания напоминалкой Невилла!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Внезапно стало тихо.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неужто? — отозвался Драко. </w:t>
      </w:r>
      <w:r w:rsidDel="00000000" w:rsidR="00000000" w:rsidRPr="00000000">
        <w:rPr>
          <w:rFonts w:ascii="Times New Roman" w:cs="Times New Roman" w:eastAsia="Times New Roman" w:hAnsi="Times New Roman"/>
          <w:sz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rtl w:val="0"/>
        </w:rPr>
        <w:t xml:space="preserve"> — Звучит интересно. Что за состязание, Поттер?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Эм-м…</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rtl w:val="0"/>
        </w:rPr>
        <w:t xml:space="preserve">Нельзя </w:t>
      </w:r>
      <w:r w:rsidDel="00000000" w:rsidR="00000000" w:rsidRPr="00000000">
        <w:rPr>
          <w:rFonts w:ascii="Times New Roman" w:cs="Times New Roman" w:eastAsia="Times New Roman" w:hAnsi="Times New Roman"/>
          <w:sz w:val="24"/>
          <w:rtl w:val="0"/>
        </w:rPr>
        <w:t xml:space="preserve">сказать «шахматы»</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Снова стало тихо, облегчение на лицах учеников сменялось недоумением.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Гарри Поттер! — громко сказал Драко. — Не откажусь посмотреть, как ты </w:t>
      </w:r>
      <w:r w:rsidDel="00000000" w:rsidR="00000000" w:rsidRPr="00000000">
        <w:rPr>
          <w:rFonts w:ascii="Times New Roman" w:cs="Times New Roman" w:eastAsia="Times New Roman" w:hAnsi="Times New Roman"/>
          <w:i w:val="1"/>
          <w:sz w:val="24"/>
          <w:rtl w:val="0"/>
        </w:rPr>
        <w:t xml:space="preserve">такое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провернёшь</w:t>
      </w:r>
      <w:r w:rsidDel="00000000" w:rsidR="00000000" w:rsidRPr="00000000">
        <w:rPr>
          <w:rFonts w:ascii="Times New Roman" w:cs="Times New Roman" w:eastAsia="Times New Roman" w:hAnsi="Times New Roman"/>
          <w:sz w:val="24"/>
          <w:rtl w:val="0"/>
        </w:rPr>
        <w:t xml:space="preserve">! Мистер Гойл согласен!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Так приступим! — провозгласил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Поттер, </w:t>
      </w:r>
      <w:r w:rsidDel="00000000" w:rsidR="00000000" w:rsidRPr="00000000">
        <w:rPr>
          <w:rFonts w:ascii="Times New Roman" w:cs="Times New Roman" w:eastAsia="Times New Roman" w:hAnsi="Times New Roman"/>
          <w:i w:val="1"/>
          <w:sz w:val="24"/>
          <w:rtl w:val="0"/>
        </w:rPr>
        <w:t xml:space="preserve">ты чего задумал</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прошептал Драко, причём сделал это не шевеля губами.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rtl w:val="0"/>
        </w:rPr>
        <w:t xml:space="preserve">Несколько </w:t>
      </w:r>
      <w:r w:rsidDel="00000000" w:rsidR="00000000" w:rsidRPr="00000000">
        <w:rPr>
          <w:rFonts w:ascii="Times New Roman" w:cs="Times New Roman" w:eastAsia="Times New Roman" w:hAnsi="Times New Roman"/>
          <w:sz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rtl w:val="0"/>
        </w:rPr>
        <w:t xml:space="preserve">отчаян</w:t>
      </w:r>
      <w:r w:rsidDel="00000000" w:rsidR="00000000" w:rsidRPr="00000000">
        <w:rPr>
          <w:rFonts w:ascii="Times New Roman" w:cs="Times New Roman" w:eastAsia="Times New Roman" w:hAnsi="Times New Roman"/>
          <w:sz w:val="24"/>
          <w:rtl w:val="0"/>
        </w:rPr>
        <w:t xml:space="preserve">но-у</w:t>
      </w:r>
      <w:r w:rsidDel="00000000" w:rsidR="00000000" w:rsidRPr="00000000">
        <w:rPr>
          <w:rFonts w:ascii="Times New Roman" w:cs="Times New Roman" w:eastAsia="Times New Roman" w:hAnsi="Times New Roman"/>
          <w:sz w:val="24"/>
          <w:rtl w:val="0"/>
        </w:rPr>
        <w:t xml:space="preserve">моляющим взглядом</w:t>
      </w:r>
      <w:r w:rsidDel="00000000" w:rsidR="00000000" w:rsidRPr="00000000">
        <w:rPr>
          <w:rFonts w:ascii="Times New Roman" w:cs="Times New Roman" w:eastAsia="Times New Roman" w:hAnsi="Times New Roman"/>
          <w:sz w:val="24"/>
          <w:rtl w:val="0"/>
        </w:rPr>
        <w:t xml:space="preserve"> остановил их</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медленно убрал палочку.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Остальные попятились.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Ладно, — громко сказал Гарри, — а теперь…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сделал глубокий вдох и, </w:t>
      </w:r>
      <w:r w:rsidDel="00000000" w:rsidR="00000000" w:rsidRPr="00000000">
        <w:rPr>
          <w:rFonts w:ascii="Times New Roman" w:cs="Times New Roman" w:eastAsia="Times New Roman" w:hAnsi="Times New Roman"/>
          <w:sz w:val="24"/>
          <w:rtl w:val="0"/>
        </w:rPr>
        <w:t xml:space="preserve">подняв руку, сложи</w:t>
      </w:r>
      <w:r w:rsidDel="00000000" w:rsidR="00000000" w:rsidRPr="00000000">
        <w:rPr>
          <w:rFonts w:ascii="Times New Roman" w:cs="Times New Roman" w:eastAsia="Times New Roman" w:hAnsi="Times New Roman"/>
          <w:sz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Именем безумия Хогвартса!</w:t>
      </w:r>
      <w:r w:rsidDel="00000000" w:rsidR="00000000" w:rsidRPr="00000000">
        <w:rPr>
          <w:rFonts w:ascii="Times New Roman" w:cs="Times New Roman" w:eastAsia="Times New Roman" w:hAnsi="Times New Roman"/>
          <w:sz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rtl w:val="0"/>
        </w:rPr>
        <w:t xml:space="preserve">и Гарри щёлкнул пальцами.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Многие </w:t>
      </w:r>
      <w:r w:rsidDel="00000000" w:rsidR="00000000" w:rsidRPr="00000000">
        <w:rPr>
          <w:rFonts w:ascii="Times New Roman" w:cs="Times New Roman" w:eastAsia="Times New Roman" w:hAnsi="Times New Roman"/>
          <w:sz w:val="24"/>
          <w:rtl w:val="0"/>
        </w:rPr>
        <w:t xml:space="preserve">дёрнулись, пытаясь уклониться.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 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позволил тишине длиться, ожидая…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Эм, — сказал кто-то, — и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Посмотри перед собой. Видишь участок земли, на котором нет травы?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rtl w:val="0"/>
        </w:rPr>
        <w:t xml:space="preserve">Дин-как-его-там)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Копай</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Все присутствующие непонимающе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посмотрели на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Э-э, зачем? — спросил </w:t>
      </w:r>
      <w:r w:rsidDel="00000000" w:rsidR="00000000" w:rsidRPr="00000000">
        <w:rPr>
          <w:rFonts w:ascii="Times New Roman" w:cs="Times New Roman" w:eastAsia="Times New Roman" w:hAnsi="Times New Roman"/>
          <w:sz w:val="24"/>
          <w:rtl w:val="0"/>
        </w:rPr>
        <w:t xml:space="preserve">Дин-как-его-там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Просто копай, — нетерпеливо сказал Терри Бут, — поверь, смысла спрашивать нет.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Дин-как-его-там</w:t>
      </w:r>
      <w:r w:rsidDel="00000000" w:rsidR="00000000" w:rsidRPr="00000000">
        <w:rPr>
          <w:rFonts w:ascii="Times New Roman" w:cs="Times New Roman" w:eastAsia="Times New Roman" w:hAnsi="Times New Roman"/>
          <w:sz w:val="24"/>
          <w:rtl w:val="0"/>
        </w:rPr>
        <w:t xml:space="preserve"> опустился на колени и принялся разгребать землю.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Через минуту гриффиндорец встал.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Тут н</w:t>
      </w:r>
      <w:r w:rsidDel="00000000" w:rsidR="00000000" w:rsidRPr="00000000">
        <w:rPr>
          <w:rFonts w:ascii="Times New Roman" w:cs="Times New Roman" w:eastAsia="Times New Roman" w:hAnsi="Times New Roman"/>
          <w:sz w:val="24"/>
          <w:rtl w:val="0"/>
        </w:rPr>
        <w:t xml:space="preserve">ичего</w:t>
      </w:r>
      <w:r w:rsidDel="00000000" w:rsidR="00000000" w:rsidRPr="00000000">
        <w:rPr>
          <w:rFonts w:ascii="Times New Roman" w:cs="Times New Roman" w:eastAsia="Times New Roman" w:hAnsi="Times New Roman"/>
          <w:sz w:val="24"/>
          <w:rtl w:val="0"/>
        </w:rPr>
        <w:t xml:space="preserve"> нет, — сказал он.</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получив её сейчас у мистера Гойла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Мерлин!</w:t>
      </w:r>
      <w:r w:rsidDel="00000000" w:rsidR="00000000" w:rsidRPr="00000000">
        <w:rPr>
          <w:rFonts w:ascii="Times New Roman" w:cs="Times New Roman" w:eastAsia="Times New Roman" w:hAnsi="Times New Roman"/>
          <w:sz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rtl w:val="0"/>
        </w:rPr>
        <w:t xml:space="preserve">Вот же</w:t>
      </w:r>
      <w:r w:rsidDel="00000000" w:rsidR="00000000" w:rsidRPr="00000000">
        <w:rPr>
          <w:rFonts w:ascii="Times New Roman" w:cs="Times New Roman" w:eastAsia="Times New Roman" w:hAnsi="Times New Roman"/>
          <w:sz w:val="24"/>
          <w:rtl w:val="0"/>
        </w:rPr>
        <w:t xml:space="preserve"> она! Была там, где он упал!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Что? — возопил мистер Гойл. Он посмотрел вниз и увидел…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…что всё ещё держит напоминалку Невилла.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Повисло неловкое молчание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Э-э, — сказал </w:t>
      </w:r>
      <w:r w:rsidDel="00000000" w:rsidR="00000000" w:rsidRPr="00000000">
        <w:rPr>
          <w:rFonts w:ascii="Times New Roman" w:cs="Times New Roman" w:eastAsia="Times New Roman" w:hAnsi="Times New Roman"/>
          <w:sz w:val="24"/>
          <w:rtl w:val="0"/>
        </w:rPr>
        <w:t xml:space="preserve">Дин-как-его-там</w:t>
      </w:r>
      <w:r w:rsidDel="00000000" w:rsidR="00000000" w:rsidRPr="00000000">
        <w:rPr>
          <w:rFonts w:ascii="Times New Roman" w:cs="Times New Roman" w:eastAsia="Times New Roman" w:hAnsi="Times New Roman"/>
          <w:sz w:val="24"/>
          <w:rtl w:val="0"/>
        </w:rPr>
        <w:t xml:space="preserve">, — это же невозможно,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подожди, я имел в виду, что это </w:t>
      </w:r>
      <w:r w:rsidDel="00000000" w:rsidR="00000000" w:rsidRPr="00000000">
        <w:rPr>
          <w:rFonts w:ascii="Times New Roman" w:cs="Times New Roman" w:eastAsia="Times New Roman" w:hAnsi="Times New Roman"/>
          <w:i w:val="1"/>
          <w:sz w:val="24"/>
          <w:rtl w:val="0"/>
        </w:rPr>
        <w:t xml:space="preserve">совершенно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rtl w:val="0"/>
        </w:rPr>
        <w:t xml:space="preserve">? То-то же.</w:t>
      </w:r>
      <w:r w:rsidDel="00000000" w:rsidR="00000000" w:rsidRPr="00000000">
        <w:rPr>
          <w:rFonts w:ascii="Times New Roman" w:cs="Times New Roman" w:eastAsia="Times New Roman" w:hAnsi="Times New Roman"/>
          <w:sz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rtl w:val="0"/>
        </w:rPr>
        <w:t xml:space="preserve">выиграю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состязании, и Грегори Гойл должен </w:t>
      </w:r>
      <w:r w:rsidDel="00000000" w:rsidR="00000000" w:rsidRPr="00000000">
        <w:rPr>
          <w:rFonts w:ascii="Times New Roman" w:cs="Times New Roman" w:eastAsia="Times New Roman" w:hAnsi="Times New Roman"/>
          <w:sz w:val="24"/>
          <w:rtl w:val="0"/>
        </w:rPr>
        <w:t xml:space="preserve">будет </w:t>
      </w:r>
      <w:r w:rsidDel="00000000" w:rsidR="00000000" w:rsidRPr="00000000">
        <w:rPr>
          <w:rFonts w:ascii="Times New Roman" w:cs="Times New Roman" w:eastAsia="Times New Roman" w:hAnsi="Times New Roman"/>
          <w:sz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Погоди! — крикнул слизеринец</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rtl w:val="0"/>
        </w:rPr>
        <w:t xml:space="preserve"> его имя</w:t>
      </w:r>
      <w:r w:rsidDel="00000000" w:rsidR="00000000" w:rsidRPr="00000000">
        <w:rPr>
          <w:rFonts w:ascii="Times New Roman" w:cs="Times New Roman" w:eastAsia="Times New Roman" w:hAnsi="Times New Roman"/>
          <w:sz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rtl w:val="0"/>
        </w:rPr>
        <w:t xml:space="preserve">другую </w:t>
      </w:r>
      <w:r w:rsidDel="00000000" w:rsidR="00000000" w:rsidRPr="00000000">
        <w:rPr>
          <w:rFonts w:ascii="Times New Roman" w:cs="Times New Roman" w:eastAsia="Times New Roman" w:hAnsi="Times New Roman"/>
          <w:sz w:val="24"/>
          <w:rtl w:val="0"/>
        </w:rPr>
        <w:t xml:space="preserve">напоминалку…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 ту, что у Грегори Гойла.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Забини повернулся к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Малфой! Ты же не позволишь ему вот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Слышь, ты, заткнись, — прогремел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мистер Крэбб, стоявший </w:t>
      </w:r>
      <w:r w:rsidDel="00000000" w:rsidR="00000000" w:rsidRPr="00000000">
        <w:rPr>
          <w:rFonts w:ascii="Times New Roman" w:cs="Times New Roman" w:eastAsia="Times New Roman" w:hAnsi="Times New Roman"/>
          <w:sz w:val="24"/>
          <w:rtl w:val="0"/>
        </w:rPr>
        <w:t xml:space="preserve">за спиной</w:t>
      </w:r>
      <w:r w:rsidDel="00000000" w:rsidR="00000000" w:rsidRPr="00000000">
        <w:rPr>
          <w:rFonts w:ascii="Times New Roman" w:cs="Times New Roman" w:eastAsia="Times New Roman" w:hAnsi="Times New Roman"/>
          <w:sz w:val="24"/>
          <w:rtl w:val="0"/>
        </w:rPr>
        <w:t xml:space="preserve"> Драко. — Твои советы мистеру Малфою не нужны!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Хороший</w:t>
      </w:r>
      <w:r w:rsidDel="00000000" w:rsidR="00000000" w:rsidRPr="00000000">
        <w:rPr>
          <w:rFonts w:ascii="Times New Roman" w:cs="Times New Roman" w:eastAsia="Times New Roman" w:hAnsi="Times New Roman"/>
          <w:sz w:val="24"/>
          <w:rtl w:val="0"/>
        </w:rPr>
        <w:t xml:space="preserve"> приспешник.</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мистеру Малфою.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Повисло молчание.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Ты клянёшься, что это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 напоминалка Невилла? — спросил Драко.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Драко кивнул, будто принимая решение: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rtl w:val="0"/>
        </w:rPr>
        <w:t xml:space="preserve">представителем</w:t>
      </w:r>
      <w:r w:rsidDel="00000000" w:rsidR="00000000" w:rsidRPr="00000000">
        <w:rPr>
          <w:rFonts w:ascii="Times New Roman" w:cs="Times New Roman" w:eastAsia="Times New Roman" w:hAnsi="Times New Roman"/>
          <w:sz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Эй! — воскликнул Забини. — Он ещё не выиграл, он же ещё не держит в 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Лови, Гарри! — крикнул Эрни и бросил напоминалку.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с лёгкостью поймал её — у него всегда были хорошие рефлексы.</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Ну вот, — сказал Гарри, — я победил…</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И вдруг осёкся. Все разговоры оборвались.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rtl w:val="0"/>
        </w:rPr>
        <w:t xml:space="preserve">ужом вертелся на табурете.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Профессор, —</w:t>
      </w:r>
      <w:r w:rsidDel="00000000" w:rsidR="00000000" w:rsidRPr="00000000">
        <w:rPr>
          <w:rFonts w:ascii="Times New Roman" w:cs="Times New Roman" w:eastAsia="Times New Roman" w:hAnsi="Times New Roman"/>
          <w:sz w:val="24"/>
          <w:rtl w:val="0"/>
        </w:rPr>
        <w:t xml:space="preserve"> убеждал её Г</w:t>
      </w:r>
      <w:r w:rsidDel="00000000" w:rsidR="00000000" w:rsidRPr="00000000">
        <w:rPr>
          <w:rFonts w:ascii="Times New Roman" w:cs="Times New Roman" w:eastAsia="Times New Roman" w:hAnsi="Times New Roman"/>
          <w:sz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Лицо профессора МакГонагалл было </w:t>
      </w:r>
      <w:r w:rsidDel="00000000" w:rsidR="00000000" w:rsidRPr="00000000">
        <w:rPr>
          <w:rFonts w:ascii="Times New Roman" w:cs="Times New Roman" w:eastAsia="Times New Roman" w:hAnsi="Times New Roman"/>
          <w:sz w:val="24"/>
          <w:rtl w:val="0"/>
        </w:rPr>
        <w:t xml:space="preserve">измученным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сердитым.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онятие </w:t>
      </w:r>
      <w:r w:rsidDel="00000000" w:rsidR="00000000" w:rsidRPr="00000000">
        <w:rPr>
          <w:rFonts w:ascii="Times New Roman" w:cs="Times New Roman" w:eastAsia="Times New Roman" w:hAnsi="Times New Roman"/>
          <w:sz w:val="24"/>
          <w:rtl w:val="0"/>
        </w:rPr>
        <w:t xml:space="preserve">секретности недоступно вашему пониманию?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rtl w:val="0"/>
        </w:rPr>
        <w:t xml:space="preserve">пальцами,</w:t>
      </w:r>
      <w:r w:rsidDel="00000000" w:rsidR="00000000" w:rsidRPr="00000000">
        <w:rPr>
          <w:rFonts w:ascii="Times New Roman" w:cs="Times New Roman" w:eastAsia="Times New Roman" w:hAnsi="Times New Roman"/>
          <w:sz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rtl w:val="0"/>
        </w:rPr>
        <w:t xml:space="preserve"> У меня не было выбора!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Можно было</w:t>
      </w:r>
      <w:r w:rsidDel="00000000" w:rsidR="00000000" w:rsidRPr="00000000">
        <w:rPr>
          <w:rFonts w:ascii="Times New Roman" w:cs="Times New Roman" w:eastAsia="Times New Roman" w:hAnsi="Times New Roman"/>
          <w:sz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rtl w:val="0"/>
        </w:rPr>
        <w:t xml:space="preserve">покрасоваться и использовать</w:t>
      </w:r>
      <w:r w:rsidDel="00000000" w:rsidR="00000000" w:rsidRPr="00000000">
        <w:rPr>
          <w:rFonts w:ascii="Times New Roman" w:cs="Times New Roman" w:eastAsia="Times New Roman" w:hAnsi="Times New Roman"/>
          <w:sz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Но тогда бы я проиграл!… — Гарри моргнул и осёкся.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замолчал. </w:t>
      </w:r>
      <w:r w:rsidDel="00000000" w:rsidR="00000000" w:rsidRPr="00000000">
        <w:rPr>
          <w:rFonts w:ascii="Times New Roman" w:cs="Times New Roman" w:eastAsia="Times New Roman" w:hAnsi="Times New Roman"/>
          <w:sz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Он и вправду зря </w:t>
      </w:r>
      <w:r w:rsidDel="00000000" w:rsidR="00000000" w:rsidRPr="00000000">
        <w:rPr>
          <w:rFonts w:ascii="Times New Roman" w:cs="Times New Roman" w:eastAsia="Times New Roman" w:hAnsi="Times New Roman"/>
          <w:sz w:val="24"/>
          <w:rtl w:val="0"/>
        </w:rPr>
        <w:t xml:space="preserve">вплёл</w:t>
      </w:r>
      <w:r w:rsidDel="00000000" w:rsidR="00000000" w:rsidRPr="00000000">
        <w:rPr>
          <w:rFonts w:ascii="Times New Roman" w:cs="Times New Roman" w:eastAsia="Times New Roman" w:hAnsi="Times New Roman"/>
          <w:sz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Потому что увидел способ </w:t>
      </w:r>
      <w:r w:rsidDel="00000000" w:rsidR="00000000" w:rsidRPr="00000000">
        <w:rPr>
          <w:rFonts w:ascii="Times New Roman" w:cs="Times New Roman" w:eastAsia="Times New Roman" w:hAnsi="Times New Roman"/>
          <w:i w:val="1"/>
          <w:sz w:val="24"/>
          <w:rtl w:val="0"/>
        </w:rPr>
        <w:t xml:space="preserve">выиграть</w:t>
      </w:r>
      <w:r w:rsidDel="00000000" w:rsidR="00000000" w:rsidRPr="00000000">
        <w:rPr>
          <w:rFonts w:ascii="Times New Roman" w:cs="Times New Roman" w:eastAsia="Times New Roman" w:hAnsi="Times New Roman"/>
          <w:sz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rtl w:val="0"/>
        </w:rPr>
        <w:t xml:space="preserve"> победить</w:t>
      </w:r>
      <w:r w:rsidDel="00000000" w:rsidR="00000000" w:rsidRPr="00000000">
        <w:rPr>
          <w:rFonts w:ascii="Times New Roman" w:cs="Times New Roman" w:eastAsia="Times New Roman" w:hAnsi="Times New Roman"/>
          <w:sz w:val="24"/>
          <w:rtl w:val="0"/>
        </w:rPr>
        <w:t xml:space="preserve">. Вот виновник его ошибки.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баллов.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могу сказать точно,</w:t>
      </w:r>
      <w:r w:rsidDel="00000000" w:rsidR="00000000" w:rsidRPr="00000000">
        <w:rPr>
          <w:rFonts w:ascii="Times New Roman" w:cs="Times New Roman" w:eastAsia="Times New Roman" w:hAnsi="Times New Roman"/>
          <w:sz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начал вставать со стула, но замер на полпути.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Она едва заметно вздрогнула: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Что на этот раз, мистер Поттер?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 насчёт профессора Защиты.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Но вдруг это важно? </w:t>
      </w:r>
      <w:r w:rsidDel="00000000" w:rsidR="00000000" w:rsidRPr="00000000">
        <w:rPr>
          <w:rFonts w:ascii="Times New Roman" w:cs="Times New Roman" w:eastAsia="Times New Roman" w:hAnsi="Times New Roman"/>
          <w:sz w:val="24"/>
          <w:rtl w:val="0"/>
        </w:rPr>
        <w:t xml:space="preserve">Вчера у меня </w:t>
      </w:r>
      <w:r w:rsidDel="00000000" w:rsidR="00000000" w:rsidRPr="00000000">
        <w:rPr>
          <w:rFonts w:ascii="Times New Roman" w:cs="Times New Roman" w:eastAsia="Times New Roman" w:hAnsi="Times New Roman"/>
          <w:sz w:val="24"/>
          <w:rtl w:val="0"/>
        </w:rPr>
        <w:t xml:space="preserve">внезапно появилось чувство тревоги, когда...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Мистер Поттер! </w:t>
      </w:r>
      <w:r w:rsidDel="00000000" w:rsidR="00000000" w:rsidRPr="00000000">
        <w:rPr>
          <w:rFonts w:ascii="Times New Roman" w:cs="Times New Roman" w:eastAsia="Times New Roman" w:hAnsi="Times New Roman"/>
          <w:sz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Я вас не узнаю! — взорвался Гарри. — Извините, но это </w:t>
      </w:r>
      <w:r w:rsidDel="00000000" w:rsidR="00000000" w:rsidRPr="00000000">
        <w:rPr>
          <w:rFonts w:ascii="Times New Roman" w:cs="Times New Roman" w:eastAsia="Times New Roman" w:hAnsi="Times New Roman"/>
          <w:i w:val="1"/>
          <w:sz w:val="24"/>
          <w:rtl w:val="0"/>
        </w:rPr>
        <w:t xml:space="preserve">невероятно</w:t>
      </w:r>
      <w:r w:rsidDel="00000000" w:rsidR="00000000" w:rsidRPr="00000000">
        <w:rPr>
          <w:rFonts w:ascii="Times New Roman" w:cs="Times New Roman" w:eastAsia="Times New Roman" w:hAnsi="Times New Roman"/>
          <w:sz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i w:val="1"/>
          <w:sz w:val="24"/>
          <w:rtl w:val="0"/>
        </w:rPr>
        <w:t xml:space="preserve">известно</w:t>
      </w:r>
      <w:r w:rsidDel="00000000" w:rsidR="00000000" w:rsidRPr="00000000">
        <w:rPr>
          <w:rFonts w:ascii="Times New Roman" w:cs="Times New Roman" w:eastAsia="Times New Roman" w:hAnsi="Times New Roman"/>
          <w:sz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Что-то </w:t>
      </w:r>
      <w:r w:rsidDel="00000000" w:rsidR="00000000" w:rsidRPr="00000000">
        <w:rPr>
          <w:rFonts w:ascii="Times New Roman" w:cs="Times New Roman" w:eastAsia="Times New Roman" w:hAnsi="Times New Roman"/>
          <w:i w:val="1"/>
          <w:sz w:val="24"/>
          <w:rtl w:val="0"/>
        </w:rPr>
        <w:t xml:space="preserve">не так</w:t>
      </w:r>
      <w:r w:rsidDel="00000000" w:rsidR="00000000" w:rsidRPr="00000000">
        <w:rPr>
          <w:rFonts w:ascii="Times New Roman" w:cs="Times New Roman" w:eastAsia="Times New Roman" w:hAnsi="Times New Roman"/>
          <w:sz w:val="24"/>
          <w:rtl w:val="0"/>
        </w:rPr>
        <w:t xml:space="preserve">,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rtl w:val="0"/>
        </w:rPr>
        <w:t xml:space="preserve">февра</w:t>
      </w:r>
      <w:r w:rsidDel="00000000" w:rsidR="00000000" w:rsidRPr="00000000">
        <w:rPr>
          <w:rFonts w:ascii="Times New Roman" w:cs="Times New Roman" w:eastAsia="Times New Roman" w:hAnsi="Times New Roman"/>
          <w:sz w:val="24"/>
          <w:rtl w:val="0"/>
        </w:rPr>
        <w:t xml:space="preserve">ле прошлого года </w:t>
      </w:r>
      <w:r w:rsidDel="00000000" w:rsidR="00000000" w:rsidRPr="00000000">
        <w:rPr>
          <w:rFonts w:ascii="Times New Roman" w:cs="Times New Roman" w:eastAsia="Times New Roman" w:hAnsi="Times New Roman"/>
          <w:sz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Del="00000000" w:rsidR="00000000" w:rsidRPr="00000000">
        <w:rPr>
          <w:rFonts w:ascii="Times New Roman" w:cs="Times New Roman" w:eastAsia="Times New Roman" w:hAnsi="Times New Roman"/>
          <w:i w:val="1"/>
          <w:sz w:val="24"/>
          <w:rtl w:val="0"/>
        </w:rPr>
        <w:t xml:space="preserve">катастрофой</w:t>
      </w:r>
      <w:r w:rsidDel="00000000" w:rsidR="00000000" w:rsidRPr="00000000">
        <w:rPr>
          <w:rFonts w:ascii="Times New Roman" w:cs="Times New Roman" w:eastAsia="Times New Roman" w:hAnsi="Times New Roman"/>
          <w:sz w:val="24"/>
          <w:rtl w:val="0"/>
        </w:rPr>
        <w:t xml:space="preserve">, если сейчас о</w:t>
      </w:r>
      <w:r w:rsidDel="00000000" w:rsidR="00000000" w:rsidRPr="00000000">
        <w:rPr>
          <w:rFonts w:ascii="Times New Roman" w:cs="Times New Roman" w:eastAsia="Times New Roman" w:hAnsi="Times New Roman"/>
          <w:sz w:val="24"/>
          <w:rtl w:val="0"/>
        </w:rPr>
        <w:t xml:space="preserve">бнаружится</w:t>
      </w:r>
      <w:r w:rsidDel="00000000" w:rsidR="00000000" w:rsidRPr="00000000">
        <w:rPr>
          <w:rFonts w:ascii="Times New Roman" w:cs="Times New Roman" w:eastAsia="Times New Roman" w:hAnsi="Times New Roman"/>
          <w:sz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rtl w:val="0"/>
        </w:rPr>
        <w:t xml:space="preserve">провалит</w:t>
      </w:r>
      <w:r w:rsidDel="00000000" w:rsidR="00000000" w:rsidRPr="00000000">
        <w:rPr>
          <w:rFonts w:ascii="Times New Roman" w:cs="Times New Roman" w:eastAsia="Times New Roman" w:hAnsi="Times New Roman"/>
          <w:sz w:val="24"/>
          <w:rtl w:val="0"/>
        </w:rPr>
        <w:t xml:space="preserve"> С.О.В. и </w:t>
      </w:r>
      <w:r w:rsidDel="00000000" w:rsidR="00000000" w:rsidRPr="00000000">
        <w:rPr>
          <w:rFonts w:ascii="Times New Roman" w:cs="Times New Roman" w:eastAsia="Times New Roman" w:hAnsi="Times New Roman"/>
          <w:sz w:val="24"/>
          <w:rtl w:val="0"/>
        </w:rPr>
        <w:t xml:space="preserve">Т.Р.И.Т.О.Н.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Мистер Поттер, </w:t>
      </w:r>
      <w:r w:rsidDel="00000000" w:rsidR="00000000" w:rsidRPr="00000000">
        <w:rPr>
          <w:rFonts w:ascii="Times New Roman" w:cs="Times New Roman" w:eastAsia="Times New Roman" w:hAnsi="Times New Roman"/>
          <w:sz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rtl w:val="0"/>
        </w:rPr>
        <w:t xml:space="preserve">. В Хогвартсе мы боремся со всем, что может помешать образовательному процессу наших учеников.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rtl w:val="0"/>
        </w:rPr>
        <w:t xml:space="preserve">невиданных масштабах</w:t>
      </w:r>
      <w:r w:rsidDel="00000000" w:rsidR="00000000" w:rsidRPr="00000000">
        <w:rPr>
          <w:rFonts w:ascii="Times New Roman" w:cs="Times New Roman" w:eastAsia="Times New Roman" w:hAnsi="Times New Roman"/>
          <w:sz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rtl w:val="0"/>
        </w:rPr>
        <w:t xml:space="preserve">я мне ясно видится</w:t>
      </w:r>
      <w:r w:rsidDel="00000000" w:rsidR="00000000" w:rsidRPr="00000000">
        <w:rPr>
          <w:rFonts w:ascii="Times New Roman" w:cs="Times New Roman" w:eastAsia="Times New Roman" w:hAnsi="Times New Roman"/>
          <w:sz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rtl w:val="0"/>
        </w:rPr>
        <w:t xml:space="preserve">раньше </w:t>
      </w:r>
      <w:r w:rsidDel="00000000" w:rsidR="00000000" w:rsidRPr="00000000">
        <w:rPr>
          <w:rFonts w:ascii="Times New Roman" w:cs="Times New Roman" w:eastAsia="Times New Roman" w:hAnsi="Times New Roman"/>
          <w:sz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i w:val="1"/>
          <w:sz w:val="24"/>
          <w:rtl w:val="0"/>
        </w:rPr>
        <w:t xml:space="preserve">Теперь</w:t>
      </w:r>
      <w:r w:rsidDel="00000000" w:rsidR="00000000" w:rsidRPr="00000000">
        <w:rPr>
          <w:rFonts w:ascii="Times New Roman" w:cs="Times New Roman" w:eastAsia="Times New Roman" w:hAnsi="Times New Roman"/>
          <w:sz w:val="24"/>
          <w:rtl w:val="0"/>
        </w:rPr>
        <w:t xml:space="preserve"> вам всё ясно?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rtl w:val="0"/>
        </w:rPr>
        <w:t xml:space="preserve">но</w:t>
      </w:r>
      <w:r w:rsidDel="00000000" w:rsidR="00000000" w:rsidRPr="00000000">
        <w:rPr>
          <w:rFonts w:ascii="Times New Roman" w:cs="Times New Roman" w:eastAsia="Times New Roman" w:hAnsi="Times New Roman"/>
          <w:sz w:val="24"/>
          <w:rtl w:val="0"/>
        </w:rPr>
        <w:t xml:space="preserve"> секунду спустя поинтересовался: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что мне будет, </w:t>
      </w:r>
      <w:r w:rsidDel="00000000" w:rsidR="00000000" w:rsidRPr="00000000">
        <w:rPr>
          <w:rFonts w:ascii="Times New Roman" w:cs="Times New Roman" w:eastAsia="Times New Roman" w:hAnsi="Times New Roman"/>
          <w:sz w:val="24"/>
          <w:rtl w:val="0"/>
        </w:rPr>
        <w:t xml:space="preserve">если это произойдёт в посл</w:t>
      </w:r>
      <w:r w:rsidDel="00000000" w:rsidR="00000000" w:rsidRPr="00000000">
        <w:rPr>
          <w:rFonts w:ascii="Times New Roman" w:cs="Times New Roman" w:eastAsia="Times New Roman" w:hAnsi="Times New Roman"/>
          <w:sz w:val="24"/>
          <w:rtl w:val="0"/>
        </w:rPr>
        <w:t xml:space="preserve">едний день учебного года?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Вон из моего кабинета!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Какой-то особый день недели в Хогвартсе.</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Четверг, 17:32</w:t>
      </w:r>
      <w:r w:rsidDel="00000000" w:rsidR="00000000" w:rsidRPr="00000000">
        <w:rPr>
          <w:rFonts w:ascii="Times New Roman" w:cs="Times New Roman" w:eastAsia="Times New Roman" w:hAnsi="Times New Roman"/>
          <w:sz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Стоило </w:t>
      </w:r>
      <w:r w:rsidDel="00000000" w:rsidR="00000000" w:rsidRPr="00000000">
        <w:rPr>
          <w:rFonts w:ascii="Times New Roman" w:cs="Times New Roman" w:eastAsia="Times New Roman" w:hAnsi="Times New Roman"/>
          <w:sz w:val="24"/>
          <w:rtl w:val="0"/>
        </w:rPr>
        <w:t xml:space="preserve">ему</w:t>
      </w:r>
      <w:r w:rsidDel="00000000" w:rsidR="00000000" w:rsidRPr="00000000">
        <w:rPr>
          <w:rFonts w:ascii="Times New Roman" w:cs="Times New Roman" w:eastAsia="Times New Roman" w:hAnsi="Times New Roman"/>
          <w:sz w:val="24"/>
          <w:rtl w:val="0"/>
        </w:rPr>
        <w:t xml:space="preserve"> вернуться от профессора М</w:t>
      </w:r>
      <w:r w:rsidDel="00000000" w:rsidR="00000000" w:rsidRPr="00000000">
        <w:rPr>
          <w:rFonts w:ascii="Times New Roman" w:cs="Times New Roman" w:eastAsia="Times New Roman" w:hAnsi="Times New Roman"/>
          <w:sz w:val="24"/>
          <w:rtl w:val="0"/>
        </w:rPr>
        <w:t xml:space="preserve">акГонагалл в учебные комнаты </w:t>
      </w:r>
      <w:r w:rsidDel="00000000" w:rsidR="00000000" w:rsidRPr="00000000">
        <w:rPr>
          <w:rFonts w:ascii="Times New Roman" w:cs="Times New Roman" w:eastAsia="Times New Roman" w:hAnsi="Times New Roman"/>
          <w:sz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поговорить </w:t>
      </w:r>
      <w:r w:rsidDel="00000000" w:rsidR="00000000" w:rsidRPr="00000000">
        <w:rPr>
          <w:rFonts w:ascii="Times New Roman" w:cs="Times New Roman" w:eastAsia="Times New Roman" w:hAnsi="Times New Roman"/>
          <w:sz w:val="24"/>
          <w:rtl w:val="0"/>
        </w:rPr>
        <w:t xml:space="preserve">сам</w:t>
      </w:r>
      <w:r w:rsidDel="00000000" w:rsidR="00000000" w:rsidRPr="00000000">
        <w:rPr>
          <w:rFonts w:ascii="Times New Roman" w:cs="Times New Roman" w:eastAsia="Times New Roman" w:hAnsi="Times New Roman"/>
          <w:sz w:val="24"/>
          <w:rtl w:val="0"/>
        </w:rPr>
        <w:t xml:space="preserve">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Мальчик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обеспокоенно поинтересовался у</w:t>
      </w:r>
      <w:r w:rsidDel="00000000" w:rsidR="00000000" w:rsidRPr="00000000">
        <w:rPr>
          <w:rFonts w:ascii="Times New Roman" w:cs="Times New Roman" w:eastAsia="Times New Roman" w:hAnsi="Times New Roman"/>
          <w:sz w:val="24"/>
          <w:rtl w:val="0"/>
        </w:rPr>
        <w:t xml:space="preserve"> Флитвика, что хочет обсудить директор.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rtl w:val="0"/>
        </w:rPr>
        <w:t xml:space="preserve">упомянул</w:t>
      </w:r>
      <w:r w:rsidDel="00000000" w:rsidR="00000000" w:rsidRPr="00000000">
        <w:rPr>
          <w:rFonts w:ascii="Times New Roman" w:cs="Times New Roman" w:eastAsia="Times New Roman" w:hAnsi="Times New Roman"/>
          <w:sz w:val="24"/>
          <w:rtl w:val="0"/>
        </w:rPr>
        <w:t xml:space="preserve">, что Гарри </w:t>
      </w:r>
      <w:r w:rsidDel="00000000" w:rsidR="00000000" w:rsidRPr="00000000">
        <w:rPr>
          <w:rFonts w:ascii="Times New Roman" w:cs="Times New Roman" w:eastAsia="Times New Roman" w:hAnsi="Times New Roman"/>
          <w:sz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огромной пышной бороде</w:t>
      </w:r>
      <w:r w:rsidDel="00000000" w:rsidR="00000000" w:rsidRPr="00000000">
        <w:rPr>
          <w:rFonts w:ascii="Times New Roman" w:cs="Times New Roman" w:eastAsia="Times New Roman" w:hAnsi="Times New Roman"/>
          <w:sz w:val="24"/>
          <w:rtl w:val="0"/>
        </w:rPr>
        <w:t xml:space="preserve"> профессора Флитвика — </w:t>
      </w:r>
      <w:r w:rsidDel="00000000" w:rsidR="00000000" w:rsidRPr="00000000">
        <w:rPr>
          <w:rFonts w:ascii="Times New Roman" w:cs="Times New Roman" w:eastAsia="Times New Roman" w:hAnsi="Times New Roman"/>
          <w:sz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rtl w:val="0"/>
        </w:rPr>
        <w:t xml:space="preserve">тон</w:t>
      </w:r>
      <w:r w:rsidDel="00000000" w:rsidR="00000000" w:rsidRPr="00000000">
        <w:rPr>
          <w:rFonts w:ascii="Times New Roman" w:cs="Times New Roman" w:eastAsia="Times New Roman" w:hAnsi="Times New Roman"/>
          <w:sz w:val="24"/>
          <w:rtl w:val="0"/>
        </w:rPr>
        <w:t xml:space="preserve">еньком</w:t>
      </w:r>
      <w:r w:rsidDel="00000000" w:rsidR="00000000" w:rsidRPr="00000000">
        <w:rPr>
          <w:rFonts w:ascii="Times New Roman" w:cs="Times New Roman" w:eastAsia="Times New Roman" w:hAnsi="Times New Roman"/>
          <w:sz w:val="24"/>
          <w:rtl w:val="0"/>
        </w:rPr>
        <w:t xml:space="preserve"> голосе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rtl w:val="0"/>
        </w:rPr>
        <w:t xml:space="preserve">искренне</w:t>
      </w:r>
      <w:r w:rsidDel="00000000" w:rsidR="00000000" w:rsidRPr="00000000">
        <w:rPr>
          <w:rFonts w:ascii="Times New Roman" w:cs="Times New Roman" w:eastAsia="Times New Roman" w:hAnsi="Times New Roman"/>
          <w:sz w:val="24"/>
          <w:rtl w:val="0"/>
        </w:rPr>
        <w:t xml:space="preserve"> улыбнулся. — Напоминайте себе об этом, и вы не поддадитесь панике!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Удачи, — пропищал профессор.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Горгулья у него за спиной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rtl w:val="0"/>
        </w:rPr>
        <w:t xml:space="preserve"> ручку.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Дверь </w:t>
      </w:r>
      <w:r w:rsidDel="00000000" w:rsidR="00000000" w:rsidRPr="00000000">
        <w:rPr>
          <w:rFonts w:ascii="Times New Roman" w:cs="Times New Roman" w:eastAsia="Times New Roman" w:hAnsi="Times New Roman"/>
          <w:sz w:val="24"/>
          <w:rtl w:val="0"/>
        </w:rPr>
        <w:t xml:space="preserve">от</w:t>
      </w:r>
      <w:r w:rsidDel="00000000" w:rsidR="00000000" w:rsidRPr="00000000">
        <w:rPr>
          <w:rFonts w:ascii="Times New Roman" w:cs="Times New Roman" w:eastAsia="Times New Roman" w:hAnsi="Times New Roman"/>
          <w:sz w:val="24"/>
          <w:rtl w:val="0"/>
        </w:rPr>
        <w:t xml:space="preserve">ворилась.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Ещё никогда в жизни он не бывал в настолько интересной комнате.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rtl w:val="0"/>
        </w:rPr>
        <w:t xml:space="preserve">трансформировались</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выпускали маленькие облачка дыма. </w:t>
      </w:r>
      <w:r w:rsidDel="00000000" w:rsidR="00000000" w:rsidRPr="00000000">
        <w:rPr>
          <w:rFonts w:ascii="Times New Roman" w:cs="Times New Roman" w:eastAsia="Times New Roman" w:hAnsi="Times New Roman"/>
          <w:sz w:val="24"/>
          <w:rtl w:val="0"/>
        </w:rPr>
        <w:t xml:space="preserve">Дюжины</w:t>
      </w:r>
      <w:r w:rsidDel="00000000" w:rsidR="00000000" w:rsidRPr="00000000">
        <w:rPr>
          <w:rFonts w:ascii="Times New Roman" w:cs="Times New Roman" w:eastAsia="Times New Roman" w:hAnsi="Times New Roman"/>
          <w:sz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rtl w:val="0"/>
        </w:rPr>
        <w:t xml:space="preserve">,</w:t>
      </w:r>
      <w:r w:rsidDel="00000000" w:rsidR="00000000" w:rsidRPr="00000000">
        <w:rPr>
          <w:rFonts w:ascii="Times New Roman" w:cs="Times New Roman" w:eastAsia="Times New Roman" w:hAnsi="Times New Roman"/>
          <w:color w:val="ff0000"/>
          <w:sz w:val="24"/>
          <w:rtl w:val="0"/>
        </w:rPr>
        <w:t xml:space="preserve"> </w:t>
      </w:r>
      <w:r w:rsidDel="00000000" w:rsidR="00000000" w:rsidRPr="00000000">
        <w:rPr>
          <w:rFonts w:ascii="Times New Roman" w:cs="Times New Roman" w:eastAsia="Times New Roman" w:hAnsi="Times New Roman"/>
          <w:sz w:val="24"/>
          <w:rtl w:val="0"/>
        </w:rPr>
        <w:t xml:space="preserve">меняли цвет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принимали занятные </w:t>
      </w:r>
      <w:r w:rsidDel="00000000" w:rsidR="00000000" w:rsidRPr="00000000">
        <w:rPr>
          <w:rFonts w:ascii="Times New Roman" w:cs="Times New Roman" w:eastAsia="Times New Roman" w:hAnsi="Times New Roman"/>
          <w:sz w:val="24"/>
          <w:rtl w:val="0"/>
        </w:rPr>
        <w:t xml:space="preserve">формы, которые менялись</w:t>
      </w:r>
      <w:r w:rsidDel="00000000" w:rsidR="00000000" w:rsidRPr="00000000">
        <w:rPr>
          <w:rFonts w:ascii="Times New Roman" w:cs="Times New Roman" w:eastAsia="Times New Roman" w:hAnsi="Times New Roman"/>
          <w:sz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rtl w:val="0"/>
        </w:rPr>
        <w:t xml:space="preserve">стрелок</w:t>
      </w:r>
      <w:r w:rsidDel="00000000" w:rsidR="00000000" w:rsidRPr="00000000">
        <w:rPr>
          <w:rFonts w:ascii="Times New Roman" w:cs="Times New Roman" w:eastAsia="Times New Roman" w:hAnsi="Times New Roman"/>
          <w:sz w:val="24"/>
          <w:rtl w:val="0"/>
        </w:rPr>
        <w:t xml:space="preserve">, испещрённые цифрами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rtl w:val="0"/>
        </w:rPr>
        <w:t xml:space="preserve">увешаны </w:t>
      </w:r>
      <w:r w:rsidDel="00000000" w:rsidR="00000000" w:rsidRPr="00000000">
        <w:rPr>
          <w:rFonts w:ascii="Times New Roman" w:cs="Times New Roman" w:eastAsia="Times New Roman" w:hAnsi="Times New Roman"/>
          <w:sz w:val="24"/>
          <w:rtl w:val="0"/>
        </w:rPr>
        <w:t xml:space="preserve">портретами спящих людей, а на </w:t>
      </w:r>
      <w:r w:rsidDel="00000000" w:rsidR="00000000" w:rsidRPr="00000000">
        <w:rPr>
          <w:rFonts w:ascii="Times New Roman" w:cs="Times New Roman" w:eastAsia="Times New Roman" w:hAnsi="Times New Roman"/>
          <w:sz w:val="24"/>
          <w:rtl w:val="0"/>
        </w:rPr>
        <w:t xml:space="preserve">вешалке</w:t>
      </w:r>
      <w:r w:rsidDel="00000000" w:rsidR="00000000" w:rsidRPr="00000000">
        <w:rPr>
          <w:rFonts w:ascii="Times New Roman" w:cs="Times New Roman" w:eastAsia="Times New Roman" w:hAnsi="Times New Roman"/>
          <w:sz w:val="24"/>
          <w:rtl w:val="0"/>
        </w:rPr>
        <w:t xml:space="preserve"> покоилась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rtl w:val="0"/>
        </w:rPr>
        <w:t xml:space="preserve"> красных </w:t>
      </w:r>
      <w:commentRangeStart w:id="0"/>
      <w:commentRangeStart w:id="1"/>
      <w:r w:rsidDel="00000000" w:rsidR="00000000" w:rsidRPr="00000000">
        <w:rPr>
          <w:rFonts w:ascii="Times New Roman" w:cs="Times New Roman" w:eastAsia="Times New Roman" w:hAnsi="Times New Roman"/>
          <w:sz w:val="24"/>
          <w:rtl w:val="0"/>
        </w:rPr>
        <w:t xml:space="preserve">туфлей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rtl w:val="0"/>
        </w:rPr>
        <w:t xml:space="preserve">на левую ногу.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rtl w:val="0"/>
        </w:rPr>
        <w:t xml:space="preserve">Перед ним была дубовая </w:t>
      </w:r>
      <w:r w:rsidDel="00000000" w:rsidR="00000000" w:rsidRPr="00000000">
        <w:rPr>
          <w:rFonts w:ascii="Times New Roman" w:cs="Times New Roman" w:eastAsia="Times New Roman" w:hAnsi="Times New Roman"/>
          <w:sz w:val="24"/>
          <w:rtl w:val="0"/>
        </w:rPr>
        <w:t xml:space="preserve">же</w:t>
      </w:r>
      <w:r w:rsidDel="00000000" w:rsidR="00000000" w:rsidRPr="00000000">
        <w:rPr>
          <w:rFonts w:ascii="Times New Roman" w:cs="Times New Roman" w:eastAsia="Times New Roman" w:hAnsi="Times New Roman"/>
          <w:sz w:val="24"/>
          <w:rtl w:val="0"/>
        </w:rPr>
        <w:t xml:space="preserve"> табуретка, </w:t>
      </w:r>
      <w:r w:rsidDel="00000000" w:rsidR="00000000" w:rsidRPr="00000000">
        <w:rPr>
          <w:rFonts w:ascii="Times New Roman" w:cs="Times New Roman" w:eastAsia="Times New Roman" w:hAnsi="Times New Roman"/>
          <w:sz w:val="24"/>
          <w:rtl w:val="0"/>
        </w:rPr>
        <w:t xml:space="preserve">а за ним, на кресле, похожем на обитый бархатом трон, располагался Альбус Персиваль Вулфрик Брайан Дамблдор, </w:t>
      </w:r>
      <w:r w:rsidDel="00000000" w:rsidR="00000000" w:rsidRPr="00000000">
        <w:rPr>
          <w:rFonts w:ascii="Times New Roman" w:cs="Times New Roman" w:eastAsia="Times New Roman" w:hAnsi="Times New Roman"/>
          <w:sz w:val="24"/>
          <w:rtl w:val="0"/>
        </w:rPr>
        <w:t xml:space="preserve">украшенный </w:t>
      </w:r>
      <w:r w:rsidDel="00000000" w:rsidR="00000000" w:rsidRPr="00000000">
        <w:rPr>
          <w:rFonts w:ascii="Times New Roman" w:cs="Times New Roman" w:eastAsia="Times New Roman" w:hAnsi="Times New Roman"/>
          <w:sz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rtl w:val="0"/>
        </w:rPr>
        <w:t xml:space="preserve">мерцали</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rtl w:val="0"/>
        </w:rPr>
        <w:t xml:space="preserve">щелчком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Здравствуй, Гарри,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что ты</w:t>
      </w:r>
      <w:r w:rsidDel="00000000" w:rsidR="00000000" w:rsidRPr="00000000">
        <w:rPr>
          <w:rFonts w:ascii="Times New Roman" w:cs="Times New Roman" w:eastAsia="Times New Roman" w:hAnsi="Times New Roman"/>
          <w:sz w:val="24"/>
          <w:rtl w:val="0"/>
        </w:rPr>
        <w:t xml:space="preserve">, Гарри</w:t>
      </w:r>
      <w:r w:rsidDel="00000000" w:rsidR="00000000" w:rsidRPr="00000000">
        <w:rPr>
          <w:rFonts w:ascii="Times New Roman" w:cs="Times New Roman" w:eastAsia="Times New Roman" w:hAnsi="Times New Roman"/>
          <w:sz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rtl w:val="0"/>
        </w:rPr>
        <w:t xml:space="preserve">Д</w:t>
      </w:r>
      <w:r w:rsidDel="00000000" w:rsidR="00000000" w:rsidRPr="00000000">
        <w:rPr>
          <w:rFonts w:ascii="Times New Roman" w:cs="Times New Roman" w:eastAsia="Times New Roman" w:hAnsi="Times New Roman"/>
          <w:sz w:val="24"/>
          <w:rtl w:val="0"/>
        </w:rPr>
        <w:t xml:space="preserve">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вопрос, Док.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Короткая пауза.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Ой, —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rtl w:val="0"/>
        </w:rPr>
        <w:t xml:space="preserve">душа его грозилась уйти в пятки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rtl w:val="0"/>
        </w:rPr>
        <w:t xml:space="preserve"> 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rtl w:val="0"/>
        </w:rPr>
        <w:t xml:space="preserve">волнуйся</w:t>
      </w:r>
      <w:r w:rsidDel="00000000" w:rsidR="00000000" w:rsidRPr="00000000">
        <w:rPr>
          <w:rFonts w:ascii="Times New Roman" w:cs="Times New Roman" w:eastAsia="Times New Roman" w:hAnsi="Times New Roman"/>
          <w:sz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первый же</w:t>
      </w:r>
      <w:r w:rsidDel="00000000" w:rsidR="00000000" w:rsidRPr="00000000">
        <w:rPr>
          <w:rFonts w:ascii="Times New Roman" w:cs="Times New Roman" w:eastAsia="Times New Roman" w:hAnsi="Times New Roman"/>
          <w:sz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rtl w:val="0"/>
        </w:rPr>
        <w:t xml:space="preserve">е комочки.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Лимонную дольку? — </w:t>
      </w:r>
      <w:r w:rsidDel="00000000" w:rsidR="00000000" w:rsidRPr="00000000">
        <w:rPr>
          <w:rFonts w:ascii="Times New Roman" w:cs="Times New Roman" w:eastAsia="Times New Roman" w:hAnsi="Times New Roman"/>
          <w:sz w:val="24"/>
          <w:rtl w:val="0"/>
        </w:rPr>
        <w:t xml:space="preserve">предложил</w:t>
      </w:r>
      <w:r w:rsidDel="00000000" w:rsidR="00000000" w:rsidRPr="00000000">
        <w:rPr>
          <w:rFonts w:ascii="Times New Roman" w:cs="Times New Roman" w:eastAsia="Times New Roman" w:hAnsi="Times New Roman"/>
          <w:sz w:val="24"/>
          <w:rtl w:val="0"/>
        </w:rPr>
        <w:t xml:space="preserve"> директор.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rtl w:val="0"/>
        </w:rPr>
        <w:t xml:space="preserve"> — Вы, эм, вроде упоминали о том</w:t>
      </w:r>
      <w:r w:rsidDel="00000000" w:rsidR="00000000" w:rsidRPr="00000000">
        <w:rPr>
          <w:rFonts w:ascii="Times New Roman" w:cs="Times New Roman" w:eastAsia="Times New Roman" w:hAnsi="Times New Roman"/>
          <w:sz w:val="24"/>
          <w:rtl w:val="0"/>
        </w:rPr>
        <w:t xml:space="preserve">,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Р</w:t>
      </w:r>
      <w:r w:rsidDel="00000000" w:rsidR="00000000" w:rsidRPr="00000000">
        <w:rPr>
          <w:rFonts w:ascii="Times New Roman" w:cs="Times New Roman" w:eastAsia="Times New Roman" w:hAnsi="Times New Roman"/>
          <w:sz w:val="24"/>
          <w:rtl w:val="0"/>
        </w:rPr>
        <w:t xml:space="preserve">от Гарри непроизвольно распахнулся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Тогда почему вы </w:t>
      </w:r>
      <w:r w:rsidDel="00000000" w:rsidR="00000000" w:rsidRPr="00000000">
        <w:rPr>
          <w:rFonts w:ascii="Times New Roman" w:cs="Times New Roman" w:eastAsia="Times New Roman" w:hAnsi="Times New Roman"/>
          <w:sz w:val="24"/>
          <w:rtl w:val="0"/>
        </w:rPr>
        <w:t xml:space="preserve">послали </w:t>
      </w:r>
      <w:r w:rsidDel="00000000" w:rsidR="00000000" w:rsidRPr="00000000">
        <w:rPr>
          <w:rFonts w:ascii="Times New Roman" w:cs="Times New Roman" w:eastAsia="Times New Roman" w:hAnsi="Times New Roman"/>
          <w:sz w:val="24"/>
          <w:rtl w:val="0"/>
        </w:rPr>
        <w:t xml:space="preserve">за </w:t>
      </w:r>
      <w:r w:rsidDel="00000000" w:rsidR="00000000" w:rsidRPr="00000000">
        <w:rPr>
          <w:rFonts w:ascii="Times New Roman" w:cs="Times New Roman" w:eastAsia="Times New Roman" w:hAnsi="Times New Roman"/>
          <w:sz w:val="24"/>
          <w:rtl w:val="0"/>
        </w:rPr>
        <w:t xml:space="preserve">мной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 — повторил эхом Дамблдор. — Ах, Гарри, </w:t>
      </w:r>
      <w:r w:rsidDel="00000000" w:rsidR="00000000" w:rsidRPr="00000000">
        <w:rPr>
          <w:rFonts w:ascii="Times New Roman" w:cs="Times New Roman" w:eastAsia="Times New Roman" w:hAnsi="Times New Roman"/>
          <w:sz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i w:val="1"/>
          <w:sz w:val="24"/>
          <w:rtl w:val="0"/>
        </w:rPr>
        <w:t xml:space="preserve">почему </w:t>
      </w:r>
      <w:r w:rsidDel="00000000" w:rsidR="00000000" w:rsidRPr="00000000">
        <w:rPr>
          <w:rFonts w:ascii="Times New Roman" w:cs="Times New Roman" w:eastAsia="Times New Roman" w:hAnsi="Times New Roman"/>
          <w:sz w:val="24"/>
          <w:rtl w:val="0"/>
        </w:rPr>
        <w:t xml:space="preserve">я </w:t>
      </w:r>
      <w:r w:rsidDel="00000000" w:rsidR="00000000" w:rsidRPr="00000000">
        <w:rPr>
          <w:rFonts w:ascii="Times New Roman" w:cs="Times New Roman" w:eastAsia="Times New Roman" w:hAnsi="Times New Roman"/>
          <w:sz w:val="24"/>
          <w:rtl w:val="0"/>
        </w:rPr>
        <w:t xml:space="preserve">делаю </w:t>
      </w:r>
      <w:r w:rsidDel="00000000" w:rsidR="00000000" w:rsidRPr="00000000">
        <w:rPr>
          <w:rFonts w:ascii="Times New Roman" w:cs="Times New Roman" w:eastAsia="Times New Roman" w:hAnsi="Times New Roman"/>
          <w:sz w:val="24"/>
          <w:rtl w:val="0"/>
        </w:rPr>
        <w:t xml:space="preserve">так и</w:t>
      </w:r>
      <w:r w:rsidDel="00000000" w:rsidR="00000000" w:rsidRPr="00000000">
        <w:rPr>
          <w:rFonts w:ascii="Times New Roman" w:cs="Times New Roman" w:eastAsia="Times New Roman" w:hAnsi="Times New Roman"/>
          <w:sz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 улыбкой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 д</w:t>
      </w:r>
      <w:r w:rsidDel="00000000" w:rsidR="00000000" w:rsidRPr="00000000">
        <w:rPr>
          <w:rFonts w:ascii="Times New Roman" w:cs="Times New Roman" w:eastAsia="Times New Roman" w:hAnsi="Times New Roman"/>
          <w:sz w:val="24"/>
          <w:rtl w:val="0"/>
        </w:rPr>
        <w:t xml:space="preserve">а, я впечатлён.</w:t>
      </w:r>
      <w:r w:rsidDel="00000000" w:rsidR="00000000" w:rsidRPr="00000000">
        <w:rPr>
          <w:rFonts w:ascii="Times New Roman" w:cs="Times New Roman" w:eastAsia="Times New Roman" w:hAnsi="Times New Roman"/>
          <w:sz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Снова воцарилась тишина.</w:t>
      </w:r>
      <w:r w:rsidDel="00000000" w:rsidR="00000000" w:rsidRPr="00000000">
        <w:rPr>
          <w:rFonts w:ascii="Times New Roman" w:cs="Times New Roman" w:eastAsia="Times New Roman" w:hAnsi="Times New Roman"/>
          <w:sz w:val="24"/>
          <w:rtl w:val="0"/>
        </w:rPr>
        <w:t xml:space="preserve"> Гарри продолжал улыбаться. </w:t>
      </w:r>
      <w:r w:rsidDel="00000000" w:rsidR="00000000" w:rsidRPr="00000000">
        <w:rPr>
          <w:rFonts w:ascii="Times New Roman" w:cs="Times New Roman" w:eastAsia="Times New Roman" w:hAnsi="Times New Roman"/>
          <w:sz w:val="24"/>
          <w:rtl w:val="0"/>
        </w:rPr>
        <w:t xml:space="preserve">Он сам испугался свой дерзости</w:t>
      </w:r>
      <w:r w:rsidDel="00000000" w:rsidR="00000000" w:rsidRPr="00000000">
        <w:rPr>
          <w:rFonts w:ascii="Times New Roman" w:cs="Times New Roman" w:eastAsia="Times New Roman" w:hAnsi="Times New Roman"/>
          <w:sz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 секунду ему показалось, что он перегнул палку.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w:t>
      </w:r>
      <w:r w:rsidDel="00000000" w:rsidR="00000000" w:rsidRPr="00000000">
        <w:rPr>
          <w:rFonts w:ascii="Times New Roman" w:cs="Times New Roman" w:eastAsia="Times New Roman" w:hAnsi="Times New Roman"/>
          <w:sz w:val="24"/>
          <w:rtl w:val="0"/>
        </w:rPr>
        <w:t xml:space="preserve">хохотнул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rtl w:val="0"/>
        </w:rPr>
        <w:t xml:space="preserve"> Маховика времени</w:t>
      </w:r>
      <w:r w:rsidDel="00000000" w:rsidR="00000000" w:rsidRPr="00000000">
        <w:rPr>
          <w:rFonts w:ascii="Times New Roman" w:cs="Times New Roman" w:eastAsia="Times New Roman" w:hAnsi="Times New Roman"/>
          <w:sz w:val="24"/>
          <w:rtl w:val="0"/>
        </w:rPr>
        <w:t xml:space="preserve">. Точнее, при помощи </w:t>
      </w:r>
      <w:r w:rsidDel="00000000" w:rsidR="00000000" w:rsidRPr="00000000">
        <w:rPr>
          <w:rFonts w:ascii="Times New Roman" w:cs="Times New Roman" w:eastAsia="Times New Roman" w:hAnsi="Times New Roman"/>
          <w:i w:val="1"/>
          <w:sz w:val="24"/>
          <w:rtl w:val="0"/>
        </w:rPr>
        <w:t xml:space="preserve">только</w:t>
      </w:r>
      <w:r w:rsidDel="00000000" w:rsidR="00000000" w:rsidRPr="00000000">
        <w:rPr>
          <w:rFonts w:ascii="Times New Roman" w:cs="Times New Roman" w:eastAsia="Times New Roman" w:hAnsi="Times New Roman"/>
          <w:sz w:val="24"/>
          <w:rtl w:val="0"/>
        </w:rPr>
        <w:t xml:space="preserve"> Маховика времени. И мне стало интересно: откуда же взялись те два пирога?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rtl w:val="0"/>
        </w:rPr>
        <w:t xml:space="preserve">которую </w:t>
      </w:r>
      <w:r w:rsidDel="00000000" w:rsidR="00000000" w:rsidRPr="00000000">
        <w:rPr>
          <w:rFonts w:ascii="Times New Roman" w:cs="Times New Roman" w:eastAsia="Times New Roman" w:hAnsi="Times New Roman"/>
          <w:sz w:val="24"/>
          <w:rtl w:val="0"/>
        </w:rPr>
        <w:t xml:space="preserve">ему подарили </w:t>
      </w:r>
      <w:r w:rsidDel="00000000" w:rsidR="00000000" w:rsidRPr="00000000">
        <w:rPr>
          <w:rFonts w:ascii="Times New Roman" w:cs="Times New Roman" w:eastAsia="Times New Roman" w:hAnsi="Times New Roman"/>
          <w:sz w:val="24"/>
          <w:rtl w:val="0"/>
        </w:rPr>
        <w:t xml:space="preserve">в коробке с письмом, </w:t>
      </w:r>
      <w:r w:rsidDel="00000000" w:rsidR="00000000" w:rsidRPr="00000000">
        <w:rPr>
          <w:rFonts w:ascii="Times New Roman" w:cs="Times New Roman" w:eastAsia="Times New Roman" w:hAnsi="Times New Roman"/>
          <w:sz w:val="24"/>
          <w:rtl w:val="0"/>
        </w:rPr>
        <w:t xml:space="preserve">где</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помимо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прочего было сказано: </w:t>
      </w:r>
      <w:r w:rsidDel="00000000" w:rsidR="00000000" w:rsidRPr="00000000">
        <w:rPr>
          <w:rFonts w:ascii="Times New Roman" w:cs="Times New Roman" w:eastAsia="Times New Roman" w:hAnsi="Times New Roman"/>
          <w:i w:val="1"/>
          <w:sz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rtl w:val="0"/>
        </w:rPr>
        <w:t xml:space="preserve">заговорщицки</w:t>
      </w:r>
      <w:r w:rsidDel="00000000" w:rsidR="00000000" w:rsidRPr="00000000">
        <w:rPr>
          <w:rFonts w:ascii="Times New Roman" w:cs="Times New Roman" w:eastAsia="Times New Roman" w:hAnsi="Times New Roman"/>
          <w:sz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Дамблдор дружелюбно махнул рукой: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rtl w:val="0"/>
        </w:rPr>
        <w:t xml:space="preserve">Но меня интересует совсем другое.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А? — Гарри старался, чтобы голос не выдал обуревавших его чувств.</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Глаза Дамблдора загорелись: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rtl w:val="0"/>
        </w:rPr>
        <w:t xml:space="preserve">. Такую вещь нельзя приобрести в Косом переулке. Но есть </w:t>
      </w:r>
      <w:r w:rsidDel="00000000" w:rsidR="00000000" w:rsidRPr="00000000">
        <w:rPr>
          <w:rFonts w:ascii="Times New Roman" w:cs="Times New Roman" w:eastAsia="Times New Roman" w:hAnsi="Times New Roman"/>
          <w:i w:val="1"/>
          <w:sz w:val="24"/>
          <w:rtl w:val="0"/>
        </w:rPr>
        <w:t xml:space="preserve">одна</w:t>
      </w:r>
      <w:r w:rsidDel="00000000" w:rsidR="00000000" w:rsidRPr="00000000">
        <w:rPr>
          <w:rFonts w:ascii="Times New Roman" w:cs="Times New Roman" w:eastAsia="Times New Roman" w:hAnsi="Times New Roman"/>
          <w:sz w:val="24"/>
          <w:rtl w:val="0"/>
        </w:rPr>
        <w:t xml:space="preserve">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rtl w:val="0"/>
        </w:rPr>
        <w:t xml:space="preserve">нашёл </w:t>
      </w:r>
      <w:r w:rsidDel="00000000" w:rsidR="00000000" w:rsidRPr="00000000">
        <w:rPr>
          <w:rFonts w:ascii="Times New Roman" w:cs="Times New Roman" w:eastAsia="Times New Roman" w:hAnsi="Times New Roman"/>
          <w:sz w:val="24"/>
          <w:rtl w:val="0"/>
        </w:rPr>
        <w:t xml:space="preserve">ли ты каким-то странным образом не просто мантию-невидимку, а один из Даров Смерти — Мантию Невидимости, </w:t>
      </w:r>
      <w:r w:rsidDel="00000000" w:rsidR="00000000" w:rsidRPr="00000000">
        <w:rPr>
          <w:rFonts w:ascii="Times New Roman" w:cs="Times New Roman" w:eastAsia="Times New Roman" w:hAnsi="Times New Roman"/>
          <w:sz w:val="24"/>
          <w:rtl w:val="0"/>
        </w:rPr>
        <w:t xml:space="preserve">которая</w:t>
      </w:r>
      <w:r w:rsidDel="00000000" w:rsidR="00000000" w:rsidRPr="00000000">
        <w:rPr>
          <w:rFonts w:ascii="Times New Roman" w:cs="Times New Roman" w:eastAsia="Times New Roman" w:hAnsi="Times New Roman"/>
          <w:sz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rtl w:val="0"/>
        </w:rPr>
        <w:t xml:space="preserve">. — Могу я взглянуть на неё,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Мальчик сглотнул. </w:t>
      </w:r>
      <w:r w:rsidDel="00000000" w:rsidR="00000000" w:rsidRPr="00000000">
        <w:rPr>
          <w:rFonts w:ascii="Times New Roman" w:cs="Times New Roman" w:eastAsia="Times New Roman" w:hAnsi="Times New Roman"/>
          <w:sz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rtl w:val="0"/>
        </w:rPr>
        <w:t xml:space="preserve">от него</w:t>
      </w:r>
      <w:r w:rsidDel="00000000" w:rsidR="00000000" w:rsidRPr="00000000">
        <w:rPr>
          <w:rFonts w:ascii="Times New Roman" w:cs="Times New Roman" w:eastAsia="Times New Roman" w:hAnsi="Times New Roman"/>
          <w:sz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rtl w:val="0"/>
        </w:rPr>
        <w:t xml:space="preserve">появились</w:t>
      </w:r>
      <w:r w:rsidDel="00000000" w:rsidR="00000000" w:rsidRPr="00000000">
        <w:rPr>
          <w:rFonts w:ascii="Times New Roman" w:cs="Times New Roman" w:eastAsia="Times New Roman" w:hAnsi="Times New Roman"/>
          <w:sz w:val="24"/>
          <w:rtl w:val="0"/>
        </w:rPr>
        <w:t xml:space="preserve"> удивление и печаль.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Гарри, если не хочешь, можешь сказать «нет».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Правда? — прохрипел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Да, — </w:t>
      </w:r>
      <w:r w:rsidDel="00000000" w:rsidR="00000000" w:rsidRPr="00000000">
        <w:rPr>
          <w:rFonts w:ascii="Times New Roman" w:cs="Times New Roman" w:eastAsia="Times New Roman" w:hAnsi="Times New Roman"/>
          <w:sz w:val="24"/>
          <w:rtl w:val="0"/>
        </w:rPr>
        <w:t xml:space="preserve">в голосе Дамблдора </w:t>
      </w:r>
      <w:r w:rsidDel="00000000" w:rsidR="00000000" w:rsidRPr="00000000">
        <w:rPr>
          <w:rFonts w:ascii="Times New Roman" w:cs="Times New Roman" w:eastAsia="Times New Roman" w:hAnsi="Times New Roman"/>
          <w:sz w:val="24"/>
          <w:rtl w:val="0"/>
        </w:rPr>
        <w:t xml:space="preserve">звучали </w:t>
      </w:r>
      <w:r w:rsidDel="00000000" w:rsidR="00000000" w:rsidRPr="00000000">
        <w:rPr>
          <w:rFonts w:ascii="Times New Roman" w:cs="Times New Roman" w:eastAsia="Times New Roman" w:hAnsi="Times New Roman"/>
          <w:sz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rtl w:val="0"/>
        </w:rPr>
        <w:t xml:space="preserve">недоверие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сглотнул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Дамблдор медленно покачал головой: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Нерушимый </w:t>
      </w:r>
      <w:r w:rsidDel="00000000" w:rsidR="00000000" w:rsidRPr="00000000">
        <w:rPr>
          <w:rFonts w:ascii="Times New Roman" w:cs="Times New Roman" w:eastAsia="Times New Roman" w:hAnsi="Times New Roman"/>
          <w:sz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rtl w:val="0"/>
        </w:rPr>
        <w:t xml:space="preserve">этим заклинание</w:t>
      </w:r>
      <w:r w:rsidDel="00000000" w:rsidR="00000000" w:rsidRPr="00000000">
        <w:rPr>
          <w:rFonts w:ascii="Times New Roman" w:cs="Times New Roman" w:eastAsia="Times New Roman" w:hAnsi="Times New Roman"/>
          <w:sz w:val="24"/>
          <w:rtl w:val="0"/>
        </w:rPr>
        <w:t xml:space="preserve">м, так что я мог бы </w:t>
      </w:r>
      <w:r w:rsidDel="00000000" w:rsidR="00000000" w:rsidRPr="00000000">
        <w:rPr>
          <w:rFonts w:ascii="Times New Roman" w:cs="Times New Roman" w:eastAsia="Times New Roman" w:hAnsi="Times New Roman"/>
          <w:sz w:val="24"/>
          <w:rtl w:val="0"/>
        </w:rPr>
        <w:t xml:space="preserve">тебя обмануть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видишь ли, мне не нужно твоё </w:t>
      </w:r>
      <w:r w:rsidDel="00000000" w:rsidR="00000000" w:rsidRPr="00000000">
        <w:rPr>
          <w:rFonts w:ascii="Times New Roman" w:cs="Times New Roman" w:eastAsia="Times New Roman" w:hAnsi="Times New Roman"/>
          <w:i w:val="1"/>
          <w:sz w:val="24"/>
          <w:rtl w:val="0"/>
        </w:rPr>
        <w:t xml:space="preserve">разрешение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rtl w:val="0"/>
        </w:rPr>
        <w:t xml:space="preserve">не важно</w:t>
      </w:r>
      <w:r w:rsidDel="00000000" w:rsidR="00000000" w:rsidRPr="00000000">
        <w:rPr>
          <w:rFonts w:ascii="Times New Roman" w:cs="Times New Roman" w:eastAsia="Times New Roman" w:hAnsi="Times New Roman"/>
          <w:sz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 А-а, — протянул </w:t>
      </w:r>
      <w:r w:rsidDel="00000000" w:rsidR="00000000" w:rsidRPr="00000000">
        <w:rPr>
          <w:rFonts w:ascii="Times New Roman" w:cs="Times New Roman" w:eastAsia="Times New Roman" w:hAnsi="Times New Roman"/>
          <w:sz w:val="24"/>
          <w:rtl w:val="0"/>
        </w:rPr>
        <w:t xml:space="preserve">Гарри, пытая</w:t>
      </w:r>
      <w:r w:rsidDel="00000000" w:rsidR="00000000" w:rsidRPr="00000000">
        <w:rPr>
          <w:rFonts w:ascii="Times New Roman" w:cs="Times New Roman" w:eastAsia="Times New Roman" w:hAnsi="Times New Roman"/>
          <w:sz w:val="24"/>
          <w:rtl w:val="0"/>
        </w:rPr>
        <w:t xml:space="preserve">сь сдержать поток адреналина и вернуть мысли в рациональное русло. Он снял кошель-скрытень с ремня. — Если вам правда </w:t>
      </w:r>
      <w:r w:rsidDel="00000000" w:rsidR="00000000" w:rsidRPr="00000000">
        <w:rPr>
          <w:rFonts w:ascii="Times New Roman" w:cs="Times New Roman" w:eastAsia="Times New Roman" w:hAnsi="Times New Roman"/>
          <w:i w:val="1"/>
          <w:sz w:val="24"/>
          <w:rtl w:val="0"/>
        </w:rPr>
        <w:t xml:space="preserve">не нужно</w:t>
      </w:r>
      <w:r w:rsidDel="00000000" w:rsidR="00000000" w:rsidRPr="00000000">
        <w:rPr>
          <w:rFonts w:ascii="Times New Roman" w:cs="Times New Roman" w:eastAsia="Times New Roman" w:hAnsi="Times New Roman"/>
          <w:sz w:val="24"/>
          <w:rtl w:val="0"/>
        </w:rPr>
        <w:t xml:space="preserve"> моё разрешение… тогда держите.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rtl w:val="0"/>
        </w:rPr>
        <w:t xml:space="preserve">Старый волшебник залез в кошель и, не произнеся ни слова, вытащил Мантию Невидимости.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rtl w:val="0"/>
        </w:rPr>
        <w:t xml:space="preserve">день своего создания</w:t>
      </w:r>
      <w:r w:rsidDel="00000000" w:rsidR="00000000" w:rsidRPr="00000000">
        <w:rPr>
          <w:rFonts w:ascii="Times New Roman" w:cs="Times New Roman" w:eastAsia="Times New Roman" w:hAnsi="Times New Roman"/>
          <w:sz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По лицу Дамблдора скользнула тень сожаления…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…а потом он отдал Мантию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положил её обратно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Лицо </w:t>
      </w:r>
      <w:r w:rsidDel="00000000" w:rsidR="00000000" w:rsidRPr="00000000">
        <w:rPr>
          <w:rFonts w:ascii="Times New Roman" w:cs="Times New Roman" w:eastAsia="Times New Roman" w:hAnsi="Times New Roman"/>
          <w:sz w:val="24"/>
          <w:rtl w:val="0"/>
        </w:rPr>
        <w:t xml:space="preserve">Дамблдора вновь стало серьёзным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rtl w:val="0"/>
        </w:rPr>
        <w:t xml:space="preserve">доверя</w:t>
      </w:r>
      <w:r w:rsidDel="00000000" w:rsidR="00000000" w:rsidRPr="00000000">
        <w:rPr>
          <w:rFonts w:ascii="Times New Roman" w:cs="Times New Roman" w:eastAsia="Times New Roman" w:hAnsi="Times New Roman"/>
          <w:sz w:val="24"/>
          <w:rtl w:val="0"/>
        </w:rPr>
        <w:t xml:space="preserve">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внезапно стало стыдно.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кивнул. Милосердие </w:t>
      </w:r>
      <w:r w:rsidDel="00000000" w:rsidR="00000000" w:rsidRPr="00000000">
        <w:rPr>
          <w:rFonts w:ascii="Times New Roman" w:cs="Times New Roman" w:eastAsia="Times New Roman" w:hAnsi="Times New Roman"/>
          <w:sz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rtl w:val="0"/>
        </w:rPr>
        <w:t xml:space="preserve">устыдился </w:t>
      </w:r>
      <w:r w:rsidDel="00000000" w:rsidR="00000000" w:rsidRPr="00000000">
        <w:rPr>
          <w:rFonts w:ascii="Times New Roman" w:cs="Times New Roman" w:eastAsia="Times New Roman" w:hAnsi="Times New Roman"/>
          <w:sz w:val="24"/>
          <w:rtl w:val="0"/>
        </w:rPr>
        <w:t xml:space="preserve">разительному контрасту собственного поведения в сравнении с директорским.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Старый волшебник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Но, думаю, мы с тобой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rtl w:val="0"/>
        </w:rPr>
        <w:t xml:space="preserve">е буду</w:t>
      </w:r>
      <w:r w:rsidDel="00000000" w:rsidR="00000000" w:rsidRPr="00000000">
        <w:rPr>
          <w:rFonts w:ascii="Times New Roman" w:cs="Times New Roman" w:eastAsia="Times New Roman" w:hAnsi="Times New Roman"/>
          <w:sz w:val="24"/>
          <w:rtl w:val="0"/>
        </w:rPr>
        <w:t xml:space="preserve"> ставить в упрёк твою осторожность, </w:t>
      </w:r>
      <w:r w:rsidDel="00000000" w:rsidR="00000000" w:rsidRPr="00000000">
        <w:rPr>
          <w:rFonts w:ascii="Times New Roman" w:cs="Times New Roman" w:eastAsia="Times New Roman" w:hAnsi="Times New Roman"/>
          <w:sz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rtl w:val="0"/>
        </w:rPr>
        <w:t xml:space="preserve">опрошу </w:t>
      </w:r>
      <w:r w:rsidDel="00000000" w:rsidR="00000000" w:rsidRPr="00000000">
        <w:rPr>
          <w:rFonts w:ascii="Times New Roman" w:cs="Times New Roman" w:eastAsia="Times New Roman" w:hAnsi="Times New Roman"/>
          <w:sz w:val="24"/>
          <w:rtl w:val="0"/>
        </w:rPr>
        <w:t xml:space="preserve">лишь</w:t>
      </w:r>
      <w:r w:rsidDel="00000000" w:rsidR="00000000" w:rsidRPr="00000000">
        <w:rPr>
          <w:rFonts w:ascii="Times New Roman" w:cs="Times New Roman" w:eastAsia="Times New Roman" w:hAnsi="Times New Roman"/>
          <w:sz w:val="24"/>
          <w:rtl w:val="0"/>
        </w:rPr>
        <w:t xml:space="preserve"> подумать </w:t>
      </w:r>
      <w:r w:rsidDel="00000000" w:rsidR="00000000" w:rsidRPr="00000000">
        <w:rPr>
          <w:rFonts w:ascii="Times New Roman" w:cs="Times New Roman" w:eastAsia="Times New Roman" w:hAnsi="Times New Roman"/>
          <w:sz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rtl w:val="0"/>
        </w:rPr>
        <w:t xml:space="preserve">почувствовал </w:t>
      </w:r>
      <w:r w:rsidDel="00000000" w:rsidR="00000000" w:rsidRPr="00000000">
        <w:rPr>
          <w:rFonts w:ascii="Times New Roman" w:cs="Times New Roman" w:eastAsia="Times New Roman" w:hAnsi="Times New Roman"/>
          <w:sz w:val="24"/>
          <w:rtl w:val="0"/>
        </w:rPr>
        <w:t xml:space="preserve">себя полным ничтожеством: </w:t>
      </w:r>
      <w:r w:rsidDel="00000000" w:rsidR="00000000" w:rsidRPr="00000000">
        <w:rPr>
          <w:rFonts w:ascii="Times New Roman" w:cs="Times New Roman" w:eastAsia="Times New Roman" w:hAnsi="Times New Roman"/>
          <w:sz w:val="24"/>
          <w:rtl w:val="0"/>
        </w:rPr>
        <w:t xml:space="preserve">обругал</w:t>
      </w:r>
      <w:r w:rsidDel="00000000" w:rsidR="00000000" w:rsidRPr="00000000">
        <w:rPr>
          <w:rFonts w:ascii="Times New Roman" w:cs="Times New Roman" w:eastAsia="Times New Roman" w:hAnsi="Times New Roman"/>
          <w:sz w:val="24"/>
          <w:rtl w:val="0"/>
        </w:rPr>
        <w:t xml:space="preserve">, считай, местного Гэндальфа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Я</w:t>
      </w:r>
      <w:r w:rsidDel="00000000" w:rsidR="00000000" w:rsidRPr="00000000">
        <w:rPr>
          <w:rFonts w:ascii="Times New Roman" w:cs="Times New Roman" w:eastAsia="Times New Roman" w:hAnsi="Times New Roman"/>
          <w:sz w:val="24"/>
          <w:rtl w:val="0"/>
        </w:rPr>
        <w:t xml:space="preserve"> зря вам не доверял.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rtl w:val="0"/>
        </w:rPr>
        <w:t xml:space="preserve">даже</w:t>
      </w:r>
      <w:r w:rsidDel="00000000" w:rsidR="00000000" w:rsidRPr="00000000">
        <w:rPr>
          <w:rFonts w:ascii="Times New Roman" w:cs="Times New Roman" w:eastAsia="Times New Roman" w:hAnsi="Times New Roman"/>
          <w:sz w:val="24"/>
          <w:rtl w:val="0"/>
        </w:rPr>
        <w:t xml:space="preserve"> сказать, что ты </w:t>
      </w:r>
      <w:r w:rsidDel="00000000" w:rsidR="00000000" w:rsidRPr="00000000">
        <w:rPr>
          <w:rFonts w:ascii="Times New Roman" w:cs="Times New Roman" w:eastAsia="Times New Roman" w:hAnsi="Times New Roman"/>
          <w:sz w:val="24"/>
          <w:rtl w:val="0"/>
        </w:rPr>
        <w:t xml:space="preserve">повёл</w:t>
      </w:r>
      <w:r w:rsidDel="00000000" w:rsidR="00000000" w:rsidRPr="00000000">
        <w:rPr>
          <w:rFonts w:ascii="Times New Roman" w:cs="Times New Roman" w:eastAsia="Times New Roman" w:hAnsi="Times New Roman"/>
          <w:sz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сглотнул. Это прозвучало довольно зловеще.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Например?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Несколько секунд спустя старый волшебник вновь заговорил: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вы о </w:t>
      </w:r>
      <w:r w:rsidDel="00000000" w:rsidR="00000000" w:rsidRPr="00000000">
        <w:rPr>
          <w:rFonts w:ascii="Times New Roman" w:cs="Times New Roman" w:eastAsia="Times New Roman" w:hAnsi="Times New Roman"/>
          <w:sz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ты делаешь?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rtl w:val="0"/>
        </w:rPr>
        <w:t xml:space="preserve">Я </w:t>
      </w:r>
      <w:r w:rsidDel="00000000" w:rsidR="00000000" w:rsidRPr="00000000">
        <w:rPr>
          <w:rFonts w:ascii="Times New Roman" w:cs="Times New Roman" w:eastAsia="Times New Roman" w:hAnsi="Times New Roman"/>
          <w:sz w:val="24"/>
          <w:rtl w:val="0"/>
        </w:rPr>
        <w:t xml:space="preserve">выбрал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его целью для спасения именно потому, что он наследник дома Малфоев, и это </w:t>
      </w:r>
      <w:r w:rsidDel="00000000" w:rsidR="00000000" w:rsidRPr="00000000">
        <w:rPr>
          <w:rFonts w:ascii="Times New Roman" w:cs="Times New Roman" w:eastAsia="Times New Roman" w:hAnsi="Times New Roman"/>
          <w:sz w:val="24"/>
          <w:rtl w:val="0"/>
        </w:rPr>
        <w:t xml:space="preserve">очевидное решение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приходится </w:t>
      </w:r>
      <w:r w:rsidDel="00000000" w:rsidR="00000000" w:rsidRPr="00000000">
        <w:rPr>
          <w:rFonts w:ascii="Times New Roman" w:cs="Times New Roman" w:eastAsia="Times New Roman" w:hAnsi="Times New Roman"/>
          <w:sz w:val="24"/>
          <w:rtl w:val="0"/>
        </w:rPr>
        <w:t xml:space="preserve">ограничиться  </w:t>
      </w:r>
      <w:r w:rsidDel="00000000" w:rsidR="00000000" w:rsidRPr="00000000">
        <w:rPr>
          <w:rFonts w:ascii="Times New Roman" w:cs="Times New Roman" w:eastAsia="Times New Roman" w:hAnsi="Times New Roman"/>
          <w:sz w:val="24"/>
          <w:rtl w:val="0"/>
        </w:rPr>
        <w:t xml:space="preserve">кем-то одним.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 Дамблдора дёрнулся левый глаз.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только для </w:t>
      </w:r>
      <w:r w:rsidDel="00000000" w:rsidR="00000000" w:rsidRPr="00000000">
        <w:rPr>
          <w:rFonts w:ascii="Times New Roman" w:cs="Times New Roman" w:eastAsia="Times New Roman" w:hAnsi="Times New Roman"/>
          <w:i w:val="1"/>
          <w:sz w:val="24"/>
          <w:rtl w:val="0"/>
        </w:rPr>
        <w:t xml:space="preserve">меня</w:t>
      </w:r>
      <w:r w:rsidDel="00000000" w:rsidR="00000000" w:rsidRPr="00000000">
        <w:rPr>
          <w:rFonts w:ascii="Times New Roman" w:cs="Times New Roman" w:eastAsia="Times New Roman" w:hAnsi="Times New Roman"/>
          <w:sz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Del="00000000" w:rsidR="00000000" w:rsidRPr="00000000">
        <w:rPr>
          <w:rFonts w:ascii="Times New Roman" w:cs="Times New Roman" w:eastAsia="Times New Roman" w:hAnsi="Times New Roman"/>
          <w:i w:val="1"/>
          <w:sz w:val="24"/>
          <w:rtl w:val="0"/>
        </w:rPr>
        <w:t xml:space="preserve">всех</w:t>
      </w:r>
      <w:r w:rsidDel="00000000" w:rsidR="00000000" w:rsidRPr="00000000">
        <w:rPr>
          <w:rFonts w:ascii="Times New Roman" w:cs="Times New Roman" w:eastAsia="Times New Roman" w:hAnsi="Times New Roman"/>
          <w:sz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rtl w:val="0"/>
        </w:rPr>
        <w:t xml:space="preserve"> спросить</w:t>
      </w:r>
      <w:r w:rsidDel="00000000" w:rsidR="00000000" w:rsidRPr="00000000">
        <w:rPr>
          <w:rFonts w:ascii="Times New Roman" w:cs="Times New Roman" w:eastAsia="Times New Roman" w:hAnsi="Times New Roman"/>
          <w:sz w:val="24"/>
          <w:rtl w:val="0"/>
        </w:rPr>
        <w:t xml:space="preserve"> себя: в каком случае</w:t>
      </w:r>
      <w:r w:rsidDel="00000000" w:rsidR="00000000" w:rsidRPr="00000000">
        <w:rPr>
          <w:rFonts w:ascii="Times New Roman" w:cs="Times New Roman" w:eastAsia="Times New Roman" w:hAnsi="Times New Roman"/>
          <w:sz w:val="24"/>
          <w:rtl w:val="0"/>
        </w:rPr>
        <w:t xml:space="preserve"> Свет выиграет</w:t>
      </w:r>
      <w:r w:rsidDel="00000000" w:rsidR="00000000" w:rsidRPr="00000000">
        <w:rPr>
          <w:rFonts w:ascii="Times New Roman" w:cs="Times New Roman" w:eastAsia="Times New Roman" w:hAnsi="Times New Roman"/>
          <w:sz w:val="24"/>
          <w:rtl w:val="0"/>
        </w:rPr>
        <w:t xml:space="preserve"> больше всего?..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расхохотался. Такого </w:t>
      </w:r>
      <w:r w:rsidDel="00000000" w:rsidR="00000000" w:rsidRPr="00000000">
        <w:rPr>
          <w:rFonts w:ascii="Times New Roman" w:cs="Times New Roman" w:eastAsia="Times New Roman" w:hAnsi="Times New Roman"/>
          <w:sz w:val="24"/>
          <w:rtl w:val="0"/>
        </w:rPr>
        <w:t xml:space="preserve">воющего смеха</w:t>
      </w:r>
      <w:r w:rsidDel="00000000" w:rsidR="00000000" w:rsidRPr="00000000">
        <w:rPr>
          <w:rFonts w:ascii="Times New Roman" w:cs="Times New Roman" w:eastAsia="Times New Roman" w:hAnsi="Times New Roman"/>
          <w:sz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rtl w:val="0"/>
        </w:rPr>
        <w:t xml:space="preserve">слёзы</w:t>
      </w:r>
      <w:r w:rsidDel="00000000" w:rsidR="00000000" w:rsidRPr="00000000">
        <w:rPr>
          <w:rFonts w:ascii="Times New Roman" w:cs="Times New Roman" w:eastAsia="Times New Roman" w:hAnsi="Times New Roman"/>
          <w:sz w:val="24"/>
          <w:rtl w:val="0"/>
        </w:rPr>
        <w:t xml:space="preserve">. — </w:t>
      </w:r>
      <w:commentRangeStart w:id="2"/>
      <w:r w:rsidDel="00000000" w:rsidR="00000000" w:rsidRPr="00000000">
        <w:rPr>
          <w:rFonts w:ascii="Times New Roman" w:cs="Times New Roman" w:eastAsia="Times New Roman" w:hAnsi="Times New Roman"/>
          <w:sz w:val="24"/>
          <w:rtl w:val="0"/>
        </w:rPr>
        <w:t xml:space="preserve">Нередко зло пожрётся злом</w:t>
      </w:r>
      <w:commentRangeEnd w:id="2"/>
      <w:r w:rsidDel="00000000" w:rsidR="00000000" w:rsidRPr="00000000">
        <w:commentReference w:id="2"/>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верно то </w:t>
      </w:r>
      <w:r w:rsidDel="00000000" w:rsidR="00000000" w:rsidRPr="00000000">
        <w:rPr>
          <w:rFonts w:ascii="Times New Roman" w:cs="Times New Roman" w:eastAsia="Times New Roman" w:hAnsi="Times New Roman"/>
          <w:sz w:val="24"/>
          <w:rtl w:val="0"/>
        </w:rPr>
        <w:t xml:space="preserve">верно.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почти сразу узнал знакомые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Эй, это же цитата из </w:t>
      </w:r>
      <w:r w:rsidDel="00000000" w:rsidR="00000000" w:rsidRPr="00000000">
        <w:rPr>
          <w:rFonts w:ascii="Times New Roman" w:cs="Times New Roman" w:eastAsia="Times New Roman" w:hAnsi="Times New Roman"/>
          <w:i w:val="1"/>
          <w:sz w:val="24"/>
          <w:rtl w:val="0"/>
        </w:rPr>
        <w:t xml:space="preserve">Толкина</w:t>
      </w:r>
      <w:r w:rsidDel="00000000" w:rsidR="00000000" w:rsidRPr="00000000">
        <w:rPr>
          <w:rFonts w:ascii="Times New Roman" w:cs="Times New Roman" w:eastAsia="Times New Roman" w:hAnsi="Times New Roman"/>
          <w:sz w:val="24"/>
          <w:rtl w:val="0"/>
        </w:rPr>
        <w:t xml:space="preserve">! Это говорит </w:t>
      </w:r>
      <w:r w:rsidDel="00000000" w:rsidR="00000000" w:rsidRPr="00000000">
        <w:rPr>
          <w:rFonts w:ascii="Times New Roman" w:cs="Times New Roman" w:eastAsia="Times New Roman" w:hAnsi="Times New Roman"/>
          <w:i w:val="1"/>
          <w:sz w:val="24"/>
          <w:rtl w:val="0"/>
        </w:rPr>
        <w:t xml:space="preserve">Гэндальф</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Вообще-то Теоден, — поправил его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что, </w:t>
      </w:r>
      <w:r w:rsidDel="00000000" w:rsidR="00000000" w:rsidRPr="00000000">
        <w:rPr>
          <w:rFonts w:ascii="Times New Roman" w:cs="Times New Roman" w:eastAsia="Times New Roman" w:hAnsi="Times New Roman"/>
          <w:i w:val="1"/>
          <w:sz w:val="24"/>
          <w:rtl w:val="0"/>
        </w:rPr>
        <w:t xml:space="preserve">маглорождённый</w:t>
      </w:r>
      <w:r w:rsidDel="00000000" w:rsidR="00000000" w:rsidRPr="00000000">
        <w:rPr>
          <w:rFonts w:ascii="Times New Roman" w:cs="Times New Roman" w:eastAsia="Times New Roman" w:hAnsi="Times New Roman"/>
          <w:sz w:val="24"/>
          <w:rtl w:val="0"/>
        </w:rPr>
        <w:t xml:space="preserve">? — изумился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Ты не пройдёшь! Ну как, похоже?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Э-э, — Гарри был близок</w:t>
      </w:r>
      <w:r w:rsidDel="00000000" w:rsidR="00000000" w:rsidRPr="00000000">
        <w:rPr>
          <w:rFonts w:ascii="Times New Roman" w:cs="Times New Roman" w:eastAsia="Times New Roman" w:hAnsi="Times New Roman"/>
          <w:sz w:val="24"/>
          <w:rtl w:val="0"/>
        </w:rPr>
        <w:t xml:space="preserve"> к</w:t>
      </w:r>
      <w:r w:rsidDel="00000000" w:rsidR="00000000" w:rsidRPr="00000000">
        <w:rPr>
          <w:rFonts w:ascii="Times New Roman" w:cs="Times New Roman" w:eastAsia="Times New Roman" w:hAnsi="Times New Roman"/>
          <w:sz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принадлежавшее твоему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Правда? — захлопал глазами Гарри. — </w:t>
      </w:r>
      <w:r w:rsidDel="00000000" w:rsidR="00000000" w:rsidRPr="00000000">
        <w:rPr>
          <w:rFonts w:ascii="Times New Roman" w:cs="Times New Roman" w:eastAsia="Times New Roman" w:hAnsi="Times New Roman"/>
          <w:sz w:val="24"/>
          <w:rtl w:val="0"/>
        </w:rPr>
        <w:t xml:space="preserve">Кто бы мог предположить?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 объявил Дамблдор, — камень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rtl w:val="0"/>
        </w:rPr>
        <w:t xml:space="preserve">встал неровно и закачался.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поднял взгляд.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Это что, шутка?</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кхм, </w:t>
      </w:r>
      <w:r w:rsidDel="00000000" w:rsidR="00000000" w:rsidRPr="00000000">
        <w:rPr>
          <w:rFonts w:ascii="Times New Roman" w:cs="Times New Roman" w:eastAsia="Times New Roman" w:hAnsi="Times New Roman"/>
          <w:sz w:val="24"/>
          <w:rtl w:val="0"/>
        </w:rPr>
        <w:t xml:space="preserve">волшебный</w:t>
      </w:r>
      <w:r w:rsidDel="00000000" w:rsidR="00000000" w:rsidRPr="00000000">
        <w:rPr>
          <w:rFonts w:ascii="Times New Roman" w:cs="Times New Roman" w:eastAsia="Times New Roman" w:hAnsi="Times New Roman"/>
          <w:sz w:val="24"/>
          <w:rtl w:val="0"/>
        </w:rPr>
        <w:t xml:space="preserve">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rtl w:val="0"/>
        </w:rPr>
        <w:t xml:space="preserve">совету:</w:t>
      </w:r>
      <w:r w:rsidDel="00000000" w:rsidR="00000000" w:rsidRPr="00000000">
        <w:rPr>
          <w:rFonts w:ascii="Times New Roman" w:cs="Times New Roman" w:eastAsia="Times New Roman" w:hAnsi="Times New Roman"/>
          <w:sz w:val="24"/>
          <w:rtl w:val="0"/>
        </w:rPr>
        <w:t xml:space="preserve"> всегда держи его при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rtl w:val="0"/>
        </w:rPr>
        <w:t xml:space="preserve">будет</w:t>
      </w:r>
      <w:r w:rsidDel="00000000" w:rsidR="00000000" w:rsidRPr="00000000">
        <w:rPr>
          <w:rFonts w:ascii="Times New Roman" w:cs="Times New Roman" w:eastAsia="Times New Roman" w:hAnsi="Times New Roman"/>
          <w:sz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спрячу его тогда в кошель.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Мне что же, везде с собой таскать этот булыжник?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с серьёзным лицом сказал Дамблдор.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rtl w:val="0"/>
        </w:rPr>
        <w:t xml:space="preserve">его</w:t>
      </w:r>
      <w:r w:rsidDel="00000000" w:rsidR="00000000" w:rsidRPr="00000000">
        <w:rPr>
          <w:rFonts w:ascii="Times New Roman" w:cs="Times New Roman" w:eastAsia="Times New Roman" w:hAnsi="Times New Roman"/>
          <w:sz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rtl w:val="0"/>
        </w:rPr>
        <w:t xml:space="preserve">То, что кажется безумием мира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суть наше невежество.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Тогда…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 мне нужно таскать этот камень?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Вообще-то я не вижу для этого причин, — сказал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видите.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rtl w:val="0"/>
        </w:rPr>
        <w:t xml:space="preserve">двадцать </w:t>
      </w:r>
      <w:r w:rsidDel="00000000" w:rsidR="00000000" w:rsidRPr="00000000">
        <w:rPr>
          <w:rFonts w:ascii="Times New Roman" w:cs="Times New Roman" w:eastAsia="Times New Roman" w:hAnsi="Times New Roman"/>
          <w:sz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rtl w:val="0"/>
        </w:rPr>
        <w:t xml:space="preserve">в среднем</w:t>
      </w:r>
      <w:r w:rsidDel="00000000" w:rsidR="00000000" w:rsidRPr="00000000">
        <w:rPr>
          <w:rFonts w:ascii="Times New Roman" w:cs="Times New Roman" w:eastAsia="Times New Roman" w:hAnsi="Times New Roman"/>
          <w:sz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rtl w:val="0"/>
        </w:rPr>
        <w:t xml:space="preserve">детектора</w:t>
      </w:r>
      <w:r w:rsidDel="00000000" w:rsidR="00000000" w:rsidRPr="00000000">
        <w:rPr>
          <w:rFonts w:ascii="Times New Roman" w:cs="Times New Roman" w:eastAsia="Times New Roman" w:hAnsi="Times New Roman"/>
          <w:sz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rtl w:val="0"/>
        </w:rPr>
        <w:t xml:space="preserve"> Так что сразу </w:t>
      </w:r>
      <w:r w:rsidDel="00000000" w:rsidR="00000000" w:rsidRPr="00000000">
        <w:rPr>
          <w:rFonts w:ascii="Times New Roman" w:cs="Times New Roman" w:eastAsia="Times New Roman" w:hAnsi="Times New Roman"/>
          <w:sz w:val="24"/>
          <w:rtl w:val="0"/>
        </w:rPr>
        <w:t xml:space="preserve">начать</w:t>
      </w:r>
      <w:r w:rsidDel="00000000" w:rsidR="00000000" w:rsidRPr="00000000">
        <w:rPr>
          <w:rFonts w:ascii="Times New Roman" w:cs="Times New Roman" w:eastAsia="Times New Roman" w:hAnsi="Times New Roman"/>
          <w:sz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это он? —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rtl w:val="0"/>
        </w:rPr>
        <w:t xml:space="preserve">начнут</w:t>
      </w:r>
      <w:r w:rsidDel="00000000" w:rsidR="00000000" w:rsidRPr="00000000">
        <w:rPr>
          <w:rFonts w:ascii="Times New Roman" w:cs="Times New Roman" w:eastAsia="Times New Roman" w:hAnsi="Times New Roman"/>
          <w:sz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rtl w:val="0"/>
        </w:rPr>
        <w:t xml:space="preserve"> станет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его подозревать </w:t>
      </w:r>
      <w:r w:rsidDel="00000000" w:rsidR="00000000" w:rsidRPr="00000000">
        <w:rPr>
          <w:rFonts w:ascii="Times New Roman" w:cs="Times New Roman" w:eastAsia="Times New Roman" w:hAnsi="Times New Roman"/>
          <w:sz w:val="24"/>
          <w:rtl w:val="0"/>
        </w:rPr>
        <w:t xml:space="preserve">безо всяких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оснований. Когда </w:t>
      </w:r>
      <w:ins w:author="alariclightin" w:id="0" w:date="2015-05-07T04:29:22Z">
        <w:commentRangeStart w:id="3"/>
        <w:r w:rsidDel="00000000" w:rsidR="00000000" w:rsidRPr="00000000">
          <w:rPr>
            <w:rFonts w:ascii="Times New Roman" w:cs="Times New Roman" w:eastAsia="Times New Roman" w:hAnsi="Times New Roman"/>
            <w:sz w:val="24"/>
            <w:rtl w:val="0"/>
          </w:rPr>
          <w:t xml:space="preserve">гипотез</w:t>
        </w:r>
      </w:ins>
      <w:del w:author="alariclightin" w:id="0" w:date="2015-05-07T04:29:22Z">
        <w:commentRangeEnd w:id="3"/>
        <w:r w:rsidDel="00000000" w:rsidR="00000000" w:rsidRPr="00000000">
          <w:commentReference w:id="3"/>
        </w:r>
        <w:r w:rsidDel="00000000" w:rsidR="00000000" w:rsidRPr="00000000">
          <w:rPr>
            <w:rFonts w:ascii="Times New Roman" w:cs="Times New Roman" w:eastAsia="Times New Roman" w:hAnsi="Times New Roman"/>
            <w:sz w:val="24"/>
            <w:rtl w:val="0"/>
          </w:rPr>
          <w:delText xml:space="preserve">вероятностей</w:delText>
        </w:r>
      </w:del>
      <w:r w:rsidDel="00000000" w:rsidR="00000000" w:rsidRPr="00000000">
        <w:rPr>
          <w:rFonts w:ascii="Times New Roman" w:cs="Times New Roman" w:eastAsia="Times New Roman" w:hAnsi="Times New Roman"/>
          <w:sz w:val="24"/>
          <w:rtl w:val="0"/>
        </w:rPr>
        <w:t xml:space="preserve"> много, </w:t>
      </w:r>
      <w:ins w:author="alariclightin" w:id="1" w:date="2015-05-07T04:29:11Z">
        <w:r w:rsidDel="00000000" w:rsidR="00000000" w:rsidRPr="00000000">
          <w:rPr>
            <w:rFonts w:ascii="Times New Roman" w:cs="Times New Roman" w:eastAsia="Times New Roman" w:hAnsi="Times New Roman"/>
            <w:sz w:val="24"/>
            <w:rtl w:val="0"/>
          </w:rPr>
          <w:t xml:space="preserve">почти все силы уходят</w:t>
        </w:r>
      </w:ins>
      <w:del w:author="alariclightin" w:id="1" w:date="2015-05-07T04:29:11Z">
        <w:r w:rsidDel="00000000" w:rsidR="00000000" w:rsidRPr="00000000">
          <w:rPr>
            <w:rFonts w:ascii="Times New Roman" w:cs="Times New Roman" w:eastAsia="Times New Roman" w:hAnsi="Times New Roman"/>
            <w:sz w:val="24"/>
            <w:rtl w:val="0"/>
          </w:rPr>
          <w:delText xml:space="preserve">большинство сил уходит</w:delText>
        </w:r>
      </w:del>
      <w:r w:rsidDel="00000000" w:rsidR="00000000" w:rsidRPr="00000000">
        <w:rPr>
          <w:rFonts w:ascii="Times New Roman" w:cs="Times New Roman" w:eastAsia="Times New Roman" w:hAnsi="Times New Roman"/>
          <w:sz w:val="24"/>
          <w:rtl w:val="0"/>
        </w:rPr>
        <w:t xml:space="preserve"> на уменьшение их количества, на </w:t>
      </w:r>
      <w:r w:rsidDel="00000000" w:rsidR="00000000" w:rsidRPr="00000000">
        <w:rPr>
          <w:rFonts w:ascii="Times New Roman" w:cs="Times New Roman" w:eastAsia="Times New Roman" w:hAnsi="Times New Roman"/>
          <w:i w:val="1"/>
          <w:sz w:val="24"/>
          <w:rtl w:val="0"/>
        </w:rPr>
        <w:t xml:space="preserve">поиск</w:t>
      </w:r>
      <w:r w:rsidDel="00000000" w:rsidR="00000000" w:rsidRPr="00000000">
        <w:rPr>
          <w:rFonts w:ascii="Times New Roman" w:cs="Times New Roman" w:eastAsia="Times New Roman" w:hAnsi="Times New Roman"/>
          <w:sz w:val="24"/>
          <w:rtl w:val="0"/>
        </w:rPr>
        <w:t xml:space="preserve"> настоящего ответа. Для этого не обязательно приводить доказательства или какие-нибудь официальные улики, 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rtl w:val="0"/>
        </w:rPr>
        <w:t xml:space="preserve"> </w:t>
      </w:r>
      <w:r w:rsidDel="00000000" w:rsidR="00000000" w:rsidRPr="00000000">
        <w:rPr>
          <w:rFonts w:ascii="Times New Roman" w:cs="Times New Roman" w:eastAsia="Times New Roman" w:hAnsi="Times New Roman"/>
          <w:sz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i w:val="1"/>
          <w:sz w:val="24"/>
          <w:rtl w:val="0"/>
        </w:rPr>
        <w:t xml:space="preserve">им противоречит</w:t>
      </w:r>
      <w:r w:rsidDel="00000000" w:rsidR="00000000" w:rsidRPr="00000000">
        <w:rPr>
          <w:rFonts w:ascii="Times New Roman" w:cs="Times New Roman" w:eastAsia="Times New Roman" w:hAnsi="Times New Roman"/>
          <w:sz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i w:val="1"/>
          <w:sz w:val="24"/>
          <w:rtl w:val="0"/>
        </w:rPr>
        <w:t xml:space="preserve">зацепки</w:t>
      </w:r>
      <w:r w:rsidDel="00000000" w:rsidR="00000000" w:rsidRPr="00000000">
        <w:rPr>
          <w:rFonts w:ascii="Times New Roman" w:cs="Times New Roman" w:eastAsia="Times New Roman" w:hAnsi="Times New Roman"/>
          <w:sz w:val="24"/>
          <w:rtl w:val="0"/>
        </w:rPr>
        <w:t xml:space="preserve">, о которой вы предпочли умолчать.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rtl w:val="0"/>
        </w:rPr>
        <w:t xml:space="preserve">начинает хромать</w:t>
      </w:r>
      <w:r w:rsidDel="00000000" w:rsidR="00000000" w:rsidRPr="00000000">
        <w:rPr>
          <w:rFonts w:ascii="Times New Roman" w:cs="Times New Roman" w:eastAsia="Times New Roman" w:hAnsi="Times New Roman"/>
          <w:sz w:val="24"/>
          <w:rtl w:val="0"/>
        </w:rPr>
        <w:t xml:space="preserve">, когда ты принимаешься </w:t>
      </w:r>
      <w:r w:rsidDel="00000000" w:rsidR="00000000" w:rsidRPr="00000000">
        <w:rPr>
          <w:rFonts w:ascii="Times New Roman" w:cs="Times New Roman" w:eastAsia="Times New Roman" w:hAnsi="Times New Roman"/>
          <w:sz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rtl w:val="0"/>
        </w:rPr>
        <w:t xml:space="preserve">лучше</w:t>
      </w:r>
      <w:r w:rsidDel="00000000" w:rsidR="00000000" w:rsidRPr="00000000">
        <w:rPr>
          <w:rFonts w:ascii="Times New Roman" w:cs="Times New Roman" w:eastAsia="Times New Roman" w:hAnsi="Times New Roman"/>
          <w:sz w:val="24"/>
          <w:rtl w:val="0"/>
        </w:rPr>
        <w:t xml:space="preserve">, чем не носить.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снова засунул руки в выдвижной ящик и принялся в нём копаться.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rtl w:val="0"/>
        </w:rPr>
        <w:t xml:space="preserve"> был ещё один булыжник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rtl w:val="0"/>
        </w:rPr>
        <w:t xml:space="preserve">список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rtl w:val="0"/>
        </w:rPr>
        <w:t xml:space="preserve">колба.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rtl w:val="0"/>
        </w:rPr>
        <w:t xml:space="preserve">догадался</w:t>
      </w:r>
      <w:r w:rsidDel="00000000" w:rsidR="00000000" w:rsidRPr="00000000">
        <w:rPr>
          <w:rFonts w:ascii="Times New Roman" w:cs="Times New Roman" w:eastAsia="Times New Roman" w:hAnsi="Times New Roman"/>
          <w:sz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 котором сокрыта ужасная тайна.</w:t>
      </w:r>
      <w:r w:rsidDel="00000000" w:rsidR="00000000" w:rsidRPr="00000000">
        <w:rPr>
          <w:rFonts w:ascii="Times New Roman" w:cs="Times New Roman" w:eastAsia="Times New Roman" w:hAnsi="Times New Roman"/>
          <w:sz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что бы ты о ней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Хочется пить, — сказал Гарри, — а это </w:t>
      </w:r>
      <w:r w:rsidDel="00000000" w:rsidR="00000000" w:rsidRPr="00000000">
        <w:rPr>
          <w:rFonts w:ascii="Times New Roman" w:cs="Times New Roman" w:eastAsia="Times New Roman" w:hAnsi="Times New Roman"/>
          <w:sz w:val="24"/>
          <w:rtl w:val="0"/>
        </w:rPr>
        <w:t xml:space="preserve">дурной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и не подумал отвлечься на сие загадочное утверждение.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Клянёшься</w:t>
      </w:r>
      <w:r w:rsidDel="00000000" w:rsidR="00000000" w:rsidRPr="00000000">
        <w:rPr>
          <w:rFonts w:ascii="Times New Roman" w:cs="Times New Roman" w:eastAsia="Times New Roman" w:hAnsi="Times New Roman"/>
          <w:sz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 решился Гарри. — Клянусь.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rtl w:val="0"/>
        </w:rPr>
        <w:t xml:space="preserve">И всем об этом известно.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rtl w:val="0"/>
        </w:rPr>
        <w:t xml:space="preserve">поведаю</w:t>
      </w:r>
      <w:r w:rsidDel="00000000" w:rsidR="00000000" w:rsidRPr="00000000">
        <w:rPr>
          <w:rFonts w:ascii="Times New Roman" w:cs="Times New Roman" w:eastAsia="Times New Roman" w:hAnsi="Times New Roman"/>
          <w:sz w:val="24"/>
          <w:rtl w:val="0"/>
        </w:rPr>
        <w:t xml:space="preserve">, — сущая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Видишь на полях заметки? — тихим голосом, почти шёпотом спросил Дамблдор.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Вижу, — сказал Гарри. — Ну и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i w:val="1"/>
          <w:sz w:val="24"/>
          <w:rtl w:val="0"/>
        </w:rPr>
        <w:t xml:space="preserve">эти</w:t>
      </w:r>
      <w:r w:rsidDel="00000000" w:rsidR="00000000" w:rsidRPr="00000000">
        <w:rPr>
          <w:rFonts w:ascii="Times New Roman" w:cs="Times New Roman" w:eastAsia="Times New Roman" w:hAnsi="Times New Roman"/>
          <w:sz w:val="24"/>
          <w:rtl w:val="0"/>
        </w:rPr>
        <w:t xml:space="preserve">, — он перевёл палец на первую, — писал я, сделавшись невидимым и тайком пробравшись в её комнату. Лили была уверена, что их пишет </w:t>
      </w:r>
      <w:commentRangeStart w:id="4"/>
      <w:r w:rsidDel="00000000" w:rsidR="00000000" w:rsidRPr="00000000">
        <w:rPr>
          <w:rFonts w:ascii="Times New Roman" w:cs="Times New Roman" w:eastAsia="Times New Roman" w:hAnsi="Times New Roman"/>
          <w:sz w:val="24"/>
          <w:rtl w:val="0"/>
        </w:rPr>
        <w:t xml:space="preserve">кто-то</w:t>
      </w:r>
      <w:commentRangeEnd w:id="4"/>
      <w:r w:rsidDel="00000000" w:rsidR="00000000" w:rsidRPr="00000000">
        <w:commentReference w:id="4"/>
      </w:r>
      <w:r w:rsidDel="00000000" w:rsidR="00000000" w:rsidRPr="00000000">
        <w:rPr>
          <w:rFonts w:ascii="Times New Roman" w:cs="Times New Roman" w:eastAsia="Times New Roman" w:hAnsi="Times New Roman"/>
          <w:sz w:val="24"/>
          <w:rtl w:val="0"/>
        </w:rPr>
        <w:t xml:space="preserve">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rtl w:val="0"/>
        </w:rPr>
        <w:t xml:space="preserve">взглядом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понимаешь, к чему я клоню, Гарри?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Э-э, — сказал Гарри, растеряв все слова. — Извините, я… не совсем…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растянув губы в неестественной улыбке, поднялся со стула.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 не откладывая это дело в долгий ящик, метнулся к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Ручка отказалась поворачиваться.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меня ранишь </w:t>
      </w:r>
      <w:r w:rsidDel="00000000" w:rsidR="00000000" w:rsidRPr="00000000">
        <w:rPr>
          <w:rFonts w:ascii="Times New Roman" w:cs="Times New Roman" w:eastAsia="Times New Roman" w:hAnsi="Times New Roman"/>
          <w:sz w:val="24"/>
          <w:rtl w:val="0"/>
        </w:rPr>
        <w:t xml:space="preserve">прямо в </w:t>
      </w:r>
      <w:r w:rsidDel="00000000" w:rsidR="00000000" w:rsidRPr="00000000">
        <w:rPr>
          <w:rFonts w:ascii="Times New Roman" w:cs="Times New Roman" w:eastAsia="Times New Roman" w:hAnsi="Times New Roman"/>
          <w:sz w:val="24"/>
          <w:rtl w:val="0"/>
        </w:rPr>
        <w:t xml:space="preserve">сердце, — произнёс</w:t>
      </w:r>
      <w:r w:rsidDel="00000000" w:rsidR="00000000" w:rsidRPr="00000000">
        <w:rPr>
          <w:rFonts w:ascii="Times New Roman" w:cs="Times New Roman" w:eastAsia="Times New Roman" w:hAnsi="Times New Roman"/>
          <w:sz w:val="24"/>
          <w:rtl w:val="0"/>
        </w:rPr>
        <w:t xml:space="preserve"> тихий голос Дамблдора из-за спины.</w:t>
      </w:r>
      <w:r w:rsidDel="00000000" w:rsidR="00000000" w:rsidRPr="00000000">
        <w:rPr>
          <w:rFonts w:ascii="Times New Roman" w:cs="Times New Roman" w:eastAsia="Times New Roman" w:hAnsi="Times New Roman"/>
          <w:sz w:val="24"/>
          <w:rtl w:val="0"/>
        </w:rPr>
        <w:t xml:space="preserve"> — Разве ты не понимаешь, что рассказанное мной — это знак 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медленно развернулся.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rtl w:val="0"/>
        </w:rPr>
        <w:t xml:space="preserve">с</w:t>
      </w:r>
      <w:r w:rsidDel="00000000" w:rsidR="00000000" w:rsidRPr="00000000">
        <w:rPr>
          <w:rFonts w:ascii="Times New Roman" w:cs="Times New Roman" w:eastAsia="Times New Roman" w:hAnsi="Times New Roman"/>
          <w:sz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За спиной Гарри была дверь, которая сейчас отказывалась работать.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rtl w:val="0"/>
        </w:rPr>
        <w:t xml:space="preserve">старого волшебника</w:t>
      </w:r>
      <w:r w:rsidDel="00000000" w:rsidR="00000000" w:rsidRPr="00000000">
        <w:rPr>
          <w:rFonts w:ascii="Times New Roman" w:cs="Times New Roman" w:eastAsia="Times New Roman" w:hAnsi="Times New Roman"/>
          <w:sz w:val="24"/>
          <w:rtl w:val="0"/>
        </w:rPr>
        <w:t xml:space="preserve">, который хочет опереться на магический жезл, но не может по причине его отсутствия.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rtl w:val="0"/>
        </w:rPr>
        <w:t xml:space="preserve">Старый волшебник</w:t>
      </w:r>
      <w:r w:rsidDel="00000000" w:rsidR="00000000" w:rsidRPr="00000000">
        <w:rPr>
          <w:rFonts w:ascii="Times New Roman" w:cs="Times New Roman" w:eastAsia="Times New Roman" w:hAnsi="Times New Roman"/>
          <w:sz w:val="24"/>
          <w:rtl w:val="0"/>
        </w:rPr>
        <w:t xml:space="preserve"> г</w:t>
      </w:r>
      <w:r w:rsidDel="00000000" w:rsidR="00000000" w:rsidRPr="00000000">
        <w:rPr>
          <w:rFonts w:ascii="Times New Roman" w:cs="Times New Roman" w:eastAsia="Times New Roman" w:hAnsi="Times New Roman"/>
          <w:sz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Из-за спины послышался звук отворяющейся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Иногда Гарри ненавидел свою когтевранскую сущность.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твердил внутренний гриффиндорец Гарри.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rtl w:val="0"/>
        </w:rPr>
        <w:t xml:space="preserve"> Ты же не убежишь только из-за того, что началось что-то интересное?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внёс </w:t>
      </w:r>
      <w:r w:rsidDel="00000000" w:rsidR="00000000" w:rsidRPr="00000000">
        <w:rPr>
          <w:rFonts w:ascii="Times New Roman" w:cs="Times New Roman" w:eastAsia="Times New Roman" w:hAnsi="Times New Roman"/>
          <w:sz w:val="24"/>
          <w:rtl w:val="0"/>
        </w:rPr>
        <w:t xml:space="preserve">свою лепту внутренний пуффендуец</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А</w:t>
      </w:r>
      <w:r w:rsidDel="00000000" w:rsidR="00000000" w:rsidRPr="00000000">
        <w:rPr>
          <w:rFonts w:ascii="Times New Roman" w:cs="Times New Roman" w:eastAsia="Times New Roman" w:hAnsi="Times New Roman"/>
          <w:i w:val="1"/>
          <w:sz w:val="24"/>
          <w:rtl w:val="0"/>
        </w:rPr>
        <w:t xml:space="preserve"> вдруг он начнёт снимать</w:t>
      </w:r>
      <w:r w:rsidDel="00000000" w:rsidR="00000000" w:rsidRPr="00000000">
        <w:rPr>
          <w:rFonts w:ascii="Times New Roman" w:cs="Times New Roman" w:eastAsia="Times New Roman" w:hAnsi="Times New Roman"/>
          <w:i w:val="1"/>
          <w:sz w:val="24"/>
          <w:rtl w:val="0"/>
        </w:rPr>
        <w:t xml:space="preserve"> баллы</w:t>
      </w:r>
      <w:r w:rsidDel="00000000" w:rsidR="00000000" w:rsidRPr="00000000">
        <w:rPr>
          <w:rFonts w:ascii="Times New Roman" w:cs="Times New Roman" w:eastAsia="Times New Roman" w:hAnsi="Times New Roman"/>
          <w:i w:val="1"/>
          <w:sz w:val="24"/>
          <w:rtl w:val="0"/>
        </w:rPr>
        <w:t xml:space="preserve">? Он может серьёзно осложнить</w:t>
      </w:r>
      <w:r w:rsidDel="00000000" w:rsidR="00000000" w:rsidRPr="00000000">
        <w:rPr>
          <w:rFonts w:ascii="Times New Roman" w:cs="Times New Roman" w:eastAsia="Times New Roman" w:hAnsi="Times New Roman"/>
          <w:i w:val="1"/>
          <w:sz w:val="24"/>
          <w:rtl w:val="0"/>
        </w:rPr>
        <w:t xml:space="preserve"> твою жизнь в школе,</w:t>
      </w:r>
      <w:r w:rsidDel="00000000" w:rsidR="00000000" w:rsidRPr="00000000">
        <w:rPr>
          <w:rFonts w:ascii="Times New Roman" w:cs="Times New Roman" w:eastAsia="Times New Roman" w:hAnsi="Times New Roman"/>
          <w:i w:val="1"/>
          <w:sz w:val="24"/>
          <w:rtl w:val="0"/>
        </w:rPr>
        <w:t xml:space="preserve"> если тебя невзлюбит!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Вы сборище психов,</w:t>
      </w:r>
      <w:r w:rsidDel="00000000" w:rsidR="00000000" w:rsidRPr="00000000">
        <w:rPr>
          <w:rFonts w:ascii="Times New Roman" w:cs="Times New Roman" w:eastAsia="Times New Roman" w:hAnsi="Times New Roman"/>
          <w:sz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rtl w:val="0"/>
        </w:rPr>
        <w:t xml:space="preserve">составные </w:t>
      </w:r>
      <w:r w:rsidDel="00000000" w:rsidR="00000000" w:rsidRPr="00000000">
        <w:rPr>
          <w:rFonts w:ascii="Times New Roman" w:cs="Times New Roman" w:eastAsia="Times New Roman" w:hAnsi="Times New Roman"/>
          <w:sz w:val="24"/>
          <w:rtl w:val="0"/>
        </w:rPr>
        <w:t xml:space="preserve">части проголосовали «за», так что оставалось только подчиниться.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rtl w:val="0"/>
        </w:rPr>
        <w:t xml:space="preserve">недальновидно</w:t>
      </w:r>
      <w:r w:rsidDel="00000000" w:rsidR="00000000" w:rsidRPr="00000000">
        <w:rPr>
          <w:rFonts w:ascii="Times New Roman" w:cs="Times New Roman" w:eastAsia="Times New Roman" w:hAnsi="Times New Roman"/>
          <w:sz w:val="24"/>
          <w:rtl w:val="0"/>
        </w:rPr>
        <w:t xml:space="preserve"> отпустить тебя без камня твоего отца.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кивнул, продолжая улыбаться.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rtl w:val="0"/>
        </w:rPr>
        <w:t xml:space="preserve">отчётливо</w:t>
      </w:r>
      <w:r w:rsidDel="00000000" w:rsidR="00000000" w:rsidRPr="00000000">
        <w:rPr>
          <w:rFonts w:ascii="Times New Roman" w:cs="Times New Roman" w:eastAsia="Times New Roman" w:hAnsi="Times New Roman"/>
          <w:sz w:val="24"/>
          <w:rtl w:val="0"/>
        </w:rPr>
        <w:t xml:space="preserve"> послышался </w:t>
      </w:r>
      <w:r w:rsidDel="00000000" w:rsidR="00000000" w:rsidRPr="00000000">
        <w:rPr>
          <w:rFonts w:ascii="Times New Roman" w:cs="Times New Roman" w:eastAsia="Times New Roman" w:hAnsi="Times New Roman"/>
          <w:sz w:val="24"/>
          <w:rtl w:val="0"/>
        </w:rPr>
        <w:t xml:space="preserve">недовольный звук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Учебник по зельеварению матери 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rtl w:val="0"/>
        </w:rPr>
        <w:t xml:space="preserve">оказалась</w:t>
      </w:r>
      <w:r w:rsidDel="00000000" w:rsidR="00000000" w:rsidRPr="00000000">
        <w:rPr>
          <w:rFonts w:ascii="Times New Roman" w:cs="Times New Roman" w:eastAsia="Times New Roman" w:hAnsi="Times New Roman"/>
          <w:sz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rtl w:val="0"/>
        </w:rPr>
        <w:t xml:space="preserve">препод</w:t>
      </w:r>
      <w:r w:rsidDel="00000000" w:rsidR="00000000" w:rsidRPr="00000000">
        <w:rPr>
          <w:rFonts w:ascii="Times New Roman" w:cs="Times New Roman" w:eastAsia="Times New Roman" w:hAnsi="Times New Roman"/>
          <w:sz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Del="00000000" w:rsidR="00000000" w:rsidRPr="00000000">
        <w:rPr>
          <w:rFonts w:ascii="Times New Roman" w:cs="Times New Roman" w:eastAsia="Times New Roman" w:hAnsi="Times New Roman"/>
          <w:sz w:val="24"/>
          <w:rtl w:val="0"/>
        </w:rPr>
        <w:t xml:space="preserve"> он своё лучшее за сентябрь преуменьшение.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Польщён таким </w:t>
      </w:r>
      <w:r w:rsidDel="00000000" w:rsidR="00000000" w:rsidRPr="00000000">
        <w:rPr>
          <w:rFonts w:ascii="Times New Roman" w:cs="Times New Roman" w:eastAsia="Times New Roman" w:hAnsi="Times New Roman"/>
          <w:sz w:val="24"/>
          <w:rtl w:val="0"/>
        </w:rPr>
        <w:t xml:space="preserve">вниманием</w:t>
      </w:r>
      <w:r w:rsidDel="00000000" w:rsidR="00000000" w:rsidRPr="00000000">
        <w:rPr>
          <w:rFonts w:ascii="Times New Roman" w:cs="Times New Roman" w:eastAsia="Times New Roman" w:hAnsi="Times New Roman"/>
          <w:sz w:val="24"/>
          <w:rtl w:val="0"/>
        </w:rPr>
        <w:t xml:space="preserve">, но, боюсь, это не так уж </w:t>
      </w:r>
      <w:r w:rsidDel="00000000" w:rsidR="00000000" w:rsidRPr="00000000">
        <w:rPr>
          <w:rFonts w:ascii="Times New Roman" w:cs="Times New Roman" w:eastAsia="Times New Roman" w:hAnsi="Times New Roman"/>
          <w:sz w:val="24"/>
          <w:rtl w:val="0"/>
        </w:rPr>
        <w:t xml:space="preserve">интересно</w:t>
      </w:r>
      <w:r w:rsidDel="00000000" w:rsidR="00000000" w:rsidRPr="00000000">
        <w:rPr>
          <w:rFonts w:ascii="Times New Roman" w:cs="Times New Roman" w:eastAsia="Times New Roman" w:hAnsi="Times New Roman"/>
          <w:sz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Простите, — прервал его Гарри, — но меня больше занимают вон те штуковины.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указал на кубик, который издавал тихие булькающие звуки.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Ах, эти штучки?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r w:rsidDel="00000000" w:rsidR="00000000" w:rsidRPr="00000000">
        <w:rPr>
          <w:rFonts w:ascii="Times New Roman" w:cs="Times New Roman" w:eastAsia="Times New Roman" w:hAnsi="Times New Roman"/>
          <w:sz w:val="24"/>
          <w:rtl w:val="0"/>
        </w:rPr>
        <w:t xml:space="preserve">золотая бормотушка </w:t>
      </w:r>
      <w:r w:rsidDel="00000000" w:rsidR="00000000" w:rsidRPr="00000000">
        <w:rPr>
          <w:rFonts w:ascii="Times New Roman" w:cs="Times New Roman" w:eastAsia="Times New Roman" w:hAnsi="Times New Roman"/>
          <w:sz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rtl w:val="0"/>
        </w:rPr>
        <w:t xml:space="preserve">Баба-Яга</w:t>
      </w:r>
      <w:r w:rsidDel="00000000" w:rsidR="00000000" w:rsidRPr="00000000">
        <w:rPr>
          <w:rFonts w:ascii="Times New Roman" w:cs="Times New Roman" w:eastAsia="Times New Roman" w:hAnsi="Times New Roman"/>
          <w:sz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Дамблдор стоял рядом с птицей на золотой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rPr>
          <w:ins w:author="alariclightin" w:id="2" w:date="2015-03-26T03:33:15Z"/>
        </w:rPr>
      </w:pPr>
      <w:r w:rsidDel="00000000" w:rsidR="00000000" w:rsidRPr="00000000">
        <w:rPr>
          <w:rFonts w:ascii="Times New Roman" w:cs="Times New Roman" w:eastAsia="Times New Roman" w:hAnsi="Times New Roman"/>
          <w:sz w:val="24"/>
          <w:rtl w:val="0"/>
        </w:rPr>
        <w:t xml:space="preserve">Гарри подошёл и вопросительно посмотрел на директора.</w:t>
      </w:r>
      <w:ins w:author="alariclightin" w:id="2" w:date="2015-03-26T03:33:15Z">
        <w:r w:rsidDel="00000000" w:rsidR="00000000" w:rsidRPr="00000000">
          <w:rPr>
            <w:rtl w:val="0"/>
          </w:rPr>
        </w:r>
      </w:ins>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Фоукс — </w:t>
      </w:r>
      <w:r w:rsidDel="00000000" w:rsidR="00000000" w:rsidRPr="00000000">
        <w:rPr>
          <w:rFonts w:ascii="Times New Roman" w:cs="Times New Roman" w:eastAsia="Times New Roman" w:hAnsi="Times New Roman"/>
          <w:sz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А-а… — опять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 был почти уверен, что </w:t>
      </w:r>
      <w:r w:rsidDel="00000000" w:rsidR="00000000" w:rsidRPr="00000000">
        <w:rPr>
          <w:rFonts w:ascii="Times New Roman" w:cs="Times New Roman" w:eastAsia="Times New Roman" w:hAnsi="Times New Roman"/>
          <w:sz w:val="24"/>
          <w:rtl w:val="0"/>
        </w:rPr>
        <w:t xml:space="preserve">узнал эту птиц</w:t>
      </w:r>
      <w:r w:rsidDel="00000000" w:rsidR="00000000" w:rsidRPr="00000000">
        <w:rPr>
          <w:rFonts w:ascii="Times New Roman" w:cs="Times New Roman" w:eastAsia="Times New Roman" w:hAnsi="Times New Roman"/>
          <w:sz w:val="24"/>
          <w:rtl w:val="0"/>
        </w:rPr>
        <w:t xml:space="preserve">у. Её в общем было сложно не узнать.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Скажи что-нибудь умное!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w:t>
      </w:r>
      <w:r w:rsidDel="00000000" w:rsidR="00000000" w:rsidRPr="00000000">
        <w:rPr>
          <w:rFonts w:ascii="Times New Roman" w:cs="Times New Roman" w:eastAsia="Times New Roman" w:hAnsi="Times New Roman"/>
          <w:sz w:val="24"/>
          <w:rtl w:val="0"/>
        </w:rPr>
        <w:t xml:space="preserve">ычал на Гарри его разум.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Не мычи, как пускающий слюни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идиот!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Ну и что </w:t>
      </w:r>
      <w:r w:rsidDel="00000000" w:rsidR="00000000" w:rsidRPr="00000000">
        <w:rPr>
          <w:rFonts w:ascii="Times New Roman" w:cs="Times New Roman" w:eastAsia="Times New Roman" w:hAnsi="Times New Roman"/>
          <w:i w:val="1"/>
          <w:sz w:val="24"/>
          <w:rtl w:val="0"/>
        </w:rPr>
        <w:t xml:space="preserve">же</w:t>
      </w:r>
      <w:r w:rsidDel="00000000" w:rsidR="00000000" w:rsidRPr="00000000">
        <w:rPr>
          <w:rFonts w:ascii="Times New Roman" w:cs="Times New Roman" w:eastAsia="Times New Roman" w:hAnsi="Times New Roman"/>
          <w:i w:val="1"/>
          <w:sz w:val="24"/>
          <w:rtl w:val="0"/>
        </w:rPr>
        <w:t xml:space="preserve"> мне</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сказать?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rtl w:val="0"/>
        </w:rPr>
        <w:t xml:space="preserve">Что угодно!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rtl w:val="0"/>
        </w:rPr>
        <w:t xml:space="preserve">курица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i w:val="1"/>
          <w:sz w:val="24"/>
          <w:rtl w:val="0"/>
        </w:rPr>
        <w:t xml:space="preserve">Да! Что угодно, кроме этого!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Так, эм-м, и какой же магией обладают фениксы?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w:t>
      </w:r>
      <w:commentRangeStart w:id="6"/>
      <w:r w:rsidDel="00000000" w:rsidR="00000000" w:rsidRPr="00000000">
        <w:rPr>
          <w:rFonts w:ascii="Times New Roman" w:cs="Times New Roman" w:eastAsia="Times New Roman" w:hAnsi="Times New Roman"/>
          <w:sz w:val="24"/>
          <w:rtl w:val="0"/>
        </w:rPr>
        <w:t xml:space="preserve">он серьёзно болен</w:t>
      </w:r>
      <w:commentRangeEnd w:id="6"/>
      <w:r w:rsidDel="00000000" w:rsidR="00000000" w:rsidRPr="00000000">
        <w:commentReference w:id="6"/>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Когда до Гарри полностью дошёл смысл сказанного, курица уже была объята пламенем.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Её клюв было открылся, но она не успела даже кукарекнуть, начав высыхать и обугливаться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пламя сработало быстро и чисто, </w:t>
      </w:r>
      <w:r w:rsidDel="00000000" w:rsidR="00000000" w:rsidRPr="00000000">
        <w:rPr>
          <w:rFonts w:ascii="Times New Roman" w:cs="Times New Roman" w:eastAsia="Times New Roman" w:hAnsi="Times New Roman"/>
          <w:sz w:val="24"/>
          <w:rtl w:val="0"/>
        </w:rPr>
        <w:t xml:space="preserve">не оставив после себя даже </w:t>
      </w:r>
      <w:r w:rsidDel="00000000" w:rsidR="00000000" w:rsidRPr="00000000">
        <w:rPr>
          <w:rFonts w:ascii="Times New Roman" w:cs="Times New Roman" w:eastAsia="Times New Roman" w:hAnsi="Times New Roman"/>
          <w:sz w:val="24"/>
          <w:rtl w:val="0"/>
        </w:rPr>
        <w:t xml:space="preserve">запаха</w:t>
      </w:r>
      <w:r w:rsidDel="00000000" w:rsidR="00000000" w:rsidRPr="00000000">
        <w:rPr>
          <w:rFonts w:ascii="Times New Roman" w:cs="Times New Roman" w:eastAsia="Times New Roman" w:hAnsi="Times New Roman"/>
          <w:sz w:val="24"/>
          <w:rtl w:val="0"/>
        </w:rPr>
        <w:t xml:space="preserve"> гари.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rtl w:val="0"/>
        </w:rPr>
        <w:t xml:space="preserve">горстка</w:t>
      </w:r>
      <w:r w:rsidDel="00000000" w:rsidR="00000000" w:rsidRPr="00000000">
        <w:rPr>
          <w:rFonts w:ascii="Times New Roman" w:cs="Times New Roman" w:eastAsia="Times New Roman" w:hAnsi="Times New Roman"/>
          <w:sz w:val="24"/>
          <w:rtl w:val="0"/>
        </w:rPr>
        <w:t xml:space="preserve"> пепла.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О, ух ты, круто…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rtl w:val="0"/>
        </w:rPr>
        <w:t xml:space="preserve">от</w:t>
      </w:r>
      <w:r w:rsidDel="00000000" w:rsidR="00000000" w:rsidRPr="00000000">
        <w:rPr>
          <w:rFonts w:ascii="Times New Roman" w:cs="Times New Roman" w:eastAsia="Times New Roman" w:hAnsi="Times New Roman"/>
          <w:sz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к делам, — промямлил Гарри. — А затем к обеду.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У тебя снова голос круглого идиота,</w:t>
      </w:r>
      <w:r w:rsidDel="00000000" w:rsidR="00000000" w:rsidRPr="00000000">
        <w:rPr>
          <w:rFonts w:ascii="Times New Roman" w:cs="Times New Roman" w:eastAsia="Times New Roman" w:hAnsi="Times New Roman"/>
          <w:sz w:val="24"/>
          <w:rtl w:val="0"/>
        </w:rPr>
        <w:t xml:space="preserve"> — заметил внутренний критик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Извинения — это хорошо.</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Это вообще бессмыслица какая-то! О чём это я говорю?</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Старый волшебник тяжело вздохнул: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Мои отчим и мачеха не злые! — выпалил Гарри. — В смысле, мои </w:t>
      </w:r>
      <w:r w:rsidDel="00000000" w:rsidR="00000000" w:rsidRPr="00000000">
        <w:rPr>
          <w:rFonts w:ascii="Times New Roman" w:cs="Times New Roman" w:eastAsia="Times New Roman" w:hAnsi="Times New Roman"/>
          <w:i w:val="1"/>
          <w:sz w:val="24"/>
          <w:rtl w:val="0"/>
        </w:rPr>
        <w:t xml:space="preserve">родители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Нет-нет! — сказал Гарри, </w:t>
      </w:r>
      <w:r w:rsidDel="00000000" w:rsidR="00000000" w:rsidRPr="00000000">
        <w:rPr>
          <w:rFonts w:ascii="Times New Roman" w:cs="Times New Roman" w:eastAsia="Times New Roman" w:hAnsi="Times New Roman"/>
          <w:sz w:val="24"/>
          <w:rtl w:val="0"/>
        </w:rPr>
        <w:t xml:space="preserve">побелев лицом</w:t>
      </w:r>
      <w:r w:rsidDel="00000000" w:rsidR="00000000" w:rsidRPr="00000000">
        <w:rPr>
          <w:rFonts w:ascii="Times New Roman" w:cs="Times New Roman" w:eastAsia="Times New Roman" w:hAnsi="Times New Roman"/>
          <w:sz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Говори быстрее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Они э-э… заставляют меня решать посуду и мыть математические задачи, и они не разрешают мне много читать, 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rtl w:val="0"/>
        </w:rPr>
        <w:t xml:space="preserve"> о</w:t>
      </w:r>
      <w:r w:rsidDel="00000000" w:rsidR="00000000" w:rsidRPr="00000000">
        <w:rPr>
          <w:rFonts w:ascii="Times New Roman" w:cs="Times New Roman" w:eastAsia="Times New Roman" w:hAnsi="Times New Roman"/>
          <w:sz w:val="24"/>
          <w:rtl w:val="0"/>
        </w:rPr>
        <w:t xml:space="preserve">чень </w:t>
      </w:r>
      <w:r w:rsidDel="00000000" w:rsidR="00000000" w:rsidRPr="00000000">
        <w:rPr>
          <w:rFonts w:ascii="Times New Roman" w:cs="Times New Roman" w:eastAsia="Times New Roman" w:hAnsi="Times New Roman"/>
          <w:sz w:val="24"/>
          <w:rtl w:val="0"/>
        </w:rPr>
        <w:t xml:space="preserve">разозлит</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Да! Я очень зол! — сказал Гарри. — Ар-р-р!</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Директор прослезился.</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w:t>
      </w:r>
      <w:r w:rsidDel="00000000" w:rsidR="00000000" w:rsidRPr="00000000">
        <w:rPr>
          <w:rFonts w:ascii="Times New Roman" w:cs="Times New Roman" w:eastAsia="Times New Roman" w:hAnsi="Times New Roman"/>
          <w:sz w:val="24"/>
          <w:rtl w:val="0"/>
        </w:rPr>
        <w:t xml:space="preserve">я очень зол! Так зол, что уйду сейчас же, если вам нечего больше сказать!</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i w:val="1"/>
          <w:sz w:val="24"/>
          <w:rtl w:val="0"/>
        </w:rPr>
        <w:t xml:space="preserve">Скорее </w:t>
      </w:r>
      <w:r w:rsidDel="00000000" w:rsidR="00000000" w:rsidRPr="00000000">
        <w:rPr>
          <w:rFonts w:ascii="Times New Roman" w:cs="Times New Roman" w:eastAsia="Times New Roman" w:hAnsi="Times New Roman"/>
          <w:i w:val="1"/>
          <w:sz w:val="24"/>
          <w:rtl w:val="0"/>
        </w:rPr>
        <w:t xml:space="preserve">БЕГИ от</w:t>
      </w:r>
      <w:r w:rsidDel="00000000" w:rsidR="00000000" w:rsidRPr="00000000">
        <w:rPr>
          <w:rFonts w:ascii="Times New Roman" w:cs="Times New Roman" w:eastAsia="Times New Roman" w:hAnsi="Times New Roman"/>
          <w:i w:val="1"/>
          <w:sz w:val="24"/>
          <w:rtl w:val="0"/>
        </w:rPr>
        <w:t xml:space="preserve">сюда, пока он </w:t>
      </w:r>
      <w:r w:rsidDel="00000000" w:rsidR="00000000" w:rsidRPr="00000000">
        <w:rPr>
          <w:rFonts w:ascii="Times New Roman" w:cs="Times New Roman" w:eastAsia="Times New Roman" w:hAnsi="Times New Roman"/>
          <w:i w:val="1"/>
          <w:sz w:val="24"/>
          <w:rtl w:val="0"/>
        </w:rPr>
        <w:t xml:space="preserve">и </w:t>
      </w:r>
      <w:r w:rsidDel="00000000" w:rsidR="00000000" w:rsidRPr="00000000">
        <w:rPr>
          <w:rFonts w:ascii="Times New Roman" w:cs="Times New Roman" w:eastAsia="Times New Roman" w:hAnsi="Times New Roman"/>
          <w:i w:val="1"/>
          <w:sz w:val="24"/>
          <w:rtl w:val="0"/>
        </w:rPr>
        <w:t xml:space="preserve">тебя не под</w:t>
      </w:r>
      <w:r w:rsidDel="00000000" w:rsidR="00000000" w:rsidRPr="00000000">
        <w:rPr>
          <w:rFonts w:ascii="Times New Roman" w:cs="Times New Roman" w:eastAsia="Times New Roman" w:hAnsi="Times New Roman"/>
          <w:i w:val="1"/>
          <w:sz w:val="24"/>
          <w:rtl w:val="0"/>
        </w:rPr>
        <w:t xml:space="preserve">жёг!</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rtl w:val="0"/>
        </w:rPr>
        <w:t xml:space="preserve"> не хотелось бы услышать</w:t>
      </w:r>
      <w:r w:rsidDel="00000000" w:rsidR="00000000" w:rsidRPr="00000000">
        <w:rPr>
          <w:rFonts w:ascii="Times New Roman" w:cs="Times New Roman" w:eastAsia="Times New Roman" w:hAnsi="Times New Roman"/>
          <w:sz w:val="24"/>
          <w:rtl w:val="0"/>
        </w:rPr>
        <w:t xml:space="preserve">, что ты </w:t>
      </w:r>
      <w:r w:rsidDel="00000000" w:rsidR="00000000" w:rsidRPr="00000000">
        <w:rPr>
          <w:rFonts w:ascii="Times New Roman" w:cs="Times New Roman" w:eastAsia="Times New Roman" w:hAnsi="Times New Roman"/>
          <w:sz w:val="24"/>
          <w:rtl w:val="0"/>
        </w:rPr>
        <w:t xml:space="preserve">пострадал</w:t>
      </w:r>
      <w:r w:rsidDel="00000000" w:rsidR="00000000" w:rsidRPr="00000000">
        <w:rPr>
          <w:rFonts w:ascii="Times New Roman" w:cs="Times New Roman" w:eastAsia="Times New Roman" w:hAnsi="Times New Roman"/>
          <w:sz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rtl w:val="0"/>
        </w:rPr>
        <w:t xml:space="preserve">в квиддиче бладжеры</w:t>
      </w:r>
      <w:r w:rsidDel="00000000" w:rsidR="00000000" w:rsidRPr="00000000">
        <w:rPr>
          <w:rFonts w:ascii="Times New Roman" w:cs="Times New Roman" w:eastAsia="Times New Roman" w:hAnsi="Times New Roman"/>
          <w:sz w:val="24"/>
          <w:rtl w:val="0"/>
        </w:rPr>
        <w:t xml:space="preserve"> специально с</w:t>
      </w:r>
      <w:r w:rsidDel="00000000" w:rsidR="00000000" w:rsidRPr="00000000">
        <w:rPr>
          <w:rFonts w:ascii="Times New Roman" w:cs="Times New Roman" w:eastAsia="Times New Roman" w:hAnsi="Times New Roman"/>
          <w:sz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маглов.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Гарри Поттер, — выдохнула профессор МакГонагалл, лёжа на полу рядом с Гарри. Затем тон её резко изменился. — </w:t>
      </w:r>
      <w:r w:rsidDel="00000000" w:rsidR="00000000" w:rsidRPr="00000000">
        <w:rPr>
          <w:rFonts w:ascii="Times New Roman" w:cs="Times New Roman" w:eastAsia="Times New Roman" w:hAnsi="Times New Roman"/>
          <w:i w:val="1"/>
          <w:sz w:val="24"/>
          <w:rtl w:val="0"/>
        </w:rPr>
        <w:t xml:space="preserve">Что вы делали в кабинете директора?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Ничего! — пропищал Гарри.</w:t>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Вы говорили о преподавателе по Защите?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 Нет! </w:t>
      </w:r>
      <w:r w:rsidDel="00000000" w:rsidR="00000000" w:rsidRPr="00000000">
        <w:rPr>
          <w:rFonts w:ascii="Times New Roman" w:cs="Times New Roman" w:eastAsia="Times New Roman" w:hAnsi="Times New Roman"/>
          <w:sz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55"/>
        <w:contextualSpacing w:val="0"/>
      </w:pPr>
      <w:r w:rsidDel="00000000" w:rsidR="00000000" w:rsidRPr="00000000">
        <w:rPr>
          <w:rFonts w:ascii="Times New Roman" w:cs="Times New Roman" w:eastAsia="Times New Roman" w:hAnsi="Times New Roman"/>
          <w:sz w:val="24"/>
          <w:rtl w:val="0"/>
        </w:rPr>
        <w:t xml:space="preserve">И снова наступила жуткая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rtl w:val="0"/>
        </w:rPr>
        <w:t xml:space="preserve"> к стене,</w:t>
      </w:r>
      <w:r w:rsidDel="00000000" w:rsidR="00000000" w:rsidRPr="00000000">
        <w:rPr>
          <w:rFonts w:ascii="Times New Roman" w:cs="Times New Roman" w:eastAsia="Times New Roman" w:hAnsi="Times New Roman"/>
          <w:sz w:val="24"/>
          <w:rtl w:val="0"/>
        </w:rPr>
        <w:t xml:space="preserve"> будто испугавшись</w:t>
      </w:r>
      <w:r w:rsidDel="00000000" w:rsidR="00000000" w:rsidRPr="00000000">
        <w:rPr>
          <w:rFonts w:ascii="Times New Roman" w:cs="Times New Roman" w:eastAsia="Times New Roman" w:hAnsi="Times New Roman"/>
          <w:sz w:val="24"/>
          <w:rtl w:val="0"/>
        </w:rPr>
        <w:t xml:space="preserve"> её взгляда</w:t>
      </w:r>
      <w:r w:rsidDel="00000000" w:rsidR="00000000" w:rsidRPr="00000000">
        <w:rPr>
          <w:rFonts w:ascii="Times New Roman" w:cs="Times New Roman" w:eastAsia="Times New Roman" w:hAnsi="Times New Roman"/>
          <w:sz w:val="24"/>
          <w:rtl w:val="0"/>
        </w:rPr>
        <w:t xml:space="preserve">. — Прощу прощения, мистер Поттер. И извините, что не поверила вам.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мистер Поттер?</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rtl w:val="0"/>
        </w:rPr>
        <w:t xml:space="preserve"> </w:t>
      </w:r>
      <w:del w:author="alariclightin" w:id="3" w:date="2015-02-02T23:52:16Z">
        <w:commentRangeStart w:id="7"/>
        <w:r w:rsidDel="00000000" w:rsidR="00000000" w:rsidRPr="00000000">
          <w:rPr>
            <w:rFonts w:ascii="Times New Roman" w:cs="Times New Roman" w:eastAsia="Times New Roman" w:hAnsi="Times New Roman"/>
            <w:sz w:val="24"/>
            <w:rtl w:val="0"/>
          </w:rPr>
          <w:delText xml:space="preserve">носить </w:delText>
        </w:r>
      </w:del>
      <w:commentRangeEnd w:id="7"/>
      <w:r w:rsidDel="00000000" w:rsidR="00000000" w:rsidRPr="00000000">
        <w:commentReference w:id="7"/>
      </w:r>
      <w:r w:rsidDel="00000000" w:rsidR="00000000" w:rsidRPr="00000000">
        <w:rPr>
          <w:rFonts w:ascii="Times New Roman" w:cs="Times New Roman" w:eastAsia="Times New Roman" w:hAnsi="Times New Roman"/>
          <w:sz w:val="24"/>
          <w:rtl w:val="0"/>
        </w:rPr>
        <w:t xml:space="preserve">булыжник, принадлежавший отцу?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МакГонагалл вздохнула.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Эм, — сказал Гарри. — Вообще-то я </w:t>
      </w:r>
      <w:r w:rsidDel="00000000" w:rsidR="00000000" w:rsidRPr="00000000">
        <w:rPr>
          <w:rFonts w:ascii="Times New Roman" w:cs="Times New Roman" w:eastAsia="Times New Roman" w:hAnsi="Times New Roman"/>
          <w:sz w:val="24"/>
          <w:rtl w:val="0"/>
        </w:rPr>
        <w:t xml:space="preserve">подумал о том, чтобы </w:t>
      </w:r>
      <w:r w:rsidDel="00000000" w:rsidR="00000000" w:rsidRPr="00000000">
        <w:rPr>
          <w:rFonts w:ascii="Times New Roman" w:cs="Times New Roman" w:eastAsia="Times New Roman" w:hAnsi="Times New Roman"/>
          <w:sz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руки. К тому же в вашем возрасте </w:t>
      </w:r>
      <w:r w:rsidDel="00000000" w:rsidR="00000000" w:rsidRPr="00000000">
        <w:rPr>
          <w:rFonts w:ascii="Times New Roman" w:cs="Times New Roman" w:eastAsia="Times New Roman" w:hAnsi="Times New Roman"/>
          <w:sz w:val="24"/>
          <w:rtl w:val="0"/>
        </w:rPr>
        <w:t xml:space="preserve">даже </w:t>
      </w:r>
      <w:r w:rsidDel="00000000" w:rsidR="00000000" w:rsidRPr="00000000">
        <w:rPr>
          <w:rFonts w:ascii="Times New Roman" w:cs="Times New Roman" w:eastAsia="Times New Roman" w:hAnsi="Times New Roman"/>
          <w:sz w:val="24"/>
          <w:rtl w:val="0"/>
        </w:rPr>
        <w:t xml:space="preserve">кольцо — слишком большая вещь для поддержания превращения, у вас будет серьёзнейшее истощение. </w:t>
      </w:r>
      <w:r w:rsidDel="00000000" w:rsidR="00000000" w:rsidRPr="00000000">
        <w:rPr>
          <w:rFonts w:ascii="Times New Roman" w:cs="Times New Roman" w:eastAsia="Times New Roman" w:hAnsi="Times New Roman"/>
          <w:sz w:val="24"/>
          <w:rtl w:val="0"/>
        </w:rPr>
        <w:t xml:space="preserve">Но я могу достать для вас выкованное кольцо с ямкой для камня.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Маленького </w:t>
      </w:r>
      <w:r w:rsidDel="00000000" w:rsidR="00000000" w:rsidRPr="00000000">
        <w:rPr>
          <w:rFonts w:ascii="Times New Roman" w:cs="Times New Roman" w:eastAsia="Times New Roman" w:hAnsi="Times New Roman"/>
          <w:sz w:val="24"/>
          <w:rtl w:val="0"/>
        </w:rPr>
        <w:t xml:space="preserve">камня. А пока что практикуйтесь с безопасными предметами,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Del="00000000" w:rsidR="00000000" w:rsidRPr="00000000">
        <w:rPr>
          <w:rFonts w:ascii="Times New Roman" w:cs="Times New Roman" w:eastAsia="Times New Roman" w:hAnsi="Times New Roman"/>
          <w:i w:val="1"/>
          <w:sz w:val="24"/>
          <w:rtl w:val="0"/>
        </w:rPr>
        <w:t xml:space="preserve">в самом деле…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 А… э-э…</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Профессор МакГонагалл вздохнула: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Даже для него это странно.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Она наклонилась и подобрала свитки.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Эм… Удачи, наверное…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Благодарю, мистер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Эм-м…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Профессор МакГонагалл, директор с</w:t>
      </w:r>
      <w:r w:rsidDel="00000000" w:rsidR="00000000" w:rsidRPr="00000000">
        <w:rPr>
          <w:rFonts w:ascii="Times New Roman" w:cs="Times New Roman" w:eastAsia="Times New Roman" w:hAnsi="Times New Roman"/>
          <w:i w:val="1"/>
          <w:sz w:val="24"/>
          <w:rtl w:val="0"/>
        </w:rPr>
        <w:t xml:space="preserve">жёг </w:t>
      </w:r>
      <w:r w:rsidDel="00000000" w:rsidR="00000000" w:rsidRPr="00000000">
        <w:rPr>
          <w:rFonts w:ascii="Times New Roman" w:cs="Times New Roman" w:eastAsia="Times New Roman" w:hAnsi="Times New Roman"/>
          <w:i w:val="1"/>
          <w:sz w:val="24"/>
          <w:rtl w:val="0"/>
        </w:rPr>
        <w:t xml:space="preserve">курицу!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5-03-08T01:0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мама какого-то из читателей :) уверяет, что правильно "туфель"</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что по этому поводу скажут корректоры? :)</w:t>
      </w:r>
    </w:p>
  </w:comment>
  <w:comment w:author="Александр Савин" w:id="1" w:date="2015-03-08T01:0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таки да: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https://ru.wiktionary.org/wiki/%D1%82%D1%83%D1%84%D0%BB%D1%8F</w:t>
      </w:r>
    </w:p>
  </w:comment>
  <w:comment w:author="alariclightin" w:id="6" w:date="2015-03-26T03:3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читатели указали, что Дамблдор нигде во время диалога не указывает, что курица - это Фоукс</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поэтому следует как-нибудь убрать это "он"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"Хм... вид что-то не очень"?</w:t>
      </w:r>
    </w:p>
  </w:comment>
  <w:comment w:author="alariclightin" w:id="2" w:date="2015-02-25T17:0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лучше воспользоваться другим переводом: "Зло часто побеждает самое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так лучше будет соответствовать отсылке из 110-й главы</w:t>
      </w:r>
    </w:p>
  </w:comment>
  <w:comment w:author="alariclightin" w:id="5" w:date="2015-03-26T03:3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почему-то было пропущено</w:t>
      </w:r>
    </w:p>
  </w:comment>
  <w:comment w:author="alariclightin" w:id="7" w:date="2015-02-02T23:52: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одно слово написалось дважды</w:t>
      </w:r>
    </w:p>
  </w:comment>
  <w:comment w:author="alariclightin" w:id="3" w:date="2015-05-07T04:2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вероятности тут совершенно не при чём</w:t>
      </w:r>
    </w:p>
  </w:comment>
  <w:comment w:author="alariclightin" w:id="4" w:date="2014-12-23T20:25: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подумалось, что может быть лучше "один из её друзей"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оригинал: Lily thought one of her friends was writing them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смысл в том, что по нынешнему английскому тексту не очень понятно - Лили думала про конкретного человека или нет. В нынешнем русском варианте складывается впечатление, что ни на кого конкретного она не думала. Если заменить "кто-то" на "один", то будет такая же двусмысленность, как в оригинале.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Просто не исключено, что Лили думала конкретно про Снейпа.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0"/>
      <w:keepLines w:val="0"/>
      <w:widowControl w:val="0"/>
      <w:spacing w:after="80" w:before="280" w:lineRule="auto"/>
      <w:contextualSpacing w:val="1"/>
    </w:pPr>
    <w:rPr>
      <w:b w:val="1"/>
      <w:sz w:val="28"/>
    </w:rPr>
  </w:style>
  <w:style w:type="paragraph" w:styleId="Heading4">
    <w:name w:val="heading 4"/>
    <w:basedOn w:val="Normal"/>
    <w:next w:val="Normal"/>
    <w:pPr>
      <w:keepNext w:val="0"/>
      <w:keepLines w:val="0"/>
      <w:widowControl w:val="0"/>
      <w:spacing w:after="40" w:before="240" w:lineRule="auto"/>
      <w:contextualSpacing w:val="1"/>
    </w:pPr>
    <w:rPr>
      <w:b w:val="1"/>
      <w:sz w:val="24"/>
    </w:rPr>
  </w:style>
  <w:style w:type="paragraph" w:styleId="Heading5">
    <w:name w:val="heading 5"/>
    <w:basedOn w:val="Normal"/>
    <w:next w:val="Normal"/>
    <w:pPr>
      <w:keepNext w:val="0"/>
      <w:keepLines w:val="0"/>
      <w:widowControl w:val="0"/>
      <w:spacing w:after="40" w:before="220" w:lineRule="auto"/>
      <w:contextualSpacing w:val="1"/>
    </w:pPr>
    <w:rPr>
      <w:b w:val="1"/>
      <w:sz w:val="22"/>
    </w:rPr>
  </w:style>
  <w:style w:type="paragraph" w:styleId="Heading6">
    <w:name w:val="heading 6"/>
    <w:basedOn w:val="Normal"/>
    <w:next w:val="Normal"/>
    <w:pPr>
      <w:keepNext w:val="0"/>
      <w:keepLines w:val="0"/>
      <w:widowControl w:val="0"/>
      <w:spacing w:after="40" w:before="200" w:lineRule="auto"/>
      <w:contextualSpacing w:val="1"/>
    </w:pPr>
    <w:rPr>
      <w:b w:val="1"/>
      <w:sz w:val="20"/>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