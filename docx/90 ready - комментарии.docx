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ind w:firstLine="570"/>
        <w:jc w:val="center"/>
        <w:rPr/>
      </w:pPr>
      <w:bookmarkStart w:colFirst="0" w:colLast="0" w:name="_d8u5eywaiuwa" w:id="0"/>
      <w:bookmarkEnd w:id="0"/>
      <w:r w:rsidDel="00000000" w:rsidR="00000000" w:rsidRPr="00000000">
        <w:rPr>
          <w:rtl w:val="0"/>
        </w:rPr>
        <w:t xml:space="preserve">Глава 90. Роли.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b w:val="1"/>
          <w:sz w:val="24"/>
          <w:szCs w:val="24"/>
          <w:shd w:fill="fff2cc"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b w:val="1"/>
          <w:sz w:val="24"/>
          <w:szCs w:val="24"/>
          <w:shd w:fill="fff2cc"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Простым </w:t>
      </w:r>
      <w:r w:rsidDel="00000000" w:rsidR="00000000" w:rsidRPr="00000000">
        <w:rPr>
          <w:rFonts w:ascii="Times New Roman" w:cs="Times New Roman" w:eastAsia="Times New Roman" w:hAnsi="Times New Roman"/>
          <w:i w:val="1"/>
          <w:sz w:val="24"/>
          <w:szCs w:val="24"/>
          <w:rtl w:val="0"/>
        </w:rPr>
        <w:t xml:space="preserve">Иннервейтом</w:t>
      </w:r>
      <w:r w:rsidDel="00000000" w:rsidR="00000000" w:rsidRPr="00000000">
        <w:rPr>
          <w:rFonts w:ascii="Times New Roman" w:cs="Times New Roman" w:eastAsia="Times New Roman" w:hAnsi="Times New Roman"/>
          <w:sz w:val="24"/>
          <w:szCs w:val="24"/>
          <w:rtl w:val="0"/>
        </w:rPr>
        <w:t xml:space="preserve"> директор привёл Фреда Уизли в чувство, а затем подлечил ему сломанную руку и треснувшие рёбра. </w:t>
      </w:r>
      <w:r w:rsidDel="00000000" w:rsidR="00000000" w:rsidRPr="00000000">
        <w:rPr>
          <w:rFonts w:ascii="Times New Roman" w:cs="Times New Roman" w:eastAsia="Times New Roman" w:hAnsi="Times New Roman"/>
          <w:sz w:val="24"/>
          <w:szCs w:val="24"/>
          <w:rtl w:val="0"/>
        </w:rPr>
        <w:t xml:space="preserve">Гарри отстранённо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всё ещё стоял над телом Гермионы, он так и не сдвинулся с места. Время распадалось на части, его собственное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распадалось на части, он </w:t>
      </w:r>
      <w:r w:rsidDel="00000000" w:rsidR="00000000" w:rsidRPr="00000000">
        <w:rPr>
          <w:rFonts w:ascii="Times New Roman" w:cs="Times New Roman" w:eastAsia="Times New Roman" w:hAnsi="Times New Roman"/>
          <w:sz w:val="24"/>
          <w:szCs w:val="24"/>
          <w:rtl w:val="0"/>
        </w:rPr>
        <w:t xml:space="preserve">пытался как можно </w:t>
      </w:r>
      <w:r w:rsidDel="00000000" w:rsidR="00000000" w:rsidRPr="00000000">
        <w:rPr>
          <w:rFonts w:ascii="Times New Roman" w:cs="Times New Roman" w:eastAsia="Times New Roman" w:hAnsi="Times New Roman"/>
          <w:sz w:val="24"/>
          <w:szCs w:val="24"/>
          <w:rtl w:val="0"/>
        </w:rPr>
        <w:t xml:space="preserve">быстрее понять, </w:t>
      </w:r>
      <w:r w:rsidDel="00000000" w:rsidR="00000000" w:rsidRPr="00000000">
        <w:rPr>
          <w:rFonts w:ascii="Times New Roman" w:cs="Times New Roman" w:eastAsia="Times New Roman" w:hAnsi="Times New Roman"/>
          <w:sz w:val="24"/>
          <w:szCs w:val="24"/>
          <w:rtl w:val="0"/>
        </w:rPr>
        <w:t xml:space="preserve">что ему следует</w:t>
      </w:r>
      <w:r w:rsidDel="00000000" w:rsidR="00000000" w:rsidRPr="00000000">
        <w:rPr>
          <w:rFonts w:ascii="Times New Roman" w:cs="Times New Roman" w:eastAsia="Times New Roman" w:hAnsi="Times New Roman"/>
          <w:sz w:val="24"/>
          <w:szCs w:val="24"/>
          <w:rtl w:val="0"/>
        </w:rPr>
        <w:t xml:space="preserve"> сделать прямо сейчас, какие возможности исчезнут безвозвратно, если он ими сейчас не воспользуется. Какой-то способ </w:t>
      </w:r>
      <w:r w:rsidDel="00000000" w:rsidR="00000000" w:rsidRPr="00000000">
        <w:rPr>
          <w:rFonts w:ascii="Times New Roman" w:cs="Times New Roman" w:eastAsia="Times New Roman" w:hAnsi="Times New Roman"/>
          <w:sz w:val="24"/>
          <w:szCs w:val="24"/>
          <w:rtl w:val="0"/>
        </w:rPr>
        <w:t xml:space="preserve">уменьшить количество магического всесилия</w:t>
      </w:r>
      <w:r w:rsidDel="00000000" w:rsidR="00000000" w:rsidRPr="00000000">
        <w:rPr>
          <w:rFonts w:ascii="Times New Roman" w:cs="Times New Roman" w:eastAsia="Times New Roman" w:hAnsi="Times New Roman"/>
          <w:sz w:val="24"/>
          <w:szCs w:val="24"/>
          <w:rtl w:val="0"/>
        </w:rPr>
        <w:t xml:space="preserve">, которое понадобится позже. Или </w:t>
      </w:r>
      <w:r w:rsidDel="00000000" w:rsidR="00000000" w:rsidRPr="00000000">
        <w:rPr>
          <w:rFonts w:ascii="Times New Roman" w:cs="Times New Roman" w:eastAsia="Times New Roman" w:hAnsi="Times New Roman"/>
          <w:sz w:val="24"/>
          <w:szCs w:val="24"/>
          <w:rtl w:val="0"/>
        </w:rPr>
        <w:t xml:space="preserve">метка </w:t>
      </w:r>
      <w:r w:rsidDel="00000000" w:rsidR="00000000" w:rsidRPr="00000000">
        <w:rPr>
          <w:rFonts w:ascii="Times New Roman" w:cs="Times New Roman" w:eastAsia="Times New Roman" w:hAnsi="Times New Roman"/>
          <w:sz w:val="24"/>
          <w:szCs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релятивистская машина времени </w:t>
      </w:r>
      <w:r w:rsidDel="00000000" w:rsidR="00000000" w:rsidRPr="00000000">
        <w:rPr>
          <w:rFonts w:ascii="Times New Roman" w:cs="Times New Roman" w:eastAsia="Times New Roman" w:hAnsi="Times New Roman"/>
          <w:sz w:val="24"/>
          <w:szCs w:val="24"/>
          <w:rtl w:val="0"/>
        </w:rPr>
        <w:t xml:space="preserve">прокладывает непрерывный путь сквозь время, а не телепортирует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с той </w:t>
      </w:r>
      <w:r w:rsidDel="00000000" w:rsidR="00000000" w:rsidRPr="00000000">
        <w:rPr>
          <w:rFonts w:ascii="Times New Roman" w:cs="Times New Roman" w:eastAsia="Times New Roman" w:hAnsi="Times New Roman"/>
          <w:sz w:val="24"/>
          <w:szCs w:val="24"/>
          <w:rtl w:val="0"/>
        </w:rPr>
        <w:t xml:space="preserve">ключевой точки во времени</w:t>
      </w:r>
      <w:r w:rsidDel="00000000" w:rsidR="00000000" w:rsidRPr="00000000">
        <w:rPr>
          <w:rFonts w:ascii="Times New Roman" w:cs="Times New Roman" w:eastAsia="Times New Roman" w:hAnsi="Times New Roman"/>
          <w:sz w:val="24"/>
          <w:szCs w:val="24"/>
          <w:rtl w:val="0"/>
        </w:rPr>
        <w:t xml:space="preserve"> прошло уже несколько минут.</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Del="00000000" w:rsidR="00000000" w:rsidRPr="00000000">
        <w:rPr>
          <w:rFonts w:ascii="Times New Roman" w:cs="Times New Roman" w:eastAsia="Times New Roman" w:hAnsi="Times New Roman"/>
          <w:sz w:val="24"/>
          <w:szCs w:val="24"/>
          <w:rtl w:val="0"/>
        </w:rPr>
        <w:t xml:space="preserve">Джордж Уизли телепортировался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оттуда, где он сидел, и теперь стоял на коленях рядом с братом</w:t>
      </w:r>
      <w:r w:rsidDel="00000000" w:rsidR="00000000" w:rsidRPr="00000000">
        <w:rPr>
          <w:rFonts w:ascii="Times New Roman" w:cs="Times New Roman" w:eastAsia="Times New Roman" w:hAnsi="Times New Roman"/>
          <w:sz w:val="24"/>
          <w:szCs w:val="24"/>
          <w:rtl w:val="0"/>
        </w:rPr>
        <w:t xml:space="preserve">, а Фред лежал </w:t>
      </w:r>
      <w:r w:rsidDel="00000000" w:rsidR="00000000" w:rsidRPr="00000000">
        <w:rPr>
          <w:rFonts w:ascii="Times New Roman" w:cs="Times New Roman" w:eastAsia="Times New Roman" w:hAnsi="Times New Roman"/>
          <w:sz w:val="24"/>
          <w:szCs w:val="24"/>
          <w:rtl w:val="0"/>
        </w:rPr>
        <w:t xml:space="preserve">с открытыми глазами</w:t>
      </w:r>
      <w:r w:rsidDel="00000000" w:rsidR="00000000" w:rsidRPr="00000000">
        <w:rPr>
          <w:rFonts w:ascii="Times New Roman" w:cs="Times New Roman" w:eastAsia="Times New Roman" w:hAnsi="Times New Roman"/>
          <w:sz w:val="24"/>
          <w:szCs w:val="24"/>
          <w:rtl w:val="0"/>
        </w:rPr>
        <w:t xml:space="preserve"> и морщился при </w:t>
      </w:r>
      <w:r w:rsidDel="00000000" w:rsidR="00000000" w:rsidRPr="00000000">
        <w:rPr>
          <w:rFonts w:ascii="Times New Roman" w:cs="Times New Roman" w:eastAsia="Times New Roman" w:hAnsi="Times New Roman"/>
          <w:sz w:val="24"/>
          <w:szCs w:val="24"/>
          <w:rtl w:val="0"/>
        </w:rPr>
        <w:t xml:space="preserve">каждом вдох</w:t>
      </w:r>
      <w:r w:rsidDel="00000000" w:rsidR="00000000" w:rsidRPr="00000000">
        <w:rPr>
          <w:rFonts w:ascii="Times New Roman" w:cs="Times New Roman" w:eastAsia="Times New Roman" w:hAnsi="Times New Roman"/>
          <w:sz w:val="24"/>
          <w:szCs w:val="24"/>
          <w:rtl w:val="0"/>
        </w:rPr>
        <w:t xml:space="preserve">е. — Гарри, тебе нужно отсюда уйти.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ответил Гарри, — я пытаюсь понять, можно ли ещё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сделать.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старого волшебника звучала беспомощность.</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знаю, ты не веришь </w:t>
      </w:r>
      <w:r w:rsidDel="00000000" w:rsidR="00000000" w:rsidRPr="00000000">
        <w:rPr>
          <w:rFonts w:ascii="Times New Roman" w:cs="Times New Roman" w:eastAsia="Times New Roman" w:hAnsi="Times New Roman"/>
          <w:sz w:val="24"/>
          <w:szCs w:val="24"/>
          <w:rtl w:val="0"/>
        </w:rPr>
        <w:t xml:space="preserve">в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смотрит ли Гермиона сейчас на нас или нет, я думаю, она точно не хотела бы, чтобы </w:t>
      </w:r>
      <w:r w:rsidDel="00000000" w:rsidR="00000000" w:rsidRPr="00000000">
        <w:rPr>
          <w:rFonts w:ascii="Times New Roman" w:cs="Times New Roman" w:eastAsia="Times New Roman" w:hAnsi="Times New Roman"/>
          <w:sz w:val="24"/>
          <w:szCs w:val="24"/>
          <w:rtl w:val="0"/>
        </w:rPr>
        <w:t xml:space="preserve">ты так</w:t>
      </w:r>
      <w:r w:rsidDel="00000000" w:rsidR="00000000" w:rsidRPr="00000000">
        <w:rPr>
          <w:rFonts w:ascii="Times New Roman" w:cs="Times New Roman" w:eastAsia="Times New Roman" w:hAnsi="Times New Roman"/>
          <w:sz w:val="24"/>
          <w:szCs w:val="24"/>
          <w:rtl w:val="0"/>
        </w:rPr>
        <w:t xml:space="preserve"> себя вёл.</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же очевидно.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палочку на тело Гермионы...</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Что ты…</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направил через руку всю свою силу:</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w:t>
      </w:r>
      <w:r w:rsidDel="00000000" w:rsidR="00000000" w:rsidRPr="00000000">
        <w:rPr>
          <w:rFonts w:ascii="Times New Roman" w:cs="Times New Roman" w:eastAsia="Times New Roman" w:hAnsi="Times New Roman"/>
          <w:sz w:val="24"/>
          <w:szCs w:val="24"/>
          <w:rtl w:val="0"/>
        </w:rPr>
        <w:t xml:space="preserve">лаешь?</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Del="00000000" w:rsidR="00000000" w:rsidRPr="00000000">
        <w:rPr>
          <w:rFonts w:ascii="Times New Roman" w:cs="Times New Roman" w:eastAsia="Times New Roman" w:hAnsi="Times New Roman"/>
          <w:sz w:val="24"/>
          <w:szCs w:val="24"/>
          <w:rtl w:val="0"/>
        </w:rPr>
        <w:t xml:space="preserve">поэтому он мог его очень хорошо контролировать</w:t>
      </w:r>
      <w:r w:rsidDel="00000000" w:rsidR="00000000" w:rsidRPr="00000000">
        <w:rPr>
          <w:rFonts w:ascii="Times New Roman" w:cs="Times New Roman" w:eastAsia="Times New Roman" w:hAnsi="Times New Roman"/>
          <w:sz w:val="24"/>
          <w:szCs w:val="24"/>
          <w:rtl w:val="0"/>
        </w:rPr>
        <w:t xml:space="preserve">, хотя для такой массы и потребовалось очень много сил. Теперь тело Гермионы должно было охладиться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Del="00000000" w:rsidR="00000000" w:rsidRPr="00000000">
        <w:rPr>
          <w:rFonts w:ascii="Times New Roman" w:cs="Times New Roman" w:eastAsia="Times New Roman" w:hAnsi="Times New Roman"/>
          <w:sz w:val="24"/>
          <w:szCs w:val="24"/>
          <w:rtl w:val="0"/>
        </w:rPr>
        <w:t xml:space="preserve">понимаете</w:t>
      </w:r>
      <w:r w:rsidDel="00000000" w:rsidR="00000000" w:rsidRPr="00000000">
        <w:rPr>
          <w:rFonts w:ascii="Times New Roman" w:cs="Times New Roman" w:eastAsia="Times New Roman" w:hAnsi="Times New Roman"/>
          <w:sz w:val="24"/>
          <w:szCs w:val="24"/>
          <w:rtl w:val="0"/>
        </w:rPr>
        <w:t xml:space="preserve">, замедляет все процессы. </w:t>
      </w:r>
      <w:r w:rsidDel="00000000" w:rsidR="00000000" w:rsidRPr="00000000">
        <w:rPr>
          <w:rFonts w:ascii="Times New Roman" w:cs="Times New Roman" w:eastAsia="Times New Roman" w:hAnsi="Times New Roman"/>
          <w:sz w:val="24"/>
          <w:szCs w:val="24"/>
          <w:rtl w:val="0"/>
        </w:rPr>
        <w:t xml:space="preserve">У магловских врачей есть поговорка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человек </w:t>
      </w:r>
      <w:r w:rsidDel="00000000" w:rsidR="00000000" w:rsidRPr="00000000">
        <w:rPr>
          <w:rFonts w:ascii="Times New Roman" w:cs="Times New Roman" w:eastAsia="Times New Roman" w:hAnsi="Times New Roman"/>
          <w:sz w:val="24"/>
          <w:szCs w:val="24"/>
          <w:rtl w:val="0"/>
        </w:rPr>
        <w:t xml:space="preserve">мёртвый, только если он мёртвый и тёплый</w:t>
      </w:r>
      <w:r w:rsidDel="00000000" w:rsidR="00000000" w:rsidRPr="00000000">
        <w:rPr>
          <w:rFonts w:ascii="Times New Roman" w:cs="Times New Roman" w:eastAsia="Times New Roman" w:hAnsi="Times New Roman"/>
          <w:sz w:val="24"/>
          <w:szCs w:val="24"/>
          <w:rtl w:val="0"/>
        </w:rPr>
        <w:t xml:space="preserve"> – кажется, они даже специально охлаждают пациентов во время некоторых операций, когда нужно временно остановить сердце.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разрыдались.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Дамблдора тоже текли слёзы.</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так жаль, — прошептал он, — Гарри, мне очень жаль, но ты должен это прекратить.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обхватил Гарри за плечи и потащил его прочь.</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себя повернуть и </w:t>
      </w:r>
      <w:r w:rsidDel="00000000" w:rsidR="00000000" w:rsidRPr="00000000">
        <w:rPr>
          <w:rFonts w:ascii="Times New Roman" w:cs="Times New Roman" w:eastAsia="Times New Roman" w:hAnsi="Times New Roman"/>
          <w:sz w:val="24"/>
          <w:szCs w:val="24"/>
          <w:rtl w:val="0"/>
        </w:rPr>
        <w:t xml:space="preserve">побрёл рядом </w:t>
      </w:r>
      <w:r w:rsidDel="00000000" w:rsidR="00000000" w:rsidRPr="00000000">
        <w:rPr>
          <w:rFonts w:ascii="Times New Roman" w:cs="Times New Roman" w:eastAsia="Times New Roman" w:hAnsi="Times New Roman"/>
          <w:sz w:val="24"/>
          <w:szCs w:val="24"/>
          <w:rtl w:val="0"/>
        </w:rPr>
        <w:t xml:space="preserve">с директором, уводящим его от тела Гермионы.</w:t>
      </w:r>
      <w:r w:rsidDel="00000000" w:rsidR="00000000" w:rsidRPr="00000000">
        <w:rPr>
          <w:rFonts w:ascii="Times New Roman" w:cs="Times New Roman" w:eastAsia="Times New Roman" w:hAnsi="Times New Roman"/>
          <w:sz w:val="24"/>
          <w:szCs w:val="24"/>
          <w:rtl w:val="0"/>
        </w:rPr>
        <w:t xml:space="preserve"> Охлаждающее заклинание даст е</w:t>
      </w:r>
      <w:r w:rsidDel="00000000" w:rsidR="00000000" w:rsidRPr="00000000">
        <w:rPr>
          <w:rFonts w:ascii="Times New Roman" w:cs="Times New Roman" w:eastAsia="Times New Roman" w:hAnsi="Times New Roman"/>
          <w:sz w:val="24"/>
          <w:szCs w:val="24"/>
          <w:rtl w:val="0"/>
        </w:rPr>
        <w:t xml:space="preserve">му немного времени. По крайней мере, несколько часов, а может, и дней, если ему удастся снова его наложить или если тело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храниться в холоде.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у него</w:t>
      </w:r>
      <w:r w:rsidDel="00000000" w:rsidR="00000000" w:rsidRPr="00000000">
        <w:rPr>
          <w:rFonts w:ascii="Times New Roman" w:cs="Times New Roman" w:eastAsia="Times New Roman" w:hAnsi="Times New Roman"/>
          <w:sz w:val="24"/>
          <w:szCs w:val="24"/>
          <w:rtl w:val="0"/>
        </w:rPr>
        <w:t xml:space="preserve"> было время подумать.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Минерва увидела лицо Альбуса и сразу поняла, что произошло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ужасное. Она начала гадать, что случилось</w:t>
      </w:r>
      <w:r w:rsidDel="00000000" w:rsidR="00000000" w:rsidRPr="00000000">
        <w:rPr>
          <w:rFonts w:ascii="Times New Roman" w:cs="Times New Roman" w:eastAsia="Times New Roman" w:hAnsi="Times New Roman"/>
          <w:sz w:val="24"/>
          <w:szCs w:val="24"/>
          <w:rtl w:val="0"/>
        </w:rPr>
        <w:t xml:space="preserve"> и даже — </w:t>
      </w:r>
      <w:r w:rsidDel="00000000" w:rsidR="00000000" w:rsidRPr="00000000">
        <w:rPr>
          <w:rFonts w:ascii="Times New Roman" w:cs="Times New Roman" w:eastAsia="Times New Roman" w:hAnsi="Times New Roman"/>
          <w:sz w:val="24"/>
          <w:szCs w:val="24"/>
          <w:rtl w:val="0"/>
        </w:rPr>
        <w:t xml:space="preserve">кто погиб. В голове промелькнули мысли об Аласторе, Августе, Артуре и Молли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бо всех, кто с большой вероятностью оказался бы целью в случае возрождения Волдеморта. </w:t>
      </w:r>
      <w:r w:rsidDel="00000000" w:rsidR="00000000" w:rsidRPr="00000000">
        <w:rPr>
          <w:rFonts w:ascii="Times New Roman" w:cs="Times New Roman" w:eastAsia="Times New Roman" w:hAnsi="Times New Roman"/>
          <w:sz w:val="24"/>
          <w:szCs w:val="24"/>
          <w:rtl w:val="0"/>
        </w:rPr>
        <w:t xml:space="preserve">Ей показалось</w:t>
      </w:r>
      <w:r w:rsidDel="00000000" w:rsidR="00000000" w:rsidRPr="00000000">
        <w:rPr>
          <w:rFonts w:ascii="Times New Roman" w:cs="Times New Roman" w:eastAsia="Times New Roman" w:hAnsi="Times New Roman"/>
          <w:sz w:val="24"/>
          <w:szCs w:val="24"/>
          <w:rtl w:val="0"/>
        </w:rPr>
        <w:t xml:space="preserve">, что она набралась достаточно мужества и приготовилась </w:t>
      </w:r>
      <w:r w:rsidDel="00000000" w:rsidR="00000000" w:rsidRPr="00000000">
        <w:rPr>
          <w:rFonts w:ascii="Times New Roman" w:cs="Times New Roman" w:eastAsia="Times New Roman" w:hAnsi="Times New Roman"/>
          <w:sz w:val="24"/>
          <w:szCs w:val="24"/>
          <w:rtl w:val="0"/>
        </w:rPr>
        <w:t xml:space="preserve">к худшему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когда Альбус сказал,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произошло, </w:t>
      </w:r>
      <w:r w:rsidDel="00000000" w:rsidR="00000000" w:rsidRPr="00000000">
        <w:rPr>
          <w:rFonts w:ascii="Times New Roman" w:cs="Times New Roman" w:eastAsia="Times New Roman" w:hAnsi="Times New Roman"/>
          <w:sz w:val="24"/>
          <w:szCs w:val="24"/>
          <w:rtl w:val="0"/>
        </w:rPr>
        <w:t xml:space="preserve">всё мужество её оставило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Только не Гермиона – нет...</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дал ей немного поплакать, а затем рассказал,</w:t>
      </w:r>
      <w:r w:rsidDel="00000000" w:rsidR="00000000" w:rsidRPr="00000000">
        <w:rPr>
          <w:rFonts w:ascii="Times New Roman" w:cs="Times New Roman" w:eastAsia="Times New Roman" w:hAnsi="Times New Roman"/>
          <w:sz w:val="24"/>
          <w:szCs w:val="24"/>
          <w:rtl w:val="0"/>
        </w:rPr>
        <w:t xml:space="preserve"> что Гарри Поттер, который лично видел смерть мисс Грейнджер, теперь</w:t>
      </w:r>
      <w:r w:rsidDel="00000000" w:rsidR="00000000" w:rsidRPr="00000000">
        <w:rPr>
          <w:rFonts w:ascii="Times New Roman" w:cs="Times New Roman" w:eastAsia="Times New Roman" w:hAnsi="Times New Roman"/>
          <w:sz w:val="24"/>
          <w:szCs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отреагировал только на попытку Фоукса ему спеть.</w:t>
      </w:r>
      <w:r w:rsidDel="00000000" w:rsidR="00000000" w:rsidRPr="00000000">
        <w:rPr>
          <w:rFonts w:ascii="Times New Roman" w:cs="Times New Roman" w:eastAsia="Times New Roman" w:hAnsi="Times New Roman"/>
          <w:sz w:val="24"/>
          <w:szCs w:val="24"/>
          <w:rtl w:val="0"/>
        </w:rPr>
        <w:t xml:space="preserve"> Гарри Поттер буквально наорал на феникса, чтобы тот прекратил, потому что его чувства настоящие </w:t>
      </w:r>
      <w:r w:rsidDel="00000000" w:rsidR="00000000" w:rsidRPr="00000000">
        <w:rPr>
          <w:rFonts w:ascii="Times New Roman" w:cs="Times New Roman" w:eastAsia="Times New Roman" w:hAnsi="Times New Roman"/>
          <w:sz w:val="24"/>
          <w:szCs w:val="24"/>
          <w:rtl w:val="0"/>
        </w:rPr>
        <w:t xml:space="preserve">и он не хочет, чтобы их лечили магией, словно какую-то болезнь</w:t>
      </w:r>
      <w:r w:rsidDel="00000000" w:rsidR="00000000" w:rsidRPr="00000000">
        <w:rPr>
          <w:rFonts w:ascii="Times New Roman" w:cs="Times New Roman" w:eastAsia="Times New Roman" w:hAnsi="Times New Roman"/>
          <w:sz w:val="24"/>
          <w:szCs w:val="24"/>
          <w:rtl w:val="0"/>
        </w:rPr>
        <w:t xml:space="preserve">. После этого Фоукс отказался петь снова.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мнению Альбуса, именно у неё сейчас были наибольшие шансы достучаться до Гарри Поттера.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МакГонагалл глубоко вдохнула</w:t>
      </w:r>
      <w:r w:rsidDel="00000000" w:rsidR="00000000" w:rsidRPr="00000000">
        <w:rPr>
          <w:rFonts w:ascii="Times New Roman" w:cs="Times New Roman" w:eastAsia="Times New Roman" w:hAnsi="Times New Roman"/>
          <w:sz w:val="24"/>
          <w:szCs w:val="24"/>
          <w:rtl w:val="0"/>
        </w:rPr>
        <w:t xml:space="preserve">, в последний раз вытерла глаза и взялась за ручку двери, ведущую в </w:t>
      </w:r>
      <w:r w:rsidDel="00000000" w:rsidR="00000000" w:rsidRPr="00000000">
        <w:rPr>
          <w:rFonts w:ascii="Times New Roman" w:cs="Times New Roman" w:eastAsia="Times New Roman" w:hAnsi="Times New Roman"/>
          <w:sz w:val="24"/>
          <w:szCs w:val="24"/>
          <w:rtl w:val="0"/>
        </w:rPr>
        <w:t xml:space="preserve">отделение</w:t>
      </w:r>
      <w:r w:rsidDel="00000000" w:rsidR="00000000" w:rsidRPr="00000000">
        <w:rPr>
          <w:rFonts w:ascii="Times New Roman" w:cs="Times New Roman" w:eastAsia="Times New Roman" w:hAnsi="Times New Roman"/>
          <w:sz w:val="24"/>
          <w:szCs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Del="00000000" w:rsidR="00000000" w:rsidRPr="00000000">
        <w:rPr>
          <w:rFonts w:ascii="Times New Roman" w:cs="Times New Roman" w:eastAsia="Times New Roman" w:hAnsi="Times New Roman"/>
          <w:sz w:val="24"/>
          <w:szCs w:val="24"/>
          <w:rtl w:val="0"/>
        </w:rPr>
        <w:t xml:space="preserve">пятый </w:t>
      </w:r>
      <w:r w:rsidDel="00000000" w:rsidR="00000000" w:rsidRPr="00000000">
        <w:rPr>
          <w:rFonts w:ascii="Times New Roman" w:cs="Times New Roman" w:eastAsia="Times New Roman" w:hAnsi="Times New Roman"/>
          <w:sz w:val="24"/>
          <w:szCs w:val="24"/>
          <w:rtl w:val="0"/>
        </w:rPr>
        <w:t xml:space="preserve">— за время существования замка Хогвартс.</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дв</w:t>
      </w:r>
      <w:r w:rsidDel="00000000" w:rsidR="00000000" w:rsidRPr="00000000">
        <w:rPr>
          <w:rFonts w:ascii="Times New Roman" w:cs="Times New Roman" w:eastAsia="Times New Roman" w:hAnsi="Times New Roman"/>
          <w:sz w:val="24"/>
          <w:szCs w:val="24"/>
          <w:rtl w:val="0"/>
        </w:rPr>
        <w:t xml:space="preserve">ерь.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посмотрел на неё. Мальчик сидел на по</w:t>
      </w:r>
      <w:r w:rsidDel="00000000" w:rsidR="00000000" w:rsidRPr="00000000">
        <w:rPr>
          <w:rFonts w:ascii="Times New Roman" w:cs="Times New Roman" w:eastAsia="Times New Roman" w:hAnsi="Times New Roman"/>
          <w:sz w:val="24"/>
          <w:szCs w:val="24"/>
          <w:rtl w:val="0"/>
        </w:rPr>
        <w:t xml:space="preserve">лу перед дверью в заднюю комнату </w:t>
      </w:r>
      <w:r w:rsidDel="00000000" w:rsidR="00000000" w:rsidRPr="00000000">
        <w:rPr>
          <w:rFonts w:ascii="Times New Roman" w:cs="Times New Roman" w:eastAsia="Times New Roman" w:hAnsi="Times New Roman"/>
          <w:sz w:val="24"/>
          <w:szCs w:val="24"/>
          <w:rtl w:val="0"/>
        </w:rPr>
        <w:t xml:space="preserve">с волшебной палочкой на коленях. Если в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глазах и таились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скорбь, пустота, даже надлом, то ничего этого по лицу мальчика было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видно. На его щеках не было следов от высохших слёз.</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пришли, профессор МакГонагалл? — спросил Гарри Поттер. — Я просил директора, чтобы меня </w:t>
      </w:r>
      <w:r w:rsidDel="00000000" w:rsidR="00000000" w:rsidRPr="00000000">
        <w:rPr>
          <w:rFonts w:ascii="Times New Roman" w:cs="Times New Roman" w:eastAsia="Times New Roman" w:hAnsi="Times New Roman"/>
          <w:sz w:val="24"/>
          <w:szCs w:val="24"/>
          <w:rtl w:val="0"/>
        </w:rPr>
        <w:t xml:space="preserve">на какое-то время </w:t>
      </w:r>
      <w:r w:rsidDel="00000000" w:rsidR="00000000" w:rsidRPr="00000000">
        <w:rPr>
          <w:rFonts w:ascii="Times New Roman" w:cs="Times New Roman" w:eastAsia="Times New Roman" w:hAnsi="Times New Roman"/>
          <w:sz w:val="24"/>
          <w:szCs w:val="24"/>
          <w:rtl w:val="0"/>
        </w:rPr>
        <w:t xml:space="preserve">оставили в покое.</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нашлась, что ответить. </w:t>
      </w:r>
      <w:r w:rsidDel="00000000" w:rsidR="00000000" w:rsidRPr="00000000">
        <w:rPr>
          <w:rFonts w:ascii="Times New Roman" w:cs="Times New Roman" w:eastAsia="Times New Roman" w:hAnsi="Times New Roman"/>
          <w:i w:val="1"/>
          <w:sz w:val="24"/>
          <w:szCs w:val="24"/>
          <w:rtl w:val="0"/>
        </w:rPr>
        <w:t xml:space="preserve">Чтобы помочь тебе… Потому что тебе нужна помощь...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нет, она не знала, что сказать. Она вообще не могла придумать никаких слов, </w:t>
      </w:r>
      <w:r w:rsidDel="00000000" w:rsidR="00000000" w:rsidRPr="00000000">
        <w:rPr>
          <w:rFonts w:ascii="Times New Roman" w:cs="Times New Roman" w:eastAsia="Times New Roman" w:hAnsi="Times New Roman"/>
          <w:sz w:val="24"/>
          <w:szCs w:val="24"/>
          <w:rtl w:val="0"/>
        </w:rPr>
        <w:t xml:space="preserve">которые могли бы хоть чем-то помочь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планировала ничего заранее, пока шла сюда, она была не в состоянии это сделать.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ей надо было любой ценой заставить Гарри заговорить.</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то ли на неё, то ли сквозь неё.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 его лицу было видно, что он колеблется, и Минерва затаила дыхание.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он ответил.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пытаюсь п</w:t>
      </w:r>
      <w:r w:rsidDel="00000000" w:rsidR="00000000" w:rsidRPr="00000000">
        <w:rPr>
          <w:rFonts w:ascii="Times New Roman" w:cs="Times New Roman" w:eastAsia="Times New Roman" w:hAnsi="Times New Roman"/>
          <w:sz w:val="24"/>
          <w:szCs w:val="24"/>
          <w:rtl w:val="0"/>
        </w:rPr>
        <w:t xml:space="preserve">онять, есть ли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что мне нужно сделать прямо сейчас, — сказал он, — но это сложно. </w:t>
      </w:r>
      <w:r w:rsidDel="00000000" w:rsidR="00000000" w:rsidRPr="00000000">
        <w:rPr>
          <w:rFonts w:ascii="Times New Roman" w:cs="Times New Roman" w:eastAsia="Times New Roman" w:hAnsi="Times New Roman"/>
          <w:sz w:val="24"/>
          <w:szCs w:val="24"/>
          <w:rtl w:val="0"/>
        </w:rPr>
        <w:t xml:space="preserve">У меня в голове по-прежнему крутятся варианты, как всё могло пойти иначе, если бы я думал быстрее. </w:t>
      </w:r>
      <w:r w:rsidDel="00000000" w:rsidR="00000000" w:rsidRPr="00000000">
        <w:rPr>
          <w:rFonts w:ascii="Times New Roman" w:cs="Times New Roman" w:eastAsia="Times New Roman" w:hAnsi="Times New Roman"/>
          <w:sz w:val="24"/>
          <w:szCs w:val="24"/>
          <w:rtl w:val="0"/>
        </w:rPr>
        <w:t xml:space="preserve">И я не могу исключить, что где-то среди них может быть важная подсказка.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w:t>
      </w:r>
      <w:r w:rsidDel="00000000" w:rsidR="00000000" w:rsidRPr="00000000">
        <w:rPr>
          <w:rFonts w:ascii="Times New Roman" w:cs="Times New Roman" w:eastAsia="Times New Roman" w:hAnsi="Times New Roman"/>
          <w:sz w:val="24"/>
          <w:szCs w:val="24"/>
          <w:rtl w:val="0"/>
        </w:rPr>
        <w:t xml:space="preserve">её голос дрогнул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мне кажется,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вредно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согласен. Людей убивают вовсе не размышления, — эти слова он произнёс так монотонно,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читал строчки из книги.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она, едва думая о том, что говорит, — т</w:t>
      </w:r>
      <w:r w:rsidDel="00000000" w:rsidR="00000000" w:rsidRPr="00000000">
        <w:rPr>
          <w:rFonts w:ascii="Times New Roman" w:cs="Times New Roman" w:eastAsia="Times New Roman" w:hAnsi="Times New Roman"/>
          <w:sz w:val="24"/>
          <w:szCs w:val="24"/>
          <w:rtl w:val="0"/>
        </w:rPr>
        <w:t xml:space="preserve">ы ничего не мог сделать...</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его лица изменилось, мгновенно и неуловимо. Казалось, он только теперь по-настоящему её заметил.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Ничего не мог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 на последнем слове его голос зазвенел. — </w:t>
      </w:r>
      <w:r w:rsidDel="00000000" w:rsidR="00000000" w:rsidRPr="00000000">
        <w:rPr>
          <w:rFonts w:ascii="Times New Roman" w:cs="Times New Roman" w:eastAsia="Times New Roman" w:hAnsi="Times New Roman"/>
          <w:sz w:val="24"/>
          <w:szCs w:val="24"/>
          <w:rtl w:val="0"/>
        </w:rPr>
        <w:t xml:space="preserve">Ничего не мог </w:t>
      </w:r>
      <w:r w:rsidDel="00000000" w:rsidR="00000000" w:rsidRPr="00000000">
        <w:rPr>
          <w:rFonts w:ascii="Times New Roman" w:cs="Times New Roman" w:eastAsia="Times New Roman" w:hAnsi="Times New Roman"/>
          <w:sz w:val="24"/>
          <w:szCs w:val="24"/>
          <w:rtl w:val="0"/>
        </w:rPr>
        <w:t xml:space="preserve">СДЕЛАТЬ?! Я сбился со счёту, сколькими способами я мог её спасти!</w:t>
      </w:r>
      <w:r w:rsidDel="00000000" w:rsidR="00000000" w:rsidRPr="00000000">
        <w:rPr>
          <w:rFonts w:ascii="Times New Roman" w:cs="Times New Roman" w:eastAsia="Times New Roman" w:hAnsi="Times New Roman"/>
          <w:sz w:val="24"/>
          <w:szCs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Del="00000000" w:rsidR="00000000" w:rsidRPr="00000000">
        <w:rPr>
          <w:rFonts w:ascii="Times New Roman" w:cs="Times New Roman" w:eastAsia="Times New Roman" w:hAnsi="Times New Roman"/>
          <w:sz w:val="24"/>
          <w:szCs w:val="24"/>
          <w:rtl w:val="0"/>
        </w:rPr>
        <w:t xml:space="preserve">атронус</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Если бы я подумал о возможных экстренных ситуациях и приучил бы себя сразу вспоминать о патронусе!</w:t>
      </w:r>
      <w:r w:rsidDel="00000000" w:rsidR="00000000" w:rsidRPr="00000000">
        <w:rPr>
          <w:rFonts w:ascii="Times New Roman" w:cs="Times New Roman" w:eastAsia="Times New Roman" w:hAnsi="Times New Roman"/>
          <w:sz w:val="24"/>
          <w:szCs w:val="24"/>
          <w:rtl w:val="0"/>
        </w:rPr>
        <w:t xml:space="preserve"> Даже в самую последнюю минуту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ещё не поздно! Я убил тролля, </w:t>
      </w:r>
      <w:r w:rsidDel="00000000" w:rsidR="00000000" w:rsidRPr="00000000">
        <w:rPr>
          <w:rFonts w:ascii="Times New Roman" w:cs="Times New Roman" w:eastAsia="Times New Roman" w:hAnsi="Times New Roman"/>
          <w:sz w:val="24"/>
          <w:szCs w:val="24"/>
          <w:rtl w:val="0"/>
        </w:rPr>
        <w:t xml:space="preserve">повернулся </w:t>
      </w:r>
      <w:r w:rsidDel="00000000" w:rsidR="00000000" w:rsidRPr="00000000">
        <w:rPr>
          <w:rFonts w:ascii="Times New Roman" w:cs="Times New Roman" w:eastAsia="Times New Roman" w:hAnsi="Times New Roman"/>
          <w:sz w:val="24"/>
          <w:szCs w:val="24"/>
          <w:rtl w:val="0"/>
        </w:rPr>
        <w:t xml:space="preserve">к ней,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ещё была ЖИВА, а я просто сел рядом и слушал её последние слова, как последний ИДИОТ, вместо того, чтобы снова вызвать п</w:t>
      </w:r>
      <w:r w:rsidDel="00000000" w:rsidR="00000000" w:rsidRPr="00000000">
        <w:rPr>
          <w:rFonts w:ascii="Times New Roman" w:cs="Times New Roman" w:eastAsia="Times New Roman" w:hAnsi="Times New Roman"/>
          <w:sz w:val="24"/>
          <w:szCs w:val="24"/>
          <w:rtl w:val="0"/>
        </w:rPr>
        <w:t xml:space="preserve">атронуса </w:t>
      </w:r>
      <w:r w:rsidDel="00000000" w:rsidR="00000000" w:rsidRPr="00000000">
        <w:rPr>
          <w:rFonts w:ascii="Times New Roman" w:cs="Times New Roman" w:eastAsia="Times New Roman" w:hAnsi="Times New Roman"/>
          <w:sz w:val="24"/>
          <w:szCs w:val="24"/>
          <w:rtl w:val="0"/>
        </w:rPr>
        <w:t xml:space="preserve">и отправить его к Дамблдору, чтобы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прислал Фоукса! </w:t>
      </w:r>
      <w:r w:rsidDel="00000000" w:rsidR="00000000" w:rsidRPr="00000000">
        <w:rPr>
          <w:rFonts w:ascii="Times New Roman" w:cs="Times New Roman" w:eastAsia="Times New Roman" w:hAnsi="Times New Roman"/>
          <w:sz w:val="24"/>
          <w:szCs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Del="00000000" w:rsidR="00000000" w:rsidRPr="00000000">
        <w:rPr>
          <w:rFonts w:ascii="Times New Roman" w:cs="Times New Roman" w:eastAsia="Times New Roman" w:hAnsi="Times New Roman"/>
          <w:sz w:val="24"/>
          <w:szCs w:val="24"/>
          <w:rtl w:val="0"/>
        </w:rPr>
        <w:t xml:space="preserve">идти к </w:t>
      </w:r>
      <w:r w:rsidDel="00000000" w:rsidR="00000000" w:rsidRPr="00000000">
        <w:rPr>
          <w:rFonts w:ascii="Times New Roman" w:cs="Times New Roman" w:eastAsia="Times New Roman" w:hAnsi="Times New Roman"/>
          <w:sz w:val="24"/>
          <w:szCs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Del="00000000" w:rsidR="00000000" w:rsidRPr="00000000">
        <w:rPr>
          <w:rFonts w:ascii="Times New Roman" w:cs="Times New Roman" w:eastAsia="Times New Roman" w:hAnsi="Times New Roman"/>
          <w:sz w:val="24"/>
          <w:szCs w:val="24"/>
          <w:rtl w:val="0"/>
        </w:rPr>
        <w:t xml:space="preserve">ещё одного</w:t>
      </w:r>
      <w:r w:rsidDel="00000000" w:rsidR="00000000" w:rsidRPr="00000000">
        <w:rPr>
          <w:rFonts w:ascii="Times New Roman" w:cs="Times New Roman" w:eastAsia="Times New Roman" w:hAnsi="Times New Roman"/>
          <w:sz w:val="24"/>
          <w:szCs w:val="24"/>
          <w:rtl w:val="0"/>
        </w:rPr>
        <w:t xml:space="preserve"> друга. </w:t>
      </w:r>
      <w:r w:rsidDel="00000000" w:rsidR="00000000" w:rsidRPr="00000000">
        <w:rPr>
          <w:rFonts w:ascii="Times New Roman" w:cs="Times New Roman" w:eastAsia="Times New Roman" w:hAnsi="Times New Roman"/>
          <w:sz w:val="24"/>
          <w:szCs w:val="24"/>
          <w:rtl w:val="0"/>
        </w:rPr>
        <w:t xml:space="preserve">Или если бы… если бы я только отправился</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 если бы, той ночью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лицо руками, а когда он их убрал, то его лицо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снова </w:t>
      </w:r>
      <w:r w:rsidDel="00000000" w:rsidR="00000000" w:rsidRPr="00000000">
        <w:rPr>
          <w:rFonts w:ascii="Times New Roman" w:cs="Times New Roman" w:eastAsia="Times New Roman" w:hAnsi="Times New Roman"/>
          <w:sz w:val="24"/>
          <w:szCs w:val="24"/>
          <w:rtl w:val="0"/>
        </w:rPr>
        <w:t xml:space="preserve">было спокойным и сосредоточенным.</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w:t>
      </w:r>
      <w:r w:rsidDel="00000000" w:rsidR="00000000" w:rsidRPr="00000000">
        <w:rPr>
          <w:rFonts w:ascii="Times New Roman" w:cs="Times New Roman" w:eastAsia="Times New Roman" w:hAnsi="Times New Roman"/>
          <w:sz w:val="24"/>
          <w:szCs w:val="24"/>
          <w:rtl w:val="0"/>
        </w:rPr>
        <w:t xml:space="preserve">сказал Гарри Поттер тем же монотонным</w:t>
      </w:r>
      <w:r w:rsidDel="00000000" w:rsidR="00000000" w:rsidRPr="00000000">
        <w:rPr>
          <w:rFonts w:ascii="Times New Roman" w:cs="Times New Roman" w:eastAsia="Times New Roman" w:hAnsi="Times New Roman"/>
          <w:sz w:val="24"/>
          <w:szCs w:val="24"/>
          <w:rtl w:val="0"/>
        </w:rPr>
        <w:t xml:space="preserve"> голосом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не хочу повторять </w:t>
      </w:r>
      <w:r w:rsidDel="00000000" w:rsidR="00000000" w:rsidRPr="00000000">
        <w:rPr>
          <w:rFonts w:ascii="Times New Roman" w:cs="Times New Roman" w:eastAsia="Times New Roman" w:hAnsi="Times New Roman"/>
          <w:sz w:val="24"/>
          <w:szCs w:val="24"/>
          <w:rtl w:val="0"/>
        </w:rPr>
        <w:t xml:space="preserve">эту ошибк</w:t>
      </w:r>
      <w:r w:rsidDel="00000000" w:rsidR="00000000" w:rsidRPr="00000000">
        <w:rPr>
          <w:rFonts w:ascii="Times New Roman" w:cs="Times New Roman" w:eastAsia="Times New Roman" w:hAnsi="Times New Roman"/>
          <w:sz w:val="24"/>
          <w:szCs w:val="24"/>
          <w:rtl w:val="0"/>
        </w:rPr>
        <w:t xml:space="preserve">у, поэтому я </w:t>
      </w:r>
      <w:r w:rsidDel="00000000" w:rsidR="00000000" w:rsidRPr="00000000">
        <w:rPr>
          <w:rFonts w:ascii="Times New Roman" w:cs="Times New Roman" w:eastAsia="Times New Roman" w:hAnsi="Times New Roman"/>
          <w:sz w:val="24"/>
          <w:szCs w:val="24"/>
          <w:rtl w:val="0"/>
        </w:rPr>
        <w:t xml:space="preserve">собираюсь потратить время до ужина на обдумывание того</w:t>
      </w:r>
      <w:r w:rsidDel="00000000" w:rsidR="00000000" w:rsidRPr="00000000">
        <w:rPr>
          <w:rFonts w:ascii="Times New Roman" w:cs="Times New Roman" w:eastAsia="Times New Roman" w:hAnsi="Times New Roman"/>
          <w:sz w:val="24"/>
          <w:szCs w:val="24"/>
          <w:rtl w:val="0"/>
        </w:rPr>
        <w:t xml:space="preserve">, есть ли что-нибудь, что я сейчас должен сделать. Если за это время я ничего не придумаю, то я пойду на ужин и поем. </w:t>
      </w:r>
      <w:r w:rsidDel="00000000" w:rsidR="00000000" w:rsidRPr="00000000">
        <w:rPr>
          <w:rFonts w:ascii="Times New Roman" w:cs="Times New Roman" w:eastAsia="Times New Roman" w:hAnsi="Times New Roman"/>
          <w:sz w:val="24"/>
          <w:szCs w:val="24"/>
          <w:rtl w:val="0"/>
        </w:rPr>
        <w:t xml:space="preserve">А теперь, пожалуйста, уходите.</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она поняла, что слёзы снова текут по её щекам.</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ты не должен думать, что это твоя вина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 это моя вина. </w:t>
      </w:r>
      <w:r w:rsidDel="00000000" w:rsidR="00000000" w:rsidRPr="00000000">
        <w:rPr>
          <w:rFonts w:ascii="Times New Roman" w:cs="Times New Roman" w:eastAsia="Times New Roman" w:hAnsi="Times New Roman"/>
          <w:sz w:val="24"/>
          <w:szCs w:val="24"/>
          <w:rtl w:val="0"/>
        </w:rPr>
        <w:t xml:space="preserve">Здесь больше некому нести за что-либо ответственность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Гермиону убил </w:t>
      </w:r>
      <w:r w:rsidDel="00000000" w:rsidR="00000000" w:rsidRPr="00000000">
        <w:rPr>
          <w:rFonts w:ascii="Times New Roman" w:cs="Times New Roman" w:eastAsia="Times New Roman" w:hAnsi="Times New Roman"/>
          <w:sz w:val="24"/>
          <w:szCs w:val="24"/>
          <w:rtl w:val="0"/>
        </w:rPr>
        <w:t xml:space="preserve">Сам-Знаешь-Кто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едва осознавала,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w:t>
      </w:r>
      <w:r w:rsidDel="00000000" w:rsidR="00000000" w:rsidRPr="00000000">
        <w:rPr>
          <w:rFonts w:ascii="Times New Roman" w:cs="Times New Roman" w:eastAsia="Times New Roman" w:hAnsi="Times New Roman"/>
          <w:sz w:val="24"/>
          <w:szCs w:val="24"/>
          <w:rtl w:val="0"/>
        </w:rPr>
        <w:t xml:space="preserve"> — она же </w:t>
      </w:r>
      <w:r w:rsidDel="00000000" w:rsidR="00000000" w:rsidRPr="00000000">
        <w:rPr>
          <w:rFonts w:ascii="Times New Roman" w:cs="Times New Roman" w:eastAsia="Times New Roman" w:hAnsi="Times New Roman"/>
          <w:sz w:val="24"/>
          <w:szCs w:val="24"/>
          <w:rtl w:val="0"/>
        </w:rPr>
        <w:t xml:space="preserve">не защитила комнату от прослушивания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ты!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ещё ты мог или не мог сделать, убил её не ты, это был Волдеморт!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если ты продолжишь об этом думать, ты сойдёшь с ума!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профессор, ответственность работает не так, — </w:t>
      </w:r>
      <w:r w:rsidDel="00000000" w:rsidR="00000000" w:rsidRPr="00000000">
        <w:rPr>
          <w:rFonts w:ascii="Times New Roman" w:cs="Times New Roman" w:eastAsia="Times New Roman" w:hAnsi="Times New Roman"/>
          <w:sz w:val="24"/>
          <w:szCs w:val="24"/>
          <w:rtl w:val="0"/>
        </w:rPr>
        <w:t xml:space="preserve">Гарри заговорил таким голосом, словно он объяснял что-то ребёнку, который наверняка ничего не поймёт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Мальчик отвёл от неё взгляд и уставился куда-то в стену справа от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Когда проводишь анализ ошибок, нет никакого смысла винить ту часть системы, которую</w:t>
      </w:r>
      <w:r w:rsidDel="00000000" w:rsidR="00000000" w:rsidRPr="00000000">
        <w:rPr>
          <w:rFonts w:ascii="Times New Roman" w:cs="Times New Roman" w:eastAsia="Times New Roman" w:hAnsi="Times New Roman"/>
          <w:sz w:val="24"/>
          <w:szCs w:val="24"/>
          <w:rtl w:val="0"/>
        </w:rPr>
        <w:t xml:space="preserve"> всё равно не удастся изменить в следующий раз</w:t>
      </w:r>
      <w:r w:rsidDel="00000000" w:rsidR="00000000" w:rsidRPr="00000000">
        <w:rPr>
          <w:rFonts w:ascii="Times New Roman" w:cs="Times New Roman" w:eastAsia="Times New Roman" w:hAnsi="Times New Roman"/>
          <w:sz w:val="24"/>
          <w:szCs w:val="24"/>
          <w:rtl w:val="0"/>
        </w:rPr>
        <w:t xml:space="preserve"> — это всё равно, что прыгнуть со скалы и обвинить гравитацию. </w:t>
      </w:r>
      <w:r w:rsidDel="00000000" w:rsidR="00000000" w:rsidRPr="00000000">
        <w:rPr>
          <w:rFonts w:ascii="Times New Roman" w:cs="Times New Roman" w:eastAsia="Times New Roman" w:hAnsi="Times New Roman"/>
          <w:sz w:val="24"/>
          <w:szCs w:val="24"/>
          <w:rtl w:val="0"/>
        </w:rPr>
        <w:t xml:space="preserve">Гравитация в следующий раз будет совершенно такой же.</w:t>
      </w:r>
      <w:r w:rsidDel="00000000" w:rsidR="00000000" w:rsidRPr="00000000">
        <w:rPr>
          <w:rFonts w:ascii="Times New Roman" w:cs="Times New Roman" w:eastAsia="Times New Roman" w:hAnsi="Times New Roman"/>
          <w:sz w:val="24"/>
          <w:szCs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Del="00000000" w:rsidR="00000000" w:rsidRPr="00000000">
        <w:rPr>
          <w:rFonts w:ascii="Times New Roman" w:cs="Times New Roman" w:eastAsia="Times New Roman" w:hAnsi="Times New Roman"/>
          <w:sz w:val="24"/>
          <w:szCs w:val="24"/>
          <w:rtl w:val="0"/>
        </w:rPr>
        <w:t xml:space="preserve">самого себя</w:t>
      </w:r>
      <w:r w:rsidDel="00000000" w:rsidR="00000000" w:rsidRPr="00000000">
        <w:rPr>
          <w:rFonts w:ascii="Times New Roman" w:cs="Times New Roman" w:eastAsia="Times New Roman" w:hAnsi="Times New Roman"/>
          <w:sz w:val="24"/>
          <w:szCs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Del="00000000" w:rsidR="00000000" w:rsidRPr="00000000">
        <w:rPr>
          <w:rFonts w:ascii="Times New Roman" w:cs="Times New Roman" w:eastAsia="Times New Roman" w:hAnsi="Times New Roman"/>
          <w:sz w:val="24"/>
          <w:szCs w:val="24"/>
          <w:rtl w:val="0"/>
        </w:rPr>
        <w:t xml:space="preserve"> у Дамблдора есть </w:t>
      </w:r>
      <w:r w:rsidDel="00000000" w:rsidR="00000000" w:rsidRPr="00000000">
        <w:rPr>
          <w:rFonts w:ascii="Times New Roman" w:cs="Times New Roman" w:eastAsia="Times New Roman" w:hAnsi="Times New Roman"/>
          <w:sz w:val="24"/>
          <w:szCs w:val="24"/>
          <w:rtl w:val="0"/>
        </w:rPr>
        <w:t xml:space="preserve">зал, полный сломанных палочек. </w:t>
      </w:r>
      <w:r w:rsidDel="00000000" w:rsidR="00000000" w:rsidRPr="00000000">
        <w:rPr>
          <w:rFonts w:ascii="Times New Roman" w:cs="Times New Roman" w:eastAsia="Times New Roman" w:hAnsi="Times New Roman"/>
          <w:sz w:val="24"/>
          <w:szCs w:val="24"/>
          <w:rtl w:val="0"/>
        </w:rPr>
        <w:t xml:space="preserve">По крайней мере, это он понимает.</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отдалённой частью сознания она сделала пометку, чтобы попозже всерьёз поговорить с директором о том, что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показывает впечатлительным детям. В этот раз, возможно, она на него даже накрич</w:t>
      </w:r>
      <w:r w:rsidDel="00000000" w:rsidR="00000000" w:rsidRPr="00000000">
        <w:rPr>
          <w:rFonts w:ascii="Times New Roman" w:cs="Times New Roman" w:eastAsia="Times New Roman" w:hAnsi="Times New Roman"/>
          <w:sz w:val="24"/>
          <w:szCs w:val="24"/>
          <w:rtl w:val="0"/>
        </w:rPr>
        <w:t xml:space="preserve">ит. </w:t>
      </w:r>
      <w:r w:rsidDel="00000000" w:rsidR="00000000" w:rsidRPr="00000000">
        <w:rPr>
          <w:rFonts w:ascii="Times New Roman" w:cs="Times New Roman" w:eastAsia="Times New Roman" w:hAnsi="Times New Roman"/>
          <w:sz w:val="24"/>
          <w:szCs w:val="24"/>
          <w:rtl w:val="0"/>
        </w:rPr>
        <w:t xml:space="preserve">Она и так собиралась на него накричать</w:t>
      </w:r>
      <w:r w:rsidDel="00000000" w:rsidR="00000000" w:rsidRPr="00000000">
        <w:rPr>
          <w:rFonts w:ascii="Times New Roman" w:cs="Times New Roman" w:eastAsia="Times New Roman" w:hAnsi="Times New Roman"/>
          <w:sz w:val="24"/>
          <w:szCs w:val="24"/>
          <w:rtl w:val="0"/>
        </w:rPr>
        <w:t xml:space="preserve"> из-за мисс Грейнджер...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лежит не на тебе, — голос Минервы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дрогнул</w:t>
      </w:r>
      <w:r w:rsidDel="00000000" w:rsidR="00000000" w:rsidRPr="00000000">
        <w:rPr>
          <w:rFonts w:ascii="Times New Roman" w:cs="Times New Roman" w:eastAsia="Times New Roman" w:hAnsi="Times New Roman"/>
          <w:sz w:val="24"/>
          <w:szCs w:val="24"/>
          <w:rtl w:val="0"/>
        </w:rPr>
        <w:t xml:space="preserve">. — Профессора… мы отвечаем за безопасность учеников, а не ты.</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пристально посмотрел на неё.</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отвечаете?</w:t>
      </w:r>
      <w:r w:rsidDel="00000000" w:rsidR="00000000" w:rsidRPr="00000000">
        <w:rPr>
          <w:rFonts w:ascii="Times New Roman" w:cs="Times New Roman" w:eastAsia="Times New Roman" w:hAnsi="Times New Roman"/>
          <w:sz w:val="24"/>
          <w:szCs w:val="24"/>
          <w:rtl w:val="0"/>
        </w:rPr>
        <w:t xml:space="preserve"> — с нажимом переспросил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хотите, чтобы я считал, что ответственность лежит на вас, профессор МакГонагалл?</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вздёрнула подбородок и кивнула. Так будет куда лучше, чем если Гарри продолжит мучиться виной сам.</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встал с пола и шагнул к ней.</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Del="00000000" w:rsidR="00000000" w:rsidRPr="00000000">
        <w:rPr>
          <w:rFonts w:ascii="Times New Roman" w:cs="Times New Roman" w:eastAsia="Times New Roman" w:hAnsi="Times New Roman"/>
          <w:sz w:val="24"/>
          <w:szCs w:val="24"/>
          <w:rtl w:val="0"/>
        </w:rPr>
        <w:t xml:space="preserve"> Я просил семикурсников</w:t>
      </w:r>
      <w:r w:rsidDel="00000000" w:rsidR="00000000" w:rsidRPr="00000000">
        <w:rPr>
          <w:rFonts w:ascii="Times New Roman" w:cs="Times New Roman" w:eastAsia="Times New Roman" w:hAnsi="Times New Roman"/>
          <w:sz w:val="24"/>
          <w:szCs w:val="24"/>
          <w:rtl w:val="0"/>
        </w:rPr>
        <w:t xml:space="preserve"> полете</w:t>
      </w:r>
      <w:r w:rsidDel="00000000" w:rsidR="00000000" w:rsidRPr="00000000">
        <w:rPr>
          <w:rFonts w:ascii="Times New Roman" w:cs="Times New Roman" w:eastAsia="Times New Roman" w:hAnsi="Times New Roman"/>
          <w:sz w:val="24"/>
          <w:szCs w:val="24"/>
          <w:rtl w:val="0"/>
        </w:rPr>
        <w:t xml:space="preserve">ть со мной на метле и защищать меня, пока мы ищем Гермиону</w:t>
      </w:r>
      <w:r w:rsidDel="00000000" w:rsidR="00000000" w:rsidRPr="00000000">
        <w:rPr>
          <w:rFonts w:ascii="Times New Roman" w:cs="Times New Roman" w:eastAsia="Times New Roman" w:hAnsi="Times New Roman"/>
          <w:sz w:val="24"/>
          <w:szCs w:val="24"/>
          <w:rtl w:val="0"/>
        </w:rPr>
        <w:t xml:space="preserve">. Я просил о помощи. Я умолял о помощи. И никто мне не помог. </w:t>
      </w:r>
      <w:r w:rsidDel="00000000" w:rsidR="00000000" w:rsidRPr="00000000">
        <w:rPr>
          <w:rFonts w:ascii="Times New Roman" w:cs="Times New Roman" w:eastAsia="Times New Roman" w:hAnsi="Times New Roman"/>
          <w:sz w:val="24"/>
          <w:szCs w:val="24"/>
          <w:rtl w:val="0"/>
        </w:rPr>
        <w:t xml:space="preserve">Потому что вы приказали всем оставаться на месте под страхом исключения и заявили, что не примете никаких оправда</w:t>
      </w:r>
      <w:r w:rsidDel="00000000" w:rsidR="00000000" w:rsidRPr="00000000">
        <w:rPr>
          <w:rFonts w:ascii="Times New Roman" w:cs="Times New Roman" w:eastAsia="Times New Roman" w:hAnsi="Times New Roman"/>
          <w:sz w:val="24"/>
          <w:szCs w:val="24"/>
          <w:rtl w:val="0"/>
        </w:rPr>
        <w:t xml:space="preserve">ний. </w:t>
      </w:r>
      <w:r w:rsidDel="00000000" w:rsidR="00000000" w:rsidRPr="00000000">
        <w:rPr>
          <w:rFonts w:ascii="Times New Roman" w:cs="Times New Roman" w:eastAsia="Times New Roman" w:hAnsi="Times New Roman"/>
          <w:sz w:val="24"/>
          <w:szCs w:val="24"/>
          <w:rtl w:val="0"/>
        </w:rPr>
        <w:t xml:space="preserve">Возможно, Дамблдор во многом ошибается</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о он </w:t>
      </w:r>
      <w:r w:rsidDel="00000000" w:rsidR="00000000" w:rsidRPr="00000000">
        <w:rPr>
          <w:rFonts w:ascii="Times New Roman" w:cs="Times New Roman" w:eastAsia="Times New Roman" w:hAnsi="Times New Roman"/>
          <w:sz w:val="24"/>
          <w:szCs w:val="24"/>
          <w:rtl w:val="0"/>
        </w:rPr>
        <w:t xml:space="preserve">по крайней мере </w:t>
      </w:r>
      <w:r w:rsidDel="00000000" w:rsidR="00000000" w:rsidRPr="00000000">
        <w:rPr>
          <w:rFonts w:ascii="Times New Roman" w:cs="Times New Roman" w:eastAsia="Times New Roman" w:hAnsi="Times New Roman"/>
          <w:sz w:val="24"/>
          <w:szCs w:val="24"/>
          <w:rtl w:val="0"/>
        </w:rPr>
        <w:t xml:space="preserve">видит в учениках людей, а не животных, которых нужно держать в загоне, чтобы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разбредались. Вы знали, </w:t>
      </w:r>
      <w:r w:rsidDel="00000000" w:rsidR="00000000" w:rsidRPr="00000000">
        <w:rPr>
          <w:rFonts w:ascii="Times New Roman" w:cs="Times New Roman" w:eastAsia="Times New Roman" w:hAnsi="Times New Roman"/>
          <w:sz w:val="24"/>
          <w:szCs w:val="24"/>
          <w:rtl w:val="0"/>
        </w:rPr>
        <w:t xml:space="preserve">что военное мышление — не самая сильная ваша сторона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сначала вы вообще собирались отправить нас по коридорам.</w:t>
      </w:r>
      <w:r w:rsidDel="00000000" w:rsidR="00000000" w:rsidRPr="00000000">
        <w:rPr>
          <w:rFonts w:ascii="Times New Roman" w:cs="Times New Roman" w:eastAsia="Times New Roman" w:hAnsi="Times New Roman"/>
          <w:sz w:val="24"/>
          <w:szCs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Del="00000000" w:rsidR="00000000" w:rsidRPr="00000000">
        <w:rPr>
          <w:rFonts w:ascii="Times New Roman" w:cs="Times New Roman" w:eastAsia="Times New Roman" w:hAnsi="Times New Roman"/>
          <w:sz w:val="24"/>
          <w:szCs w:val="24"/>
          <w:rtl w:val="0"/>
        </w:rPr>
        <w:t xml:space="preserve"> без</w:t>
      </w:r>
      <w:r w:rsidDel="00000000" w:rsidR="00000000" w:rsidRPr="00000000">
        <w:rPr>
          <w:rFonts w:ascii="Times New Roman" w:cs="Times New Roman" w:eastAsia="Times New Roman" w:hAnsi="Times New Roman"/>
          <w:sz w:val="24"/>
          <w:szCs w:val="24"/>
          <w:rtl w:val="0"/>
        </w:rPr>
        <w:t xml:space="preserve">о всякой возможности действовать по своему</w:t>
      </w:r>
      <w:r w:rsidDel="00000000" w:rsidR="00000000" w:rsidRPr="00000000">
        <w:rPr>
          <w:rFonts w:ascii="Times New Roman" w:cs="Times New Roman" w:eastAsia="Times New Roman" w:hAnsi="Times New Roman"/>
          <w:sz w:val="24"/>
          <w:szCs w:val="24"/>
          <w:rtl w:val="0"/>
        </w:rPr>
        <w:t xml:space="preserve"> усмотрению.</w:t>
      </w:r>
      <w:r w:rsidDel="00000000" w:rsidR="00000000" w:rsidRPr="00000000">
        <w:rPr>
          <w:rFonts w:ascii="Times New Roman" w:cs="Times New Roman" w:eastAsia="Times New Roman" w:hAnsi="Times New Roman"/>
          <w:sz w:val="24"/>
          <w:szCs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Del="00000000" w:rsidR="00000000" w:rsidRPr="00000000">
        <w:rPr>
          <w:rFonts w:ascii="Times New Roman" w:cs="Times New Roman" w:eastAsia="Times New Roman" w:hAnsi="Times New Roman"/>
          <w:sz w:val="24"/>
          <w:szCs w:val="24"/>
          <w:rtl w:val="0"/>
        </w:rPr>
        <w:t xml:space="preserve">Дисциплина, конформизм, трусость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вы им привили — </w:t>
      </w:r>
      <w:r w:rsidDel="00000000" w:rsidR="00000000" w:rsidRPr="00000000">
        <w:rPr>
          <w:rFonts w:ascii="Times New Roman" w:cs="Times New Roman" w:eastAsia="Times New Roman" w:hAnsi="Times New Roman"/>
          <w:sz w:val="24"/>
          <w:szCs w:val="24"/>
          <w:rtl w:val="0"/>
        </w:rPr>
        <w:t xml:space="preserve">всё это задержало меня как раз настолько, чтобы Гермиона успела погибнуть. </w:t>
      </w:r>
      <w:r w:rsidDel="00000000" w:rsidR="00000000" w:rsidRPr="00000000">
        <w:rPr>
          <w:rFonts w:ascii="Times New Roman" w:cs="Times New Roman" w:eastAsia="Times New Roman" w:hAnsi="Times New Roman"/>
          <w:sz w:val="24"/>
          <w:szCs w:val="24"/>
          <w:rtl w:val="0"/>
        </w:rPr>
        <w:t xml:space="preserve">Конечно, мне и вовсе не следовало просить помощи у обычных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её </w:t>
      </w:r>
      <w:r w:rsidDel="00000000" w:rsidR="00000000" w:rsidRPr="00000000">
        <w:rPr>
          <w:rFonts w:ascii="Times New Roman" w:cs="Times New Roman" w:eastAsia="Times New Roman" w:hAnsi="Times New Roman"/>
          <w:sz w:val="24"/>
          <w:szCs w:val="24"/>
          <w:rtl w:val="0"/>
        </w:rPr>
        <w:t xml:space="preserve">щекам </w:t>
      </w:r>
      <w:r w:rsidDel="00000000" w:rsidR="00000000" w:rsidRPr="00000000">
        <w:rPr>
          <w:rFonts w:ascii="Times New Roman" w:cs="Times New Roman" w:eastAsia="Times New Roman" w:hAnsi="Times New Roman"/>
          <w:sz w:val="24"/>
          <w:szCs w:val="24"/>
          <w:rtl w:val="0"/>
        </w:rPr>
        <w:t xml:space="preserve">текли слёзы.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что я сказал бы, если бы считал, что вы способны за что-то отвечать. </w:t>
      </w:r>
      <w:r w:rsidDel="00000000" w:rsidR="00000000" w:rsidRPr="00000000">
        <w:rPr>
          <w:rFonts w:ascii="Times New Roman" w:cs="Times New Roman" w:eastAsia="Times New Roman" w:hAnsi="Times New Roman"/>
          <w:sz w:val="24"/>
          <w:szCs w:val="24"/>
          <w:rtl w:val="0"/>
        </w:rPr>
        <w:t xml:space="preserve">Но нормальные люди </w:t>
      </w:r>
      <w:r w:rsidDel="00000000" w:rsidR="00000000" w:rsidRPr="00000000">
        <w:rPr>
          <w:rFonts w:ascii="Times New Roman" w:cs="Times New Roman" w:eastAsia="Times New Roman" w:hAnsi="Times New Roman"/>
          <w:sz w:val="24"/>
          <w:szCs w:val="24"/>
          <w:rtl w:val="0"/>
        </w:rPr>
        <w:t xml:space="preserve">не задумываются о последствиях, когда решают,</w:t>
      </w:r>
      <w:r w:rsidDel="00000000" w:rsidR="00000000" w:rsidRPr="00000000">
        <w:rPr>
          <w:rFonts w:ascii="Times New Roman" w:cs="Times New Roman" w:eastAsia="Times New Roman" w:hAnsi="Times New Roman"/>
          <w:sz w:val="24"/>
          <w:szCs w:val="24"/>
          <w:rtl w:val="0"/>
        </w:rPr>
        <w:t xml:space="preserve"> что им делать. Они просто играют свои роли.</w:t>
      </w:r>
      <w:r w:rsidDel="00000000" w:rsidR="00000000" w:rsidRPr="00000000">
        <w:rPr>
          <w:rFonts w:ascii="Times New Roman" w:cs="Times New Roman" w:eastAsia="Times New Roman" w:hAnsi="Times New Roman"/>
          <w:sz w:val="24"/>
          <w:szCs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произнёс:</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Del="00000000" w:rsidR="00000000" w:rsidRPr="00000000">
        <w:rPr>
          <w:rFonts w:ascii="Times New Roman" w:cs="Times New Roman" w:eastAsia="Times New Roman" w:hAnsi="Times New Roman"/>
          <w:sz w:val="24"/>
          <w:szCs w:val="24"/>
          <w:rtl w:val="0"/>
        </w:rPr>
        <w:t xml:space="preserve"> обвинили</w:t>
      </w:r>
      <w:r w:rsidDel="00000000" w:rsidR="00000000" w:rsidRPr="00000000">
        <w:rPr>
          <w:rFonts w:ascii="Times New Roman" w:cs="Times New Roman" w:eastAsia="Times New Roman" w:hAnsi="Times New Roman"/>
          <w:sz w:val="24"/>
          <w:szCs w:val="24"/>
          <w:rtl w:val="0"/>
        </w:rPr>
        <w:t xml:space="preserve"> в покушении на убийство. Но я забыл об этом, потому что</w:t>
      </w:r>
      <w:r w:rsidDel="00000000" w:rsidR="00000000" w:rsidRPr="00000000">
        <w:rPr>
          <w:rFonts w:ascii="Times New Roman" w:cs="Times New Roman" w:eastAsia="Times New Roman" w:hAnsi="Times New Roman"/>
          <w:sz w:val="24"/>
          <w:szCs w:val="24"/>
          <w:rtl w:val="0"/>
        </w:rPr>
        <w:t xml:space="preserve"> был </w:t>
      </w:r>
      <w:r w:rsidDel="00000000" w:rsidR="00000000" w:rsidRPr="00000000">
        <w:rPr>
          <w:rFonts w:ascii="Times New Roman" w:cs="Times New Roman" w:eastAsia="Times New Roman" w:hAnsi="Times New Roman"/>
          <w:sz w:val="24"/>
          <w:szCs w:val="24"/>
          <w:rtl w:val="0"/>
        </w:rPr>
        <w:t xml:space="preserve">идиотом. Пожалуйста, откройте её, пока кто-то ещё из моих друзей не погиб.</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 силах ничего сказать, она подняла палочку и сняла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наложенное на оболочку запирающее заклинание, из-за которого её можно было открыть только в определ</w:t>
      </w:r>
      <w:ins w:author="Alaric Lightin" w:id="0" w:date="2019-08-13T14:47:26Z">
        <w:r w:rsidDel="00000000" w:rsidR="00000000" w:rsidRPr="00000000">
          <w:rPr>
            <w:rFonts w:ascii="Times New Roman" w:cs="Times New Roman" w:eastAsia="Times New Roman" w:hAnsi="Times New Roman"/>
            <w:sz w:val="24"/>
            <w:szCs w:val="24"/>
            <w:rtl w:val="0"/>
          </w:rPr>
          <w:t xml:space="preserve">ё</w:t>
        </w:r>
      </w:ins>
      <w:del w:author="Alaric Lightin" w:id="0" w:date="2019-08-13T14:47:26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нное время.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открыл золотую оболочку, посмотрел на крохотные песочные часы внутри, кивнул и защёлкнул снова.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А теперь уходите, — голос мальчика снова сорвался. — Мне нужно подумать.</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закрыла за собой дверь, из её горла рвался ужасный</w:t>
      </w:r>
      <w:r w:rsidDel="00000000" w:rsidR="00000000" w:rsidRPr="00000000">
        <w:rPr>
          <w:rFonts w:ascii="Times New Roman" w:cs="Times New Roman" w:eastAsia="Times New Roman" w:hAnsi="Times New Roman"/>
          <w:sz w:val="24"/>
          <w:szCs w:val="24"/>
          <w:rtl w:val="0"/>
        </w:rPr>
        <w:t xml:space="preserve">, сдавленный</w:t>
      </w:r>
      <w:r w:rsidDel="00000000" w:rsidR="00000000" w:rsidRPr="00000000">
        <w:rPr>
          <w:rFonts w:ascii="Times New Roman" w:cs="Times New Roman" w:eastAsia="Times New Roman" w:hAnsi="Times New Roman"/>
          <w:sz w:val="24"/>
          <w:szCs w:val="24"/>
          <w:rtl w:val="0"/>
        </w:rPr>
        <w:t xml:space="preserve"> звук...</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ней появился Альбус. Сброшенное заклинание Разнаваждения на миг окрасило его в яркие цвета.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даже почти не подпрыгнула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указал в сторону двери за её спиной:</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боялся, что мистер Поттер м</w:t>
      </w:r>
      <w:r w:rsidDel="00000000" w:rsidR="00000000" w:rsidRPr="00000000">
        <w:rPr>
          <w:rFonts w:ascii="Times New Roman" w:cs="Times New Roman" w:eastAsia="Times New Roman" w:hAnsi="Times New Roman"/>
          <w:sz w:val="24"/>
          <w:szCs w:val="24"/>
          <w:rtl w:val="0"/>
        </w:rPr>
        <w:t xml:space="preserve">ожет причинить вам вред.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тихо добавил: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очень удивлён, что вы просто стояли и выслушивали всё это.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достаточно было сказать: «Мистер Поттер», и он бы замолчал, — </w:t>
      </w:r>
      <w:r w:rsidDel="00000000" w:rsidR="00000000" w:rsidRPr="00000000">
        <w:rPr>
          <w:rFonts w:ascii="Times New Roman" w:cs="Times New Roman" w:eastAsia="Times New Roman" w:hAnsi="Times New Roman"/>
          <w:sz w:val="24"/>
          <w:szCs w:val="24"/>
          <w:rtl w:val="0"/>
        </w:rPr>
        <w:t xml:space="preserve">её голос опустился до шёпота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Два слова, и он бы замолчал. И тогда ему было бы некому, совсем некому высказать все эти ужасные вещи.</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высказывания мистера Поттера совершенно несправедливы и незаслуженны</w:t>
      </w:r>
      <w:r w:rsidDel="00000000" w:rsidR="00000000" w:rsidRPr="00000000">
        <w:rPr>
          <w:rFonts w:ascii="Times New Roman" w:cs="Times New Roman" w:eastAsia="Times New Roman" w:hAnsi="Times New Roman"/>
          <w:sz w:val="24"/>
          <w:szCs w:val="24"/>
          <w:rtl w:val="0"/>
        </w:rPr>
        <w:t xml:space="preserve">, — сказал Альбус.</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вы, Альбус, на моём месте не стали бы угрожать исключением тому, кто покинет зал. Вы же не станете это отрицать?</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 брови:</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роль в этой катастрофе была крошечной. В той ситуации вы действовали вполне разумно</w:t>
      </w:r>
      <w:r w:rsidDel="00000000" w:rsidR="00000000" w:rsidRPr="00000000">
        <w:rPr>
          <w:rFonts w:ascii="Times New Roman" w:cs="Times New Roman" w:eastAsia="Times New Roman" w:hAnsi="Times New Roman"/>
          <w:sz w:val="24"/>
          <w:szCs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его даже не было в Хогвартсе в это время.</w:t>
      </w:r>
      <w:r w:rsidDel="00000000" w:rsidR="00000000" w:rsidRPr="00000000">
        <w:rPr>
          <w:rFonts w:ascii="Times New Roman" w:cs="Times New Roman" w:eastAsia="Times New Roman" w:hAnsi="Times New Roman"/>
          <w:sz w:val="24"/>
          <w:szCs w:val="24"/>
          <w:rtl w:val="0"/>
        </w:rPr>
        <w:t xml:space="preserve"> Он не будет винить её.</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вы тоже думаете, что на меня не имеет смысла </w:t>
      </w:r>
      <w:r w:rsidDel="00000000" w:rsidR="00000000" w:rsidRPr="00000000">
        <w:rPr>
          <w:rFonts w:ascii="Times New Roman" w:cs="Times New Roman" w:eastAsia="Times New Roman" w:hAnsi="Times New Roman"/>
          <w:i w:val="1"/>
          <w:sz w:val="24"/>
          <w:szCs w:val="24"/>
          <w:rtl w:val="0"/>
        </w:rPr>
        <w:t xml:space="preserve">возлагать</w:t>
      </w:r>
      <w:r w:rsidDel="00000000" w:rsidR="00000000" w:rsidRPr="00000000">
        <w:rPr>
          <w:rFonts w:ascii="Times New Roman" w:cs="Times New Roman" w:eastAsia="Times New Roman" w:hAnsi="Times New Roman"/>
          <w:i w:val="1"/>
          <w:sz w:val="24"/>
          <w:szCs w:val="24"/>
          <w:rtl w:val="0"/>
        </w:rPr>
        <w:t xml:space="preserve"> ответственность...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прислонилась к ближайшей стене, стараясь снова не расплакаться — Альбуса она видела плачущим только трижды.</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всегда верили в своих учеников, а я никогда. Вас они бы не </w:t>
      </w:r>
      <w:r w:rsidDel="00000000" w:rsidR="00000000" w:rsidRPr="00000000">
        <w:rPr>
          <w:rFonts w:ascii="Times New Roman" w:cs="Times New Roman" w:eastAsia="Times New Roman" w:hAnsi="Times New Roman"/>
          <w:sz w:val="24"/>
          <w:szCs w:val="24"/>
          <w:rtl w:val="0"/>
        </w:rPr>
        <w:t xml:space="preserve">побоялись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бы знали, что вы их поймёте.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sz w:val="24"/>
          <w:szCs w:val="24"/>
          <w:rtl w:val="0"/>
        </w:rPr>
        <w:t xml:space="preserve">гожусь</w:t>
      </w:r>
      <w:r w:rsidDel="00000000" w:rsidR="00000000" w:rsidRPr="00000000">
        <w:rPr>
          <w:rFonts w:ascii="Times New Roman" w:cs="Times New Roman" w:eastAsia="Times New Roman" w:hAnsi="Times New Roman"/>
          <w:sz w:val="24"/>
          <w:szCs w:val="24"/>
          <w:rtl w:val="0"/>
        </w:rPr>
        <w:t xml:space="preserve">, чтобы сменить вас на посту директора.</w:t>
      </w:r>
      <w:r w:rsidDel="00000000" w:rsidR="00000000" w:rsidRPr="00000000">
        <w:rPr>
          <w:rFonts w:ascii="Times New Roman" w:cs="Times New Roman" w:eastAsia="Times New Roman" w:hAnsi="Times New Roman"/>
          <w:sz w:val="24"/>
          <w:szCs w:val="24"/>
          <w:rtl w:val="0"/>
        </w:rPr>
        <w:t xml:space="preserve"> Мы оба это знаем.</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покачала головой.</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 что теперь, Альбус? </w:t>
      </w:r>
      <w:r w:rsidDel="00000000" w:rsidR="00000000" w:rsidRPr="00000000">
        <w:rPr>
          <w:rFonts w:ascii="Times New Roman" w:cs="Times New Roman" w:eastAsia="Times New Roman" w:hAnsi="Times New Roman"/>
          <w:sz w:val="24"/>
          <w:szCs w:val="24"/>
          <w:rtl w:val="0"/>
        </w:rPr>
        <w:t xml:space="preserve">Если он не стал слушать меня, то кого он по</w:t>
      </w:r>
      <w:r w:rsidDel="00000000" w:rsidR="00000000" w:rsidRPr="00000000">
        <w:rPr>
          <w:rFonts w:ascii="Times New Roman" w:cs="Times New Roman" w:eastAsia="Times New Roman" w:hAnsi="Times New Roman"/>
          <w:sz w:val="24"/>
          <w:szCs w:val="24"/>
          <w:rtl w:val="0"/>
        </w:rPr>
        <w:t xml:space="preserve">слушает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ещё около получаса. Мальчик по-прежнему продолжал </w:t>
      </w:r>
      <w:r w:rsidDel="00000000" w:rsidR="00000000" w:rsidRPr="00000000">
        <w:rPr>
          <w:rFonts w:ascii="Times New Roman" w:cs="Times New Roman" w:eastAsia="Times New Roman" w:hAnsi="Times New Roman"/>
          <w:sz w:val="24"/>
          <w:szCs w:val="24"/>
          <w:rtl w:val="0"/>
        </w:rPr>
        <w:t xml:space="preserve">своё бдение</w:t>
      </w:r>
      <w:r w:rsidDel="00000000" w:rsidR="00000000" w:rsidRPr="00000000">
        <w:rPr>
          <w:rFonts w:ascii="Times New Roman" w:cs="Times New Roman" w:eastAsia="Times New Roman" w:hAnsi="Times New Roman"/>
          <w:sz w:val="24"/>
          <w:szCs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Неожи</w:t>
      </w:r>
      <w:r w:rsidDel="00000000" w:rsidR="00000000" w:rsidRPr="00000000">
        <w:rPr>
          <w:rFonts w:ascii="Times New Roman" w:cs="Times New Roman" w:eastAsia="Times New Roman" w:hAnsi="Times New Roman"/>
          <w:sz w:val="24"/>
          <w:szCs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хочу ни с кем общаться.</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отворилась.</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комнату вош</w:t>
      </w:r>
      <w:ins w:author="Alaric Lightin" w:id="1" w:date="2019-08-13T14:47:39Z">
        <w:r w:rsidDel="00000000" w:rsidR="00000000" w:rsidRPr="00000000">
          <w:rPr>
            <w:rFonts w:ascii="Times New Roman" w:cs="Times New Roman" w:eastAsia="Times New Roman" w:hAnsi="Times New Roman"/>
            <w:sz w:val="24"/>
            <w:szCs w:val="24"/>
            <w:rtl w:val="0"/>
          </w:rPr>
          <w:t xml:space="preserve">ё</w:t>
        </w:r>
      </w:ins>
      <w:del w:author="Alaric Lightin" w:id="1" w:date="2019-08-13T14:47:39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л профессор Защиты. Он закрыл за собой дверь </w:t>
      </w:r>
      <w:r w:rsidDel="00000000" w:rsidR="00000000" w:rsidRPr="00000000">
        <w:rPr>
          <w:rFonts w:ascii="Times New Roman" w:cs="Times New Roman" w:eastAsia="Times New Roman" w:hAnsi="Times New Roman"/>
          <w:sz w:val="24"/>
          <w:szCs w:val="24"/>
          <w:rtl w:val="0"/>
        </w:rPr>
        <w:t xml:space="preserve">и осторожно встал в углу</w:t>
      </w:r>
      <w:r w:rsidDel="00000000" w:rsidR="00000000" w:rsidRPr="00000000">
        <w:rPr>
          <w:rFonts w:ascii="Times New Roman" w:cs="Times New Roman" w:eastAsia="Times New Roman" w:hAnsi="Times New Roman"/>
          <w:sz w:val="24"/>
          <w:szCs w:val="24"/>
          <w:rtl w:val="0"/>
        </w:rPr>
        <w:t xml:space="preserve">, настолько далеко от мальчика, насколько позволял размер комнаты. В воздухе между этими двумя тут же </w:t>
      </w:r>
      <w:r w:rsidDel="00000000" w:rsidR="00000000" w:rsidRPr="00000000">
        <w:rPr>
          <w:rFonts w:ascii="Times New Roman" w:cs="Times New Roman" w:eastAsia="Times New Roman" w:hAnsi="Times New Roman"/>
          <w:sz w:val="24"/>
          <w:szCs w:val="24"/>
          <w:rtl w:val="0"/>
        </w:rPr>
        <w:t xml:space="preserve">повисло</w:t>
      </w:r>
      <w:r w:rsidDel="00000000" w:rsidR="00000000" w:rsidRPr="00000000">
        <w:rPr>
          <w:rFonts w:ascii="Times New Roman" w:cs="Times New Roman" w:eastAsia="Times New Roman" w:hAnsi="Times New Roman"/>
          <w:sz w:val="24"/>
          <w:szCs w:val="24"/>
          <w:rtl w:val="0"/>
        </w:rPr>
        <w:t xml:space="preserve"> острое ощущение катастрофы, </w:t>
      </w:r>
      <w:r w:rsidDel="00000000" w:rsidR="00000000" w:rsidRPr="00000000">
        <w:rPr>
          <w:rFonts w:ascii="Times New Roman" w:cs="Times New Roman" w:eastAsia="Times New Roman" w:hAnsi="Times New Roman"/>
          <w:sz w:val="24"/>
          <w:szCs w:val="24"/>
          <w:rtl w:val="0"/>
        </w:rPr>
        <w:t xml:space="preserve">которое не собиралось никуда исчезать.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пришли? — спросил мальчик.</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слегка повернул голову. Его бледные глаза изучали мальчика, </w:t>
      </w:r>
      <w:r w:rsidDel="00000000" w:rsidR="00000000" w:rsidRPr="00000000">
        <w:rPr>
          <w:rFonts w:ascii="Times New Roman" w:cs="Times New Roman" w:eastAsia="Times New Roman" w:hAnsi="Times New Roman"/>
          <w:sz w:val="24"/>
          <w:szCs w:val="24"/>
          <w:rtl w:val="0"/>
        </w:rPr>
        <w:t xml:space="preserve">словно тот принадлежал к </w:t>
      </w:r>
      <w:r w:rsidDel="00000000" w:rsidR="00000000" w:rsidRPr="00000000">
        <w:rPr>
          <w:rFonts w:ascii="Times New Roman" w:cs="Times New Roman" w:eastAsia="Times New Roman" w:hAnsi="Times New Roman"/>
          <w:sz w:val="24"/>
          <w:szCs w:val="24"/>
          <w:rtl w:val="0"/>
        </w:rPr>
        <w:t xml:space="preserve">какому-то инопланетному виду</w:t>
      </w:r>
      <w:r w:rsidDel="00000000" w:rsidR="00000000" w:rsidRPr="00000000">
        <w:rPr>
          <w:rFonts w:ascii="Times New Roman" w:cs="Times New Roman" w:eastAsia="Times New Roman" w:hAnsi="Times New Roman"/>
          <w:sz w:val="24"/>
          <w:szCs w:val="24"/>
          <w:rtl w:val="0"/>
        </w:rPr>
        <w:t xml:space="preserve"> и представлял собой соответствующую опасность.</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пришёл, чтобы принести извинения, мистер Поттер,</w:t>
      </w:r>
      <w:r w:rsidDel="00000000" w:rsidR="00000000" w:rsidRPr="00000000">
        <w:rPr>
          <w:rFonts w:ascii="Times New Roman" w:cs="Times New Roman" w:eastAsia="Times New Roman" w:hAnsi="Times New Roman"/>
          <w:sz w:val="24"/>
          <w:szCs w:val="24"/>
          <w:rtl w:val="0"/>
        </w:rPr>
        <w:t xml:space="preserve"> — тихо</w:t>
      </w:r>
      <w:r w:rsidDel="00000000" w:rsidR="00000000" w:rsidRPr="00000000">
        <w:rPr>
          <w:rFonts w:ascii="Times New Roman" w:cs="Times New Roman" w:eastAsia="Times New Roman" w:hAnsi="Times New Roman"/>
          <w:sz w:val="24"/>
          <w:szCs w:val="24"/>
          <w:rtl w:val="0"/>
        </w:rPr>
        <w:t xml:space="preserve"> сказал профессор.</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Извинения? И что же</w:t>
      </w:r>
      <w:r w:rsidDel="00000000" w:rsidR="00000000" w:rsidRPr="00000000">
        <w:rPr>
          <w:rFonts w:ascii="Times New Roman" w:cs="Times New Roman" w:eastAsia="Times New Roman" w:hAnsi="Times New Roman"/>
          <w:sz w:val="24"/>
          <w:szCs w:val="24"/>
          <w:rtl w:val="0"/>
        </w:rPr>
        <w:t xml:space="preserve"> могли сделать</w:t>
      </w:r>
      <w:r w:rsidDel="00000000" w:rsidR="00000000" w:rsidRPr="00000000">
        <w:rPr>
          <w:rFonts w:ascii="Times New Roman" w:cs="Times New Roman" w:eastAsia="Times New Roman" w:hAnsi="Times New Roman"/>
          <w:sz w:val="24"/>
          <w:szCs w:val="24"/>
          <w:rtl w:val="0"/>
        </w:rPr>
        <w:t xml:space="preserve"> вы</w:t>
      </w:r>
      <w:r w:rsidDel="00000000" w:rsidR="00000000" w:rsidRPr="00000000">
        <w:rPr>
          <w:rFonts w:ascii="Times New Roman" w:cs="Times New Roman" w:eastAsia="Times New Roman" w:hAnsi="Times New Roman"/>
          <w:sz w:val="24"/>
          <w:szCs w:val="24"/>
          <w:rtl w:val="0"/>
        </w:rPr>
        <w:t xml:space="preserve">, чтобы предотвратить гибель Гермионы?</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Мне следовало проверить, на месте ли вы, мистер Лонгботтом и мисс Грейнджер — </w:t>
      </w:r>
      <w:r w:rsidDel="00000000" w:rsidR="00000000" w:rsidRPr="00000000">
        <w:rPr>
          <w:rFonts w:ascii="Times New Roman" w:cs="Times New Roman" w:eastAsia="Times New Roman" w:hAnsi="Times New Roman"/>
          <w:sz w:val="24"/>
          <w:szCs w:val="24"/>
          <w:rtl w:val="0"/>
        </w:rPr>
        <w:t xml:space="preserve">все те, кто скорее всего стал бы следующей целью</w:t>
      </w:r>
      <w:r w:rsidDel="00000000" w:rsidR="00000000" w:rsidRPr="00000000">
        <w:rPr>
          <w:rFonts w:ascii="Times New Roman" w:cs="Times New Roman" w:eastAsia="Times New Roman" w:hAnsi="Times New Roman"/>
          <w:sz w:val="24"/>
          <w:szCs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w:t>
      </w:r>
      <w:r w:rsidDel="00000000" w:rsidR="00000000" w:rsidRPr="00000000">
        <w:rPr>
          <w:rFonts w:ascii="Times New Roman" w:cs="Times New Roman" w:eastAsia="Times New Roman" w:hAnsi="Times New Roman"/>
          <w:sz w:val="24"/>
          <w:szCs w:val="24"/>
          <w:rtl w:val="0"/>
        </w:rPr>
        <w:t xml:space="preserve">резко</w:t>
      </w:r>
      <w:r w:rsidDel="00000000" w:rsidR="00000000" w:rsidRPr="00000000">
        <w:rPr>
          <w:rFonts w:ascii="Times New Roman" w:cs="Times New Roman" w:eastAsia="Times New Roman" w:hAnsi="Times New Roman"/>
          <w:sz w:val="24"/>
          <w:szCs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Del="00000000" w:rsidR="00000000" w:rsidRPr="00000000">
        <w:rPr>
          <w:rFonts w:ascii="Times New Roman" w:cs="Times New Roman" w:eastAsia="Times New Roman" w:hAnsi="Times New Roman"/>
          <w:sz w:val="24"/>
          <w:szCs w:val="24"/>
          <w:rtl w:val="0"/>
        </w:rPr>
        <w:t xml:space="preserve">в вашу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На миг наступила тишина. Пальцы мальчика крепче стиснули палочку.</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и сами, мистер Поттер, не подумали об этом вовремя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устало сказал профессор Защиты</w:t>
      </w:r>
      <w:r w:rsidDel="00000000" w:rsidR="00000000" w:rsidRPr="00000000">
        <w:rPr>
          <w:rFonts w:ascii="Times New Roman" w:cs="Times New Roman" w:eastAsia="Times New Roman" w:hAnsi="Times New Roman"/>
          <w:sz w:val="24"/>
          <w:szCs w:val="24"/>
          <w:rtl w:val="0"/>
        </w:rPr>
        <w:t xml:space="preserve">. — Я умнее вас. Я быстрее думаю. Я опытнее. </w:t>
      </w:r>
      <w:r w:rsidDel="00000000" w:rsidR="00000000" w:rsidRPr="00000000">
        <w:rPr>
          <w:rFonts w:ascii="Times New Roman" w:cs="Times New Roman" w:eastAsia="Times New Roman" w:hAnsi="Times New Roman"/>
          <w:sz w:val="24"/>
          <w:szCs w:val="24"/>
          <w:rtl w:val="0"/>
        </w:rPr>
        <w:t xml:space="preserve">Но разница между вами и мной не столь велика, как между нами и остальными.</w:t>
      </w:r>
      <w:r w:rsidDel="00000000" w:rsidR="00000000" w:rsidRPr="00000000">
        <w:rPr>
          <w:rFonts w:ascii="Times New Roman" w:cs="Times New Roman" w:eastAsia="Times New Roman" w:hAnsi="Times New Roman"/>
          <w:sz w:val="24"/>
          <w:szCs w:val="24"/>
          <w:rtl w:val="0"/>
        </w:rPr>
        <w:t xml:space="preserve"> Если вы можете что-то упустить, то могу и я, — его губы скривились.  — </w:t>
      </w:r>
      <w:r w:rsidDel="00000000" w:rsidR="00000000" w:rsidRPr="00000000">
        <w:rPr>
          <w:rFonts w:ascii="Times New Roman" w:cs="Times New Roman" w:eastAsia="Times New Roman" w:hAnsi="Times New Roman"/>
          <w:sz w:val="24"/>
          <w:szCs w:val="24"/>
          <w:rtl w:val="0"/>
        </w:rPr>
        <w:t xml:space="preserve">Видите ли, я сразу пришёл к выводу, что этот тролль — всего лишь отвлекающий манёвр и сам по себе он не важен. </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всё ещё оставался напряжённым.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правдоподобно.</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ответил мужчина, — если кто-то и виноват в смерти мисс Грейнджер, то это я, а не вы. Я, а не вы, должен был…</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вы побеседовали с профессором МакГонагалл, и </w:t>
      </w:r>
      <w:r w:rsidDel="00000000" w:rsidR="00000000" w:rsidRPr="00000000">
        <w:rPr>
          <w:rFonts w:ascii="Times New Roman" w:cs="Times New Roman" w:eastAsia="Times New Roman" w:hAnsi="Times New Roman"/>
          <w:sz w:val="24"/>
          <w:szCs w:val="24"/>
          <w:rtl w:val="0"/>
        </w:rPr>
        <w:t xml:space="preserve">она выдала вам сценарий разговора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мальчик даже не старался скрыть своё раздражение.</w:t>
      </w:r>
      <w:r w:rsidDel="00000000" w:rsidR="00000000" w:rsidRPr="00000000">
        <w:rPr>
          <w:rFonts w:ascii="Times New Roman" w:cs="Times New Roman" w:eastAsia="Times New Roman" w:hAnsi="Times New Roman"/>
          <w:sz w:val="24"/>
          <w:szCs w:val="24"/>
          <w:rtl w:val="0"/>
        </w:rPr>
        <w:t xml:space="preserve"> — Если вам есть что мне сказать, профессор, говорите прямо, без этих масок.</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Повисла пауза.</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пожелаете, — </w:t>
      </w:r>
      <w:r w:rsidDel="00000000" w:rsidR="00000000" w:rsidRPr="00000000">
        <w:rPr>
          <w:rFonts w:ascii="Times New Roman" w:cs="Times New Roman" w:eastAsia="Times New Roman" w:hAnsi="Times New Roman"/>
          <w:sz w:val="24"/>
          <w:szCs w:val="24"/>
          <w:rtl w:val="0"/>
        </w:rPr>
        <w:t xml:space="preserve">после короткой паузы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есстрастно ответил профессор З</w:t>
      </w:r>
      <w:r w:rsidDel="00000000" w:rsidR="00000000" w:rsidRPr="00000000">
        <w:rPr>
          <w:rFonts w:ascii="Times New Roman" w:cs="Times New Roman" w:eastAsia="Times New Roman" w:hAnsi="Times New Roman"/>
          <w:sz w:val="24"/>
          <w:szCs w:val="24"/>
          <w:rtl w:val="0"/>
        </w:rPr>
        <w:t xml:space="preserve">ащиты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Его бледные глаза по-прежнему пристально изучали мальчика</w:t>
      </w:r>
      <w:r w:rsidDel="00000000" w:rsidR="00000000" w:rsidRPr="00000000">
        <w:rPr>
          <w:rFonts w:ascii="Times New Roman" w:cs="Times New Roman" w:eastAsia="Times New Roman" w:hAnsi="Times New Roman"/>
          <w:sz w:val="24"/>
          <w:szCs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Del="00000000" w:rsidR="00000000" w:rsidRPr="00000000">
        <w:rPr>
          <w:rFonts w:ascii="Times New Roman" w:cs="Times New Roman" w:eastAsia="Times New Roman" w:hAnsi="Times New Roman"/>
          <w:sz w:val="24"/>
          <w:szCs w:val="24"/>
          <w:rtl w:val="0"/>
        </w:rPr>
        <w:t xml:space="preserve">Если позволят обстоятельства, я с радостью приглашу вас в этом поучаствовать.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трогательно, — холодно ответил мальчик.  — Вы даже не пытаетесь утверждать, что Гермиона вам нравилась, так ведь?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её очарование на меня не действовало. Я давно уже не подвержен таким привязанностям.</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за честность. Это всё, профессор?</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возникла пауза.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замка остались шрамы</w:t>
      </w:r>
      <w:r w:rsidDel="00000000" w:rsidR="00000000" w:rsidRPr="00000000">
        <w:rPr>
          <w:rFonts w:ascii="Times New Roman" w:cs="Times New Roman" w:eastAsia="Times New Roman" w:hAnsi="Times New Roman"/>
          <w:sz w:val="24"/>
          <w:szCs w:val="24"/>
          <w:rtl w:val="0"/>
        </w:rPr>
        <w:t xml:space="preserve">, — сказал мужчина из своего угла.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некое древнее устройство, которым я владею, сообщило мне, что мисс Грейнджер в смертельной опасности, я использовал </w:t>
      </w:r>
      <w:r w:rsidDel="00000000" w:rsidR="00000000" w:rsidRPr="00000000">
        <w:rPr>
          <w:rFonts w:ascii="Times New Roman" w:cs="Times New Roman" w:eastAsia="Times New Roman" w:hAnsi="Times New Roman"/>
          <w:sz w:val="24"/>
          <w:szCs w:val="24"/>
          <w:rtl w:val="0"/>
        </w:rPr>
        <w:t xml:space="preserve">заклинание проклятого пламени</w:t>
      </w:r>
      <w:r w:rsidDel="00000000" w:rsidR="00000000" w:rsidRPr="00000000">
        <w:rPr>
          <w:rFonts w:ascii="Times New Roman" w:cs="Times New Roman" w:eastAsia="Times New Roman" w:hAnsi="Times New Roman"/>
          <w:sz w:val="24"/>
          <w:szCs w:val="24"/>
          <w:rtl w:val="0"/>
        </w:rPr>
        <w:t xml:space="preserve">, о котором однажды вам рассказывал. Я </w:t>
      </w:r>
      <w:r w:rsidDel="00000000" w:rsidR="00000000" w:rsidRPr="00000000">
        <w:rPr>
          <w:rFonts w:ascii="Times New Roman" w:cs="Times New Roman" w:eastAsia="Times New Roman" w:hAnsi="Times New Roman"/>
          <w:sz w:val="24"/>
          <w:szCs w:val="24"/>
          <w:rtl w:val="0"/>
        </w:rPr>
        <w:t xml:space="preserve">прожигал </w:t>
      </w:r>
      <w:r w:rsidDel="00000000" w:rsidR="00000000" w:rsidRPr="00000000">
        <w:rPr>
          <w:rFonts w:ascii="Times New Roman" w:cs="Times New Roman" w:eastAsia="Times New Roman" w:hAnsi="Times New Roman"/>
          <w:sz w:val="24"/>
          <w:szCs w:val="24"/>
          <w:rtl w:val="0"/>
        </w:rPr>
        <w:t xml:space="preserve">себе путь сквозь стены и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ере</w:t>
      </w:r>
      <w:r w:rsidDel="00000000" w:rsidR="00000000" w:rsidRPr="00000000">
        <w:rPr>
          <w:rFonts w:ascii="Times New Roman" w:cs="Times New Roman" w:eastAsia="Times New Roman" w:hAnsi="Times New Roman"/>
          <w:sz w:val="24"/>
          <w:szCs w:val="24"/>
          <w:rtl w:val="0"/>
        </w:rPr>
        <w:t xml:space="preserve">крытия, </w:t>
      </w:r>
      <w:r w:rsidDel="00000000" w:rsidR="00000000" w:rsidRPr="00000000">
        <w:rPr>
          <w:rFonts w:ascii="Times New Roman" w:cs="Times New Roman" w:eastAsia="Times New Roman" w:hAnsi="Times New Roman"/>
          <w:sz w:val="24"/>
          <w:szCs w:val="24"/>
          <w:rtl w:val="0"/>
        </w:rPr>
        <w:t xml:space="preserve">чтобы лететь, не сворачивая, </w:t>
      </w:r>
      <w:r w:rsidDel="00000000" w:rsidR="00000000" w:rsidRPr="00000000">
        <w:rPr>
          <w:rFonts w:ascii="Times New Roman" w:cs="Times New Roman" w:eastAsia="Times New Roman" w:hAnsi="Times New Roman"/>
          <w:sz w:val="24"/>
          <w:szCs w:val="24"/>
          <w:rtl w:val="0"/>
        </w:rPr>
        <w:t xml:space="preserve">— его голос был всё таким же невыразительным. — Хогвартсу будет нелегко залечить такие раны, если это вообще возможно. </w:t>
      </w:r>
      <w:r w:rsidDel="00000000" w:rsidR="00000000" w:rsidRPr="00000000">
        <w:rPr>
          <w:rFonts w:ascii="Times New Roman" w:cs="Times New Roman" w:eastAsia="Times New Roman" w:hAnsi="Times New Roman"/>
          <w:sz w:val="24"/>
          <w:szCs w:val="24"/>
          <w:rtl w:val="0"/>
        </w:rPr>
        <w:t xml:space="preserve">Полагаю, придётся залатать дыры более слабыми чарами.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я сожалею о сделанном, ведь я всё равно не успел.</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А, — </w:t>
      </w:r>
      <w:r w:rsidDel="00000000" w:rsidR="00000000" w:rsidRPr="00000000">
        <w:rPr>
          <w:rFonts w:ascii="Times New Roman" w:cs="Times New Roman" w:eastAsia="Times New Roman" w:hAnsi="Times New Roman"/>
          <w:sz w:val="24"/>
          <w:szCs w:val="24"/>
          <w:rtl w:val="0"/>
        </w:rPr>
        <w:t xml:space="preserve">мальчик на мгновение закрыл глаза</w:t>
      </w:r>
      <w:r w:rsidDel="00000000" w:rsidR="00000000" w:rsidRPr="00000000">
        <w:rPr>
          <w:rFonts w:ascii="Times New Roman" w:cs="Times New Roman" w:eastAsia="Times New Roman" w:hAnsi="Times New Roman"/>
          <w:sz w:val="24"/>
          <w:szCs w:val="24"/>
          <w:rtl w:val="0"/>
        </w:rPr>
        <w:t xml:space="preserve">. — Вы всё же хотели её спасти. </w:t>
      </w:r>
      <w:r w:rsidDel="00000000" w:rsidR="00000000" w:rsidRPr="00000000">
        <w:rPr>
          <w:rFonts w:ascii="Times New Roman" w:cs="Times New Roman" w:eastAsia="Times New Roman" w:hAnsi="Times New Roman"/>
          <w:sz w:val="24"/>
          <w:szCs w:val="24"/>
          <w:rtl w:val="0"/>
        </w:rPr>
        <w:t xml:space="preserve">Хотели настолько сильно, что приложили реальные усилия.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оказались на это способны в отличие от остальных.</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холодно улыбнулся в ответ.</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теперь я хочу остаться один до самого ужина. Из всех людей вы должны меня понять. На этом всё?</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мужчина. </w:t>
      </w:r>
      <w:r w:rsidDel="00000000" w:rsidR="00000000" w:rsidRPr="00000000">
        <w:rPr>
          <w:rFonts w:ascii="Times New Roman" w:cs="Times New Roman" w:eastAsia="Times New Roman" w:hAnsi="Times New Roman"/>
          <w:sz w:val="24"/>
          <w:szCs w:val="24"/>
          <w:rtl w:val="0"/>
        </w:rPr>
        <w:t xml:space="preserve">В его голосе послышался намёк на его привычную сардоническую усмешку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Видите ли, исходя из недавнего опыта, я опасаюсь, что вы, возможно, намереваетесь сделать нечто предельно глупое.</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 спросил мальчик.</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вы решили, что </w:t>
      </w:r>
      <w:r w:rsidDel="00000000" w:rsidR="00000000" w:rsidRPr="00000000">
        <w:rPr>
          <w:rFonts w:ascii="Times New Roman" w:cs="Times New Roman" w:eastAsia="Times New Roman" w:hAnsi="Times New Roman"/>
          <w:sz w:val="24"/>
          <w:szCs w:val="24"/>
          <w:rtl w:val="0"/>
        </w:rPr>
        <w:t xml:space="preserve">без мисс Грейнджер </w:t>
      </w:r>
      <w:r w:rsidDel="00000000" w:rsidR="00000000" w:rsidRPr="00000000">
        <w:rPr>
          <w:rFonts w:ascii="Times New Roman" w:cs="Times New Roman" w:eastAsia="Times New Roman" w:hAnsi="Times New Roman"/>
          <w:sz w:val="24"/>
          <w:szCs w:val="24"/>
          <w:rtl w:val="0"/>
        </w:rPr>
        <w:t xml:space="preserve">вселенная не имеет никакой ценности и её следует </w:t>
      </w:r>
      <w:r w:rsidDel="00000000" w:rsidR="00000000" w:rsidRPr="00000000">
        <w:rPr>
          <w:rFonts w:ascii="Times New Roman" w:cs="Times New Roman" w:eastAsia="Times New Roman" w:hAnsi="Times New Roman"/>
          <w:sz w:val="24"/>
          <w:szCs w:val="24"/>
          <w:rtl w:val="0"/>
        </w:rPr>
        <w:t xml:space="preserve">уничтож</w:t>
      </w:r>
      <w:r w:rsidDel="00000000" w:rsidR="00000000" w:rsidRPr="00000000">
        <w:rPr>
          <w:rFonts w:ascii="Times New Roman" w:cs="Times New Roman" w:eastAsia="Times New Roman" w:hAnsi="Times New Roman"/>
          <w:sz w:val="24"/>
          <w:szCs w:val="24"/>
          <w:rtl w:val="0"/>
        </w:rPr>
        <w:t xml:space="preserve">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нанесённые вам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биды.</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улыбке мальчика не было и капли веселья.</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беспокойство выдаёт вас, профессор. Меня не привлекают такие мысли. А вы когда-то об этом задумывались?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особенно. Я не испытываю большой любви к вселенной,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я в ней живу.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покачал головой: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ещё размышляю и хотел бы заниматься этим в одиночестве.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как несколько месяцев тому назад вы сделали мне одно предложение, — сказал профессор Защиты. — </w:t>
      </w:r>
      <w:r w:rsidDel="00000000" w:rsidR="00000000" w:rsidRPr="00000000">
        <w:rPr>
          <w:rFonts w:ascii="Times New Roman" w:cs="Times New Roman" w:eastAsia="Times New Roman" w:hAnsi="Times New Roman"/>
          <w:sz w:val="24"/>
          <w:szCs w:val="24"/>
          <w:rtl w:val="0"/>
        </w:rPr>
        <w:t xml:space="preserve">Не хотите ли вы поговорить с кем-нибудь разумным? Я пойму, если вы окажетесь не самым приятным собеседником.</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снова покачал головой:</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спасибо.</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некоторых колебаний мальчик опять покачал головой.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постигшего многие тайные магические искусства, которые </w:t>
      </w:r>
      <w:r w:rsidDel="00000000" w:rsidR="00000000" w:rsidRPr="00000000">
        <w:rPr>
          <w:rFonts w:ascii="Times New Roman" w:cs="Times New Roman" w:eastAsia="Times New Roman" w:hAnsi="Times New Roman"/>
          <w:sz w:val="24"/>
          <w:szCs w:val="24"/>
          <w:rtl w:val="0"/>
        </w:rPr>
        <w:t xml:space="preserve">некоторые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сочли бы противо</w:t>
      </w:r>
      <w:r w:rsidDel="00000000" w:rsidR="00000000" w:rsidRPr="00000000">
        <w:rPr>
          <w:rFonts w:ascii="Times New Roman" w:cs="Times New Roman" w:eastAsia="Times New Roman" w:hAnsi="Times New Roman"/>
          <w:sz w:val="24"/>
          <w:szCs w:val="24"/>
          <w:rtl w:val="0"/>
        </w:rPr>
        <w:t xml:space="preserve">естественными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мальчика еле заметно сузились. Кто-нибудь другой мог бы и не...</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сказал профессор Защиты. — </w:t>
      </w:r>
      <w:r w:rsidDel="00000000" w:rsidR="00000000" w:rsidRPr="00000000">
        <w:rPr>
          <w:rFonts w:ascii="Times New Roman" w:cs="Times New Roman" w:eastAsia="Times New Roman" w:hAnsi="Times New Roman"/>
          <w:sz w:val="24"/>
          <w:szCs w:val="24"/>
          <w:rtl w:val="0"/>
        </w:rPr>
        <w:t xml:space="preserve">Не стесняйтесь, спрашивайте. Даю слово: всё, что здесь будет сказано, останется между нами.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немного помолчал, а когда заговорил, его голос прозвучал надтреснуто.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вернуть Гермиону. Потому что никакой загробной жизни нет, и я не могу так просто позволить ей...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быть…</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закрыл лицо руками, </w:t>
      </w:r>
      <w:r w:rsidDel="00000000" w:rsidR="00000000" w:rsidRPr="00000000">
        <w:rPr>
          <w:rFonts w:ascii="Times New Roman" w:cs="Times New Roman" w:eastAsia="Times New Roman" w:hAnsi="Times New Roman"/>
          <w:sz w:val="24"/>
          <w:szCs w:val="24"/>
          <w:rtl w:val="0"/>
        </w:rPr>
        <w:t xml:space="preserve">но когда он их опустил,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опять выглядел </w:t>
      </w:r>
      <w:r w:rsidDel="00000000" w:rsidR="00000000" w:rsidRPr="00000000">
        <w:rPr>
          <w:rFonts w:ascii="Times New Roman" w:cs="Times New Roman" w:eastAsia="Times New Roman" w:hAnsi="Times New Roman"/>
          <w:sz w:val="24"/>
          <w:szCs w:val="24"/>
          <w:rtl w:val="0"/>
        </w:rPr>
        <w:t xml:space="preserve">таким же бесстрастным, как и мужчина, стоящий в углу.</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Защиты приобрело отсутствующее, слегка озадаченное выражение.</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 наконец спросил он.</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получится.</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повисла пауза.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Риски вас не пугают, — сказал человек из своего угла.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Вас не волнует, насколько опасная магия для этого потребуется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профессора Защиты стал</w:t>
      </w:r>
      <w:r w:rsidDel="00000000" w:rsidR="00000000" w:rsidRPr="00000000">
        <w:rPr>
          <w:rFonts w:ascii="Times New Roman" w:cs="Times New Roman" w:eastAsia="Times New Roman" w:hAnsi="Times New Roman"/>
          <w:sz w:val="24"/>
          <w:szCs w:val="24"/>
          <w:rtl w:val="0"/>
        </w:rPr>
        <w:t xml:space="preserve"> задумчивым.</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какой </w:t>
      </w:r>
      <w:r w:rsidDel="00000000" w:rsidR="00000000" w:rsidRPr="00000000">
        <w:rPr>
          <w:rFonts w:ascii="Times New Roman" w:cs="Times New Roman" w:eastAsia="Times New Roman" w:hAnsi="Times New Roman"/>
          <w:sz w:val="24"/>
          <w:szCs w:val="24"/>
          <w:rtl w:val="0"/>
        </w:rPr>
        <w:t xml:space="preserve">подход</w:t>
      </w:r>
      <w:r w:rsidDel="00000000" w:rsidR="00000000" w:rsidRPr="00000000">
        <w:rPr>
          <w:rFonts w:ascii="Times New Roman" w:cs="Times New Roman" w:eastAsia="Times New Roman" w:hAnsi="Times New Roman"/>
          <w:sz w:val="24"/>
          <w:szCs w:val="24"/>
          <w:rtl w:val="0"/>
        </w:rPr>
        <w:t xml:space="preserve"> — в общих чертах — вы планируете использовать? Полагаю, превратить её тело в инфернала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не то,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Сможет ли она мыслить? – спросил мальчик. — Продолжит ли её тело разлагаться?</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и да.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нет.</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насчёт Воскрешающего камня Кадма Певерелла, если вы сможете до него добраться?</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покачал головой:</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нужна иллюзия Гермионы, извлечённая из моей памяти. Я хочу, чтобы она </w:t>
      </w:r>
      <w:r w:rsidDel="00000000" w:rsidR="00000000" w:rsidRPr="00000000">
        <w:rPr>
          <w:rFonts w:ascii="Times New Roman" w:cs="Times New Roman" w:eastAsia="Times New Roman" w:hAnsi="Times New Roman"/>
          <w:sz w:val="24"/>
          <w:szCs w:val="24"/>
          <w:rtl w:val="0"/>
        </w:rPr>
        <w:t xml:space="preserve">могла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жить своей жизнь</w:t>
      </w:r>
      <w:r w:rsidDel="00000000" w:rsidR="00000000" w:rsidRPr="00000000">
        <w:rPr>
          <w:rFonts w:ascii="Times New Roman" w:cs="Times New Roman" w:eastAsia="Times New Roman" w:hAnsi="Times New Roman"/>
          <w:sz w:val="24"/>
          <w:szCs w:val="24"/>
          <w:rtl w:val="0"/>
        </w:rPr>
        <w:t xml:space="preserve">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мальчика сорвался. – Я пока ещё не определился </w:t>
      </w:r>
      <w:r w:rsidDel="00000000" w:rsidR="00000000" w:rsidRPr="00000000">
        <w:rPr>
          <w:rFonts w:ascii="Times New Roman" w:cs="Times New Roman" w:eastAsia="Times New Roman" w:hAnsi="Times New Roman"/>
          <w:sz w:val="24"/>
          <w:szCs w:val="24"/>
          <w:rtl w:val="0"/>
        </w:rPr>
        <w:t xml:space="preserve">с направлением действий на объектном уровне</w:t>
      </w:r>
      <w:r w:rsidDel="00000000" w:rsidR="00000000" w:rsidRPr="00000000">
        <w:rPr>
          <w:rFonts w:ascii="Times New Roman" w:cs="Times New Roman" w:eastAsia="Times New Roman" w:hAnsi="Times New Roman"/>
          <w:sz w:val="24"/>
          <w:szCs w:val="24"/>
          <w:rtl w:val="0"/>
        </w:rPr>
        <w:t xml:space="preserve">. Если мне придётся просто решить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всю проблему грубой силой, то есть обрести достаточно могущества и знаний, чтобы просто </w:t>
      </w:r>
      <w:r w:rsidDel="00000000" w:rsidR="00000000" w:rsidRPr="00000000">
        <w:rPr>
          <w:rFonts w:ascii="Times New Roman" w:cs="Times New Roman" w:eastAsia="Times New Roman" w:hAnsi="Times New Roman"/>
          <w:sz w:val="24"/>
          <w:szCs w:val="24"/>
          <w:rtl w:val="0"/>
        </w:rPr>
        <w:t xml:space="preserve">сделать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так тому и быть.</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пауза.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чтобы достичь этого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человек в углу, — вы воспользуетесь своим любимым инструментом — наукой.</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еле слышно — так что это больше походило просто на выдох — произнёс:</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мне поможете или нет? – спросил мальчик.</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Какой именно помощи вы ищете?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Откуда она приходит?</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ответил мужчина.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никто другой тоже не знает?</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Но откуда появляются новые заклинания? Я всё время читаю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изобрёл новое заклинание для той или иной цели, но нигде никогда не написано как</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пожал плечами:</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есть книги о том, как писать…</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Del="00000000" w:rsidR="00000000" w:rsidRPr="00000000">
        <w:rPr>
          <w:rFonts w:ascii="Times New Roman" w:cs="Times New Roman" w:eastAsia="Times New Roman" w:hAnsi="Times New Roman"/>
          <w:sz w:val="24"/>
          <w:szCs w:val="24"/>
          <w:rtl w:val="0"/>
        </w:rPr>
        <w:t xml:space="preserve"> но более высокого порядка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ожидать.</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насчёт самых мощных разновидностей магии? – спросил мальчик.</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Какой-нибудь легендарный волшебник за всю свою жизнь может изобрести один жертвенный </w:t>
      </w:r>
      <w:r w:rsidDel="00000000" w:rsidR="00000000" w:rsidRPr="00000000">
        <w:rPr>
          <w:rFonts w:ascii="Times New Roman" w:cs="Times New Roman" w:eastAsia="Times New Roman" w:hAnsi="Times New Roman"/>
          <w:sz w:val="24"/>
          <w:szCs w:val="24"/>
          <w:rtl w:val="0"/>
        </w:rPr>
        <w:t xml:space="preserve">ритуал </w:t>
      </w:r>
      <w:r w:rsidDel="00000000" w:rsidR="00000000" w:rsidRPr="00000000">
        <w:rPr>
          <w:rFonts w:ascii="Times New Roman" w:cs="Times New Roman" w:eastAsia="Times New Roman" w:hAnsi="Times New Roman"/>
          <w:sz w:val="24"/>
          <w:szCs w:val="24"/>
          <w:rtl w:val="0"/>
        </w:rPr>
        <w:t xml:space="preserve">и передать </w:t>
      </w:r>
      <w:r w:rsidDel="00000000" w:rsidR="00000000" w:rsidRPr="00000000">
        <w:rPr>
          <w:rFonts w:ascii="Times New Roman" w:cs="Times New Roman" w:eastAsia="Times New Roman" w:hAnsi="Times New Roman"/>
          <w:sz w:val="24"/>
          <w:szCs w:val="24"/>
          <w:rtl w:val="0"/>
        </w:rPr>
        <w:t xml:space="preserve">это знани</w:t>
      </w:r>
      <w:r w:rsidDel="00000000" w:rsidR="00000000" w:rsidRPr="00000000">
        <w:rPr>
          <w:rFonts w:ascii="Times New Roman" w:cs="Times New Roman" w:eastAsia="Times New Roman" w:hAnsi="Times New Roman"/>
          <w:sz w:val="24"/>
          <w:szCs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сдержано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кивнул:</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Лишь то, что знает любой исследователь, — бесстрастно ответил мужчина</w:t>
      </w:r>
      <w:ins w:author="Alaric Lightin" w:id="2" w:date="2019-08-13T14:46:57Z">
        <w:r w:rsidDel="00000000" w:rsidR="00000000" w:rsidRPr="00000000">
          <w:rPr>
            <w:rFonts w:ascii="Times New Roman" w:cs="Times New Roman" w:eastAsia="Times New Roman" w:hAnsi="Times New Roman"/>
            <w:sz w:val="24"/>
            <w:szCs w:val="24"/>
            <w:rtl w:val="0"/>
          </w:rPr>
          <w:t xml:space="preserve">.</w:t>
        </w:r>
      </w:ins>
      <w:del w:author="Alaric Lightin" w:id="2" w:date="2019-08-13T14:46:5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онимаю</w:t>
      </w:r>
      <w:r w:rsidDel="00000000" w:rsidR="00000000" w:rsidRPr="00000000">
        <w:rPr>
          <w:rFonts w:ascii="Times New Roman" w:cs="Times New Roman" w:eastAsia="Times New Roman" w:hAnsi="Times New Roman"/>
          <w:sz w:val="24"/>
          <w:szCs w:val="24"/>
          <w:rtl w:val="0"/>
        </w:rPr>
        <w:t xml:space="preserve">. Извините.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они </w:t>
      </w:r>
      <w:r w:rsidDel="00000000" w:rsidR="00000000" w:rsidRPr="00000000">
        <w:rPr>
          <w:rFonts w:ascii="Times New Roman" w:cs="Times New Roman" w:eastAsia="Times New Roman" w:hAnsi="Times New Roman"/>
          <w:sz w:val="24"/>
          <w:szCs w:val="24"/>
          <w:rtl w:val="0"/>
        </w:rPr>
        <w:t xml:space="preserve">молчали</w:t>
      </w:r>
      <w:r w:rsidDel="00000000" w:rsidR="00000000" w:rsidRPr="00000000">
        <w:rPr>
          <w:rFonts w:ascii="Times New Roman" w:cs="Times New Roman" w:eastAsia="Times New Roman" w:hAnsi="Times New Roman"/>
          <w:sz w:val="24"/>
          <w:szCs w:val="24"/>
          <w:rtl w:val="0"/>
        </w:rPr>
        <w:t xml:space="preserve">. Взгляд профессора Защиты был прикован к мальчику, а тот, казалось, смотрел в пустоту.</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w:t>
      </w:r>
      <w:ins w:author="Alaric Lightin" w:id="3" w:date="2019-08-13T14:47:13Z">
        <w:r w:rsidDel="00000000" w:rsidR="00000000" w:rsidRPr="00000000">
          <w:rPr>
            <w:rFonts w:ascii="Times New Roman" w:cs="Times New Roman" w:eastAsia="Times New Roman" w:hAnsi="Times New Roman"/>
            <w:sz w:val="24"/>
            <w:szCs w:val="24"/>
            <w:rtl w:val="0"/>
          </w:rPr>
          <w:t xml:space="preserve">.</w:t>
        </w:r>
      </w:ins>
      <w:del w:author="Alaric Lightin" w:id="3" w:date="2019-08-13T14:47:1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Заклинаниям, которые понадобятся мне, если подобное будет происходить и дальше. Большинство из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их, думаю, я смогу найти сам. Но кое-что не смогу.</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кивнул:</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Del="00000000" w:rsidR="00000000" w:rsidRPr="00000000">
        <w:rPr>
          <w:rFonts w:ascii="Times New Roman" w:cs="Times New Roman" w:eastAsia="Times New Roman" w:hAnsi="Times New Roman"/>
          <w:sz w:val="24"/>
          <w:szCs w:val="24"/>
          <w:rtl w:val="0"/>
        </w:rPr>
        <w:t xml:space="preserve"> но попросить вы можете всегда</w:t>
      </w:r>
      <w:r w:rsidDel="00000000" w:rsidR="00000000" w:rsidRPr="00000000">
        <w:rPr>
          <w:rFonts w:ascii="Times New Roman" w:cs="Times New Roman" w:eastAsia="Times New Roman" w:hAnsi="Times New Roman"/>
          <w:sz w:val="24"/>
          <w:szCs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убы</w:t>
      </w:r>
      <w:r w:rsidDel="00000000" w:rsidR="00000000" w:rsidRPr="00000000">
        <w:rPr>
          <w:rFonts w:ascii="Times New Roman" w:cs="Times New Roman" w:eastAsia="Times New Roman" w:hAnsi="Times New Roman"/>
          <w:sz w:val="24"/>
          <w:szCs w:val="24"/>
          <w:rtl w:val="0"/>
        </w:rPr>
        <w:t xml:space="preserve"> профессора Защиты слегка дёрнулись:</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Оно тр</w:t>
      </w:r>
      <w:r w:rsidDel="00000000" w:rsidR="00000000" w:rsidRPr="00000000">
        <w:rPr>
          <w:rFonts w:ascii="Times New Roman" w:cs="Times New Roman" w:eastAsia="Times New Roman" w:hAnsi="Times New Roman"/>
          <w:sz w:val="24"/>
          <w:szCs w:val="24"/>
          <w:rtl w:val="0"/>
        </w:rPr>
        <w:t xml:space="preserve">ебует безвозвратного принесения в жертву одной капли крови. То есть, ваше тело с этого дня будет легче на эту каплю. </w:t>
      </w:r>
      <w:r w:rsidDel="00000000" w:rsidR="00000000" w:rsidRPr="00000000">
        <w:rPr>
          <w:rFonts w:ascii="Times New Roman" w:cs="Times New Roman" w:eastAsia="Times New Roman" w:hAnsi="Times New Roman"/>
          <w:sz w:val="24"/>
          <w:szCs w:val="24"/>
          <w:rtl w:val="0"/>
        </w:rPr>
        <w:t xml:space="preserve">Вряд ли кто-то пожелает часто прибегать к такому средству</w:t>
      </w:r>
      <w:r w:rsidDel="00000000" w:rsidR="00000000" w:rsidRPr="00000000">
        <w:rPr>
          <w:rFonts w:ascii="Times New Roman" w:cs="Times New Roman" w:eastAsia="Times New Roman" w:hAnsi="Times New Roman"/>
          <w:sz w:val="24"/>
          <w:szCs w:val="24"/>
          <w:rtl w:val="0"/>
        </w:rPr>
        <w:t xml:space="preserve">, мистер Поттер. Кроме того, чтобы проклятое</w:t>
      </w:r>
      <w:r w:rsidDel="00000000" w:rsidR="00000000" w:rsidRPr="00000000">
        <w:rPr>
          <w:rFonts w:ascii="Times New Roman" w:cs="Times New Roman" w:eastAsia="Times New Roman" w:hAnsi="Times New Roman"/>
          <w:sz w:val="24"/>
          <w:szCs w:val="24"/>
          <w:rtl w:val="0"/>
        </w:rPr>
        <w:t xml:space="preserve"> пламя</w:t>
      </w:r>
      <w:r w:rsidDel="00000000" w:rsidR="00000000" w:rsidRPr="00000000">
        <w:rPr>
          <w:rFonts w:ascii="Times New Roman" w:cs="Times New Roman" w:eastAsia="Times New Roman" w:hAnsi="Times New Roman"/>
          <w:sz w:val="24"/>
          <w:szCs w:val="24"/>
          <w:rtl w:val="0"/>
        </w:rPr>
        <w:t xml:space="preserve"> не повернулось против вас и не пожрало вас, нужна сила воли</w:t>
      </w:r>
      <w:r w:rsidDel="00000000" w:rsidR="00000000" w:rsidRPr="00000000">
        <w:rPr>
          <w:rFonts w:ascii="Times New Roman" w:cs="Times New Roman" w:eastAsia="Times New Roman" w:hAnsi="Times New Roman"/>
          <w:sz w:val="24"/>
          <w:szCs w:val="24"/>
          <w:rtl w:val="0"/>
        </w:rPr>
        <w:t xml:space="preserve"> — принято сперва проверять её менее опасными испытаниями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хотя это не самое важное в ритуале</w:t>
      </w:r>
      <w:r w:rsidDel="00000000" w:rsidR="00000000" w:rsidRPr="00000000">
        <w:rPr>
          <w:rFonts w:ascii="Times New Roman" w:cs="Times New Roman" w:eastAsia="Times New Roman" w:hAnsi="Times New Roman"/>
          <w:sz w:val="24"/>
          <w:szCs w:val="24"/>
          <w:rtl w:val="0"/>
        </w:rPr>
        <w:t xml:space="preserve">, но, боюсь, он требует больше ма</w:t>
      </w:r>
      <w:r w:rsidDel="00000000" w:rsidR="00000000" w:rsidRPr="00000000">
        <w:rPr>
          <w:rFonts w:ascii="Times New Roman" w:cs="Times New Roman" w:eastAsia="Times New Roman" w:hAnsi="Times New Roman"/>
          <w:sz w:val="24"/>
          <w:szCs w:val="24"/>
          <w:rtl w:val="0"/>
        </w:rPr>
        <w:t xml:space="preserve">гической силы, чем у вас будет в ближайшие несколько лет.</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Жаль, — сказал мальчик.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Неплохо было бы посмотреть на лицо врага в следующий раз, когда он попробует использовать тролля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снова наклонил голову. Его губы опять дёрнулись.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насчёт Чар памяти? Близнецы Уизли вели себя странно, и директор сказал, </w:t>
      </w:r>
      <w:r w:rsidDel="00000000" w:rsidR="00000000" w:rsidRPr="00000000">
        <w:rPr>
          <w:rFonts w:ascii="Times New Roman" w:cs="Times New Roman" w:eastAsia="Times New Roman" w:hAnsi="Times New Roman"/>
          <w:sz w:val="24"/>
          <w:szCs w:val="24"/>
          <w:rtl w:val="0"/>
        </w:rPr>
        <w:t xml:space="preserve">что, по его мнению, им </w:t>
      </w:r>
      <w:r w:rsidDel="00000000" w:rsidR="00000000" w:rsidRPr="00000000">
        <w:rPr>
          <w:rFonts w:ascii="Times New Roman" w:cs="Times New Roman" w:eastAsia="Times New Roman" w:hAnsi="Times New Roman"/>
          <w:sz w:val="24"/>
          <w:szCs w:val="24"/>
          <w:rtl w:val="0"/>
        </w:rPr>
        <w:t xml:space="preserve">стёрли память. Кажется, это один из излюбленных </w:t>
      </w:r>
      <w:r w:rsidDel="00000000" w:rsidR="00000000" w:rsidRPr="00000000">
        <w:rPr>
          <w:rFonts w:ascii="Times New Roman" w:cs="Times New Roman" w:eastAsia="Times New Roman" w:hAnsi="Times New Roman"/>
          <w:sz w:val="24"/>
          <w:szCs w:val="24"/>
          <w:rtl w:val="0"/>
        </w:rPr>
        <w:t xml:space="preserve">вражеских трюков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Правило восьмое, — сказал профессор Защиты. — </w:t>
      </w:r>
      <w:r w:rsidDel="00000000" w:rsidR="00000000" w:rsidRPr="00000000">
        <w:rPr>
          <w:rFonts w:ascii="Times New Roman" w:cs="Times New Roman" w:eastAsia="Times New Roman" w:hAnsi="Times New Roman"/>
          <w:sz w:val="24"/>
          <w:szCs w:val="24"/>
          <w:rtl w:val="0"/>
        </w:rPr>
        <w:t xml:space="preserve">Любой метод, который оказался достаточно хорош, чтобы нанести мне поражение, стоит освоить самому.</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невесело улыбнулся:</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Как-то я слышал о взрослой волшебнице, которая использовала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будучи почти полностью истощённой, так что оно не должно требовать много магической силы. </w:t>
      </w:r>
      <w:r w:rsidDel="00000000" w:rsidR="00000000" w:rsidRPr="00000000">
        <w:rPr>
          <w:rFonts w:ascii="Times New Roman" w:cs="Times New Roman" w:eastAsia="Times New Roman" w:hAnsi="Times New Roman"/>
          <w:sz w:val="24"/>
          <w:szCs w:val="24"/>
          <w:rtl w:val="0"/>
        </w:rPr>
        <w:t xml:space="preserve">И оно</w:t>
      </w:r>
      <w:r w:rsidDel="00000000" w:rsidR="00000000" w:rsidRPr="00000000">
        <w:rPr>
          <w:rFonts w:ascii="Times New Roman" w:cs="Times New Roman" w:eastAsia="Times New Roman" w:hAnsi="Times New Roman"/>
          <w:sz w:val="24"/>
          <w:szCs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Del="00000000" w:rsidR="00000000" w:rsidRPr="00000000">
        <w:rPr>
          <w:rFonts w:ascii="Times New Roman" w:cs="Times New Roman" w:eastAsia="Times New Roman" w:hAnsi="Times New Roman"/>
          <w:sz w:val="24"/>
          <w:szCs w:val="24"/>
          <w:rtl w:val="0"/>
        </w:rPr>
        <w:t xml:space="preserve"> его вам</w:t>
      </w:r>
      <w:r w:rsidDel="00000000" w:rsidR="00000000" w:rsidRPr="00000000">
        <w:rPr>
          <w:rFonts w:ascii="Times New Roman" w:cs="Times New Roman" w:eastAsia="Times New Roman" w:hAnsi="Times New Roman"/>
          <w:sz w:val="24"/>
          <w:szCs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серьёзно, — ровным голосом сказал мальчик.</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Более чем.</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за ваши советы, профессор.</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тех пор, как мы с вами познакомились, </w:t>
      </w:r>
      <w:r w:rsidDel="00000000" w:rsidR="00000000" w:rsidRPr="00000000">
        <w:rPr>
          <w:rFonts w:ascii="Times New Roman" w:cs="Times New Roman" w:eastAsia="Times New Roman" w:hAnsi="Times New Roman"/>
          <w:sz w:val="24"/>
          <w:szCs w:val="24"/>
          <w:rtl w:val="0"/>
        </w:rPr>
        <w:t xml:space="preserve">ваш </w:t>
      </w:r>
      <w:r w:rsidDel="00000000" w:rsidR="00000000" w:rsidRPr="00000000">
        <w:rPr>
          <w:rFonts w:ascii="Times New Roman" w:cs="Times New Roman" w:eastAsia="Times New Roman" w:hAnsi="Times New Roman"/>
          <w:sz w:val="24"/>
          <w:szCs w:val="24"/>
          <w:rtl w:val="0"/>
        </w:rPr>
        <w:t xml:space="preserve">творческий подход приобрёл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гораздо более практическую направленность, мистер Поттер.</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за комплимент, — мальчик не поднял глаз, </w:t>
      </w:r>
      <w:r w:rsidDel="00000000" w:rsidR="00000000" w:rsidRPr="00000000">
        <w:rPr>
          <w:rFonts w:ascii="Times New Roman" w:cs="Times New Roman" w:eastAsia="Times New Roman" w:hAnsi="Times New Roman"/>
          <w:sz w:val="24"/>
          <w:szCs w:val="24"/>
          <w:rtl w:val="0"/>
        </w:rPr>
        <w:t xml:space="preserve">он опять уставился на волшебную палочку, которую держал в руках</w:t>
      </w:r>
      <w:r w:rsidDel="00000000" w:rsidR="00000000" w:rsidRPr="00000000">
        <w:rPr>
          <w:rFonts w:ascii="Times New Roman" w:cs="Times New Roman" w:eastAsia="Times New Roman" w:hAnsi="Times New Roman"/>
          <w:sz w:val="24"/>
          <w:szCs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дверь с ещё одним щелчком закрылась, Минерва </w:t>
      </w:r>
      <w:r w:rsidDel="00000000" w:rsidR="00000000" w:rsidRPr="00000000">
        <w:rPr>
          <w:rFonts w:ascii="Times New Roman" w:cs="Times New Roman" w:eastAsia="Times New Roman" w:hAnsi="Times New Roman"/>
          <w:sz w:val="24"/>
          <w:szCs w:val="24"/>
          <w:rtl w:val="0"/>
        </w:rPr>
        <w:t xml:space="preserve">без</w:t>
      </w:r>
      <w:r w:rsidDel="00000000" w:rsidR="00000000" w:rsidRPr="00000000">
        <w:rPr>
          <w:rFonts w:ascii="Times New Roman" w:cs="Times New Roman" w:eastAsia="Times New Roman" w:hAnsi="Times New Roman"/>
          <w:sz w:val="24"/>
          <w:szCs w:val="24"/>
          <w:rtl w:val="0"/>
        </w:rPr>
        <w:t xml:space="preserve">звучно создала барьер тишины и сбивчиво от волнения спросила: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всё прошло? Вы там пробыли довольно долго… Гарри теперь готов разговаривать?</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поговорил с мистером Поттером так, как он этого от меня ожидал, и избегал тем, которые раздражали бы его. </w:t>
      </w:r>
      <w:r w:rsidDel="00000000" w:rsidR="00000000" w:rsidRPr="00000000">
        <w:rPr>
          <w:rFonts w:ascii="Times New Roman" w:cs="Times New Roman" w:eastAsia="Times New Roman" w:hAnsi="Times New Roman"/>
          <w:sz w:val="24"/>
          <w:szCs w:val="24"/>
          <w:rtl w:val="0"/>
        </w:rPr>
        <w:t xml:space="preserve">Не думаю, что я его утешил. Не уверен, что я на это способен.</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 хорошо, что он вообще стал разговаривать, – она помедлила. – Но что мистер Поттер сказал?</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обещал ему никому об этом не рассказывать. А теперь… Думаю, мне нужно посетить библиотеку.</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Библиотеку?!</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Del="00000000" w:rsidR="00000000" w:rsidRPr="00000000">
        <w:rPr>
          <w:rFonts w:ascii="Times New Roman" w:cs="Times New Roman" w:eastAsia="Times New Roman" w:hAnsi="Times New Roman"/>
          <w:sz w:val="24"/>
          <w:szCs w:val="24"/>
          <w:rtl w:val="0"/>
        </w:rPr>
        <w:t xml:space="preserve">некоторыми средствами моего собственного изобретения. Нынешние защитные чары смехотворны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мистера Поттера следует не пускать в Запретную Секцию любой ценой.</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уставилась на профессора Защиты. Сердце у неё вдруг ушло в пятки.</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не передадите </w:t>
      </w:r>
      <w:r w:rsidDel="00000000" w:rsidR="00000000" w:rsidRPr="00000000">
        <w:rPr>
          <w:rFonts w:ascii="Times New Roman" w:cs="Times New Roman" w:eastAsia="Times New Roman" w:hAnsi="Times New Roman"/>
          <w:sz w:val="24"/>
          <w:szCs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я не </w:t>
      </w:r>
      <w:r w:rsidDel="00000000" w:rsidR="00000000" w:rsidRPr="00000000">
        <w:rPr>
          <w:rFonts w:ascii="Times New Roman" w:cs="Times New Roman" w:eastAsia="Times New Roman" w:hAnsi="Times New Roman"/>
          <w:sz w:val="24"/>
          <w:szCs w:val="24"/>
          <w:rtl w:val="0"/>
        </w:rPr>
        <w:t xml:space="preserve">специалист по данному вопросу</w:t>
      </w:r>
      <w:r w:rsidDel="00000000" w:rsidR="00000000" w:rsidRPr="00000000">
        <w:rPr>
          <w:rFonts w:ascii="Times New Roman" w:cs="Times New Roman" w:eastAsia="Times New Roman" w:hAnsi="Times New Roman"/>
          <w:sz w:val="24"/>
          <w:szCs w:val="24"/>
          <w:rtl w:val="0"/>
        </w:rPr>
        <w:t xml:space="preserve">, но если </w:t>
      </w:r>
      <w:r w:rsidDel="00000000" w:rsidR="00000000" w:rsidRPr="00000000">
        <w:rPr>
          <w:rFonts w:ascii="Times New Roman" w:cs="Times New Roman" w:eastAsia="Times New Roman" w:hAnsi="Times New Roman"/>
          <w:sz w:val="24"/>
          <w:szCs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57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