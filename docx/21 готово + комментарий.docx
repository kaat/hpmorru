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clj2thm98v7" w:id="0"/>
      <w:bookmarkEnd w:id="0"/>
      <w:r w:rsidDel="00000000" w:rsidR="00000000" w:rsidRPr="00000000">
        <w:rPr>
          <w:rtl w:val="0"/>
        </w:rPr>
        <w:t xml:space="preserve">Глава 21. Самооправдание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 выполняет работу Роулинг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тот и Роулинг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боялась, что становится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лохой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ычно Гермиона с лёгкостью отделяла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лохое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орошего и не понимала, почему у других людей с этим так много проблем.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орошими» были профессора Флитвик, МакГонагалл и Спраут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«Плохими»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Снейп и Квиррелл, а также Драко Малфой. Гарри Поттер...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одним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тех особых случаев,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первого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сказать наверняка. Она до сих пор не разобралась, куда же его определить.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задумалась о себе самой...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 </w:t>
      </w:r>
      <w:ins w:author="Gleb Mazursky" w:id="0" w:date="2016-02-10T00:12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уж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нравилось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побеждать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обгоняла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каждому предмету. (Кроме полётов на мётлах, но это всё равно что уроки физкультуры, так что не считается.)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Почти каждый день она зарабатывала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настоящие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баллы силой своего ума, быстро осваивая заклинания и помогая другим ученикам, а не получала их за какие-то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непонятные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героические поступки. Она знала, что её способ лучше, и, что особенно грело душу, Гарри Поттер считал так же. Она видела это в его глазах всякий раз, когда её награждали очередным </w:t>
      </w:r>
      <w:ins w:author="Gleb Mazursky" w:id="1" w:date="2016-02-10T00:14:5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“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настоящим</w:t>
      </w:r>
      <w:ins w:author="Gleb Mazursky" w:id="2" w:date="2016-02-10T00:15:0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t xml:space="preserve">”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баллом для Когтеврана.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Хорошим девочкам нельзя так упиваться победой.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началось ещё в поезде. Пусть в водовороте событий до неё не сразу дошло,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она тогда, фигурально выражаясь, позволила топтаться по себе как по грядке.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знакомства с Гарри Поттером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существовало человека, которого Гермиона Грейнджер желала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сокрушить. Если кто-то в её классе не успевал, она ставила себе задачей подтянуть бедолагу, а не сыпать ему соль на рану. Как и положено Хорошей девочке.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сейчас...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...сейчас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побеждала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Гарри Поттер вздрагивал всякий раз, когда она зарабатывала очередной балл, и это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весело</w:t>
      </w:r>
      <w:del w:author="Gleb Mazursky" w:id="3" w:date="2016-02-10T00:15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.</w:delText>
        </w:r>
      </w:del>
      <w:ins w:author="Gleb Mazursky" w:id="3" w:date="2016-02-10T00:15:3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Родители предупреждали её осте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наркотиков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Гермиона начинала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подозревать,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подобные победы могут действовать похлеще любой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химии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Ей всегда нравилось, когда учителя с улыбкой одобряли её достижения. Ей всегда нравилось любоваться длинным столбиком галочек рядом с правильными ответами идеально написанного теста.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теперь, когда она, получив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отличную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оценку, «случайно» оглядывалась на скрежещущего зубами Гарри Поттера, ей хотелось встать и запеть, словно в диснеевском мультике.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это Плохо, 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было заволновалась, что становится Плохой девочкой.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её озар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ила мысль,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прогнала все страхи.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с Гарри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вот в чём дело! Конечно!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ют, как это называется — когда мальчик и девочка начинают друг друга постоянно задирать. Они друг с другом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заигрыва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Плохого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Разве могло быть так, что ей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доставляет удовольствие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оставлять самого знаменитого ученика школы далеко позади пылиться на обочине учебной магистрали? Ученика, который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книгах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книга, который каким-то образом победил Тёмного Лорда и даже </w:t>
      </w:r>
      <w:ins w:author="Gleb Mazursky" w:id="4" w:date="2016-02-10T00:16:2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самого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профессора Снейпа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раздавил, словно жалкую букашку. Ученика, который, как сказал бы профессор Квиррелл, доминировал над всеми первокурсниками Когтеврана,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Гермионы Грейнджер, на сто шагов опережавшей Мальчика-Который-Выжил по всем предметам, кроме катания на метле.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бы Плохо.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Нет. У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Роман. Вот в чём дело.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чём настоящий смысл их противостояния.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была рада, что успела это понять к сегодняшнему дню, когда Гарри проиграет в их соревновании по чтению учебников, о котором знала уже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вся школа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 избытка радости ей захотелось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пуститься в пляс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Суббота, 14:45, а у Гарри Поттера непрочитанной оставалась ещё целая половина «Истории магии» Батильды Бэгшот. Гермиона не отрывала взгляда от стрелок своих карманных часов, с кошмарной неохотой отсчитывающих время до 14:47.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 ними, затаив дыхание, наблюдала целая гостиная когтевранцев.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не только первог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приближающемся финале, будто пролитое молоко,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растеклась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всей башне, и теперь пол-Когтеврана набилось в комнату: ученики теснились на диванах, ёрзали на подлокотниках кресел, прижимались к книжным шкафам.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Присутствовали все шесть старост, включая главную старосту Хогвартса. Кто-то наколдовал чары свежего воздуха, потому что кислорода стало не хватать.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чем ближе подходил срок, тем тише становился шум разговоров в комнате, пока, наконец, не воцарилось абсолютное молчание.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14:46.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Напряжение просто невыносимо. Будь это кто другой,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кто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другой, проигрыш был бы уже предрешён.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был Гарри Поттер, и нельзя было исключать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ероятность того,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следующий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 поднимет руку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щёлкнет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внезапным ужасом Гермиона осознала, что с Гарри Поттера станется именно так и сделать. Это было бы на него похоже: </w:t>
      </w:r>
      <w:ins w:author="Gleb Mazursky" w:id="5" w:date="2016-02-10T00:18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всего-навсего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заранее прочитать вторую половину книги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Гермионы всё поплыло перед глазами.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попыталась сделать вдох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ничего не вышло.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Осталось десять секунд, и он всё ещё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Пять секунд.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14:47.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положил в книгу закладку, закрыл её и бережно отложил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будущих поколений хочу отметить,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ровным голосом начал Мальчик-Который-Выжил,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 у меня осталось только пол книги, к тому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столкнулся с рядом непредвиденных препятствий...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проиграл!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завизжала Гермиона.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Проиграл в соревновании!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Вздох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облегчения пронёсся по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наградил Гермиону Взглядом Пылающего Огня, но её окружала аура чистого белого счастья, так что он не возымел никакого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ты представляешь себе, что у меня была за неделя?!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вскричал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Любой другой не осилил бы даже восемь книг Доктора Сьюза!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назначал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ins w:author="Gleb Mazursky" w:id="6" w:date="2016-02-10T00:18:3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сам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Взгляд Пылающего Огня стал ещё жарче.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никакими логическими методами не мог предугадать, что мне придётся спасать всю школу от профессора Снейпа, что меня будут избивать на уроке Защиты, и если я тебе расскажу, каким образом потерял время между пятью вечера и ужином в 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подумаешь, что я спятил...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Ай-ай-ай, похо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 жертв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ошибки планирования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Поттер на мгновение потрясённо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Ах да, кстати, я дочитала первую партию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свой лучший невинный взгля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д. Некоторые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сложными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Интересно, </w:t>
      </w:r>
      <w:del w:author="Gleb Mazursky" w:id="7" w:date="2016-02-10T00:19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сколько </w:delText>
        </w:r>
      </w:del>
      <w:ins w:author="Gleb Mazursky" w:id="7" w:date="2016-02-10T00:19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него</w:t>
      </w:r>
      <w:ins w:author="Gleb Mazursky" w:id="8" w:date="2016-02-10T00:19:4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сколько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времени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их прочтение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Однажды,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потомки Homo sapiens, изучая историю галактики,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задумаются,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всё пошло наперекосяк, они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идут к выводу, что самой первой ошибкой было научить Гермиону Грейнджер читать.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всё равно ты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с задумчивым видом потёрла ладонью подбородок.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что 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ты проиграл?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проспорил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значит, должен заплатить штраф.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помню, чтобы я на такое соглашался!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ну?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изобразила задумчивость, а потом, словно идея только что пришла ей в голову, добавила: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давайте проголосуем!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Гарри Поттер должен расплатиться, поднимите руку!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снова взвизгнул Гарри Поттер.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лихорадочно огляделся по сторонам и наткнулся на лес вздёрнутых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бы Гарри Поттер посмотрел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внимательнее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то заметил бы, что очень-очень многие из наблюдателей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ами и что практически каждая особа прекрасного пола в комнате подняла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ойте!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взвыл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же даже не знаете, что она потребует! Разве вы не понимаете, что она делает?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Она берёт с вас предварительное обязательство согласиться со всем, что она предложит. Вам будет сложно отказаться!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волнуйся,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староста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Пенелопа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Клируотер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Если это будет что-то чрезмерное, мы просто изменим своё решение.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согласны?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Девочки, которым Пенелоп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пла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Гермионы, усиленно закивали.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Некто молчаливый тихо скользил по холодным коридорам подземелья Хогвартса. Он должен был встретиться кое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кем в некоторой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 ровно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вечера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показать уважение, явиться туда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ледовало раньше условленного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повернув дверную ручку и заглянув в тёмный и тихий заброшенный класс, он увидел между старых пыльных столов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 человека,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который уже ожидал его.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держал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палочку, от которой исходило бледное зеленоватое свечение — его едва хватало, чтобы разглядеть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говоря уж об остальной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 коридора остался по другую сторону закрывшейся двери. Глаза Драко постепенно привыкали к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фигура повернулась к нему — её лицо почти целиком оставалось скрыто во мраке, призрачный зелёный свет лишь обозначал его черты.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нравилась эта встреча. Если оставить холодный зелёный свет, но сделать их самих выше, дать им капюшоны и маски и переместить из класса на кладбище... Половина историй про Пожирателей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он 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друзей отца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начиналась подобным образом.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Хочу, чтобы ты знал, Драко Малфой, — произнес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убийственно спокойным голосом, — я не виню тебя в моём недавнем поражении.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ошарашенно открыл рот: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его вообще можно было винить за произошедшее...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значительной степени это было обусловлено моей собственной глупостью, — продолжила тёмная фигура. — Существовало множество вариантов,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мог бы свободно использовать любой из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Ты не просил меня сделать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именно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сделал. Ты просто просил о помощи. Это я неразумно выбрал данный конкретный метод. Но факт остаётся фактом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успел прочитать половину книги и в итоге проиграл.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Действия твоего ручного идиота, одолжение,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ты попросил, и, да, моя собственная глупость в разрешении той проблемы заставили меня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потерять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Больше времени, чем ты мог бы подумать. Времени, которое в итоге оказалось решающим. Факт остаётся фактом, Драко Малфой, если бы ты не попросил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одолжении, я бы выиграл. Но... вместо этого, 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проиграл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уже слышал о поражении Гарри и о штрафе, который Грейнджер с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Новость распространилась быстрее, чем совы смогли бы её принести.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Любой другой ответ не сделал бы его ближе к дружбе с Гарри Поттером.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не нужны понимание или сочувствие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ответила тёмная фигура с прежним убийственным спокойствием. — Но я только что провёл два часа в присутствии Гермионы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был одет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то, что мне принесли надеть,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посетил несколько очаровательнейших уголков Хогвартса. Например, крошечный журчащий водопад с чем-то похожим на сопли. И на протяжении всего пути нас сопровождала группа девочек, которые сочли необходимым, помимо прочего, устилать наш путь трансфигурированными лепестками роз.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было свидание,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Малфоев. Моё </w:t>
      </w:r>
      <w:ins w:author="Gleb Mazursky" w:id="9" w:date="2016-02-10T00:22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самое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первое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свидание.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когда я попрошу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вернуть мне долг за оказанную услугу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сделаешь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 Перед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мудро принял меры предосторожности, выяснив все доступные подробности о свидании Гарри и отсмеявшись до истерики. Непрерывное хихиканье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потери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во время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бы </w:t>
      </w:r>
      <w:ins w:author="Gleb Mazursky" w:id="10" w:date="2016-02-10T00:22:4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просто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непростительной бестактностью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думаешь, — произнёс Драко, — если в скором времени с этой Грейнджер что-нибудь случится...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Сообщи всем в Слизерине, что эта Грейнджер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останки любого, кто попробует вмешаться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придётся собирать по территории десятка разных стран.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в Гриффиндоре, потому использую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хитрость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немедленной лобовой атаки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держат себя в руках,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увидят, что я ей улыбаюсь.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 если вас увидят на втором свидании? — спросил Драко, позволив себе лишь крошечную нотку скептицизма.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будет никакого второго свидания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ins w:author="Gleb Mazursky" w:id="11" w:date="2016-02-10T00:25:1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раздельно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освещенный зелёным светом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Интонации его голоса 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у какого-нибудь Пожирателя Смерти или даже как у Амикуса Кэрроу в тот раз, когда отец велел ему замолчать и не имитировать Тёмного Лорда.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впечатление от сказанных слов сводил на нет высокий, детский, ещё не начавший ломаться голос. И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 однажды 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Лордом, то Драко нужно будет просто спрятать подальше Омут Памяти с воспоминанием об этой фразе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никогда не посмеет предать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Закроем эту неприятную тему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сказала фигура в зелёных тенях.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наниях и силе. Драко Малфой, время говорить о Науке.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согласился Драко. — Время говорить.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задавался вопросом, насколько хорошо его было видно в этом жутком зелёном свете. Драко сохранял серьёзность на лице, но в сердце была улыбка.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пришло его время 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взрослые разговоры,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наконец-то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предлагаю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тёмная фигура,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расскажу сейчас об этой силе и её цене. Познавая устройство реальности, ты получаешь власть над ней. И мера этой власти — глубина твоего понимания. Подчиняя реальность, ты обретёшь силу, достаточную, чтобы достичь Луны.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этой силы — необходимость научиться задавать вопросы Природе и, что гораздо труднее, принимать Её ответы. Ты будешь ставить эксперименты, проверять выводы и наблюдать, что происходит. И ты должен принимать результаты, даже когда они говорят тебе, что ты ошибаешься. Тебе придётся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научиться 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мне, но Природе.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заметишь, что стал спорить с реальностью — позволь ей одержать верх.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обнаружишь, что это болезненно, Драко Малфой, и я не знаю, хватит ли у тебя сил. Зная цену, ты всё ещё желаешь познать силу человека?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глубоко вдохнул. Он уже думал об этом. И было трудно представить, что он смог бы отказаться. Ему поручили использовать любые возможности, чтобы подружиться с Гарри Поттером. И вообще, речь ведь идёт только 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учёбе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ins w:author="Gleb Mazursky" w:id="12" w:date="2016-02-10T00:27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делать</w:t>
        </w:r>
      </w:ins>
      <w:del w:author="Gleb Mazursky" w:id="12" w:date="2016-02-10T00:27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он </w:delText>
        </w:r>
      </w:del>
      <w:del w:author="Gleb Mazursky" w:id="13" w:date="2016-02-10T00:27:1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не обязуется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делать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ничего</w:delText>
        </w:r>
      </w:del>
      <w:ins w:author="Gleb Mazursky" w:id="14" w:date="2016-02-10T00:26:4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что-то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эдако</w:t>
      </w:r>
      <w:del w:author="Gleb Mazursky" w:id="15" w:date="2016-02-10T00:26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го</w:delText>
        </w:r>
      </w:del>
      <w:ins w:author="Gleb Mazursky" w:id="15" w:date="2016-02-10T00:26:5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е он не обещал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в любой момент может просто остановить занятия...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 данной ситуации была масса моментов, делающих её похожей на ловушку,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просчитав все варианты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не представлял, что могло пойти не так.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же,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совсем не против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править миром.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Отлично, — одобрила тёмная фигура. — У меня была весьма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загруженная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неделя, а планирование твоей учебной программы займёт время...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многое сделать для утверждения моей власти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Слизерине, — заметил Драко, — не говоря уже о домашних заданиях. Може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нам лучше начать в октябре?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Звучит разумно, — согласилась тёмная фигура, — но я хотел сказать, что для планирования уроков мне нужно знать, чему именно я буду тебя учить. Я рассматриваю три варианта: во-первых, я могу учить тебя науке о человеческом мышлении и мозге. Во-вторых, я могу учить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тому искусству, с помощью которого была проложена дорога к Луне. Это потребует серьёзной работы с числами, впрочем, для некоторых числа даже притягательнее, чем что-либо из плодов Науки. Тебе нравятся числа, Драко?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отрицательно мотнул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пока отложим. Думаю, ты изучишь математику по ходу дела, не в ближайшее время. В-третьих, я могу учить тебя генетике, теории эволюции и наследственности, тому, что ты бы назвал кровью...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это,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кивнула: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подозревал,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выберешь именно этот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меня есть основания полагать, что этот путь окажется самым болезненным для тебя, Драко. Что, если твоя семья и друзья, ревнители чистоты крови, будут говорить одно, а твои эксперименты скажут другое?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я найду способ сделать так, чтобы эксперименты выдали правильный ответ!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пауза. Некоторое время тёмная фигура стояла с открытым ртом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Э-э-э, — произнесла она наконец. 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наука так не работает. Именно об этом я и старался предупредить тебя, Драко. Нельзя сделать так, чтобы ответ получился таким, каким тебе хочется.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добиться нужного тебе ответа,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настаивал Драко. Это было практически первое, чему его научили частные преподаватели.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лишь в подборе правильных аргументов.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тёмная фигура была раздосадована. — Нет, нет, нет! В этом случае ты получишь </w:t>
      </w:r>
      <w:ins w:author="Gleb Mazursky" w:id="16" w:date="2016-02-10T03:02:5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попросту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неверный ответ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никогда не доберёшься до Луны! Природа — не человек, ты не можешь обмануть её, заставив поверить в свои сказки. Попробуй убеди Луну в том, что она сделана из сыра, хоть всю жизнь на это потрать, но Луна не изменится! То, о чём ты сейчас говоришь — это </w:t>
      </w:r>
      <w:ins w:author="Gleb Mazursky" w:id="17" w:date="2016-02-10T00:28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лишь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самооправдание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как будто берёшь лист бумаги, в самом низу пишешь «...и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следовательно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Луна сделана из сыра» и затем, вернувшись к началу листа, записываешь разнообразные умные аргументы. Сделана Луна из сыра или нет, но в тот момент, когда ты написал нижнюю строчку, в ней уже будет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ложь.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Закончится ли текст на листке верным или ложным заключением определяется в тот миг, когда ты записываешь последнюю строчку.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пытаешься выбрать один из двух дорогих чемоданов и тебе нравится блестящий, то уже не важно, какие аргументы ты приведёшь в пользу его покупки.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Настоящее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правило, которое ты использовал, чтобы 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шить, какой чемодан тебе нужен,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ло: «выбирать блестящий».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это правило неэффективно для выбора хорошего чемодана, но тебе достанется именно такой. Рациональный подход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для отстаивания заранее выбранной стороны, он используется лишь для тог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выбрать, какую сторону отстаивать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Наука не предназначена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убеждения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кого бы то ни было в правоте ревнителей чистоты крови,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политика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Сила науки проистекает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нахождения того, как реально устроена Природа, того, что нельзя изменить никакими возражениями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Что наука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нам, так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действительно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самом деле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наследуют силы от своих родителей, и слабее маглорождённые или сильнее...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Сильнее?!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воскликнул Драко. Всё это время он, озадаченно нахмурившись, старался следовать за монологом Гарри и вроде как улавливал смысл сказанного, хоть и не слышал никогда ничего подобного. Но сейчас Драко просто не мог промолчать.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думаешь, что грязнокровки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произнёс тёмный силуэт.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ничего не знаю. Я ни во что не верю. Мой вывод ещё не записан. Я разберусь, как измерять магическую силу маглорождённых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чистокров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ных волшебников. Если эксперименты покажут мне, что маглорождённые слабее, я поверю, что они слабее. Если эксперименты покажут, что маглорождённые сильнее, я поверю,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они сильнее.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когда я узнаю истинное положение вещей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моё могущество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возрастёт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ты ожидаешь, что я тебе просто поверю на слово?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резко перебил его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ожидаю, что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лично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проведёшь эти измерения,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тихо сообщил ему тёмный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боишься того, что обнаружишь?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секунду рассматривал тёмный силуэт прищуренными глазами.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Отличная ловушка, Гарри, — сказал он. — Надо запомнить, я с такой ещё не встречался.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ловушка, Драко, — покачал головой тёмный силуэт. — Вспомни: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обнаружим. Но понять вселенную, пытаясь с ней спорить и требуя от неё подходящего ответа, невозможно. Надевая мантию учёного, нужно забыть про политические распри между фракциями и партиями,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заставить свой разум отказаться от привычных ответов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внимать лишь откровениям Природы. — Тёмный силуэт на секунду замолчал. — Большинство людей на такое не способны. Потому это и сложно. Ты уверен, что не предпочтёшь изучать мозг?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скажу тебе, что мне больше нравится изучать мозг, — холодно возразил Драко, — ты начнёшь распространять сплетни, что я боюсь узнать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я не буду делать ничего подобного.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ты можешь сам взяться за исследования, и если ты получишь неправильный ответ, я не смогу тебя остановить, прежде чем ты побежишь рассказывать его ещё кому-то, — так же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 я спрошу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Драко, — тихо произнёс тёмный силуэт.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замолк. Такого поворота он не ожидал: ему показалось, что он понял, в чём здесь ловушка,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</w:t>
      </w:r>
      <w:ins w:author="Gleb Mazursky" w:id="18" w:date="2016-02-10T03:06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Мне-то </w:t>
        </w:r>
      </w:ins>
      <w:del w:author="Gleb Mazursky" w:id="18" w:date="2016-02-10T03:06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О</w:delText>
        </w:r>
      </w:del>
      <w:ins w:author="Gleb Mazursky" w:id="18" w:date="2016-02-10T03:06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о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ткуда </w:t>
      </w:r>
      <w:del w:author="Gleb Mazursky" w:id="19" w:date="2016-02-10T03:06:0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же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delText xml:space="preserve">мне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знать, кого полученными данными лучше всего шантажировать и что от них требовать? Драко, повторяю: это не ловушка. Во всяком случае, не для тебя лично. Если бы у тебя были иные политические взгляды, я бы спросил: а вдруг эксперименты покажут, что сильнее чистокровные?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Да! </w:t>
      </w:r>
      <w:del w:author="Gleb Mazursky" w:id="20" w:date="2016-02-10T03:06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Эту цену должен платить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delText xml:space="preserve">к</w:delText>
        </w:r>
      </w:del>
      <w:ins w:author="Gleb Mazursky" w:id="20" w:date="2016-02-10T03:06:3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highlight w:val="white"/>
            <w:rtl w:val="0"/>
          </w:rPr>
          <w:t xml:space="preserve">К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аждый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желающий стать учёным</w:t>
      </w:r>
      <w:ins w:author="Gleb Mazursky" w:id="21" w:date="2016-02-10T03:06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 должен платить эту цену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поднял руку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ему требовалось время на раздумья.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Тёмный, омытый зелёным светом силуэт терпеливо ждал.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Впрочем, долго ему ждать не пришлось. Если отбросить всё непонятное... получалось, что Гарри Поттер собирается влезть в самую гущу чего-то такого, что может вызвать гигантский политический взрыв, а значит, сумасшествием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уйти и оставить его без присмотра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Будем изучать кровь,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решил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 и улыбнулась,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поздравляю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тем, что ты решился задавать 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 Драко, не сумев полностью скрыть иронию в голосе.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Эй, думаеш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попасть на Луну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Тебе ещё повезло, что речь идёт только о том, чтобы иногда менять своё мнение, а не о человеческих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жертвоприношениях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Человеческие жертвоприношения были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гораздо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проще!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краткое время повисла пауза, затем фигура кивнула: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Справедливое замечание.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Слушай,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 особой надежды сказал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думал, мы собираемся взять все знания маглов, соединить с тем, что знают 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стать повелителями обоих миров. Разве не легче просто изучить всё, что маглы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знают о Луне и прочем, и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ть эту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илу...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ответила фигура, резко мотнув головой, и зелёные тени задвигались по её носу и глазам. Затем она мрачно пояснила: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Если ты не освоишь искусство учёных принимать реальность, то я не должен рассказывать тебе, какие плоды оно принесло. Это всё равно, как если бы могущественный волшебник поведал тебе о вратах, которые нельзя открывать, и печатях, которы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нельзя ломать,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 ты докажешь, что твоего разума и умений достаточно, чтобы справиться с меньшими опасностями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Холодок пробежал по спине Драко, заставив его невольно вздрогнуть. Он знал, что это было заметно, даже в полумраке.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Ладно,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согласился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Отец много раз объяснял ему что-то подобное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более могущественный волшебник говорит, что ты ещё не готов что-то знать, лучше умерить своё любопытство, но остаться в живых.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Фигура склонила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Похоже на то. Но ты должен осознать кое-что ещё. Первым учёным-маглам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недоставало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ваших традиций.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Вначале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они не имели представления об опасности знания и считали, что можно свободно говорить обо всём, что им удаётся узнать. Но когда знания стали опасны, они сказали своим политикам, что всё нужно держать в секрете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смотри так, Драко, это не просто глупость. Они всё же были достаточно умны, чтобы эти знания обнаружить. Но они были маглами и это был первый раз, когда они обнаружили нечто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опасно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 них не было привычки к секретности. Тогда шла войн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и учёные одной страны боялись, что если не заговорят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то учёные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вражеской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страны скажут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своим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политикам первыми...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продолжил тихим голосом: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не уничтожили мир, но были близки к этому.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 будем повторять их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Верно,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уверенно 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будем. Мы волшебники, и занятия наукой не делают нас маглами.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ты и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 зеленоватый силуэт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создадим свою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собственную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науку, магическую, и у этой науки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самого начала будут более разумные традиции. — И твёрдо добавил: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Знание, которым я поделюсь с тобой, напрямую связано с искусством принятия истины,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дальше ты будешь продвигаться в этом искусстве, тем больше знаний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разделю с тобой. И ты, в свою очередь, тоже не станешь делиться знанием с тем, кто ещё не способен принимать истину. Согласен ли 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А что ему оставалось? Сказать «нет»?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Хорошо. И ты будешь молчать обо всём, что обнаружишь, пока не убедишься, что другие учёные готовы принять это знание.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чем мы делимся друг с другом, не должно выходить в свет, пока мы не будем уверены, что не причиним этим вред миру.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Вне зависимости от наших политических пристрастий и союзов,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мы накажем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любого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из нас, если тот раскроет опасную магию или отдаст опасное оружие, не важно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 и с кем будет воевать. С этого дня такова будет традиция и закон науки среди волшебников. Договорились?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Драко. Это уже звучало довольно привлекательно. Пожиратели Смерти пробивались к власти, используя страх как оружие, и до сих пор не достигли успеха. Возможно, наступило время захватить власть, используя секретность.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наша группа будет оставаться в тени, насколько это возможно, и каждый её участник должен подчиняться нашим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Конечно. Совершенно верно.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замолчали на несколько секунд.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нам понадобятся мантии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капюшонами и прочим...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раз об этом и думал,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Драко,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хотя, полагаю, можно просто обойтись отдельным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знаю одну слизеринку, она возьмёт с тебя мерку...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Только не говори ей,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зачем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это...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же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дурак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пока речь только о нас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обойдёмся без масок,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сказала фигура, скрытая в тени.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Да, но в будущем нужно придумать специальную отметку, которая будет у всех наших слуг, Метку науки. Например, змея пожирающая Луну на правой руке...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учёная степень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 с ней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легче обнаруживать наших последователей?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Ну, если кто-то скажет: «А ну-ка все, закатайте рукава», и тут наш человек: «Ой, извиняюсь, похоже, я шпион»...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  <w:rPr>
          <w:ins w:author="Gleb Mazursky" w:id="22" w:date="2016-02-10T03:09:36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Забудь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 внезапно покрылся потом. Нужно было отвлечь внимание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  <w:ins w:author="Gleb Mazursky" w:id="22" w:date="2016-02-10T03:09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del w:author="Gleb Mazursky" w:id="22" w:date="2016-02-10T03:09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 мы будем называться? Пожиратели науки?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Не-е,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протянула фигура,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как-то некрасиво...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Драко рукавом вытер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И о чём толь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 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Отец 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ворил, что тот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умным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Придумал!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вдруг заявила фигура.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Ты сейчас ещё не сможешь оценить, но поверь: название подходящее.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Сейчас Драко согласился бы и на «Жевуны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», лишь бы сменить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разговора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какое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Стоящий посреди пыльных парт заброшенного класса в подземельях Хогвартса силуэт Гарри Поттера, обрамлённый призрачным зелёным свечением, воздел руки к небу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 будет этот день началом...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Байесовского Заговора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Безмолвная фигура устало плелась по коридорам Хогвартса в направлении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башни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Сразу после встречи с Драко Гарри отправился на ужин, но задержался там лишь на пару минут, чтобы быстро что-то проглотить перед сном.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не было семи вечера, но 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 уже давно хотелось 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заться в кровати. Лишь прошлой ночью до Гарри дошло, что в субботу он не сможет использовать Маховик времени раньше завершения их с Гермионой соревнования. Но он всё ещё мог выиграть время в ночь с пятницы на субботу. Так что в пятницу он досидел до девяти вечера и, когда открылась защитная оболочка,  использовал оставшиеся четыре часа, чтобы вернуться в 17:00, и моментально уснул. На следующий день, как и было запланировано, он встал в два часа </w:t>
      </w:r>
      <w:ins w:author="Alaric Lightin" w:id="23" w:date="2015-05-07T04:34:03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ночи</w:t>
        </w:r>
      </w:ins>
      <w:del w:author="Alaric Lightin" w:id="23" w:date="2015-05-07T04:34:03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delText xml:space="preserve">дня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и читал учебники, не отрываясь, на протяжении двенадцати часов... но всё равно явно не успевал к сроку. И теперь, следующие несколько суток, ему придётся ложиться довольн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рано, пока его биологические часы не придут в соответствие с привычным графиком сна.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Портрет на двери загадал Гарри какую-то дурацкую загадку, на которую тот ответил, даже не задумавш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 переставляя ноги,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взо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брался по лестнице в спальню, переоделся в пижаму и рухнул на кровать.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 подушкой что-то лежало.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тяжело вздохнул, неохотно принял сидячее положение, повернулся и поднял подушку.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Записка, два золотых галлеона и книга с названием «Окклюменция: сокрытое искусство».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взял записку и прочитал: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уж, ты быстро влипаешь в неприятности — даже Джеймс тебе не ровня. Ты приобрёл могущественного противника. Снейп управляет верностью, восхищением и страхом всего Слизерина. С этого дня ты не можешь доверять никому с этого факультета,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, придут они к тебе под личиной дружелюбия или подобострастия.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смотри Снейпу в глаза. Он легилимент, а значит, способен прочесть твои мысли. Я прилагаю книгу, которая поможет тебе научиться защищать себя, насколько это возможно без помощи инструктора. По крайней мере, есть надежда, что ты почувствуешь вторжение. Чтобы у тебя было время на изучение окклюменции, я прилагаю два галлеона — именно столько стоит тетрадь с ответами на тесты и решёнными домашними заданиями за первый год истории магии (профессор Биннс не вносит изменений в план занятий со времени своей смерти). Твои новые друзья, близнецы Уизли, могут продать тебе экземпляр. Само собой, ты не должен с ней попасться.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 профессоре Квиррелле я знаю немного. Он слизеринец и профессор Защиты, эти два факта говорят не в его пользу. С осторожностью принимай его советы и не рассказывай ему то, что хочешь оставить в тайне.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Дамблдор только притворяется сумасшедшим. Он необычайно умён, и если ты продолжишь исчезать из кладовых, то он догадается, что у тебя есть мантия-невидимка, если уже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не догадался. Избегай его, насколько это возможно, а когда встреча неизбежна, прячь Мантию невидимости в безопасном месте (НЕ в кошеле). И будь аккуратен в разговоре с ним.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Поттер, постарайся впредь меньше попадать в неприятности.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Санта-Клаус.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записку.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Хороший совет, только вот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запоздалый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Конечно, даже при открывшихся возможностях Гарри не собирался жульничать на занятиях по истории. Но легилименция Северуса... кто бы ни написал эту записку, он знал множество важных секретов и желал поделиться ими с Гарри. Записка также предупреждала, что Дамблдор может позариться на Мантию, но в данный момент Гарри не понима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плохой ли это знак или всё же естествен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 ошибка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Похож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 Хогвартсе плелась какая-то интрига. Может, если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опоставит сказанное Дамблдором и тем, кто послал записку, то он увидит цельную картину происходящего? Например, если их показания в чём-то сойдутся, 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...ладно, не важно...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засунул все находки в кошель, включил Квиетус, натянул одеяло на голову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уснул мертвым сном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воскресное утро.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блинчики в Большом зале, нервно посматривая на часы почти каждую секунду.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8:02, и через два часа и одну минуту будет ровно неделя с тех пор, как он увидел Уизли и прошёл на платформу девять и три четверти.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ему пришла в голову мысль… Гарри не знал, стоит ли так думать о вселенной, он вообще ничего не знал по этому поводу,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казалось 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 последнюю неделю с ним случилось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недостаточно интересн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ых событий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завтраком, Гарри планировал сразу пойти в свою комнату, спрятаться в подвале сундука и не разговаривать ни с кем до 10:03.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к нему направляются близнецы Уизли. Один из них нёс что-то за спиной.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должен закричать и убежать прочь.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это ни было… это вполне могло быть…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достойным финалом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 самом деле должен просто закричать и убежать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Смирившись с мыслью, что вселенная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догонит, Гарри продолжил разрезать блинчик. Печальная правда состояла в том, что ему уже не хватало сил. Гарри теперь знал, как чувствуют себя люди, когда устают бежать, устают от попыток ускользнуть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они просто валятся на землю и позволяют клыкам и щупальцам жутких демонов из чернейшей преисподней утащить себя навст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речу своей ужасной участи.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приближались.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приближались.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съел ещё кусочек блинчика.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подошли, широко улыбаясь.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Фред, — хмуро произнёс Гарри. Один из близнецов кивнул. — Привет, Джордж. — Второй близнец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устало выглядишь,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Тебе нужно приободриться,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Посмотри,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принесли!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Джордж из-за спины Фреда вытащил…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Торт, на котором горело двенадцать свечей.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 Весь стол Когтеврана смотрел на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неправильно, — сказал кто-то. — Гарри Поттер родился тридцать первого 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ГРЯДЁТ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прогремел гулкий голос. Все разговоры стихли, как будто их срезало ледяным мечом.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ТОТ, КТО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РАЗОРВЁТ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вскочил со своего трона,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метнулся вдоль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учительского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схватил женщину, произносящую ужасные сл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ова. Вспышкой появился Фоукс, и все трое с огненным треском исчезли.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в зале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ошарашенно замолчали...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…после чего начали поворачивать головы в направлении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этого не делал, — устало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пророчество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кто-то.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спорить, что оно 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встал со стула и очень громко, перекрикивая все начавшиеся разговоры,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обо мне! Это же очевидно!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 я не гряду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уже здесь!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сел на своё место.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смотревшие на него, стали разворачиваться обратно.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ещё за столом спросил: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о ком оно?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внезапно ощутив в теле свинцовую тяжесть, Гарри осознал, кто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ещё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конечно, мог ошибаться,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некое чувство подсказывало ему, что неумерший Тёмный Лорд объявится в один из ближайших дней.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Вокруг Гарри продолжались разговоры: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разорвёт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Кажется, я слышал, как Трелони, перед тем как её схватил директор, начала произносить что-то, начинающееся на «с».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ердце? Солнце?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кто-то собирается разорвать Солнце, у нас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будут неприятности!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это показалось очень маловероятным, разве что в мире есть ужасные существа, которые слышали идеи Дэвида Крисвелла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использовании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звёздного вещества.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устало произнёс Гарри, — что подобное случается за завтраком каждое воскресенье?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мрачно хмурясь, 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седьмого, должно быть,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Не каждое.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пожал плечами: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не важно. Кто 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деньрожден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ьского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у тебя сегодня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 рождения! — сказал тот же ученик, что возражал в прошлый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Фред и Джордж восприняли это как повод рассмеяться.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Гарри выдавил улыбку.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ему отрезали первый кусок, Гарри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была </w:t>
      </w:r>
      <w:ins w:author="Gleb Mazursky" w:id="24" w:date="2016-02-10T03:19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ну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 длинная неделя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Накрывшись одеялом с головой, Гарри сидел в сундуке, крышка которого была плотно закрыта, чтобы никто не мог забраться внутрь, и ждал конца недели.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10:01.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10:02.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10:03,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на всякий случай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10:04,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вот и прошла первая неделя.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вздохнул с облегчением и стянул одеяло.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Через несколько минут он уже вышел на яркий солнечный свет, наполнявший спальню для мальчиков.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через некоторое время он оказался в общей гостиной. Несколько когтевранцев посмотрели на него, но никто не попытался с ним заговорить.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нашёл широкий письменный стол, пододвинул к нему удобный стул, сел и достал из кошеля лист бумаги и карандаш.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Мама и папа недвусмысленно заявили Гарри, что, хотя они и понимают его энтузиазм, вызванный  началом самостоятельной жизни, но тем не менее он должен писать домой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каждую неделю без исключений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они знали, что он жив, невредим и не попал в тюрьму.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уставился на чистый лист бумаги. Так-так, посмотрим...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Попрощавшись с родителями на Кингс Кросс, он...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…познакомился с мальчиком, взращённым Дартом Вейдером, подружился с тремя самыми печально известными шутниками в Хогвартсе, встретился с Гермионой, ну а потом ещё этот Инцидент с Распределяющей Шляпой... В понедельник ему вручили машину времени в качестве средства от бессонницы, неизвестный доброжелатель подарил ему легендарную мантию-невидимку, ещё Гарри спас семерых пуффендуйцев, победив при этом пятерых страшных старшекурсников, один из которых угрожал сломать Гарри палец, он также обнаружил, что у него есть таинственная тёмная сторона, научился заклинанию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 уроке профессора Флитвика и начал соревнование с Гермионой... Во вторник была астрономия, её преподавала Аврора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Синистр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а, которая оказалась 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женщиной, и история магии, которую вёл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вполне можно было бы сдать охотникам за привидениями и заменить на магнитофон... В среду его назвали самым опасным учеником в классе... Четверг... О четверге лучше вовсе не думать... В пятницу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Инцидент на Уроке Зельеварения, после этого Гарри шантажировал директора, ещё после этого профессор по Защите научил его проигрывать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чего Гарри избивали в классе, затем профессор по Защите оказался самым классным человеком на земле... В субботу он проиграл соревнование, отправился на первое свидание и начал перевоспитывать Драко... А сегодня утром недосказанное пророчество профессора Трелони, возможно, означало, что бессмертный Тёмный Лорд собирается напасть на Хогвартс, а может, и вовсе ничего не значило.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упорядочил мысли в голове и начал писать.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5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Дорогие мама и папа.</w:t>
        <w:br w:type="textWrapping"/>
        <w:t xml:space="preserve">В Хогвартсе очень весело. Я научился нарушать второй закон термодинамики на уроке 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аклинаний и познакомился с девочкой по имени Гермиона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она читает быстрее меня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этом я, пожалуй, и закончу.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Ваш любящий сын,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Гарри Джеймс Поттер-Эванс-Веррес.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5-05-07T04:34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He'd woken up around 2am on Saturday morning, just as planned, and read for the next twelve hours straight... and it still hadn't been enough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