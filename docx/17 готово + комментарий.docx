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spacing w:lineRule="auto" w:line="240"/>
        <w:contextualSpacing w:val="0"/>
        <w:jc w:val="center"/>
      </w:pPr>
      <w:bookmarkStart w:id="0" w:colFirst="0" w:name="h.uj1etperr3go" w:colLast="0"/>
      <w:bookmarkEnd w:id="0"/>
      <w:r w:rsidRPr="00000000" w:rsidR="00000000" w:rsidDel="00000000">
        <w:rPr>
          <w:rtl w:val="0"/>
        </w:rPr>
        <w:t xml:space="preserve">Глава 17. </w:t>
      </w:r>
      <w:r w:rsidRPr="00000000" w:rsidR="00000000" w:rsidDel="00000000">
        <w:rPr>
          <w:rtl w:val="0"/>
        </w:rPr>
        <w:t xml:space="preserve">Выбор</w:t>
      </w:r>
      <w:r w:rsidRPr="00000000" w:rsidR="00000000" w:rsidDel="00000000">
        <w:rPr>
          <w:rtl w:val="0"/>
        </w:rPr>
        <w:t xml:space="preserve"> гипотезы</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pPr>
      <w:r w:rsidRPr="00000000" w:rsidR="00000000" w:rsidDel="00000000">
        <w:rPr>
          <w:rFonts w:cs="Times New Roman" w:hAnsi="Times New Roman" w:eastAsia="Times New Roman" w:ascii="Times New Roman"/>
          <w:sz w:val="24"/>
          <w:rtl w:val="0"/>
        </w:rPr>
        <w:t xml:space="preserve">Ты всегда был Дж. К. Роулинг</w:t>
      </w:r>
    </w:p>
    <w:p w:rsidP="00000000" w:rsidRPr="00000000" w:rsidR="00000000" w:rsidDel="00000000" w:rsidRDefault="00000000">
      <w:pPr>
        <w:keepNext w:val="0"/>
        <w:keepLines w:val="0"/>
        <w:widowControl w:val="0"/>
        <w:spacing w:lineRule="auto" w:after="0" w:line="240" w:before="0"/>
        <w:ind w:left="0" w:firstLine="57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570" w:firstLine="0" w:right="0"/>
        <w:contextualSpacing w:val="0"/>
      </w:pPr>
      <w:r w:rsidRPr="00000000" w:rsidR="00000000" w:rsidDel="00000000">
        <w:rPr>
          <w:rFonts w:cs="Times New Roman" w:hAnsi="Times New Roman" w:eastAsia="Times New Roman" w:ascii="Times New Roman"/>
          <w:sz w:val="24"/>
          <w:rtl w:val="0"/>
        </w:rPr>
        <w:t xml:space="preserve">Историческая справка:</w:t>
        <w:br w:type="textWrapping"/>
        <w:t xml:space="preserve">В римском календаре идами назывался день в середине месяца. В марте, мае, июле и октябре иды приходились на пятнадцатое число, в остальных месяцах - на тринадцатое.</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4"/>
          <w:rtl w:val="0"/>
        </w:rPr>
        <w:t xml:space="preserve">* * *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Начинаешь видеть истинное устрой</w:t>
      </w:r>
      <w:r w:rsidRPr="00000000" w:rsidR="00000000" w:rsidDel="00000000">
        <w:rPr>
          <w:rFonts w:cs="Times New Roman" w:hAnsi="Times New Roman" w:eastAsia="Times New Roman" w:ascii="Times New Roman"/>
          <w:i w:val="1"/>
          <w:sz w:val="24"/>
          <w:rtl w:val="0"/>
        </w:rPr>
        <w:t xml:space="preserve">ство ми</w:t>
      </w:r>
      <w:r w:rsidRPr="00000000" w:rsidR="00000000" w:rsidDel="00000000">
        <w:rPr>
          <w:rFonts w:cs="Times New Roman" w:hAnsi="Times New Roman" w:eastAsia="Times New Roman" w:ascii="Times New Roman"/>
          <w:i w:val="1"/>
          <w:sz w:val="24"/>
          <w:rtl w:val="0"/>
        </w:rPr>
        <w:t xml:space="preserve">ра, чувствовать его ритм»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7:24 утра, если быть точным.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 руках Гарри покоился учебник, а сам он сидел на </w:t>
      </w:r>
      <w:r w:rsidRPr="00000000" w:rsidR="00000000" w:rsidDel="00000000">
        <w:rPr>
          <w:rFonts w:cs="Times New Roman" w:hAnsi="Times New Roman" w:eastAsia="Times New Roman" w:ascii="Times New Roman"/>
          <w:sz w:val="24"/>
          <w:rtl w:val="0"/>
        </w:rPr>
        <w:t xml:space="preserve">постели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Ему только что пришла</w:t>
      </w:r>
      <w:r w:rsidRPr="00000000" w:rsidR="00000000" w:rsidDel="00000000">
        <w:rPr>
          <w:rFonts w:cs="Times New Roman" w:hAnsi="Times New Roman" w:eastAsia="Times New Roman" w:ascii="Times New Roman"/>
          <w:sz w:val="24"/>
          <w:rtl w:val="0"/>
        </w:rPr>
        <w:t xml:space="preserve"> в голову идея </w:t>
      </w:r>
      <w:r w:rsidRPr="00000000" w:rsidR="00000000" w:rsidDel="00000000">
        <w:rPr>
          <w:rFonts w:cs="Times New Roman" w:hAnsi="Times New Roman" w:eastAsia="Times New Roman" w:ascii="Times New Roman"/>
          <w:i w:val="1"/>
          <w:sz w:val="24"/>
          <w:rtl w:val="0"/>
        </w:rPr>
        <w:t xml:space="preserve">поистине</w:t>
      </w:r>
      <w:r w:rsidRPr="00000000" w:rsidR="00000000" w:rsidDel="00000000">
        <w:rPr>
          <w:rFonts w:cs="Times New Roman" w:hAnsi="Times New Roman" w:eastAsia="Times New Roman" w:ascii="Times New Roman"/>
          <w:i w:val="1"/>
          <w:sz w:val="24"/>
          <w:rtl w:val="0"/>
        </w:rPr>
        <w:t xml:space="preserve"> блестящего</w:t>
      </w:r>
      <w:r w:rsidRPr="00000000" w:rsidR="00000000" w:rsidDel="00000000">
        <w:rPr>
          <w:rFonts w:cs="Times New Roman" w:hAnsi="Times New Roman" w:eastAsia="Times New Roman" w:ascii="Times New Roman"/>
          <w:sz w:val="24"/>
          <w:rtl w:val="0"/>
        </w:rPr>
        <w:t xml:space="preserve"> эксперимента.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Конечно, </w:t>
      </w:r>
      <w:r w:rsidRPr="00000000" w:rsidR="00000000" w:rsidDel="00000000">
        <w:rPr>
          <w:rFonts w:cs="Times New Roman" w:hAnsi="Times New Roman" w:eastAsia="Times New Roman" w:ascii="Times New Roman"/>
          <w:sz w:val="24"/>
          <w:rtl w:val="0"/>
        </w:rPr>
        <w:t xml:space="preserve">завтракать придётся на час позже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не зря же у него</w:t>
      </w:r>
      <w:r w:rsidRPr="00000000" w:rsidR="00000000" w:rsidDel="00000000">
        <w:rPr>
          <w:rFonts w:cs="Times New Roman" w:hAnsi="Times New Roman" w:eastAsia="Times New Roman" w:ascii="Times New Roman"/>
          <w:sz w:val="24"/>
          <w:rtl w:val="0"/>
        </w:rPr>
        <w:t xml:space="preserve"> были шоколадные батончики.</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Эксперимент нужно провести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замедлительно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отложил книгу, соскочил с кровати, подошёл к сундуку, открыл отсек, ведущий в подвал, спустился и начал передвигать ящики с книгами. </w:t>
      </w:r>
      <w:r w:rsidRPr="00000000" w:rsidR="00000000" w:rsidDel="00000000">
        <w:rPr>
          <w:rFonts w:cs="Times New Roman" w:hAnsi="Times New Roman" w:eastAsia="Times New Roman" w:ascii="Times New Roman"/>
          <w:sz w:val="24"/>
          <w:rtl w:val="0"/>
        </w:rPr>
        <w:t xml:space="preserve">Конечно, стоило уже давно всё распаковать</w:t>
      </w:r>
      <w:r w:rsidRPr="00000000" w:rsidR="00000000" w:rsidDel="00000000">
        <w:rPr>
          <w:rFonts w:cs="Times New Roman" w:hAnsi="Times New Roman" w:eastAsia="Times New Roman" w:ascii="Times New Roman"/>
          <w:sz w:val="24"/>
          <w:rtl w:val="0"/>
        </w:rPr>
        <w:t xml:space="preserve">, но он отставал в соревновании с Гермионой, так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времени катастрофически не хватало.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нашёл нужную книгу и</w:t>
      </w:r>
      <w:r w:rsidRPr="00000000" w:rsidR="00000000" w:rsidDel="00000000">
        <w:rPr>
          <w:rFonts w:cs="Times New Roman" w:hAnsi="Times New Roman" w:eastAsia="Times New Roman" w:ascii="Times New Roman"/>
          <w:sz w:val="24"/>
          <w:rtl w:val="0"/>
        </w:rPr>
        <w:t xml:space="preserve"> быстро взобрался назад по лестнице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Остальные мальчики уже проснулись и собирались идти на завтрак.</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просмотрел оглавление, нашёл список первых десяти тысяч простых чисел, открыл нужную страницу и протянул книгу Энтони Голдштейну: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Ты не мог бы мне помочь? Выбери два трёхзначных числа из этого списка. Только </w:t>
      </w:r>
      <w:r w:rsidRPr="00000000" w:rsidR="00000000" w:rsidDel="00000000">
        <w:rPr>
          <w:rFonts w:cs="Times New Roman" w:hAnsi="Times New Roman" w:eastAsia="Times New Roman" w:ascii="Times New Roman"/>
          <w:sz w:val="24"/>
          <w:rtl w:val="0"/>
        </w:rPr>
        <w:t xml:space="preserve">не говори какие</w:t>
      </w:r>
      <w:r w:rsidRPr="00000000" w:rsidR="00000000" w:rsidDel="00000000">
        <w:rPr>
          <w:rFonts w:cs="Times New Roman" w:hAnsi="Times New Roman" w:eastAsia="Times New Roman" w:ascii="Times New Roman"/>
          <w:sz w:val="24"/>
          <w:rtl w:val="0"/>
        </w:rPr>
        <w:t xml:space="preserve">. Перемножь их между собой и скажи результат. А! </w:t>
      </w:r>
      <w:r w:rsidRPr="00000000" w:rsidR="00000000" w:rsidDel="00000000">
        <w:rPr>
          <w:rFonts w:cs="Times New Roman" w:hAnsi="Times New Roman" w:eastAsia="Times New Roman" w:ascii="Times New Roman"/>
          <w:sz w:val="24"/>
          <w:rtl w:val="0"/>
        </w:rPr>
        <w:t xml:space="preserve">И, пожалуйста, перепроверь. Даже не представляю, что случится со мной или со вселенной, если ты ошибёшься.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Поведение собеседника говорило многое о жизни когтевранцев </w:t>
      </w:r>
      <w:r w:rsidRPr="00000000" w:rsidR="00000000" w:rsidDel="00000000">
        <w:rPr>
          <w:rFonts w:cs="Times New Roman" w:hAnsi="Times New Roman" w:eastAsia="Times New Roman" w:ascii="Times New Roman"/>
          <w:sz w:val="24"/>
          <w:rtl w:val="0"/>
        </w:rPr>
        <w:t xml:space="preserve">в эти дни —</w:t>
      </w:r>
      <w:r w:rsidRPr="00000000" w:rsidR="00000000" w:rsidDel="00000000">
        <w:rPr>
          <w:rFonts w:cs="Times New Roman" w:hAnsi="Times New Roman" w:eastAsia="Times New Roman" w:ascii="Times New Roman"/>
          <w:sz w:val="24"/>
          <w:rtl w:val="0"/>
        </w:rPr>
        <w:t xml:space="preserve"> ведь Энтони и бровью </w:t>
      </w:r>
      <w:r w:rsidRPr="00000000" w:rsidR="00000000" w:rsidDel="00000000">
        <w:rPr>
          <w:rFonts w:cs="Times New Roman" w:hAnsi="Times New Roman" w:eastAsia="Times New Roman" w:ascii="Times New Roman"/>
          <w:sz w:val="24"/>
          <w:rtl w:val="0"/>
        </w:rPr>
        <w:t xml:space="preserve">не повёл</w:t>
      </w:r>
      <w:r w:rsidRPr="00000000" w:rsidR="00000000" w:rsidDel="00000000">
        <w:rPr>
          <w:rFonts w:cs="Times New Roman" w:hAnsi="Times New Roman" w:eastAsia="Times New Roman" w:ascii="Times New Roman"/>
          <w:sz w:val="24"/>
          <w:rtl w:val="0"/>
        </w:rPr>
        <w:t xml:space="preserve"> и даже не спросил что-нибудь в духе: «Ты свихнулся?», </w:t>
      </w:r>
      <w:r w:rsidRPr="00000000" w:rsidR="00000000" w:rsidDel="00000000">
        <w:rPr>
          <w:rFonts w:cs="Times New Roman" w:hAnsi="Times New Roman" w:eastAsia="Times New Roman" w:ascii="Times New Roman"/>
          <w:sz w:val="24"/>
          <w:rtl w:val="0"/>
        </w:rPr>
        <w:t xml:space="preserve">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«Как-то странно</w:t>
      </w:r>
      <w:r w:rsidRPr="00000000" w:rsidR="00000000" w:rsidDel="00000000">
        <w:rPr>
          <w:rFonts w:cs="Times New Roman" w:hAnsi="Times New Roman" w:eastAsia="Times New Roman" w:ascii="Times New Roman"/>
          <w:sz w:val="24"/>
          <w:rtl w:val="0"/>
        </w:rPr>
        <w:t xml:space="preserve">. А зачем тебе?», </w:t>
      </w:r>
      <w:r w:rsidRPr="00000000" w:rsidR="00000000" w:rsidDel="00000000">
        <w:rPr>
          <w:rFonts w:cs="Times New Roman" w:hAnsi="Times New Roman" w:eastAsia="Times New Roman" w:ascii="Times New Roman"/>
          <w:sz w:val="24"/>
          <w:rtl w:val="0"/>
        </w:rPr>
        <w:t xml:space="preserve">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Что значит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 представляешь</w:t>
      </w:r>
      <w:r w:rsidRPr="00000000" w:rsidR="00000000" w:rsidDel="00000000">
        <w:rPr>
          <w:rFonts w:cs="Times New Roman" w:hAnsi="Times New Roman" w:eastAsia="Times New Roman" w:ascii="Times New Roman"/>
          <w:sz w:val="24"/>
          <w:rtl w:val="0"/>
        </w:rPr>
        <w:t xml:space="preserve">, что случится со вселенной?».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Вместо этого Энтони молча взял книгу, достал пергамент и перо. Гарри отвернулся и зажмурился, чтобы точно ничего не увидеть.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нетерпеливо </w:t>
      </w:r>
      <w:r w:rsidRPr="00000000" w:rsidR="00000000" w:rsidDel="00000000">
        <w:rPr>
          <w:rFonts w:cs="Times New Roman" w:hAnsi="Times New Roman" w:eastAsia="Times New Roman" w:ascii="Times New Roman"/>
          <w:sz w:val="24"/>
          <w:rtl w:val="0"/>
        </w:rPr>
        <w:t xml:space="preserve">переминался с ноги </w:t>
      </w:r>
      <w:r w:rsidRPr="00000000" w:rsidR="00000000" w:rsidDel="00000000">
        <w:rPr>
          <w:rFonts w:cs="Times New Roman" w:hAnsi="Times New Roman" w:eastAsia="Times New Roman" w:ascii="Times New Roman"/>
          <w:sz w:val="24"/>
          <w:rtl w:val="0"/>
        </w:rPr>
        <w:t xml:space="preserve">на ногу</w:t>
      </w:r>
      <w:r w:rsidRPr="00000000" w:rsidR="00000000" w:rsidDel="00000000">
        <w:rPr>
          <w:rFonts w:cs="Times New Roman" w:hAnsi="Times New Roman" w:eastAsia="Times New Roman" w:ascii="Times New Roman"/>
          <w:sz w:val="24"/>
          <w:rtl w:val="0"/>
        </w:rPr>
        <w:t xml:space="preserve">, держа наготове блокнот и механический карандаш.</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Готово, — сказал Энтони. — Сто восемьдесят одна тысяча четыреста двадцать девять</w:t>
      </w:r>
      <w:r w:rsidRPr="00000000" w:rsidR="00000000" w:rsidDel="00000000">
        <w:rPr>
          <w:rFonts w:cs="Times New Roman" w:hAnsi="Times New Roman" w:eastAsia="Times New Roman" w:ascii="Times New Roman"/>
          <w:color w:val="38761d"/>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тут же записал </w:t>
      </w:r>
      <w:r w:rsidRPr="00000000" w:rsidR="00000000" w:rsidDel="00000000">
        <w:rPr>
          <w:rFonts w:cs="Times New Roman" w:hAnsi="Times New Roman" w:eastAsia="Times New Roman" w:ascii="Times New Roman"/>
          <w:sz w:val="24"/>
          <w:rtl w:val="0"/>
        </w:rPr>
        <w:t xml:space="preserve">181 429 </w:t>
      </w:r>
      <w:r w:rsidRPr="00000000" w:rsidR="00000000" w:rsidDel="00000000">
        <w:rPr>
          <w:rFonts w:cs="Times New Roman" w:hAnsi="Times New Roman" w:eastAsia="Times New Roman" w:ascii="Times New Roman"/>
          <w:sz w:val="24"/>
          <w:rtl w:val="0"/>
        </w:rPr>
        <w:t xml:space="preserve">и повторил число вслух, </w:t>
      </w: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Энтони подтвердил, что ошибки нет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Затем </w:t>
      </w:r>
      <w:r w:rsidRPr="00000000" w:rsidR="00000000" w:rsidDel="00000000">
        <w:rPr>
          <w:rFonts w:cs="Times New Roman" w:hAnsi="Times New Roman" w:eastAsia="Times New Roman" w:ascii="Times New Roman"/>
          <w:sz w:val="24"/>
          <w:rtl w:val="0"/>
        </w:rPr>
        <w:t xml:space="preserve">Гарри бегом </w:t>
      </w:r>
      <w:r w:rsidRPr="00000000" w:rsidR="00000000" w:rsidDel="00000000">
        <w:rPr>
          <w:rFonts w:cs="Times New Roman" w:hAnsi="Times New Roman" w:eastAsia="Times New Roman" w:ascii="Times New Roman"/>
          <w:sz w:val="24"/>
          <w:rtl w:val="0"/>
        </w:rPr>
        <w:t xml:space="preserve">спустился на нижний этаж сундука, посмотрел на часы (они показывали 4:28, то есть сейчас было 7:28) и закрыл</w:t>
      </w:r>
      <w:r w:rsidRPr="00000000" w:rsidR="00000000" w:rsidDel="00000000">
        <w:rPr>
          <w:rFonts w:cs="Times New Roman" w:hAnsi="Times New Roman" w:eastAsia="Times New Roman" w:ascii="Times New Roman"/>
          <w:sz w:val="24"/>
          <w:rtl w:val="0"/>
        </w:rPr>
        <w:t xml:space="preserve"> глаза.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Через полминуты он услышал звук шагов и шум закрывающейся крышки сундука. (Гарри не боялся задохнуться. </w:t>
      </w:r>
      <w:r w:rsidRPr="00000000" w:rsidR="00000000" w:rsidDel="00000000">
        <w:rPr>
          <w:rFonts w:cs="Times New Roman" w:hAnsi="Times New Roman" w:eastAsia="Times New Roman" w:ascii="Times New Roman"/>
          <w:sz w:val="24"/>
          <w:rtl w:val="0"/>
        </w:rPr>
        <w:t xml:space="preserve">Если покупаешь действительно хороший сундук, то в придачу получаешь чары свежего воздуха. </w:t>
      </w:r>
      <w:r w:rsidRPr="00000000" w:rsidR="00000000" w:rsidDel="00000000">
        <w:rPr>
          <w:rFonts w:cs="Times New Roman" w:hAnsi="Times New Roman" w:eastAsia="Times New Roman" w:ascii="Times New Roman"/>
          <w:sz w:val="24"/>
          <w:rtl w:val="0"/>
        </w:rPr>
        <w:t xml:space="preserve">Замечательная штука — магия: можно смело забыть о счетах за электричество.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Ког</w:t>
      </w:r>
      <w:r w:rsidRPr="00000000" w:rsidR="00000000" w:rsidDel="00000000">
        <w:rPr>
          <w:rFonts w:cs="Times New Roman" w:hAnsi="Times New Roman" w:eastAsia="Times New Roman" w:ascii="Times New Roman"/>
          <w:sz w:val="24"/>
          <w:rtl w:val="0"/>
        </w:rPr>
        <w:t xml:space="preserve">да Гарри открыл глаза, </w:t>
      </w:r>
      <w:r w:rsidRPr="00000000" w:rsidR="00000000" w:rsidDel="00000000">
        <w:rPr>
          <w:rFonts w:cs="Times New Roman" w:hAnsi="Times New Roman" w:eastAsia="Times New Roman" w:ascii="Times New Roman"/>
          <w:sz w:val="24"/>
          <w:rtl w:val="0"/>
        </w:rPr>
        <w:t xml:space="preserve">он, как и надеялся, увидел на полу </w:t>
      </w:r>
      <w:r w:rsidRPr="00000000" w:rsidR="00000000" w:rsidDel="00000000">
        <w:rPr>
          <w:rFonts w:cs="Times New Roman" w:hAnsi="Times New Roman" w:eastAsia="Times New Roman" w:ascii="Times New Roman"/>
          <w:sz w:val="24"/>
          <w:rtl w:val="0"/>
        </w:rPr>
        <w:t xml:space="preserve">сложенный листок</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подарок от будущего себя.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Назовём его «Бумажка-2».</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вырвал лист из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блокнота.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Назовём его «Бумажка-1». Конечно, это тот же самый лист бумаги. Если присмотреться, то можно увидеть, что оторванные концы идеально совпадают.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мысленно представил алгоритм, по которому собирался действовать дальше.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Если он развернет</w:t>
      </w:r>
      <w:r w:rsidRPr="00000000" w:rsidR="00000000" w:rsidDel="00000000">
        <w:rPr>
          <w:rFonts w:cs="Times New Roman" w:hAnsi="Times New Roman" w:eastAsia="Times New Roman" w:ascii="Times New Roman"/>
          <w:sz w:val="24"/>
          <w:rtl w:val="0"/>
        </w:rPr>
        <w:t xml:space="preserve"> Бумажку-2 и она окажется чистой, он напишет «101 × 101» на Бумажке-1, свернёт её, час позанимается, вернётся назад во времени, положит Бумажку-1 (которая станет Бумажкой-2) в сундук, выйдет из него и присоединится к однокурсникам за завтраком.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Гарри развернёт Бумажку-2 и на ней будут написаны два числа, он их перемножит.</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Если в результате получится 181 429, Гарри перепишет числа с Бумажки-2 на Бумажку-1 и отправит её в прошлое.</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Если же нет, Гарри прибавит двойку к числу, написанному справа, и запишет новую пару чисел на Бумажке-1.</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Только если не получится больше 997: тогда Гарри прибавит двойку к числу слева, а справа запишет «101».</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на Бумажке-2 будет написано «997 × 997», то он оставит Бумажку-1 чистой.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Таким образом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единственной</w:t>
      </w:r>
      <w:r w:rsidRPr="00000000" w:rsidR="00000000" w:rsidDel="00000000">
        <w:rPr>
          <w:rFonts w:cs="Times New Roman" w:hAnsi="Times New Roman" w:eastAsia="Times New Roman" w:ascii="Times New Roman"/>
          <w:sz w:val="24"/>
          <w:rtl w:val="0"/>
        </w:rPr>
        <w:t xml:space="preserve"> стабильной</w:t>
      </w:r>
      <w:r w:rsidRPr="00000000" w:rsidR="00000000" w:rsidDel="00000000">
        <w:rPr>
          <w:rFonts w:cs="Times New Roman" w:hAnsi="Times New Roman" w:eastAsia="Times New Roman" w:ascii="Times New Roman"/>
          <w:sz w:val="24"/>
          <w:rtl w:val="0"/>
        </w:rPr>
        <w:t xml:space="preserve"> временной петлёй будет та, в которой </w:t>
      </w:r>
      <w:r w:rsidRPr="00000000" w:rsidR="00000000" w:rsidDel="00000000">
        <w:rPr>
          <w:rFonts w:cs="Times New Roman" w:hAnsi="Times New Roman" w:eastAsia="Times New Roman" w:ascii="Times New Roman"/>
          <w:sz w:val="24"/>
          <w:rtl w:val="0"/>
        </w:rPr>
        <w:t xml:space="preserve">на Бумажке-2 записаны два простых множителя числа 181 429.</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план сработает, Гарри сможет использовать данный алгоритм для получения любого ответа, который легко проверить, но сложно найти.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не только докажет, что при наличии Маховика времени P = NP, </w:t>
      </w:r>
      <w:r w:rsidRPr="00000000" w:rsidR="00000000" w:rsidDel="00000000">
        <w:rPr>
          <w:rFonts w:cs="Times New Roman" w:hAnsi="Times New Roman" w:eastAsia="Times New Roman" w:ascii="Times New Roman"/>
          <w:sz w:val="24"/>
          <w:rtl w:val="0"/>
        </w:rPr>
        <w:t xml:space="preserve">— нет, это всего лишь частный случай всех задач, которые можно решить с помощью такой уловки.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сможет</w:t>
      </w:r>
      <w:r w:rsidRPr="00000000" w:rsidR="00000000" w:rsidDel="00000000">
        <w:rPr>
          <w:rFonts w:cs="Times New Roman" w:hAnsi="Times New Roman" w:eastAsia="Times New Roman" w:ascii="Times New Roman"/>
          <w:sz w:val="24"/>
          <w:rtl w:val="0"/>
        </w:rPr>
        <w:t xml:space="preserve"> вычислять с </w:t>
      </w:r>
      <w:r w:rsidRPr="00000000" w:rsidR="00000000" w:rsidDel="00000000">
        <w:rPr>
          <w:rFonts w:cs="Times New Roman" w:hAnsi="Times New Roman" w:eastAsia="Times New Roman" w:ascii="Times New Roman"/>
          <w:sz w:val="24"/>
          <w:rtl w:val="0"/>
        </w:rPr>
        <w:t xml:space="preserve">её </w:t>
      </w:r>
      <w:r w:rsidRPr="00000000" w:rsidR="00000000" w:rsidDel="00000000">
        <w:rPr>
          <w:rFonts w:cs="Times New Roman" w:hAnsi="Times New Roman" w:eastAsia="Times New Roman" w:ascii="Times New Roman"/>
          <w:sz w:val="24"/>
          <w:rtl w:val="0"/>
        </w:rPr>
        <w:t xml:space="preserve">помощью комбинации кодовых замков </w:t>
      </w:r>
      <w:r w:rsidRPr="00000000" w:rsidR="00000000" w:rsidDel="00000000">
        <w:rPr>
          <w:rFonts w:cs="Times New Roman" w:hAnsi="Times New Roman" w:eastAsia="Times New Roman" w:ascii="Times New Roman"/>
          <w:sz w:val="24"/>
          <w:rtl w:val="0"/>
        </w:rPr>
        <w:t xml:space="preserve">и любые </w:t>
      </w:r>
      <w:r w:rsidRPr="00000000" w:rsidR="00000000" w:rsidDel="00000000">
        <w:rPr>
          <w:rFonts w:cs="Times New Roman" w:hAnsi="Times New Roman" w:eastAsia="Times New Roman" w:ascii="Times New Roman"/>
          <w:sz w:val="24"/>
          <w:rtl w:val="0"/>
        </w:rPr>
        <w:t xml:space="preserve">пароли. Он </w:t>
      </w:r>
      <w:r w:rsidRPr="00000000" w:rsidR="00000000" w:rsidDel="00000000">
        <w:rPr>
          <w:rFonts w:cs="Times New Roman" w:hAnsi="Times New Roman" w:eastAsia="Times New Roman" w:ascii="Times New Roman"/>
          <w:sz w:val="24"/>
          <w:rtl w:val="0"/>
        </w:rPr>
        <w:t xml:space="preserve">даже сможет </w:t>
      </w:r>
      <w:r w:rsidRPr="00000000" w:rsidR="00000000" w:rsidDel="00000000">
        <w:rPr>
          <w:rFonts w:cs="Times New Roman" w:hAnsi="Times New Roman" w:eastAsia="Times New Roman" w:ascii="Times New Roman"/>
          <w:sz w:val="24"/>
          <w:rtl w:val="0"/>
        </w:rPr>
        <w:t xml:space="preserve">найти вход в Тайную Комнату Слизерина, если придумает систематический способ описания её местоположения в Хогвартсе. Блестящая махинация даже по меркам Гарри.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 трудом сдерживая волнение, Гарри поднял Бумажку-2, развернул её и увидел неровно написанные слова: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 ШУТИ СО ВРЕМЕНЕМ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Дрожащей рукой Гарри вывел «НЕ ШУТИ СО ВРЕМЕНЕМ» на Бумажке-1, аккуратно её сложил и решил не проводить поистине блестящих экспериментов </w:t>
      </w:r>
      <w:r w:rsidRPr="00000000" w:rsidR="00000000" w:rsidDel="00000000">
        <w:rPr>
          <w:rFonts w:cs="Times New Roman" w:hAnsi="Times New Roman" w:eastAsia="Times New Roman" w:ascii="Times New Roman"/>
          <w:sz w:val="24"/>
          <w:rtl w:val="0"/>
        </w:rPr>
        <w:t xml:space="preserve">со Временем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бы до пятнадцати лет.</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Более пугающих результатов, наверно, не получал никто за всю историю экспериментальной науки.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Только час спустя Гарри хоть как-то смог сосредоточиться на учебнике.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Так начался его четверг.</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15.32, если быть точным.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и все остальные мальчишки-первокурсники </w:t>
      </w:r>
      <w:r w:rsidRPr="00000000" w:rsidR="00000000" w:rsidDel="00000000">
        <w:rPr>
          <w:rFonts w:cs="Times New Roman" w:hAnsi="Times New Roman" w:eastAsia="Times New Roman" w:ascii="Times New Roman"/>
          <w:sz w:val="24"/>
          <w:rtl w:val="0"/>
        </w:rPr>
        <w:t xml:space="preserve">собрались на поляне вместе с мадам Хуч</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Рядом с каждым на траве лежало по метле.</w:t>
      </w:r>
      <w:r w:rsidRPr="00000000" w:rsidR="00000000" w:rsidDel="00000000">
        <w:rPr>
          <w:rFonts w:cs="Times New Roman" w:hAnsi="Times New Roman" w:eastAsia="Times New Roman" w:ascii="Times New Roman"/>
          <w:sz w:val="24"/>
          <w:rtl w:val="0"/>
        </w:rPr>
        <w:t xml:space="preserve"> У девочек этот урок проходил отдельно. По каким-то причинам они не хотели учиться полётам при мальчиках.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всё ещё не смог полностью оправиться после утреннего происшествия</w:t>
      </w:r>
      <w:r w:rsidRPr="00000000" w:rsidR="00000000" w:rsidDel="00000000">
        <w:rPr>
          <w:rFonts w:cs="Times New Roman" w:hAnsi="Times New Roman" w:eastAsia="Times New Roman" w:ascii="Times New Roman"/>
          <w:sz w:val="24"/>
          <w:rtl w:val="0"/>
        </w:rPr>
        <w:t xml:space="preserve">. Его продолжал терзать вопрос</w:t>
      </w:r>
      <w:r w:rsidRPr="00000000" w:rsidR="00000000" w:rsidDel="00000000">
        <w:rPr>
          <w:rFonts w:cs="Times New Roman" w:hAnsi="Times New Roman" w:eastAsia="Times New Roman" w:ascii="Times New Roman"/>
          <w:sz w:val="24"/>
          <w:rtl w:val="0"/>
        </w:rPr>
        <w:t xml:space="preserve">: каким образом из множества стабильных временных петель была выбрана именно эта?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А ещё: метла? В самом деле? Ему что, и правда придётся</w:t>
      </w:r>
      <w:r w:rsidRPr="00000000" w:rsidR="00000000" w:rsidDel="00000000">
        <w:rPr>
          <w:rFonts w:cs="Times New Roman" w:hAnsi="Times New Roman" w:eastAsia="Times New Roman" w:ascii="Times New Roman"/>
          <w:sz w:val="24"/>
          <w:rtl w:val="0"/>
        </w:rPr>
        <w:t xml:space="preserve"> летать</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sz w:val="24"/>
          <w:rtl w:val="0"/>
        </w:rPr>
        <w:t xml:space="preserve">чём-то</w:t>
      </w:r>
      <w:r w:rsidRPr="00000000" w:rsidR="00000000" w:rsidDel="00000000">
        <w:rPr>
          <w:rFonts w:cs="Times New Roman" w:hAnsi="Times New Roman" w:eastAsia="Times New Roman" w:ascii="Times New Roman"/>
          <w:sz w:val="24"/>
          <w:rtl w:val="0"/>
        </w:rPr>
        <w:t xml:space="preserve"> похожем на отрезок прямой линии? На объекте, </w:t>
      </w:r>
      <w:r w:rsidRPr="00000000" w:rsidR="00000000" w:rsidDel="00000000">
        <w:rPr>
          <w:rFonts w:cs="Times New Roman" w:hAnsi="Times New Roman" w:eastAsia="Times New Roman" w:ascii="Times New Roman"/>
          <w:sz w:val="24"/>
          <w:rtl w:val="0"/>
        </w:rPr>
        <w:t xml:space="preserve">чуть более удобном для сидения, чем крошечный камешек</w:t>
      </w:r>
      <w:r w:rsidRPr="00000000" w:rsidR="00000000" w:rsidDel="00000000">
        <w:rPr>
          <w:rFonts w:cs="Times New Roman" w:hAnsi="Times New Roman" w:eastAsia="Times New Roman" w:ascii="Times New Roman"/>
          <w:sz w:val="24"/>
          <w:rtl w:val="0"/>
        </w:rPr>
        <w:t xml:space="preserve">? Да кто только сообразил использовать их в качестве летательных средств, исключив все прочие варианты? В первый раз услышав про мётлы, Гарри понадеялся, что это просто фигура речи, но нет — сейчас перед ними лежали предметы, которые можно было описать только одним образом — обычные деревянные мётлы, какими метут пол на кухне. </w:t>
      </w:r>
      <w:r w:rsidRPr="00000000" w:rsidR="00000000" w:rsidDel="00000000">
        <w:rPr>
          <w:rFonts w:cs="Times New Roman" w:hAnsi="Times New Roman" w:eastAsia="Times New Roman" w:ascii="Times New Roman"/>
          <w:sz w:val="24"/>
          <w:rtl w:val="0"/>
        </w:rPr>
        <w:t xml:space="preserve">Скорее всего</w:t>
      </w:r>
      <w:r w:rsidRPr="00000000" w:rsidR="00000000" w:rsidDel="00000000">
        <w:rPr>
          <w:rFonts w:cs="Times New Roman" w:hAnsi="Times New Roman" w:eastAsia="Times New Roman" w:ascii="Times New Roman"/>
          <w:sz w:val="24"/>
          <w:rtl w:val="0"/>
        </w:rPr>
        <w:t xml:space="preserve">, человек, придумавший это, просто застрял на идее с мётлами и не смог переключиться на что-то другое. Наверняка так и было. </w:t>
      </w:r>
      <w:r w:rsidRPr="00000000" w:rsidR="00000000" w:rsidDel="00000000">
        <w:rPr>
          <w:rFonts w:cs="Times New Roman" w:hAnsi="Times New Roman" w:eastAsia="Times New Roman" w:ascii="Times New Roman"/>
          <w:sz w:val="24"/>
          <w:rtl w:val="0"/>
        </w:rPr>
        <w:t xml:space="preserve">Не может же быть, </w:t>
      </w:r>
      <w:r w:rsidRPr="00000000" w:rsidR="00000000" w:rsidDel="00000000">
        <w:rPr>
          <w:rFonts w:cs="Times New Roman" w:hAnsi="Times New Roman" w:eastAsia="Times New Roman" w:ascii="Times New Roman"/>
          <w:sz w:val="24"/>
          <w:rtl w:val="0"/>
        </w:rPr>
        <w:t xml:space="preserve">чтобы, начиная с чистого листа разработку действительно удобного летающего устройства, кто-то в итоге получил </w:t>
      </w:r>
      <w:r w:rsidRPr="00000000" w:rsidR="00000000" w:rsidDel="00000000">
        <w:rPr>
          <w:rFonts w:cs="Times New Roman" w:hAnsi="Times New Roman" w:eastAsia="Times New Roman" w:ascii="Times New Roman"/>
          <w:sz w:val="24"/>
          <w:rtl w:val="0"/>
        </w:rPr>
        <w:t xml:space="preserve">приспособление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уборки помещений.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дворе стоял погожий денёк. В ясном голубом небе ярко сияло солнце, </w:t>
      </w:r>
      <w:r w:rsidRPr="00000000" w:rsidR="00000000" w:rsidDel="00000000">
        <w:rPr>
          <w:rFonts w:cs="Times New Roman" w:hAnsi="Times New Roman" w:eastAsia="Times New Roman" w:ascii="Times New Roman"/>
          <w:sz w:val="24"/>
          <w:rtl w:val="0"/>
        </w:rPr>
        <w:t xml:space="preserve">словно специально настроенное ослепить всякого, кто посмеет подняться в воздух</w:t>
      </w:r>
      <w:r w:rsidRPr="00000000" w:rsidR="00000000" w:rsidDel="00000000">
        <w:rPr>
          <w:rFonts w:cs="Times New Roman" w:hAnsi="Times New Roman" w:eastAsia="Times New Roman" w:ascii="Times New Roman"/>
          <w:sz w:val="24"/>
          <w:rtl w:val="0"/>
        </w:rPr>
        <w:t xml:space="preserve">. А под ногами была сухая, прогретая и почему-то казавшаяся</w:t>
      </w:r>
      <w:r w:rsidRPr="00000000" w:rsidR="00000000" w:rsidDel="00000000">
        <w:rPr>
          <w:rFonts w:cs="Times New Roman" w:hAnsi="Times New Roman" w:eastAsia="Times New Roman" w:ascii="Times New Roman"/>
          <w:sz w:val="24"/>
          <w:rtl w:val="0"/>
        </w:rPr>
        <w:t xml:space="preserve"> сейчас очень, очень твёрдой земля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неустанно напоминал себе, что это занятие для всех учеников, а значит оно наверняка рассчитано даже на самых недалёких из них.</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Вытяните правую руку над метлой, или левую, если вы — </w:t>
      </w:r>
      <w:r w:rsidRPr="00000000" w:rsidR="00000000" w:rsidDel="00000000">
        <w:rPr>
          <w:rFonts w:cs="Times New Roman" w:hAnsi="Times New Roman" w:eastAsia="Times New Roman" w:ascii="Times New Roman"/>
          <w:sz w:val="24"/>
          <w:rtl w:val="0"/>
        </w:rPr>
        <w:t xml:space="preserve">левша, — скомандовала ма</w:t>
      </w:r>
      <w:r w:rsidRPr="00000000" w:rsidR="00000000" w:rsidDel="00000000">
        <w:rPr>
          <w:rFonts w:cs="Times New Roman" w:hAnsi="Times New Roman" w:eastAsia="Times New Roman" w:ascii="Times New Roman"/>
          <w:sz w:val="24"/>
          <w:rtl w:val="0"/>
        </w:rPr>
        <w:t xml:space="preserve">дам Хуч, — и скажите ВВЕРХ!</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ВВЕРХ! — крикнули все.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Метла Гарри сразу же легла ему в руку.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Что, в кои-то веки, вывело его вперёд всего класса. Похоже, правильно сказать «ВВЕРХ!» сложнее, чем </w:t>
      </w:r>
      <w:r w:rsidRPr="00000000" w:rsidR="00000000" w:rsidDel="00000000">
        <w:rPr>
          <w:rFonts w:cs="Times New Roman" w:hAnsi="Times New Roman" w:eastAsia="Times New Roman" w:ascii="Times New Roman"/>
          <w:sz w:val="24"/>
          <w:rtl w:val="0"/>
        </w:rPr>
        <w:t xml:space="preserve">кажется </w:t>
      </w:r>
      <w:r w:rsidRPr="00000000" w:rsidR="00000000" w:rsidDel="00000000">
        <w:rPr>
          <w:rFonts w:cs="Times New Roman" w:hAnsi="Times New Roman" w:eastAsia="Times New Roman" w:ascii="Times New Roman"/>
          <w:sz w:val="24"/>
          <w:rtl w:val="0"/>
        </w:rPr>
        <w:t xml:space="preserve">на первый взгляд — б</w:t>
      </w:r>
      <w:r w:rsidRPr="00000000" w:rsidR="00000000" w:rsidDel="00000000">
        <w:rPr>
          <w:rFonts w:cs="Times New Roman" w:hAnsi="Times New Roman" w:eastAsia="Times New Roman" w:ascii="Times New Roman"/>
          <w:sz w:val="24"/>
          <w:rtl w:val="0"/>
        </w:rPr>
        <w:t xml:space="preserve">ольшая часть мётел каталась по зе</w:t>
      </w:r>
      <w:r w:rsidRPr="00000000" w:rsidR="00000000" w:rsidDel="00000000">
        <w:rPr>
          <w:rFonts w:cs="Times New Roman" w:hAnsi="Times New Roman" w:eastAsia="Times New Roman" w:ascii="Times New Roman"/>
          <w:sz w:val="24"/>
          <w:rtl w:val="0"/>
        </w:rPr>
        <w:t xml:space="preserve">мле или уворачивалась от незадачливых наездников.</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Гарри был готов спорить на деньги, </w:t>
      </w:r>
      <w:r w:rsidRPr="00000000" w:rsidR="00000000" w:rsidDel="00000000">
        <w:rPr>
          <w:rFonts w:cs="Times New Roman" w:hAnsi="Times New Roman" w:eastAsia="Times New Roman" w:ascii="Times New Roman"/>
          <w:sz w:val="24"/>
          <w:rtl w:val="0"/>
        </w:rPr>
        <w:t xml:space="preserve">что Гермиона, у которой занятия по полётам прошли сегодня чуть раньше, справилась не хуже. </w:t>
      </w:r>
      <w:r w:rsidRPr="00000000" w:rsidR="00000000" w:rsidDel="00000000">
        <w:rPr>
          <w:rFonts w:cs="Times New Roman" w:hAnsi="Times New Roman" w:eastAsia="Times New Roman" w:ascii="Times New Roman"/>
          <w:sz w:val="24"/>
          <w:rtl w:val="0"/>
        </w:rPr>
        <w:t xml:space="preserve">Не может быть, </w:t>
      </w:r>
      <w:r w:rsidRPr="00000000" w:rsidR="00000000" w:rsidDel="00000000">
        <w:rPr>
          <w:rFonts w:cs="Times New Roman" w:hAnsi="Times New Roman" w:eastAsia="Times New Roman" w:ascii="Times New Roman"/>
          <w:sz w:val="24"/>
          <w:rtl w:val="0"/>
        </w:rPr>
        <w:t xml:space="preserve">чтобы у него что-то получилось с первого раза быстрее, </w:t>
      </w:r>
      <w:r w:rsidRPr="00000000" w:rsidR="00000000" w:rsidDel="00000000">
        <w:rPr>
          <w:rFonts w:cs="Times New Roman" w:hAnsi="Times New Roman" w:eastAsia="Times New Roman" w:ascii="Times New Roman"/>
          <w:sz w:val="24"/>
          <w:rtl w:val="0"/>
        </w:rPr>
        <w:t xml:space="preserve">чем у неё</w:t>
      </w:r>
      <w:r w:rsidRPr="00000000" w:rsidR="00000000" w:rsidDel="00000000">
        <w:rPr>
          <w:rFonts w:cs="Times New Roman" w:hAnsi="Times New Roman" w:eastAsia="Times New Roman" w:ascii="Times New Roman"/>
          <w:sz w:val="24"/>
          <w:rtl w:val="0"/>
        </w:rPr>
        <w:t xml:space="preserve">, и если </w:t>
      </w:r>
      <w:r w:rsidRPr="00000000" w:rsidR="00000000" w:rsidDel="00000000">
        <w:rPr>
          <w:rFonts w:cs="Times New Roman" w:hAnsi="Times New Roman" w:eastAsia="Times New Roman" w:ascii="Times New Roman"/>
          <w:i w:val="1"/>
          <w:sz w:val="24"/>
          <w:rtl w:val="0"/>
        </w:rPr>
        <w:t xml:space="preserve">вдруг</w:t>
      </w:r>
      <w:r w:rsidRPr="00000000" w:rsidR="00000000" w:rsidDel="00000000">
        <w:rPr>
          <w:rFonts w:cs="Times New Roman" w:hAnsi="Times New Roman" w:eastAsia="Times New Roman" w:ascii="Times New Roman"/>
          <w:sz w:val="24"/>
          <w:rtl w:val="0"/>
        </w:rPr>
        <w:t xml:space="preserve"> выяснится, что исключением из правила стало </w:t>
      </w:r>
      <w:r w:rsidRPr="00000000" w:rsidR="00000000" w:rsidDel="00000000">
        <w:rPr>
          <w:rFonts w:cs="Times New Roman" w:hAnsi="Times New Roman" w:eastAsia="Times New Roman" w:ascii="Times New Roman"/>
          <w:i w:val="1"/>
          <w:sz w:val="24"/>
          <w:rtl w:val="0"/>
        </w:rPr>
        <w:t xml:space="preserve">катание на метле, </w:t>
      </w:r>
      <w:r w:rsidRPr="00000000" w:rsidR="00000000" w:rsidDel="00000000">
        <w:rPr>
          <w:rFonts w:cs="Times New Roman" w:hAnsi="Times New Roman" w:eastAsia="Times New Roman" w:ascii="Times New Roman"/>
          <w:sz w:val="24"/>
          <w:rtl w:val="0"/>
        </w:rPr>
        <w:t xml:space="preserve">а не какое-нибудь интеллектуальное занятие… уж лучше смерть.)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наконец, все научились </w:t>
      </w:r>
      <w:r w:rsidRPr="00000000" w:rsidR="00000000" w:rsidDel="00000000">
        <w:rPr>
          <w:rFonts w:cs="Times New Roman" w:hAnsi="Times New Roman" w:eastAsia="Times New Roman" w:ascii="Times New Roman"/>
          <w:sz w:val="24"/>
          <w:rtl w:val="0"/>
        </w:rPr>
        <w:t xml:space="preserve">призывать </w:t>
      </w:r>
      <w:r w:rsidRPr="00000000" w:rsidR="00000000" w:rsidDel="00000000">
        <w:rPr>
          <w:rFonts w:cs="Times New Roman" w:hAnsi="Times New Roman" w:eastAsia="Times New Roman" w:ascii="Times New Roman"/>
          <w:sz w:val="24"/>
          <w:rtl w:val="0"/>
        </w:rPr>
        <w:t xml:space="preserve">мётлы</w:t>
      </w:r>
      <w:r w:rsidRPr="00000000" w:rsidR="00000000" w:rsidDel="00000000">
        <w:rPr>
          <w:rFonts w:cs="Times New Roman" w:hAnsi="Times New Roman" w:eastAsia="Times New Roman" w:ascii="Times New Roman"/>
          <w:sz w:val="24"/>
          <w:rtl w:val="0"/>
        </w:rPr>
        <w:t xml:space="preserve">, мадам Хуч показала, как именно нужно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них садиться, и прошлась по полю, поправляя стойку и </w:t>
      </w:r>
      <w:r w:rsidRPr="00000000" w:rsidR="00000000" w:rsidDel="00000000">
        <w:rPr>
          <w:rFonts w:cs="Times New Roman" w:hAnsi="Times New Roman" w:eastAsia="Times New Roman" w:ascii="Times New Roman"/>
          <w:sz w:val="24"/>
          <w:rtl w:val="0"/>
        </w:rPr>
        <w:t xml:space="preserve">захват рук</w:t>
      </w:r>
      <w:r w:rsidRPr="00000000" w:rsidR="00000000" w:rsidDel="00000000">
        <w:rPr>
          <w:rFonts w:cs="Times New Roman" w:hAnsi="Times New Roman" w:eastAsia="Times New Roman" w:ascii="Times New Roman"/>
          <w:sz w:val="24"/>
          <w:rtl w:val="0"/>
        </w:rPr>
        <w:t xml:space="preserve">. Видимо, даже </w:t>
      </w:r>
      <w:r w:rsidRPr="00000000" w:rsidR="00000000" w:rsidDel="00000000">
        <w:rPr>
          <w:rFonts w:cs="Times New Roman" w:hAnsi="Times New Roman" w:eastAsia="Times New Roman" w:ascii="Times New Roman"/>
          <w:sz w:val="24"/>
          <w:rtl w:val="0"/>
        </w:rPr>
        <w:t xml:space="preserve">тех детей, котор</w:t>
      </w:r>
      <w:r w:rsidRPr="00000000" w:rsidR="00000000" w:rsidDel="00000000">
        <w:rPr>
          <w:rFonts w:cs="Times New Roman" w:hAnsi="Times New Roman" w:eastAsia="Times New Roman" w:ascii="Times New Roman"/>
          <w:sz w:val="24"/>
          <w:rtl w:val="0"/>
        </w:rPr>
        <w:t xml:space="preserve">ым позволяли летать дома, никто не учил делать это правильно.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Окинув орлиным взором своих подопечных, мадам Хуч кивнула: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теперь, когда я дам свисток, как следует оттолкнитесь от земли.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w:t>
      </w:r>
      <w:r w:rsidRPr="00000000" w:rsidR="00000000" w:rsidDel="00000000">
        <w:rPr>
          <w:rFonts w:cs="Times New Roman" w:hAnsi="Times New Roman" w:eastAsia="Times New Roman" w:ascii="Times New Roman"/>
          <w:sz w:val="24"/>
          <w:rtl w:val="0"/>
        </w:rPr>
        <w:t xml:space="preserve">ри сглотнул, пытаясь совладать с подступающей тошнотой.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Держите мётлы крепко, поднимитесь на несколько футов, а потом обратно вниз, слегка наклонив метлу.</w:t>
      </w:r>
      <w:r w:rsidRPr="00000000" w:rsidR="00000000" w:rsidDel="00000000">
        <w:rPr>
          <w:rFonts w:cs="Times New Roman" w:hAnsi="Times New Roman" w:eastAsia="Times New Roman" w:ascii="Times New Roman"/>
          <w:sz w:val="24"/>
          <w:rtl w:val="0"/>
        </w:rPr>
        <w:t xml:space="preserve"> По моему свистку — три… два…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Одна из мётел в</w:t>
      </w:r>
      <w:r w:rsidRPr="00000000" w:rsidR="00000000" w:rsidDel="00000000">
        <w:rPr>
          <w:rFonts w:cs="Times New Roman" w:hAnsi="Times New Roman" w:eastAsia="Times New Roman" w:ascii="Times New Roman"/>
          <w:sz w:val="24"/>
          <w:rtl w:val="0"/>
        </w:rPr>
        <w:t xml:space="preserve">зметнулась к небу под аккомпанемент детского вопля,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не радости, а ужаса. Поднимаясь всё выше</w:t>
      </w:r>
      <w:r w:rsidRPr="00000000" w:rsidR="00000000" w:rsidDel="00000000">
        <w:rPr>
          <w:rFonts w:cs="Times New Roman" w:hAnsi="Times New Roman" w:eastAsia="Times New Roman" w:ascii="Times New Roman"/>
          <w:sz w:val="24"/>
          <w:rtl w:val="0"/>
        </w:rPr>
        <w:t xml:space="preserve">, мальчик вращался так быстро, что узнать его белое от страха лицо было невозможно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Как в замедленной съёмке, Гарри соскочил с метлы, на ходу пытаяс</w:t>
      </w:r>
      <w:r w:rsidRPr="00000000" w:rsidR="00000000" w:rsidDel="00000000">
        <w:rPr>
          <w:rFonts w:cs="Times New Roman" w:hAnsi="Times New Roman" w:eastAsia="Times New Roman" w:ascii="Times New Roman"/>
          <w:sz w:val="24"/>
          <w:rtl w:val="0"/>
        </w:rPr>
        <w:t xml:space="preserve">ь в</w:t>
      </w:r>
      <w:r w:rsidRPr="00000000" w:rsidR="00000000" w:rsidDel="00000000">
        <w:rPr>
          <w:rFonts w:cs="Times New Roman" w:hAnsi="Times New Roman" w:eastAsia="Times New Roman" w:ascii="Times New Roman"/>
          <w:sz w:val="24"/>
          <w:rtl w:val="0"/>
        </w:rPr>
        <w:t xml:space="preserve">ытащить палочку. Он сам не понимал, что будет с ней делать. Он побывал только на двух уроках Чар, и, хоть на последнем они и </w:t>
      </w:r>
      <w:r w:rsidRPr="00000000" w:rsidR="00000000" w:rsidDel="00000000">
        <w:rPr>
          <w:rFonts w:cs="Times New Roman" w:hAnsi="Times New Roman" w:eastAsia="Times New Roman" w:ascii="Times New Roman"/>
          <w:i w:val="1"/>
          <w:sz w:val="24"/>
          <w:rtl w:val="0"/>
        </w:rPr>
        <w:t xml:space="preserve">изучали </w:t>
      </w:r>
      <w:r w:rsidRPr="00000000" w:rsidR="00000000" w:rsidDel="00000000">
        <w:rPr>
          <w:rFonts w:cs="Times New Roman" w:hAnsi="Times New Roman" w:eastAsia="Times New Roman" w:ascii="Times New Roman"/>
          <w:sz w:val="24"/>
          <w:rtl w:val="0"/>
        </w:rPr>
        <w:t xml:space="preserve">заклинание левитации, у Гарри оно получалось только один раз </w:t>
      </w:r>
      <w:r w:rsidRPr="00000000" w:rsidR="00000000" w:rsidDel="00000000">
        <w:rPr>
          <w:rFonts w:cs="Times New Roman" w:hAnsi="Times New Roman" w:eastAsia="Times New Roman" w:ascii="Times New Roman"/>
          <w:sz w:val="24"/>
          <w:rtl w:val="0"/>
        </w:rPr>
        <w:t xml:space="preserve">из трёх и он уж точно не мог левитировать людей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Если во мне есть хоть какая-то скрытая сила, давай </w:t>
      </w:r>
      <w:r w:rsidRPr="00000000" w:rsidR="00000000" w:rsidDel="00000000">
        <w:rPr>
          <w:rFonts w:cs="Times New Roman" w:hAnsi="Times New Roman" w:eastAsia="Times New Roman" w:ascii="Times New Roman"/>
          <w:i w:val="1"/>
          <w:sz w:val="24"/>
          <w:rtl w:val="0"/>
        </w:rPr>
        <w:t xml:space="preserve">проявляйся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Вернись, парень! — прокричала </w:t>
      </w:r>
      <w:r w:rsidRPr="00000000" w:rsidR="00000000" w:rsidDel="00000000">
        <w:rPr>
          <w:rFonts w:cs="Times New Roman" w:hAnsi="Times New Roman" w:eastAsia="Times New Roman" w:ascii="Times New Roman"/>
          <w:sz w:val="24"/>
          <w:rtl w:val="0"/>
        </w:rPr>
        <w:t xml:space="preserve">вслед</w:t>
      </w:r>
      <w:r w:rsidRPr="00000000" w:rsidR="00000000" w:rsidDel="00000000">
        <w:rPr>
          <w:rFonts w:cs="Times New Roman" w:hAnsi="Times New Roman" w:eastAsia="Times New Roman" w:ascii="Times New Roman"/>
          <w:sz w:val="24"/>
          <w:rtl w:val="0"/>
        </w:rPr>
        <w:t xml:space="preserve"> мальчику мадам Хуч (самый, кстати, бесполезный совет в мире по укрощению взбесившейся метлы, особенно от инструктора по полётам. Полностью автономная часть мозга Гарри тут же внесла мадам Хуч в список известных ему идиотов).</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Метла взбрыкнула и сбросила наездника. Сперва его падение казалось очень медленным.</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 Вингардиум левиоса!</w:t>
      </w:r>
      <w:r w:rsidRPr="00000000" w:rsidR="00000000" w:rsidDel="00000000">
        <w:rPr>
          <w:rFonts w:cs="Times New Roman" w:hAnsi="Times New Roman" w:eastAsia="Times New Roman" w:ascii="Times New Roman"/>
          <w:sz w:val="24"/>
          <w:rtl w:val="0"/>
        </w:rPr>
        <w:t xml:space="preserve"> — заорал Гарри.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Заклинание не сработало — он это почувствовал.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БАМ — глухой неприятный хруст, и вот мальчик лежит на траве, скорчившись, лицом вниз.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спрятал палочку и на всех парах рванул к </w:t>
      </w:r>
      <w:r w:rsidRPr="00000000" w:rsidR="00000000" w:rsidDel="00000000">
        <w:rPr>
          <w:rFonts w:cs="Times New Roman" w:hAnsi="Times New Roman" w:eastAsia="Times New Roman" w:ascii="Times New Roman"/>
          <w:sz w:val="24"/>
          <w:rtl w:val="0"/>
        </w:rPr>
        <w:t xml:space="preserve">раненому</w:t>
      </w:r>
      <w:r w:rsidRPr="00000000" w:rsidR="00000000" w:rsidDel="00000000">
        <w:rPr>
          <w:rFonts w:cs="Times New Roman" w:hAnsi="Times New Roman" w:eastAsia="Times New Roman" w:ascii="Times New Roman"/>
          <w:sz w:val="24"/>
          <w:rtl w:val="0"/>
        </w:rPr>
        <w:t xml:space="preserve">. Затормозив перед ним одновременно с мадам Хуч, Гарри потянулся в кошель и попытался вспомнить название… без разницы, достаточно сказать: «Аптечка!» — и вот она уже в руке, 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Сломано запястье, — заключила мадам Хуч. — Успокойся, у него всего лишь сломано запястье.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Словно что-то щёлкнуло в мозгу Гарри, выключая Режим Паники.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Перед ним лежал открытый Набор </w:t>
      </w:r>
      <w:r w:rsidRPr="00000000" w:rsidR="00000000" w:rsidDel="00000000">
        <w:rPr>
          <w:rFonts w:cs="Times New Roman" w:hAnsi="Times New Roman" w:eastAsia="Times New Roman" w:ascii="Times New Roman"/>
          <w:sz w:val="24"/>
          <w:rtl w:val="0"/>
        </w:rPr>
        <w:t xml:space="preserve">Целителя</w:t>
      </w:r>
      <w:r w:rsidRPr="00000000" w:rsidR="00000000" w:rsidDel="00000000">
        <w:rPr>
          <w:rFonts w:cs="Times New Roman" w:hAnsi="Times New Roman" w:eastAsia="Times New Roman" w:ascii="Times New Roman"/>
          <w:sz w:val="24"/>
          <w:rtl w:val="0"/>
        </w:rPr>
        <w:t xml:space="preserve"> Плюс, </w:t>
      </w:r>
      <w:r w:rsidRPr="00000000" w:rsidR="00000000" w:rsidDel="00000000">
        <w:rPr>
          <w:rFonts w:cs="Times New Roman" w:hAnsi="Times New Roman" w:eastAsia="Times New Roman" w:ascii="Times New Roman"/>
          <w:sz w:val="24"/>
          <w:rtl w:val="0"/>
        </w:rPr>
        <w:t xml:space="preserve">а в руке он держал заполненный жидким огнём шприц, который смог бы спасти мозг пострадавшего от кислородного голодания даже при сломанной шее.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судорожно перевёл дыхание,</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сердце стучало так громко, что он сам себя слышал с трудом.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Перелом кости… значит… Гипсующая нить?.</w:t>
      </w:r>
      <w:r w:rsidRPr="00000000" w:rsidR="00000000" w:rsidDel="00000000">
        <w:rPr>
          <w:rFonts w:cs="Times New Roman" w:hAnsi="Times New Roman" w:eastAsia="Times New Roman" w:ascii="Times New Roman"/>
          <w:color w:val="0000ff"/>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только для экстренных случаев, — оборвала мадам Хуч. — Убери, с ним всё </w:t>
      </w:r>
      <w:r w:rsidRPr="00000000" w:rsidR="00000000" w:rsidDel="00000000">
        <w:rPr>
          <w:rFonts w:cs="Times New Roman" w:hAnsi="Times New Roman" w:eastAsia="Times New Roman" w:ascii="Times New Roman"/>
          <w:sz w:val="24"/>
          <w:rtl w:val="0"/>
        </w:rPr>
        <w:t xml:space="preserve">будет</w:t>
      </w:r>
      <w:r w:rsidRPr="00000000" w:rsidR="00000000" w:rsidDel="00000000">
        <w:rPr>
          <w:rFonts w:cs="Times New Roman" w:hAnsi="Times New Roman" w:eastAsia="Times New Roman" w:ascii="Times New Roman"/>
          <w:sz w:val="24"/>
          <w:rtl w:val="0"/>
        </w:rPr>
        <w:t xml:space="preserve"> хорошо. — Она склонилась над пострадавшим, </w:t>
      </w:r>
      <w:r w:rsidRPr="00000000" w:rsidR="00000000" w:rsidDel="00000000">
        <w:rPr>
          <w:rFonts w:cs="Times New Roman" w:hAnsi="Times New Roman" w:eastAsia="Times New Roman" w:ascii="Times New Roman"/>
          <w:sz w:val="24"/>
          <w:rtl w:val="0"/>
        </w:rPr>
        <w:t xml:space="preserve">протягивая ему руку</w:t>
      </w:r>
      <w:r w:rsidRPr="00000000" w:rsidR="00000000" w:rsidDel="00000000">
        <w:rPr>
          <w:rFonts w:cs="Times New Roman" w:hAnsi="Times New Roman" w:eastAsia="Times New Roman" w:ascii="Times New Roman"/>
          <w:sz w:val="24"/>
          <w:rtl w:val="0"/>
        </w:rPr>
        <w:t xml:space="preserve">. — Ну-ка, давай, парень, — всё в порядке. Давай, поднимайся.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что, хотите его снова посадить на метлу? — ужаснулся Гарри.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конечно! — мадам Хуч недовольно посмотрела на него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за здоровую руку поставила мальчика на ноги.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удивлением узнал в нём Невилла Лонгботтома: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как ему удаётся постоянно влипать в истории?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Хуч развернулась к наблюдавшим ученикам: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Чтоб никто из вас не двигался, пока я отвожу этого мальчика в лазарет! К мётлам даже не прикасайтесь, иначе вылетите из Хогвартса раньше, чем успеете сказать «квиддич». Давай, дорогой.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Невилл, в</w:t>
      </w:r>
      <w:r w:rsidRPr="00000000" w:rsidR="00000000" w:rsidDel="00000000">
        <w:rPr>
          <w:rFonts w:cs="Times New Roman" w:hAnsi="Times New Roman" w:eastAsia="Times New Roman" w:ascii="Times New Roman"/>
          <w:sz w:val="24"/>
          <w:rtl w:val="0"/>
        </w:rPr>
        <w:t xml:space="preserve">есь в слезах, заковылял прочь, прижимая запястье и опираясь на </w:t>
      </w:r>
      <w:r w:rsidRPr="00000000" w:rsidR="00000000" w:rsidDel="00000000">
        <w:rPr>
          <w:rFonts w:cs="Times New Roman" w:hAnsi="Times New Roman" w:eastAsia="Times New Roman" w:ascii="Times New Roman"/>
          <w:sz w:val="24"/>
          <w:rtl w:val="0"/>
        </w:rPr>
        <w:t xml:space="preserve">мадам Хуч.</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Как только они отошли </w:t>
      </w:r>
      <w:r w:rsidRPr="00000000" w:rsidR="00000000" w:rsidDel="00000000">
        <w:rPr>
          <w:rFonts w:cs="Times New Roman" w:hAnsi="Times New Roman" w:eastAsia="Times New Roman" w:ascii="Times New Roman"/>
          <w:sz w:val="24"/>
          <w:rtl w:val="0"/>
        </w:rPr>
        <w:t xml:space="preserve">достаточно далеко, чтобы </w:t>
      </w: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 ничего не могла услышать</w:t>
      </w:r>
      <w:r w:rsidRPr="00000000" w:rsidR="00000000" w:rsidDel="00000000">
        <w:rPr>
          <w:rFonts w:cs="Times New Roman" w:hAnsi="Times New Roman" w:eastAsia="Times New Roman" w:ascii="Times New Roman"/>
          <w:sz w:val="24"/>
          <w:rtl w:val="0"/>
        </w:rPr>
        <w:t xml:space="preserve">, один из слизеринцев расхохотался. Остальные тут же подхватили.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к ним: самое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запомнить несколько физиономий.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Драко в компании мистера Крэбба и мистера Гойла направлялись к нему. На лице мистера Крэбба улыбка отсутствовала, а у мистера Гойла была явно фальшивой. Драко же сохранял </w:t>
      </w:r>
      <w:r w:rsidRPr="00000000" w:rsidR="00000000" w:rsidDel="00000000">
        <w:rPr>
          <w:rFonts w:cs="Times New Roman" w:hAnsi="Times New Roman" w:eastAsia="Times New Roman" w:ascii="Times New Roman"/>
          <w:sz w:val="24"/>
          <w:rtl w:val="0"/>
        </w:rPr>
        <w:t xml:space="preserve">бесстрастный </w:t>
      </w:r>
      <w:r w:rsidRPr="00000000" w:rsidR="00000000" w:rsidDel="00000000">
        <w:rPr>
          <w:rFonts w:cs="Times New Roman" w:hAnsi="Times New Roman" w:eastAsia="Times New Roman" w:ascii="Times New Roman"/>
          <w:sz w:val="24"/>
          <w:rtl w:val="0"/>
        </w:rPr>
        <w:t xml:space="preserve">вид, хотя уголки его губ периодически подрагивали, из чего Гарри сделал вывод, что Драко находил случившееся весьма забавным, но не видел никакой </w:t>
      </w:r>
      <w:r w:rsidRPr="00000000" w:rsidR="00000000" w:rsidDel="00000000">
        <w:rPr>
          <w:rFonts w:cs="Times New Roman" w:hAnsi="Times New Roman" w:eastAsia="Times New Roman" w:ascii="Times New Roman"/>
          <w:sz w:val="24"/>
          <w:rtl w:val="0"/>
        </w:rPr>
        <w:t xml:space="preserve">практической</w:t>
      </w:r>
      <w:r w:rsidRPr="00000000" w:rsidR="00000000" w:rsidDel="00000000">
        <w:rPr>
          <w:rFonts w:cs="Times New Roman" w:hAnsi="Times New Roman" w:eastAsia="Times New Roman" w:ascii="Times New Roman"/>
          <w:sz w:val="24"/>
          <w:rtl w:val="0"/>
        </w:rPr>
        <w:t xml:space="preserve"> выгоды в том, чтобы смеяться сейчас, а не позднее в слизеринских подземельях.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Поттер, — тихо сказал Драко. Он так и не достиг полного контроля над своим лицом. </w:t>
      </w:r>
      <w:r w:rsidRPr="00000000" w:rsidR="00000000" w:rsidDel="00000000">
        <w:rPr>
          <w:rFonts w:cs="Times New Roman" w:hAnsi="Times New Roman" w:eastAsia="Times New Roman" w:ascii="Times New Roman"/>
          <w:sz w:val="24"/>
          <w:rtl w:val="0"/>
        </w:rPr>
        <w:t xml:space="preserve">— На заметку — </w:t>
      </w:r>
      <w:r w:rsidRPr="00000000" w:rsidR="00000000" w:rsidDel="00000000">
        <w:rPr>
          <w:rFonts w:cs="Times New Roman" w:hAnsi="Times New Roman" w:eastAsia="Times New Roman" w:ascii="Times New Roman"/>
          <w:sz w:val="24"/>
          <w:rtl w:val="0"/>
        </w:rPr>
        <w:t xml:space="preserve">если пытаешься воспользоваться </w:t>
      </w:r>
      <w:r w:rsidRPr="00000000" w:rsidR="00000000" w:rsidDel="00000000">
        <w:rPr>
          <w:rFonts w:cs="Times New Roman" w:hAnsi="Times New Roman" w:eastAsia="Times New Roman" w:ascii="Times New Roman"/>
          <w:sz w:val="24"/>
          <w:rtl w:val="0"/>
        </w:rPr>
        <w:t xml:space="preserve">подходящим </w:t>
      </w:r>
      <w:r w:rsidRPr="00000000" w:rsidR="00000000" w:rsidDel="00000000">
        <w:rPr>
          <w:rFonts w:cs="Times New Roman" w:hAnsi="Times New Roman" w:eastAsia="Times New Roman" w:ascii="Times New Roman"/>
          <w:sz w:val="24"/>
          <w:rtl w:val="0"/>
        </w:rPr>
        <w:t xml:space="preserve">случаем</w:t>
      </w:r>
      <w:r w:rsidRPr="00000000" w:rsidR="00000000" w:rsidDel="00000000">
        <w:rPr>
          <w:rFonts w:cs="Times New Roman" w:hAnsi="Times New Roman" w:eastAsia="Times New Roman" w:ascii="Times New Roman"/>
          <w:sz w:val="24"/>
          <w:rtl w:val="0"/>
        </w:rPr>
        <w:t xml:space="preserve">, чтобы продемонстрировать лидерские качества</w:t>
      </w:r>
      <w:r w:rsidRPr="00000000" w:rsidR="00000000" w:rsidDel="00000000">
        <w:rPr>
          <w:rFonts w:cs="Times New Roman" w:hAnsi="Times New Roman" w:eastAsia="Times New Roman" w:ascii="Times New Roman"/>
          <w:sz w:val="24"/>
          <w:rtl w:val="0"/>
        </w:rPr>
        <w:t xml:space="preserve">, т</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лучше делать вид, будто ты полностью контролируешь ситуацию, а не, к примеру, впадать в панику. — Мистер Гойл захихикал, и Драко метнул в него недовольный взгляд. —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похоже</w:t>
      </w:r>
      <w:r w:rsidRPr="00000000" w:rsidR="00000000" w:rsidDel="00000000">
        <w:rPr>
          <w:rFonts w:cs="Times New Roman" w:hAnsi="Times New Roman" w:eastAsia="Times New Roman" w:ascii="Times New Roman"/>
          <w:sz w:val="24"/>
          <w:rtl w:val="0"/>
        </w:rPr>
        <w:t xml:space="preserve">, твоё выступление не было полностью провальным</w:t>
      </w:r>
      <w:r w:rsidRPr="00000000" w:rsidR="00000000" w:rsidDel="00000000">
        <w:rPr>
          <w:rFonts w:cs="Times New Roman" w:hAnsi="Times New Roman" w:eastAsia="Times New Roman" w:ascii="Times New Roman"/>
          <w:sz w:val="24"/>
          <w:rtl w:val="0"/>
        </w:rPr>
        <w:t xml:space="preserve">. Помочь тебе сложить аптечку?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отвернулся к набору целителя, чтобы Драко не видел выражение его лица.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Думаю, я справлюсь</w:t>
      </w:r>
      <w:r w:rsidRPr="00000000" w:rsidR="00000000" w:rsidDel="00000000">
        <w:rPr>
          <w:rFonts w:cs="Times New Roman" w:hAnsi="Times New Roman" w:eastAsia="Times New Roman" w:ascii="Times New Roman"/>
          <w:sz w:val="24"/>
          <w:rtl w:val="0"/>
        </w:rPr>
        <w:t xml:space="preserve">, — сказал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Он положил шприц</w:t>
      </w:r>
      <w:r w:rsidRPr="00000000" w:rsidR="00000000" w:rsidDel="00000000">
        <w:rPr>
          <w:rFonts w:cs="Times New Roman" w:hAnsi="Times New Roman" w:eastAsia="Times New Roman" w:ascii="Times New Roman"/>
          <w:sz w:val="24"/>
          <w:rtl w:val="0"/>
        </w:rPr>
        <w:t xml:space="preserve"> на место, клацнул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защёлками и выпрямился.</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Пока Гарри скармливал аптечку кошелю, к </w:t>
      </w:r>
      <w:r w:rsidRPr="00000000" w:rsidR="00000000" w:rsidDel="00000000">
        <w:rPr>
          <w:rFonts w:cs="Times New Roman" w:hAnsi="Times New Roman" w:eastAsia="Times New Roman" w:ascii="Times New Roman"/>
          <w:sz w:val="24"/>
          <w:rtl w:val="0"/>
        </w:rPr>
        <w:t xml:space="preserve">нему </w:t>
      </w:r>
      <w:r w:rsidRPr="00000000" w:rsidR="00000000" w:rsidDel="00000000">
        <w:rPr>
          <w:rFonts w:cs="Times New Roman" w:hAnsi="Times New Roman" w:eastAsia="Times New Roman" w:ascii="Times New Roman"/>
          <w:sz w:val="24"/>
          <w:rtl w:val="0"/>
        </w:rPr>
        <w:t xml:space="preserve">успел подойти Э</w:t>
      </w:r>
      <w:r w:rsidRPr="00000000" w:rsidR="00000000" w:rsidDel="00000000">
        <w:rPr>
          <w:rFonts w:cs="Times New Roman" w:hAnsi="Times New Roman" w:eastAsia="Times New Roman" w:ascii="Times New Roman"/>
          <w:sz w:val="24"/>
          <w:rtl w:val="0"/>
        </w:rPr>
        <w:t xml:space="preserve">рни Макмиллан.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w:t>
      </w:r>
      <w:r w:rsidRPr="00000000" w:rsidR="00000000" w:rsidDel="00000000">
        <w:rPr>
          <w:rFonts w:cs="Times New Roman" w:hAnsi="Times New Roman" w:eastAsia="Times New Roman" w:ascii="Times New Roman"/>
          <w:sz w:val="24"/>
          <w:rtl w:val="0"/>
        </w:rPr>
        <w:t xml:space="preserve">пасибо тебе, Гарри Поттер</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rtl w:val="0"/>
        </w:rPr>
        <w:t xml:space="preserve">т лица всего Пуффендуя,</w:t>
      </w:r>
      <w:r w:rsidRPr="00000000" w:rsidR="00000000" w:rsidDel="00000000">
        <w:rPr>
          <w:rFonts w:cs="Times New Roman" w:hAnsi="Times New Roman" w:eastAsia="Times New Roman" w:ascii="Times New Roman"/>
          <w:sz w:val="24"/>
          <w:rtl w:val="0"/>
        </w:rPr>
        <w:t xml:space="preserve"> — официальным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тоном начал Эрни, — </w:t>
      </w:r>
      <w:r w:rsidRPr="00000000" w:rsidR="00000000" w:rsidDel="00000000">
        <w:rPr>
          <w:rFonts w:cs="Times New Roman" w:hAnsi="Times New Roman" w:eastAsia="Times New Roman" w:ascii="Times New Roman"/>
          <w:sz w:val="24"/>
          <w:rtl w:val="0"/>
        </w:rPr>
        <w:t xml:space="preserve">это была хорошая попытка и хорошая идея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Ага, хорошая идея, — протянул Драко, — почему же пуффендуйцы не достали свои палочки? Может, если бы вы попробовали левитировать его </w:t>
      </w:r>
      <w:r w:rsidRPr="00000000" w:rsidR="00000000" w:rsidDel="00000000">
        <w:rPr>
          <w:rFonts w:cs="Times New Roman" w:hAnsi="Times New Roman" w:eastAsia="Times New Roman" w:ascii="Times New Roman"/>
          <w:i w:val="1"/>
          <w:sz w:val="24"/>
          <w:rtl w:val="0"/>
        </w:rPr>
        <w:t xml:space="preserve">все вместе</w:t>
      </w:r>
      <w:r w:rsidRPr="00000000" w:rsidR="00000000" w:rsidDel="00000000">
        <w:rPr>
          <w:rFonts w:cs="Times New Roman" w:hAnsi="Times New Roman" w:eastAsia="Times New Roman" w:ascii="Times New Roman"/>
          <w:sz w:val="24"/>
          <w:rtl w:val="0"/>
        </w:rPr>
        <w:t xml:space="preserve">, вместо одного Поттера, у вас бы получилось. Я полагал, что пуффендуйцы — дружные ребята.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Эрни, похоже, не знал, </w:t>
      </w:r>
      <w:r w:rsidRPr="00000000" w:rsidR="00000000" w:rsidDel="00000000">
        <w:rPr>
          <w:rFonts w:cs="Times New Roman" w:hAnsi="Times New Roman" w:eastAsia="Times New Roman" w:ascii="Times New Roman"/>
          <w:sz w:val="24"/>
          <w:rtl w:val="0"/>
        </w:rPr>
        <w:t xml:space="preserve">то ли ему рассердиться, то ли умереть от стыда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Мы не успели подумать об этом.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w:t>
      </w:r>
      <w:r w:rsidRPr="00000000" w:rsidR="00000000" w:rsidDel="00000000">
        <w:rPr>
          <w:rFonts w:cs="Times New Roman" w:hAnsi="Times New Roman" w:eastAsia="Times New Roman" w:ascii="Times New Roman"/>
          <w:sz w:val="24"/>
          <w:rtl w:val="0"/>
        </w:rPr>
        <w:t xml:space="preserve">, вот оно что, — сказал Драко</w:t>
      </w:r>
      <w:r w:rsidRPr="00000000" w:rsidR="00000000" w:rsidDel="00000000">
        <w:rPr>
          <w:rFonts w:cs="Times New Roman" w:hAnsi="Times New Roman" w:eastAsia="Times New Roman" w:ascii="Times New Roman"/>
          <w:sz w:val="24"/>
          <w:rtl w:val="0"/>
        </w:rPr>
        <w:t xml:space="preserve">. — Похоже, гораздо </w:t>
      </w:r>
      <w:r w:rsidRPr="00000000" w:rsidR="00000000" w:rsidDel="00000000">
        <w:rPr>
          <w:rFonts w:cs="Times New Roman" w:hAnsi="Times New Roman" w:eastAsia="Times New Roman" w:ascii="Times New Roman"/>
          <w:sz w:val="24"/>
          <w:rtl w:val="0"/>
        </w:rPr>
        <w:t xml:space="preserve">полезней</w:t>
      </w:r>
      <w:r w:rsidRPr="00000000" w:rsidR="00000000" w:rsidDel="00000000">
        <w:rPr>
          <w:rFonts w:cs="Times New Roman" w:hAnsi="Times New Roman" w:eastAsia="Times New Roman" w:ascii="Times New Roman"/>
          <w:sz w:val="24"/>
          <w:rtl w:val="0"/>
        </w:rPr>
        <w:t xml:space="preserve"> водить дружбу с одним когтевранцем, чем со всем Пуффендуем.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 чёрт, и как Гарри разрулить эту ситуацию…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Твоя помощь не нужна</w:t>
      </w:r>
      <w:r w:rsidRPr="00000000" w:rsidR="00000000" w:rsidDel="00000000">
        <w:rPr>
          <w:rFonts w:cs="Times New Roman" w:hAnsi="Times New Roman" w:eastAsia="Times New Roman" w:ascii="Times New Roman"/>
          <w:sz w:val="24"/>
          <w:rtl w:val="0"/>
        </w:rPr>
        <w:t xml:space="preserve">, — мягко заметил Гарри. Лишь бы Драко догадался интерпретировать это как</w:t>
      </w:r>
      <w:r w:rsidRPr="00000000" w:rsidR="00000000" w:rsidDel="00000000">
        <w:rPr>
          <w:rFonts w:cs="Times New Roman" w:hAnsi="Times New Roman" w:eastAsia="Times New Roman" w:ascii="Times New Roman"/>
          <w:sz w:val="24"/>
          <w:rtl w:val="0"/>
        </w:rPr>
        <w:t xml:space="preserve"> «Ты путаешь мне карты, </w:t>
      </w:r>
      <w:r w:rsidRPr="00000000" w:rsidR="00000000" w:rsidDel="00000000">
        <w:rPr>
          <w:rFonts w:cs="Times New Roman" w:hAnsi="Times New Roman" w:eastAsia="Times New Roman" w:ascii="Times New Roman"/>
          <w:sz w:val="24"/>
          <w:rtl w:val="0"/>
        </w:rPr>
        <w:t xml:space="preserve">заткнись, пожалуйста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Эй, а это что? — сказал мистер Гойл. Он примял ногой траву и поднял стеклянный шар размером с </w:t>
      </w:r>
      <w:r w:rsidRPr="00000000" w:rsidR="00000000" w:rsidDel="00000000">
        <w:rPr>
          <w:rFonts w:cs="Times New Roman" w:hAnsi="Times New Roman" w:eastAsia="Times New Roman" w:ascii="Times New Roman"/>
          <w:sz w:val="24"/>
          <w:rtl w:val="0"/>
        </w:rPr>
        <w:t xml:space="preserve">теннисный мяч, </w:t>
      </w:r>
      <w:r w:rsidRPr="00000000" w:rsidR="00000000" w:rsidDel="00000000">
        <w:rPr>
          <w:rFonts w:cs="Times New Roman" w:hAnsi="Times New Roman" w:eastAsia="Times New Roman" w:ascii="Times New Roman"/>
          <w:sz w:val="24"/>
          <w:rtl w:val="0"/>
        </w:rPr>
        <w:t xml:space="preserve">внутри которого клубился белый туман.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Эрни моргнул: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Напоминалка Невилла!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такое</w:t>
      </w:r>
      <w:r w:rsidRPr="00000000" w:rsidR="00000000" w:rsidDel="00000000">
        <w:rPr>
          <w:rFonts w:cs="Times New Roman" w:hAnsi="Times New Roman" w:eastAsia="Times New Roman" w:ascii="Times New Roman"/>
          <w:sz w:val="24"/>
          <w:rtl w:val="0"/>
        </w:rPr>
        <w:t xml:space="preserve"> напоминалка? — спросил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Становится красной, когда забываешь о чём-то, — п</w:t>
      </w:r>
      <w:r w:rsidRPr="00000000" w:rsidR="00000000" w:rsidDel="00000000">
        <w:rPr>
          <w:rFonts w:cs="Times New Roman" w:hAnsi="Times New Roman" w:eastAsia="Times New Roman" w:ascii="Times New Roman"/>
          <w:sz w:val="24"/>
          <w:rtl w:val="0"/>
        </w:rPr>
        <w:t xml:space="preserve">ояснил</w:t>
      </w:r>
      <w:r w:rsidRPr="00000000" w:rsidR="00000000" w:rsidDel="00000000">
        <w:rPr>
          <w:rFonts w:cs="Times New Roman" w:hAnsi="Times New Roman" w:eastAsia="Times New Roman" w:ascii="Times New Roman"/>
          <w:sz w:val="24"/>
          <w:rtl w:val="0"/>
        </w:rPr>
        <w:t xml:space="preserve"> Эрни. — Правда, не сообщает, о чём именно. Пожалуйста, отдай её мне, я передам Невиллу.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Эрни протянул руку.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истер Гойл внезапно ухмыльнулся,</w:t>
      </w:r>
      <w:r w:rsidRPr="00000000" w:rsidR="00000000" w:rsidDel="00000000">
        <w:rPr>
          <w:rFonts w:cs="Times New Roman" w:hAnsi="Times New Roman" w:eastAsia="Times New Roman" w:ascii="Times New Roman"/>
          <w:sz w:val="24"/>
          <w:rtl w:val="0"/>
        </w:rPr>
        <w:t xml:space="preserve"> развернулся и побежал. Эрни на мгновение удивлённо застыл, потом крикнул «Эй!» и устремился вдогонку. </w:t>
      </w:r>
      <w:r w:rsidRPr="00000000" w:rsidR="00000000" w:rsidDel="00000000">
        <w:rPr>
          <w:rFonts w:cs="Times New Roman" w:hAnsi="Times New Roman" w:eastAsia="Times New Roman" w:ascii="Times New Roman"/>
          <w:sz w:val="24"/>
          <w:rtl w:val="0"/>
        </w:rPr>
        <w:t xml:space="preserve">Мистер Гойл добрался до метлы, одним ловким движением запрыгнул на неё и взлетел.</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У Гарри отвисла челюсть. Разве мадам Хуч не обещала за такое </w:t>
      </w:r>
      <w:r w:rsidRPr="00000000" w:rsidR="00000000" w:rsidDel="00000000">
        <w:rPr>
          <w:rFonts w:cs="Times New Roman" w:hAnsi="Times New Roman" w:eastAsia="Times New Roman" w:ascii="Times New Roman"/>
          <w:i w:val="1"/>
          <w:sz w:val="24"/>
          <w:rtl w:val="0"/>
        </w:rPr>
        <w:t xml:space="preserve">исключить из школы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Что за идиот! — прошипел Драко </w:t>
      </w:r>
      <w:r w:rsidRPr="00000000" w:rsidR="00000000" w:rsidDel="00000000">
        <w:rPr>
          <w:rFonts w:cs="Times New Roman" w:hAnsi="Times New Roman" w:eastAsia="Times New Roman" w:ascii="Times New Roman"/>
          <w:sz w:val="24"/>
          <w:rtl w:val="0"/>
        </w:rPr>
        <w:t xml:space="preserve">и открыл было рот, чтобы крикнуть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Слышь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крикнул Эрни. — Это вещь Невилла! </w:t>
      </w:r>
      <w:r w:rsidRPr="00000000" w:rsidR="00000000" w:rsidDel="00000000">
        <w:rPr>
          <w:rFonts w:cs="Times New Roman" w:hAnsi="Times New Roman" w:eastAsia="Times New Roman" w:ascii="Times New Roman"/>
          <w:sz w:val="24"/>
          <w:rtl w:val="0"/>
        </w:rPr>
        <w:t xml:space="preserve">Отдай!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Слизеринцы аплодировали и улюлюкали.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Драко захлопнул рот. Гарри заметил тень нерешительности на его лице.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Драко, — зашептал Гарри, — если ты не прикажешь этому идиоту вернуться на землю, то учитель, вернувшись…</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Попробуй достань его</w:t>
      </w:r>
      <w:r w:rsidRPr="00000000" w:rsidR="00000000" w:rsidDel="00000000">
        <w:rPr>
          <w:rFonts w:cs="Times New Roman" w:hAnsi="Times New Roman" w:eastAsia="Times New Roman" w:ascii="Times New Roman"/>
          <w:sz w:val="24"/>
          <w:rtl w:val="0"/>
        </w:rPr>
        <w:t xml:space="preserve">, пуффендундель! </w:t>
      </w:r>
      <w:r w:rsidRPr="00000000" w:rsidR="00000000" w:rsidDel="00000000">
        <w:rPr>
          <w:rFonts w:cs="Times New Roman" w:hAnsi="Times New Roman" w:eastAsia="Times New Roman" w:ascii="Times New Roman"/>
          <w:sz w:val="24"/>
          <w:rtl w:val="0"/>
        </w:rPr>
        <w:t xml:space="preserve">— заорал мистер Гойл, чем заслужил ещё больше аплодисментов от слизеринцев.</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Я не могу!</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шептал в ответ Драко, — слизеринцы подумают, что я </w:t>
      </w:r>
      <w:r w:rsidRPr="00000000" w:rsidR="00000000" w:rsidDel="00000000">
        <w:rPr>
          <w:rFonts w:cs="Times New Roman" w:hAnsi="Times New Roman" w:eastAsia="Times New Roman" w:ascii="Times New Roman"/>
          <w:i w:val="1"/>
          <w:sz w:val="24"/>
          <w:rtl w:val="0"/>
        </w:rPr>
        <w:t xml:space="preserve">слабак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Если мистера Гойла исключат, — зашипел Гарри, — твой </w:t>
      </w:r>
      <w:r w:rsidRPr="00000000" w:rsidR="00000000" w:rsidDel="00000000">
        <w:rPr>
          <w:rFonts w:cs="Times New Roman" w:hAnsi="Times New Roman" w:eastAsia="Times New Roman" w:ascii="Times New Roman"/>
          <w:i w:val="1"/>
          <w:sz w:val="24"/>
          <w:rtl w:val="0"/>
        </w:rPr>
        <w:t xml:space="preserve">отец </w:t>
      </w:r>
      <w:r w:rsidRPr="00000000" w:rsidR="00000000" w:rsidDel="00000000">
        <w:rPr>
          <w:rFonts w:cs="Times New Roman" w:hAnsi="Times New Roman" w:eastAsia="Times New Roman" w:ascii="Times New Roman"/>
          <w:sz w:val="24"/>
          <w:rtl w:val="0"/>
        </w:rPr>
        <w:t xml:space="preserve">подумает, что ты — </w:t>
      </w:r>
      <w:r w:rsidRPr="00000000" w:rsidR="00000000" w:rsidDel="00000000">
        <w:rPr>
          <w:rFonts w:cs="Times New Roman" w:hAnsi="Times New Roman" w:eastAsia="Times New Roman" w:ascii="Times New Roman"/>
          <w:i w:val="1"/>
          <w:sz w:val="24"/>
          <w:rtl w:val="0"/>
        </w:rPr>
        <w:t xml:space="preserve">кретин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Лицо Драко исказилось в </w:t>
      </w:r>
      <w:r w:rsidRPr="00000000" w:rsidR="00000000" w:rsidDel="00000000">
        <w:rPr>
          <w:rFonts w:cs="Times New Roman" w:hAnsi="Times New Roman" w:eastAsia="Times New Roman" w:ascii="Times New Roman"/>
          <w:sz w:val="24"/>
          <w:rtl w:val="0"/>
        </w:rPr>
        <w:t xml:space="preserve">агонии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И тут…</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Эй, слизерслюнь, — закричал Эрни, — тебе что, не говорили, что пуффендуйцы друг за друга горой? </w:t>
      </w:r>
      <w:r w:rsidRPr="00000000" w:rsidR="00000000" w:rsidDel="00000000">
        <w:rPr>
          <w:rFonts w:cs="Times New Roman" w:hAnsi="Times New Roman" w:eastAsia="Times New Roman" w:ascii="Times New Roman"/>
          <w:sz w:val="24"/>
          <w:rtl w:val="0"/>
        </w:rPr>
        <w:t xml:space="preserve">Пуффендуй, к оружию!</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Внезапно в сторону мистера Гойла оказалось направлено множество палочек.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Тремя секундами позже…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 оружию, Слизерин! — одновременно сказали пятеро слизеринцев.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Теперь уже в сторону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пуффендуйцев смотрел целый лес палочек.</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Двумя секундами позже…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К оружию, Гриффиндор!</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Поттер, сделай что-нибудь! — отчаянно </w:t>
      </w:r>
      <w:r w:rsidRPr="00000000" w:rsidR="00000000" w:rsidDel="00000000">
        <w:rPr>
          <w:rFonts w:cs="Times New Roman" w:hAnsi="Times New Roman" w:eastAsia="Times New Roman" w:ascii="Times New Roman"/>
          <w:sz w:val="24"/>
          <w:rtl w:val="0"/>
        </w:rPr>
        <w:t xml:space="preserve">шептал</w:t>
      </w:r>
      <w:r w:rsidRPr="00000000" w:rsidR="00000000" w:rsidDel="00000000">
        <w:rPr>
          <w:rFonts w:cs="Times New Roman" w:hAnsi="Times New Roman" w:eastAsia="Times New Roman" w:ascii="Times New Roman"/>
          <w:sz w:val="24"/>
          <w:rtl w:val="0"/>
        </w:rPr>
        <w:t xml:space="preserve"> Драко. — Я не могу остановить их, это </w:t>
      </w:r>
      <w:r w:rsidRPr="00000000" w:rsidR="00000000" w:rsidDel="00000000">
        <w:rPr>
          <w:rFonts w:cs="Times New Roman" w:hAnsi="Times New Roman" w:eastAsia="Times New Roman" w:ascii="Times New Roman"/>
          <w:sz w:val="24"/>
          <w:rtl w:val="0"/>
        </w:rPr>
        <w:t xml:space="preserve">должен </w:t>
      </w:r>
      <w:r w:rsidRPr="00000000" w:rsidR="00000000" w:rsidDel="00000000">
        <w:rPr>
          <w:rFonts w:cs="Times New Roman" w:hAnsi="Times New Roman" w:eastAsia="Times New Roman" w:ascii="Times New Roman"/>
          <w:sz w:val="24"/>
          <w:rtl w:val="0"/>
        </w:rPr>
        <w:t xml:space="preserve">сделать ты! Ты же гений, придумай что-нибудь! Потом сочтёмся.</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понял, что примерно через пять с половиной секунд кто-то </w:t>
      </w:r>
      <w:r w:rsidRPr="00000000" w:rsidR="00000000" w:rsidDel="00000000">
        <w:rPr>
          <w:rFonts w:cs="Times New Roman" w:hAnsi="Times New Roman" w:eastAsia="Times New Roman" w:ascii="Times New Roman"/>
          <w:sz w:val="24"/>
          <w:rtl w:val="0"/>
        </w:rPr>
        <w:t xml:space="preserve">наколдует </w:t>
      </w:r>
      <w:r w:rsidRPr="00000000" w:rsidR="00000000" w:rsidDel="00000000">
        <w:rPr>
          <w:rFonts w:cs="Times New Roman" w:hAnsi="Times New Roman" w:eastAsia="Times New Roman" w:ascii="Times New Roman"/>
          <w:sz w:val="24"/>
          <w:rtl w:val="0"/>
        </w:rPr>
        <w:t xml:space="preserve">Шумерский простой удар</w:t>
      </w:r>
      <w:r w:rsidRPr="00000000" w:rsidR="00000000" w:rsidDel="00000000">
        <w:rPr>
          <w:rFonts w:cs="Times New Roman" w:hAnsi="Times New Roman" w:eastAsia="Times New Roman" w:ascii="Times New Roman"/>
          <w:sz w:val="24"/>
          <w:rtl w:val="0"/>
        </w:rPr>
        <w:t xml:space="preserve">, и после процедуры отчисления на всём курсе мальчики останутся только в Когтевране.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К оружию, Когтевран! — выкрикнул Майкл Корнер. Ему явно не хватало приключений на свою голову.</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ГРЕГОРИ ГОЙЛ! — завопил Гарри. — Я вызываю тебя на </w:t>
      </w:r>
      <w:r w:rsidRPr="00000000" w:rsidR="00000000" w:rsidDel="00000000">
        <w:rPr>
          <w:rFonts w:cs="Times New Roman" w:hAnsi="Times New Roman" w:eastAsia="Times New Roman" w:ascii="Times New Roman"/>
          <w:sz w:val="24"/>
          <w:rtl w:val="0"/>
        </w:rPr>
        <w:t xml:space="preserve">состязание </w:t>
      </w:r>
      <w:r w:rsidRPr="00000000" w:rsidR="00000000" w:rsidDel="00000000">
        <w:rPr>
          <w:rFonts w:cs="Times New Roman" w:hAnsi="Times New Roman" w:eastAsia="Times New Roman" w:ascii="Times New Roman"/>
          <w:sz w:val="24"/>
          <w:rtl w:val="0"/>
        </w:rPr>
        <w:t xml:space="preserve">за право обладания напоминалкой Невилла!</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Внезапно стало тихо.</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неужто? — отозвался Драко. </w:t>
      </w:r>
      <w:r w:rsidRPr="00000000" w:rsidR="00000000" w:rsidDel="00000000">
        <w:rPr>
          <w:rFonts w:cs="Times New Roman" w:hAnsi="Times New Roman" w:eastAsia="Times New Roman" w:ascii="Times New Roman"/>
          <w:sz w:val="24"/>
          <w:rtl w:val="0"/>
        </w:rPr>
        <w:t xml:space="preserve">Гарри не знал, что растягивать слова можно так громко.</w:t>
      </w:r>
      <w:r w:rsidRPr="00000000" w:rsidR="00000000" w:rsidDel="00000000">
        <w:rPr>
          <w:rFonts w:cs="Times New Roman" w:hAnsi="Times New Roman" w:eastAsia="Times New Roman" w:ascii="Times New Roman"/>
          <w:sz w:val="24"/>
          <w:rtl w:val="0"/>
        </w:rPr>
        <w:t xml:space="preserve"> — Звучит интересно. Что за состязание, Поттер?</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Эм-м…</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«Состязание» — это, собственно, всё, что Гарри успел придумать. А вот какое именно? </w:t>
      </w:r>
      <w:r w:rsidRPr="00000000" w:rsidR="00000000" w:rsidDel="00000000">
        <w:rPr>
          <w:rFonts w:cs="Times New Roman" w:hAnsi="Times New Roman" w:eastAsia="Times New Roman" w:ascii="Times New Roman"/>
          <w:sz w:val="24"/>
          <w:rtl w:val="0"/>
        </w:rPr>
        <w:t xml:space="preserve">Нельзя </w:t>
      </w:r>
      <w:r w:rsidRPr="00000000" w:rsidR="00000000" w:rsidDel="00000000">
        <w:rPr>
          <w:rFonts w:cs="Times New Roman" w:hAnsi="Times New Roman" w:eastAsia="Times New Roman" w:ascii="Times New Roman"/>
          <w:sz w:val="24"/>
          <w:rtl w:val="0"/>
        </w:rPr>
        <w:t xml:space="preserve">сказать «шахматы»</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слизеринцы не поймут, если Драко на такое согласится. Но и «армрестлинг» тоже не подходит: мистер Гойл раздавит его как букашку…</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вам такое, — громко начал Гарри. — Мы с Грегори Гойлом становимся на отдалении друг от друга и больше не двигаемся с места. Никому другому к нам подходить тоже нельзя. Пользоваться волшебными палочками запрещено. И е</w:t>
      </w:r>
      <w:r w:rsidRPr="00000000" w:rsidR="00000000" w:rsidDel="00000000">
        <w:rPr>
          <w:rFonts w:cs="Times New Roman" w:hAnsi="Times New Roman" w:eastAsia="Times New Roman" w:ascii="Times New Roman"/>
          <w:sz w:val="24"/>
          <w:rtl w:val="0"/>
        </w:rPr>
        <w:t xml:space="preserve">сли я сумею завладеть напоминалкой Невилла,</w:t>
      </w:r>
      <w:r w:rsidRPr="00000000" w:rsidR="00000000" w:rsidDel="00000000">
        <w:rPr>
          <w:rFonts w:cs="Times New Roman" w:hAnsi="Times New Roman" w:eastAsia="Times New Roman" w:ascii="Times New Roman"/>
          <w:sz w:val="24"/>
          <w:rtl w:val="0"/>
        </w:rPr>
        <w:t xml:space="preserve"> Грегори Гойл откажется от напоминалки, которую держит в руке, и передаст её мне.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Снова стало тихо, облегчение на лицах учеников сменялось недоумением.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Поттер! — громко сказал Драко. — Не откажусь посмотреть, как ты </w:t>
      </w:r>
      <w:r w:rsidRPr="00000000" w:rsidR="00000000" w:rsidDel="00000000">
        <w:rPr>
          <w:rFonts w:cs="Times New Roman" w:hAnsi="Times New Roman" w:eastAsia="Times New Roman" w:ascii="Times New Roman"/>
          <w:i w:val="1"/>
          <w:sz w:val="24"/>
          <w:rtl w:val="0"/>
        </w:rPr>
        <w:t xml:space="preserve">такое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провернёшь</w:t>
      </w:r>
      <w:r w:rsidRPr="00000000" w:rsidR="00000000" w:rsidDel="00000000">
        <w:rPr>
          <w:rFonts w:cs="Times New Roman" w:hAnsi="Times New Roman" w:eastAsia="Times New Roman" w:ascii="Times New Roman"/>
          <w:sz w:val="24"/>
          <w:rtl w:val="0"/>
        </w:rPr>
        <w:t xml:space="preserve">! Мистер Гойл согласен!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Так приступим! — провозгласил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Поттер, </w:t>
      </w:r>
      <w:r w:rsidRPr="00000000" w:rsidR="00000000" w:rsidDel="00000000">
        <w:rPr>
          <w:rFonts w:cs="Times New Roman" w:hAnsi="Times New Roman" w:eastAsia="Times New Roman" w:ascii="Times New Roman"/>
          <w:i w:val="1"/>
          <w:sz w:val="24"/>
          <w:rtl w:val="0"/>
        </w:rPr>
        <w:t xml:space="preserve">ты чего задумал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прошептал Драко, причём сделал это не шевеля губами.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так не умел и поэтому промолчал.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Ученики вокруг убирали палочки, а сконфуженный мистер Гойл медленно опустился на землю. </w:t>
      </w:r>
      <w:r w:rsidRPr="00000000" w:rsidR="00000000" w:rsidDel="00000000">
        <w:rPr>
          <w:rFonts w:cs="Times New Roman" w:hAnsi="Times New Roman" w:eastAsia="Times New Roman" w:ascii="Times New Roman"/>
          <w:sz w:val="24"/>
          <w:rtl w:val="0"/>
        </w:rPr>
        <w:t xml:space="preserve">Несколько </w:t>
      </w:r>
      <w:r w:rsidRPr="00000000" w:rsidR="00000000" w:rsidDel="00000000">
        <w:rPr>
          <w:rFonts w:cs="Times New Roman" w:hAnsi="Times New Roman" w:eastAsia="Times New Roman" w:ascii="Times New Roman"/>
          <w:sz w:val="24"/>
          <w:rtl w:val="0"/>
        </w:rPr>
        <w:t xml:space="preserve">пуффендуйцев рванулись было к нему, но Гарри </w:t>
      </w:r>
      <w:r w:rsidRPr="00000000" w:rsidR="00000000" w:rsidDel="00000000">
        <w:rPr>
          <w:rFonts w:cs="Times New Roman" w:hAnsi="Times New Roman" w:eastAsia="Times New Roman" w:ascii="Times New Roman"/>
          <w:sz w:val="24"/>
          <w:rtl w:val="0"/>
        </w:rPr>
        <w:t xml:space="preserve">отчаян</w:t>
      </w:r>
      <w:r w:rsidRPr="00000000" w:rsidR="00000000" w:rsidDel="00000000">
        <w:rPr>
          <w:rFonts w:cs="Times New Roman" w:hAnsi="Times New Roman" w:eastAsia="Times New Roman" w:ascii="Times New Roman"/>
          <w:sz w:val="24"/>
          <w:rtl w:val="0"/>
        </w:rPr>
        <w:t xml:space="preserve">но-у</w:t>
      </w:r>
      <w:r w:rsidRPr="00000000" w:rsidR="00000000" w:rsidDel="00000000">
        <w:rPr>
          <w:rFonts w:cs="Times New Roman" w:hAnsi="Times New Roman" w:eastAsia="Times New Roman" w:ascii="Times New Roman"/>
          <w:sz w:val="24"/>
          <w:rtl w:val="0"/>
        </w:rPr>
        <w:t xml:space="preserve">моляющим взглядом</w:t>
      </w:r>
      <w:r w:rsidRPr="00000000" w:rsidR="00000000" w:rsidDel="00000000">
        <w:rPr>
          <w:rFonts w:cs="Times New Roman" w:hAnsi="Times New Roman" w:eastAsia="Times New Roman" w:ascii="Times New Roman"/>
          <w:sz w:val="24"/>
          <w:rtl w:val="0"/>
        </w:rPr>
        <w:t xml:space="preserve"> остановил их</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двинулся к мистеру Гойлу и остановился в нескольких шагах от него, достаточно далеко, чтобы они не могли дотянуться друг до друга.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медленно убрал палочку.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Остальные попятились.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сглотнул. Он знал в общих чертах, что именно он хотел сделать, но всё должно было произойти таким образом, чтобы никто не понял, что он сделал…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 громко сказал Гарри, — а теперь…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сделал глубокий вдох и, </w:t>
      </w:r>
      <w:r w:rsidRPr="00000000" w:rsidR="00000000" w:rsidDel="00000000">
        <w:rPr>
          <w:rFonts w:cs="Times New Roman" w:hAnsi="Times New Roman" w:eastAsia="Times New Roman" w:ascii="Times New Roman"/>
          <w:sz w:val="24"/>
          <w:rtl w:val="0"/>
        </w:rPr>
        <w:t xml:space="preserve">подняв руку, сложи</w:t>
      </w:r>
      <w:r w:rsidRPr="00000000" w:rsidR="00000000" w:rsidDel="00000000">
        <w:rPr>
          <w:rFonts w:cs="Times New Roman" w:hAnsi="Times New Roman" w:eastAsia="Times New Roman" w:ascii="Times New Roman"/>
          <w:sz w:val="24"/>
          <w:rtl w:val="0"/>
        </w:rPr>
        <w:t xml:space="preserve">л пальцы для щелчка. Те, кто были в курсе истории с пирогами, то есть практически все, ахнули.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Именем безумия Хогвартса!</w:t>
      </w:r>
      <w:r w:rsidRPr="00000000" w:rsidR="00000000" w:rsidDel="00000000">
        <w:rPr>
          <w:rFonts w:cs="Times New Roman" w:hAnsi="Times New Roman" w:eastAsia="Times New Roman" w:ascii="Times New Roman"/>
          <w:sz w:val="24"/>
          <w:rtl w:val="0"/>
        </w:rPr>
        <w:t xml:space="preserve"> Славно-славно, трам-бабам, плюх-плюх-плюх! — </w:t>
      </w:r>
      <w:r w:rsidRPr="00000000" w:rsidR="00000000" w:rsidDel="00000000">
        <w:rPr>
          <w:rFonts w:cs="Times New Roman" w:hAnsi="Times New Roman" w:eastAsia="Times New Roman" w:ascii="Times New Roman"/>
          <w:sz w:val="24"/>
          <w:rtl w:val="0"/>
        </w:rPr>
        <w:t xml:space="preserve">и Гарри щёлкнул пальцами.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Многие </w:t>
      </w:r>
      <w:r w:rsidRPr="00000000" w:rsidR="00000000" w:rsidDel="00000000">
        <w:rPr>
          <w:rFonts w:cs="Times New Roman" w:hAnsi="Times New Roman" w:eastAsia="Times New Roman" w:ascii="Times New Roman"/>
          <w:sz w:val="24"/>
          <w:rtl w:val="0"/>
        </w:rPr>
        <w:t xml:space="preserve">дёрнулись, пытаясь уклониться.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 ничего не произошло.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позволил тишине длиться, ожидая…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 сказал кто-то, — и чего?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к самому нетерпеливому: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Посмотри перед собой. Видишь участок земли, на котором нет травы?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да, — ответил мальчик, гриффиндорец (</w:t>
      </w: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Копай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Все присутствующие непонимающе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посмотрели на Гарри.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Э-э, зачем? — спросил </w:t>
      </w: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Просто копай, — нетерпеливо сказал Терри Бут, — поверь, смысла спрашивать нет.</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 опустился на колени и принялся разгребать землю.</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Через минуту гриффиндорец встал.</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Тут н</w:t>
      </w:r>
      <w:r w:rsidRPr="00000000" w:rsidR="00000000" w:rsidDel="00000000">
        <w:rPr>
          <w:rFonts w:cs="Times New Roman" w:hAnsi="Times New Roman" w:eastAsia="Times New Roman" w:ascii="Times New Roman"/>
          <w:sz w:val="24"/>
          <w:rtl w:val="0"/>
        </w:rPr>
        <w:t xml:space="preserve">ичего</w:t>
      </w:r>
      <w:r w:rsidRPr="00000000" w:rsidR="00000000" w:rsidDel="00000000">
        <w:rPr>
          <w:rFonts w:cs="Times New Roman" w:hAnsi="Times New Roman" w:eastAsia="Times New Roman" w:ascii="Times New Roman"/>
          <w:sz w:val="24"/>
          <w:rtl w:val="0"/>
        </w:rPr>
        <w:t xml:space="preserve"> нет, — сказал он.</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Гм. Гарри планировал вернуться в прошлое и закопать в этом месте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карту, которая бы вела к другой карте, которая бы вела к напоминалке Невилла, которую он спрятал бы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получив её сейчас у мистера Гойла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Вдруг до Гарри дошло, что есть и другой вариант, с которым скрыть использование Маховика времени будет легче.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Спасибо, Дин! — громко сказал Гарри. — Эрни, осмотри место, куда упал Невилл, </w:t>
      </w:r>
      <w:r w:rsidRPr="00000000" w:rsidR="00000000" w:rsidDel="00000000">
        <w:rPr>
          <w:rFonts w:cs="Times New Roman" w:hAnsi="Times New Roman" w:eastAsia="Times New Roman" w:ascii="Times New Roman"/>
          <w:sz w:val="24"/>
          <w:rtl w:val="0"/>
        </w:rPr>
        <w:t xml:space="preserve">может, ты найдёшь его напоминалку там?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Вид у окружающих сделался ещё более озадаченным.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Просто сделай это, — сказал Терри Бут, — он будет пробовать, пока что-то не получится, и самое страшное, что…</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Мерлин!</w:t>
      </w:r>
      <w:r w:rsidRPr="00000000" w:rsidR="00000000" w:rsidDel="00000000">
        <w:rPr>
          <w:rFonts w:cs="Times New Roman" w:hAnsi="Times New Roman" w:eastAsia="Times New Roman" w:ascii="Times New Roman"/>
          <w:sz w:val="24"/>
          <w:rtl w:val="0"/>
        </w:rPr>
        <w:t xml:space="preserve"> — выдохнул Эрни. Он держал в руке напоминалку Невилла. — </w:t>
      </w:r>
      <w:r w:rsidRPr="00000000" w:rsidR="00000000" w:rsidDel="00000000">
        <w:rPr>
          <w:rFonts w:cs="Times New Roman" w:hAnsi="Times New Roman" w:eastAsia="Times New Roman" w:ascii="Times New Roman"/>
          <w:sz w:val="24"/>
          <w:rtl w:val="0"/>
        </w:rPr>
        <w:t xml:space="preserve">Вот же</w:t>
      </w:r>
      <w:r w:rsidRPr="00000000" w:rsidR="00000000" w:rsidDel="00000000">
        <w:rPr>
          <w:rFonts w:cs="Times New Roman" w:hAnsi="Times New Roman" w:eastAsia="Times New Roman" w:ascii="Times New Roman"/>
          <w:sz w:val="24"/>
          <w:rtl w:val="0"/>
        </w:rPr>
        <w:t xml:space="preserve"> она! Была там, где он упал!</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Что? — возопил мистер Гойл. Он посмотрел вниз и увидел…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…что всё ещё держит напоминалку Невилла.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Повисло неловкое молчание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сказал </w:t>
      </w: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 — это же невозможно, 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дырка в сценарии, — ответил Гарри. — Я сделал себя настолько странным, что вселенная на секунду отвлеклась и забыла, что Гойл уже держит напоминалку.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подожди, я имел в виду, что это </w:t>
      </w:r>
      <w:r w:rsidRPr="00000000" w:rsidR="00000000" w:rsidDel="00000000">
        <w:rPr>
          <w:rFonts w:cs="Times New Roman" w:hAnsi="Times New Roman" w:eastAsia="Times New Roman" w:ascii="Times New Roman"/>
          <w:i w:val="1"/>
          <w:sz w:val="24"/>
          <w:rtl w:val="0"/>
        </w:rPr>
        <w:t xml:space="preserve">совершенно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невозможно…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Извини, но разве мы не собираемся ЛЕТАТЬ на МЁТЛАХ</w:t>
      </w:r>
      <w:r w:rsidRPr="00000000" w:rsidR="00000000" w:rsidDel="00000000">
        <w:rPr>
          <w:rFonts w:cs="Times New Roman" w:hAnsi="Times New Roman" w:eastAsia="Times New Roman" w:ascii="Times New Roman"/>
          <w:sz w:val="24"/>
          <w:rtl w:val="0"/>
        </w:rPr>
        <w:t xml:space="preserve">? То-то же.</w:t>
      </w:r>
      <w:r w:rsidRPr="00000000" w:rsidR="00000000" w:rsidDel="00000000">
        <w:rPr>
          <w:rFonts w:cs="Times New Roman" w:hAnsi="Times New Roman" w:eastAsia="Times New Roman" w:ascii="Times New Roman"/>
          <w:sz w:val="24"/>
          <w:rtl w:val="0"/>
        </w:rPr>
        <w:t xml:space="preserve"> В любом случае, заполучив напоминалку Невилла, я </w:t>
      </w:r>
      <w:r w:rsidRPr="00000000" w:rsidR="00000000" w:rsidDel="00000000">
        <w:rPr>
          <w:rFonts w:cs="Times New Roman" w:hAnsi="Times New Roman" w:eastAsia="Times New Roman" w:ascii="Times New Roman"/>
          <w:sz w:val="24"/>
          <w:rtl w:val="0"/>
        </w:rPr>
        <w:t xml:space="preserve">выиграю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состязании, и Грегори Гойл должен </w:t>
      </w:r>
      <w:r w:rsidRPr="00000000" w:rsidR="00000000" w:rsidDel="00000000">
        <w:rPr>
          <w:rFonts w:cs="Times New Roman" w:hAnsi="Times New Roman" w:eastAsia="Times New Roman" w:ascii="Times New Roman"/>
          <w:sz w:val="24"/>
          <w:rtl w:val="0"/>
        </w:rPr>
        <w:t xml:space="preserve">будет </w:t>
      </w:r>
      <w:r w:rsidRPr="00000000" w:rsidR="00000000" w:rsidDel="00000000">
        <w:rPr>
          <w:rFonts w:cs="Times New Roman" w:hAnsi="Times New Roman" w:eastAsia="Times New Roman" w:ascii="Times New Roman"/>
          <w:sz w:val="24"/>
          <w:rtl w:val="0"/>
        </w:rPr>
        <w:t xml:space="preserve">отказаться от напоминалки, которую он держит в руке, и отдать её мне. Таковы были условия, помнишь? — Гарри протянул руку к Эрни. — Мы условились, что подходить к нам нельзя, так что просто подкати её ко мне, ладно?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Погоди! — крикнул слизеринец</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Блейз Забини, Гарри вряд ли когда-нибудь забудет</w:t>
      </w:r>
      <w:r w:rsidRPr="00000000" w:rsidR="00000000" w:rsidDel="00000000">
        <w:rPr>
          <w:rFonts w:cs="Times New Roman" w:hAnsi="Times New Roman" w:eastAsia="Times New Roman" w:ascii="Times New Roman"/>
          <w:sz w:val="24"/>
          <w:rtl w:val="0"/>
        </w:rPr>
        <w:t xml:space="preserve"> его имя</w:t>
      </w:r>
      <w:r w:rsidRPr="00000000" w:rsidR="00000000" w:rsidDel="00000000">
        <w:rPr>
          <w:rFonts w:cs="Times New Roman" w:hAnsi="Times New Roman" w:eastAsia="Times New Roman" w:ascii="Times New Roman"/>
          <w:sz w:val="24"/>
          <w:rtl w:val="0"/>
        </w:rPr>
        <w:t xml:space="preserve">. — Откуда нам знать, что эта напоминалка принадлежит Невиллу? Ты мог просто бросить туда совсем </w:t>
      </w:r>
      <w:r w:rsidRPr="00000000" w:rsidR="00000000" w:rsidDel="00000000">
        <w:rPr>
          <w:rFonts w:cs="Times New Roman" w:hAnsi="Times New Roman" w:eastAsia="Times New Roman" w:ascii="Times New Roman"/>
          <w:sz w:val="24"/>
          <w:rtl w:val="0"/>
        </w:rPr>
        <w:t xml:space="preserve">другую </w:t>
      </w:r>
      <w:r w:rsidRPr="00000000" w:rsidR="00000000" w:rsidDel="00000000">
        <w:rPr>
          <w:rFonts w:cs="Times New Roman" w:hAnsi="Times New Roman" w:eastAsia="Times New Roman" w:ascii="Times New Roman"/>
          <w:sz w:val="24"/>
          <w:rtl w:val="0"/>
        </w:rPr>
        <w:t xml:space="preserve">напоминалку…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Силу Слизерина вижу в нём я, — сказал Гарри, улыбаясь. — Даю слово, что та, которую держит Эрни, принадлежит Невиллу. Ничего не скажу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 ту, что у Грегори Гойла.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Забини повернулся к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Малфой! Ты же не позволишь ему вот так…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Слышь, ты, заткнись, — прогремел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Крэбб, стоявший </w:t>
      </w:r>
      <w:r w:rsidRPr="00000000" w:rsidR="00000000" w:rsidDel="00000000">
        <w:rPr>
          <w:rFonts w:cs="Times New Roman" w:hAnsi="Times New Roman" w:eastAsia="Times New Roman" w:ascii="Times New Roman"/>
          <w:sz w:val="24"/>
          <w:rtl w:val="0"/>
        </w:rPr>
        <w:t xml:space="preserve">за спиной</w:t>
      </w:r>
      <w:r w:rsidRPr="00000000" w:rsidR="00000000" w:rsidDel="00000000">
        <w:rPr>
          <w:rFonts w:cs="Times New Roman" w:hAnsi="Times New Roman" w:eastAsia="Times New Roman" w:ascii="Times New Roman"/>
          <w:sz w:val="24"/>
          <w:rtl w:val="0"/>
        </w:rPr>
        <w:t xml:space="preserve"> Драко. — Твои советы мистеру Малфою не нужны!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Хороший</w:t>
      </w:r>
      <w:r w:rsidRPr="00000000" w:rsidR="00000000" w:rsidDel="00000000">
        <w:rPr>
          <w:rFonts w:cs="Times New Roman" w:hAnsi="Times New Roman" w:eastAsia="Times New Roman" w:ascii="Times New Roman"/>
          <w:sz w:val="24"/>
          <w:rtl w:val="0"/>
        </w:rPr>
        <w:t xml:space="preserve"> приспешник.</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Я держал пари с Драко из Благородного и Древнейшего Дома Малфоев, — сказал Гарри, — а не с тобой, Забини. </w:t>
      </w:r>
      <w:r w:rsidRPr="00000000" w:rsidR="00000000" w:rsidDel="00000000">
        <w:rPr>
          <w:rFonts w:cs="Times New Roman" w:hAnsi="Times New Roman" w:eastAsia="Times New Roman" w:ascii="Times New Roman"/>
          <w:sz w:val="24"/>
          <w:rtl w:val="0"/>
        </w:rPr>
        <w:t xml:space="preserve">И, думаю, я выполнил свою часть уговора, но судить об этом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мистеру Малфою.</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повернул голову в сторону Драко и слегка приподнял брови. Сказанного вроде достаточно, чтобы тот мог сохранить лицо.</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Повисло молчание.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Ты клянёшься, что это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напоминалка Невилла? — спросил Драко.</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 ответил Гарри, — и я собираюсь вернуть её Невиллу. А та, которую держит Грегори Гойл, отойдёт мне.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Драко кивнул, будто принимая решение: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Я не буду ставить под вопрос слово, данное </w:t>
      </w:r>
      <w:r w:rsidRPr="00000000" w:rsidR="00000000" w:rsidDel="00000000">
        <w:rPr>
          <w:rFonts w:cs="Times New Roman" w:hAnsi="Times New Roman" w:eastAsia="Times New Roman" w:ascii="Times New Roman"/>
          <w:sz w:val="24"/>
          <w:rtl w:val="0"/>
        </w:rPr>
        <w:t xml:space="preserve">представителем</w:t>
      </w:r>
      <w:r w:rsidRPr="00000000" w:rsidR="00000000" w:rsidDel="00000000">
        <w:rPr>
          <w:rFonts w:cs="Times New Roman" w:hAnsi="Times New Roman" w:eastAsia="Times New Roman" w:ascii="Times New Roman"/>
          <w:sz w:val="24"/>
          <w:rtl w:val="0"/>
        </w:rPr>
        <w:t xml:space="preserve"> благородного Дома Поттеров, несмотря на всю странность произошедшего. Благородный и Древнейший Дом Малфоев также не нарушает своих клятв. Мистер Гойл, отдай это мистеру Поттеру…</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Эй! — воскликнул Забини. — Он ещё не выиграл, он же ещё не держит в ру…</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Лови, Гарри! — крикнул Эрни и бросил напоминалку.</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с лёгкостью поймал её — у него всегда были хорошие рефлексы.</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Ну вот, — сказал Гарри, — я победил…</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И вдруг осёкся. Все разговоры оборвались.</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Напоминалка в его руке засветилась ярко-красным светом, словно крохотное солнце, что бросает тени в разгар дня.</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17:09, если быть точным. Кабинет профессора МакГонагалл, после урока полётов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(Плюс дополнительный час, добавленный Гарри.)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МакГонагалл сидела на своём месте, а Гарри </w:t>
      </w:r>
      <w:r w:rsidRPr="00000000" w:rsidR="00000000" w:rsidDel="00000000">
        <w:rPr>
          <w:rFonts w:cs="Times New Roman" w:hAnsi="Times New Roman" w:eastAsia="Times New Roman" w:ascii="Times New Roman"/>
          <w:sz w:val="24"/>
          <w:rtl w:val="0"/>
        </w:rPr>
        <w:t xml:space="preserve">ужом вертелся на табурете.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w:t>
      </w:r>
      <w:r w:rsidRPr="00000000" w:rsidR="00000000" w:rsidDel="00000000">
        <w:rPr>
          <w:rFonts w:cs="Times New Roman" w:hAnsi="Times New Roman" w:eastAsia="Times New Roman" w:ascii="Times New Roman"/>
          <w:sz w:val="24"/>
          <w:rtl w:val="0"/>
        </w:rPr>
        <w:t xml:space="preserve"> убеждал её Г</w:t>
      </w:r>
      <w:r w:rsidRPr="00000000" w:rsidR="00000000" w:rsidDel="00000000">
        <w:rPr>
          <w:rFonts w:cs="Times New Roman" w:hAnsi="Times New Roman" w:eastAsia="Times New Roman" w:ascii="Times New Roman"/>
          <w:sz w:val="24"/>
          <w:rtl w:val="0"/>
        </w:rPr>
        <w:t xml:space="preserve">арри, — слизеринцы направили палочки на пуффендуйцев, гриффиндорцы на слизеринцев, один идиот призывал когтевранцев к тому же. У меня было где-то пять секунд, чтобы предотвратить взрыв! Это всё, что я успел придумать!</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Лицо профессора МакГонагалл было </w:t>
      </w:r>
      <w:r w:rsidRPr="00000000" w:rsidR="00000000" w:rsidDel="00000000">
        <w:rPr>
          <w:rFonts w:cs="Times New Roman" w:hAnsi="Times New Roman" w:eastAsia="Times New Roman" w:ascii="Times New Roman"/>
          <w:sz w:val="24"/>
          <w:rtl w:val="0"/>
        </w:rPr>
        <w:t xml:space="preserve">измученным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сердитым.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Вам нельзя использовать Маховик времени в таких случаях, мистер Поттер!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онятие </w:t>
      </w:r>
      <w:r w:rsidRPr="00000000" w:rsidR="00000000" w:rsidDel="00000000">
        <w:rPr>
          <w:rFonts w:cs="Times New Roman" w:hAnsi="Times New Roman" w:eastAsia="Times New Roman" w:ascii="Times New Roman"/>
          <w:sz w:val="24"/>
          <w:rtl w:val="0"/>
        </w:rPr>
        <w:t xml:space="preserve">секретности недоступно вашему пониманию?</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ведь никто не знает, как я это сделал! Все убеждены, что я могу, щёлкнув </w:t>
      </w:r>
      <w:r w:rsidRPr="00000000" w:rsidR="00000000" w:rsidDel="00000000">
        <w:rPr>
          <w:rFonts w:cs="Times New Roman" w:hAnsi="Times New Roman" w:eastAsia="Times New Roman" w:ascii="Times New Roman"/>
          <w:sz w:val="24"/>
          <w:rtl w:val="0"/>
        </w:rPr>
        <w:t xml:space="preserve">пальцами,</w:t>
      </w:r>
      <w:r w:rsidRPr="00000000" w:rsidR="00000000" w:rsidDel="00000000">
        <w:rPr>
          <w:rFonts w:cs="Times New Roman" w:hAnsi="Times New Roman" w:eastAsia="Times New Roman" w:ascii="Times New Roman"/>
          <w:sz w:val="24"/>
          <w:rtl w:val="0"/>
        </w:rPr>
        <w:t xml:space="preserve"> натворить кучу всякой всячины! Я уже натворил много такого, что даже Маховиком времени не объяснить, и намерен продолжать в том же духе. Так что этот случай скоро затеряется среди остальных, и его никто даже не вспомнит!</w:t>
      </w:r>
      <w:r w:rsidRPr="00000000" w:rsidR="00000000" w:rsidDel="00000000">
        <w:rPr>
          <w:rFonts w:cs="Times New Roman" w:hAnsi="Times New Roman" w:eastAsia="Times New Roman" w:ascii="Times New Roman"/>
          <w:sz w:val="24"/>
          <w:rtl w:val="0"/>
        </w:rPr>
        <w:t xml:space="preserve"> У меня не было выбора!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Ничего подобного! — резко возразила МакГонагалл. — Было достаточно заставить этого “анонимного слизеринца” приземлиться, а всех остальных — убрать палочки!</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Можно было</w:t>
      </w:r>
      <w:r w:rsidRPr="00000000" w:rsidR="00000000" w:rsidDel="00000000">
        <w:rPr>
          <w:rFonts w:cs="Times New Roman" w:hAnsi="Times New Roman" w:eastAsia="Times New Roman" w:ascii="Times New Roman"/>
          <w:sz w:val="24"/>
          <w:rtl w:val="0"/>
        </w:rPr>
        <w:t xml:space="preserve"> предложить ему сыграть в Подрывного дурака, но нет, вам приспичило </w:t>
      </w:r>
      <w:r w:rsidRPr="00000000" w:rsidR="00000000" w:rsidDel="00000000">
        <w:rPr>
          <w:rFonts w:cs="Times New Roman" w:hAnsi="Times New Roman" w:eastAsia="Times New Roman" w:ascii="Times New Roman"/>
          <w:sz w:val="24"/>
          <w:rtl w:val="0"/>
        </w:rPr>
        <w:t xml:space="preserve">покрасоваться и использовать</w:t>
      </w:r>
      <w:r w:rsidRPr="00000000" w:rsidR="00000000" w:rsidDel="00000000">
        <w:rPr>
          <w:rFonts w:cs="Times New Roman" w:hAnsi="Times New Roman" w:eastAsia="Times New Roman" w:ascii="Times New Roman"/>
          <w:sz w:val="24"/>
          <w:rtl w:val="0"/>
        </w:rPr>
        <w:t xml:space="preserve"> Маховик времени столь вопиюще нецелесообразным образом!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мне в голову больше ничего не пришло! Я даже не знаю, как в Подрывного дурака играть, на игру в шахматы они бы не согласились, и у меня не было шансов победить в армрестлинге!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Значит, надо было выбрать армрестлинг!</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Но тогда бы я проиграл!… — Гарри моргнул и осёкся.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У профессора МакГонагалл был крайне разъярённый вид.</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Извините меня, профессор МакГонагалл, — робко сказал Гарри. — Я, честное слово, просто не подумал. Вы правы, так и надо было сделать, и это было бы гениально, но я просто совсем об этом не подумал…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замолчал. </w:t>
      </w:r>
      <w:r w:rsidRPr="00000000" w:rsidR="00000000" w:rsidDel="00000000">
        <w:rPr>
          <w:rFonts w:cs="Times New Roman" w:hAnsi="Times New Roman" w:eastAsia="Times New Roman" w:ascii="Times New Roman"/>
          <w:sz w:val="24"/>
          <w:rtl w:val="0"/>
        </w:rPr>
        <w:t xml:space="preserve">Внезапно до него дошло, что вариантов было предостаточно.</w:t>
      </w:r>
      <w:r w:rsidRPr="00000000" w:rsidR="00000000" w:rsidDel="00000000">
        <w:rPr>
          <w:rFonts w:cs="Times New Roman" w:hAnsi="Times New Roman" w:eastAsia="Times New Roman" w:ascii="Times New Roman"/>
          <w:sz w:val="24"/>
          <w:rtl w:val="0"/>
        </w:rPr>
        <w:t xml:space="preserve"> Можно было попросить Драко выбрать игру, можно было предоставить выбор толпе…</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Он и вправду зря </w:t>
      </w:r>
      <w:r w:rsidRPr="00000000" w:rsidR="00000000" w:rsidDel="00000000">
        <w:rPr>
          <w:rFonts w:cs="Times New Roman" w:hAnsi="Times New Roman" w:eastAsia="Times New Roman" w:ascii="Times New Roman"/>
          <w:sz w:val="24"/>
          <w:rtl w:val="0"/>
        </w:rPr>
        <w:t xml:space="preserve">вплёл</w:t>
      </w:r>
      <w:r w:rsidRPr="00000000" w:rsidR="00000000" w:rsidDel="00000000">
        <w:rPr>
          <w:rFonts w:cs="Times New Roman" w:hAnsi="Times New Roman" w:eastAsia="Times New Roman" w:ascii="Times New Roman"/>
          <w:sz w:val="24"/>
          <w:rtl w:val="0"/>
        </w:rPr>
        <w:t xml:space="preserve"> в это дело Маховик времени. Возможностей было море, так почему же он выбрал именно эту?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Потому что увидел способ </w:t>
      </w:r>
      <w:r w:rsidRPr="00000000" w:rsidR="00000000" w:rsidDel="00000000">
        <w:rPr>
          <w:rFonts w:cs="Times New Roman" w:hAnsi="Times New Roman" w:eastAsia="Times New Roman" w:ascii="Times New Roman"/>
          <w:i w:val="1"/>
          <w:sz w:val="24"/>
          <w:rtl w:val="0"/>
        </w:rPr>
        <w:t xml:space="preserve">выиграть</w:t>
      </w:r>
      <w:r w:rsidRPr="00000000" w:rsidR="00000000" w:rsidDel="00000000">
        <w:rPr>
          <w:rFonts w:cs="Times New Roman" w:hAnsi="Times New Roman" w:eastAsia="Times New Roman" w:ascii="Times New Roman"/>
          <w:sz w:val="24"/>
          <w:rtl w:val="0"/>
        </w:rPr>
        <w:t xml:space="preserve">. Отвоевать безделушку, которую учителя всё равно бы отобрали у мистера Гойла. Стремление</w:t>
      </w:r>
      <w:r w:rsidRPr="00000000" w:rsidR="00000000" w:rsidDel="00000000">
        <w:rPr>
          <w:rFonts w:cs="Times New Roman" w:hAnsi="Times New Roman" w:eastAsia="Times New Roman" w:ascii="Times New Roman"/>
          <w:sz w:val="24"/>
          <w:rtl w:val="0"/>
        </w:rPr>
        <w:t xml:space="preserve"> победить</w:t>
      </w:r>
      <w:r w:rsidRPr="00000000" w:rsidR="00000000" w:rsidDel="00000000">
        <w:rPr>
          <w:rFonts w:cs="Times New Roman" w:hAnsi="Times New Roman" w:eastAsia="Times New Roman" w:ascii="Times New Roman"/>
          <w:sz w:val="24"/>
          <w:rtl w:val="0"/>
        </w:rPr>
        <w:t xml:space="preserve">. Вот виновник его ошибки.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Извините меня, — повторил Гарри, — за гордыню и глупость.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Профессор МакГонагалл вытерла рукой лоб. Гнев её поугас. Но в голосе всё равно была сталь.</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Ещё одно такое представление, мистер Поттер, и останетесь без Маховика времени. Я ясно выражаюсь?</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 сказал Гарри. — Я понимаю и приношу свои извинения.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 таком случае можете пока оставить его у себя. И, поскольку вы всё-таки предотвратили крайне неприятное развитие событий, я также воздержусь от снятия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баллов.</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Кроме того, вам сложно было бы объяснить, за что они сняты.</w:t>
      </w:r>
      <w:r w:rsidRPr="00000000" w:rsidR="00000000" w:rsidDel="00000000">
        <w:rPr>
          <w:rFonts w:cs="Times New Roman" w:hAnsi="Times New Roman" w:eastAsia="Times New Roman" w:ascii="Times New Roman"/>
          <w:sz w:val="24"/>
          <w:rtl w:val="0"/>
        </w:rPr>
        <w:t xml:space="preserve"> Но Гарри был не настолько глуп, чтобы озвучить эту мысль.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Мне вот что интересно: почему так отреагировала напоминалка? — спросил Гарри. — Значит ли это, что мне стирали память?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могу сказать точно,</w:t>
      </w:r>
      <w:r w:rsidRPr="00000000" w:rsidR="00000000" w:rsidDel="00000000">
        <w:rPr>
          <w:rFonts w:cs="Times New Roman" w:hAnsi="Times New Roman" w:eastAsia="Times New Roman" w:ascii="Times New Roman"/>
          <w:sz w:val="24"/>
          <w:rtl w:val="0"/>
        </w:rPr>
        <w:t xml:space="preserve"> — медленно произнесла профессор МакГонагалл. — Будь всё так просто, в суде постоянно использовали бы напоминалки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попробую разузнать, мистер Поттер. — Она вздохнула. — Вы свободны, можете идти.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начал вставать со стула, но замер на полпути.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Эм-м, извините, но я вам хотел ещё кое-что сообщить…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Она едва заметно вздрогнула:</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Что на этот раз, мистер Поттер?</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Это касается профессора Квиррелла…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Уверена, это сущие пустяки, — поспешно перебила МакГонагалл. — Разве вы не помните, что сказал директор? Не надо без повода беспокоить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нас насчёт профессора Защиты.</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Но вдруг это важно? </w:t>
      </w:r>
      <w:r w:rsidRPr="00000000" w:rsidR="00000000" w:rsidDel="00000000">
        <w:rPr>
          <w:rFonts w:cs="Times New Roman" w:hAnsi="Times New Roman" w:eastAsia="Times New Roman" w:ascii="Times New Roman"/>
          <w:sz w:val="24"/>
          <w:rtl w:val="0"/>
        </w:rPr>
        <w:t xml:space="preserve">Вчера у меня </w:t>
      </w:r>
      <w:r w:rsidRPr="00000000" w:rsidR="00000000" w:rsidDel="00000000">
        <w:rPr>
          <w:rFonts w:cs="Times New Roman" w:hAnsi="Times New Roman" w:eastAsia="Times New Roman" w:ascii="Times New Roman"/>
          <w:sz w:val="24"/>
          <w:rtl w:val="0"/>
        </w:rPr>
        <w:t xml:space="preserve">внезапно появилось чувство тревоги, когда...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w:t>
      </w:r>
      <w:r w:rsidRPr="00000000" w:rsidR="00000000" w:rsidDel="00000000">
        <w:rPr>
          <w:rFonts w:cs="Times New Roman" w:hAnsi="Times New Roman" w:eastAsia="Times New Roman" w:ascii="Times New Roman"/>
          <w:sz w:val="24"/>
          <w:rtl w:val="0"/>
        </w:rPr>
        <w:t xml:space="preserve">У меня тоже появилось чувство тревоги! И оно мне подсказывает, что вам не следует заканчивать ваше предложение!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Гарри отвисла челюсть. В кои-то веки профессору МакГонагалл удалось лишить Гарри дара речи.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Мистер Поттер, — продолжила она, — если вы обнаружили какую-то странность в профессоре Квиррелле, я вам разрешаю никому об этом не докладывать. Мне кажется, вы уже достаточно отняли у меня времени, так что…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Я вас не узнаю! — взорвался Гарри. — Извините, но это </w:t>
      </w:r>
      <w:r w:rsidRPr="00000000" w:rsidR="00000000" w:rsidDel="00000000">
        <w:rPr>
          <w:rFonts w:cs="Times New Roman" w:hAnsi="Times New Roman" w:eastAsia="Times New Roman" w:ascii="Times New Roman"/>
          <w:i w:val="1"/>
          <w:sz w:val="24"/>
          <w:rtl w:val="0"/>
        </w:rPr>
        <w:t xml:space="preserve">невероятно</w:t>
      </w:r>
      <w:r w:rsidRPr="00000000" w:rsidR="00000000" w:rsidDel="00000000">
        <w:rPr>
          <w:rFonts w:cs="Times New Roman" w:hAnsi="Times New Roman" w:eastAsia="Times New Roman" w:ascii="Times New Roman"/>
          <w:sz w:val="24"/>
          <w:rtl w:val="0"/>
        </w:rPr>
        <w:t xml:space="preserve"> безответственно с вашей стороны! Я слышал, что на должности учителя по Защите лежит какое-то проклятие, и если вам </w:t>
      </w:r>
      <w:r w:rsidRPr="00000000" w:rsidR="00000000" w:rsidDel="00000000">
        <w:rPr>
          <w:rFonts w:cs="Times New Roman" w:hAnsi="Times New Roman" w:eastAsia="Times New Roman" w:ascii="Times New Roman"/>
          <w:i w:val="1"/>
          <w:sz w:val="24"/>
          <w:rtl w:val="0"/>
        </w:rPr>
        <w:t xml:space="preserve">известно</w:t>
      </w:r>
      <w:r w:rsidRPr="00000000" w:rsidR="00000000" w:rsidDel="00000000">
        <w:rPr>
          <w:rFonts w:cs="Times New Roman" w:hAnsi="Times New Roman" w:eastAsia="Times New Roman" w:ascii="Times New Roman"/>
          <w:sz w:val="24"/>
          <w:rtl w:val="0"/>
        </w:rPr>
        <w:t xml:space="preserve">, что с ним что-то не так, не лучше ли держать ухо востро?..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Что-то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мистер Поттер? Весьма надеюсь, что вы ошибаетесь. — Лицо МакГонагалл ничего не выражало. — После того как в </w:t>
      </w:r>
      <w:r w:rsidRPr="00000000" w:rsidR="00000000" w:rsidDel="00000000">
        <w:rPr>
          <w:rFonts w:cs="Times New Roman" w:hAnsi="Times New Roman" w:eastAsia="Times New Roman" w:ascii="Times New Roman"/>
          <w:sz w:val="24"/>
          <w:rtl w:val="0"/>
        </w:rPr>
        <w:t xml:space="preserve">февра</w:t>
      </w:r>
      <w:r w:rsidRPr="00000000" w:rsidR="00000000" w:rsidDel="00000000">
        <w:rPr>
          <w:rFonts w:cs="Times New Roman" w:hAnsi="Times New Roman" w:eastAsia="Times New Roman" w:ascii="Times New Roman"/>
          <w:sz w:val="24"/>
          <w:rtl w:val="0"/>
        </w:rPr>
        <w:t xml:space="preserve">ле прошлого года </w:t>
      </w:r>
      <w:r w:rsidRPr="00000000" w:rsidR="00000000" w:rsidDel="00000000">
        <w:rPr>
          <w:rFonts w:cs="Times New Roman" w:hAnsi="Times New Roman" w:eastAsia="Times New Roman" w:ascii="Times New Roman"/>
          <w:sz w:val="24"/>
          <w:rtl w:val="0"/>
        </w:rPr>
        <w:t xml:space="preserve">профессора Блэйк застукали в кладовке с, ни много ни мало, тремя пятикурсниками из Слизерина</w:t>
      </w:r>
      <w:r w:rsidRPr="00000000" w:rsidR="00000000" w:rsidDel="00000000">
        <w:rPr>
          <w:rFonts w:cs="Times New Roman" w:hAnsi="Times New Roman" w:eastAsia="Times New Roman" w:ascii="Times New Roman"/>
          <w:sz w:val="24"/>
          <w:rtl w:val="0"/>
        </w:rPr>
        <w:t xml:space="preserve">, а за год до этого профессор Саммерс столь плохо понимала собственный предмет, что её ученики считали боггарта некой разновидностью мебели, будет </w:t>
      </w:r>
      <w:r w:rsidRPr="00000000" w:rsidR="00000000" w:rsidDel="00000000">
        <w:rPr>
          <w:rFonts w:cs="Times New Roman" w:hAnsi="Times New Roman" w:eastAsia="Times New Roman" w:ascii="Times New Roman"/>
          <w:i w:val="1"/>
          <w:sz w:val="24"/>
          <w:rtl w:val="0"/>
        </w:rPr>
        <w:t xml:space="preserve">катастрофой</w:t>
      </w:r>
      <w:r w:rsidRPr="00000000" w:rsidR="00000000" w:rsidDel="00000000">
        <w:rPr>
          <w:rFonts w:cs="Times New Roman" w:hAnsi="Times New Roman" w:eastAsia="Times New Roman" w:ascii="Times New Roman"/>
          <w:sz w:val="24"/>
          <w:rtl w:val="0"/>
        </w:rPr>
        <w:t xml:space="preserve">, если сейчас о</w:t>
      </w:r>
      <w:r w:rsidRPr="00000000" w:rsidR="00000000" w:rsidDel="00000000">
        <w:rPr>
          <w:rFonts w:cs="Times New Roman" w:hAnsi="Times New Roman" w:eastAsia="Times New Roman" w:ascii="Times New Roman"/>
          <w:sz w:val="24"/>
          <w:rtl w:val="0"/>
        </w:rPr>
        <w:t xml:space="preserve">бнаружится</w:t>
      </w:r>
      <w:r w:rsidRPr="00000000" w:rsidR="00000000" w:rsidDel="00000000">
        <w:rPr>
          <w:rFonts w:cs="Times New Roman" w:hAnsi="Times New Roman" w:eastAsia="Times New Roman" w:ascii="Times New Roman"/>
          <w:sz w:val="24"/>
          <w:rtl w:val="0"/>
        </w:rPr>
        <w:t xml:space="preserve"> какая-нибудь неприятность и у весьма компетентного профессора Квиррелла. Боюсь, большинство наших учеников </w:t>
      </w:r>
      <w:r w:rsidRPr="00000000" w:rsidR="00000000" w:rsidDel="00000000">
        <w:rPr>
          <w:rFonts w:cs="Times New Roman" w:hAnsi="Times New Roman" w:eastAsia="Times New Roman" w:ascii="Times New Roman"/>
          <w:sz w:val="24"/>
          <w:rtl w:val="0"/>
        </w:rPr>
        <w:t xml:space="preserve">провалит</w:t>
      </w:r>
      <w:r w:rsidRPr="00000000" w:rsidR="00000000" w:rsidDel="00000000">
        <w:rPr>
          <w:rFonts w:cs="Times New Roman" w:hAnsi="Times New Roman" w:eastAsia="Times New Roman" w:ascii="Times New Roman"/>
          <w:sz w:val="24"/>
          <w:rtl w:val="0"/>
        </w:rPr>
        <w:t xml:space="preserve"> С.О.В. и </w:t>
      </w:r>
      <w:r w:rsidRPr="00000000" w:rsidR="00000000" w:rsidDel="00000000">
        <w:rPr>
          <w:rFonts w:cs="Times New Roman" w:hAnsi="Times New Roman" w:eastAsia="Times New Roman" w:ascii="Times New Roman"/>
          <w:sz w:val="24"/>
          <w:rtl w:val="0"/>
        </w:rPr>
        <w:t xml:space="preserve">Т.Р.И.Т.О.Н.</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Ясно, — протянул Гарри. — Другими словами, что бы ни было не так с профессором Квирреллом, вы очень не хотите об этом знать до конца учебного года. А так как на дворе сентябрь, он может на телевидении в прямом эфире убить премьер-министра, и это ему сойдёт с рук.</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смотрела не него не моргая: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w:t>
      </w:r>
      <w:r w:rsidRPr="00000000" w:rsidR="00000000" w:rsidDel="00000000">
        <w:rPr>
          <w:rFonts w:cs="Times New Roman" w:hAnsi="Times New Roman" w:eastAsia="Times New Roman" w:ascii="Times New Roman"/>
          <w:sz w:val="24"/>
          <w:rtl w:val="0"/>
        </w:rPr>
        <w:t xml:space="preserve">вам прекрасно известно, что я бы никогда не одобрила подобное</w:t>
      </w:r>
      <w:r w:rsidRPr="00000000" w:rsidR="00000000" w:rsidDel="00000000">
        <w:rPr>
          <w:rFonts w:cs="Times New Roman" w:hAnsi="Times New Roman" w:eastAsia="Times New Roman" w:ascii="Times New Roman"/>
          <w:sz w:val="24"/>
          <w:rtl w:val="0"/>
        </w:rPr>
        <w:t xml:space="preserve">. В Хогвартсе мы боремся со всем, что может помешать образовательному процессу наших учеников.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Например, с первокурсниками из Когтеврана, которые не умеют держать рот на замке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всё ясно, профессор МакГонагалл.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вот в этом я очень сильно сомневаюсь. — Профессор МакГонагалл подалась вперёд, снова нахмурившись. — Так как мы уже обсуждали и более деликатные темы, скажу прямо. Вы и только вы доложили мне об этом непонятном предчувствии. Вы и только вы притягиваете хаос в </w:t>
      </w:r>
      <w:r w:rsidRPr="00000000" w:rsidR="00000000" w:rsidDel="00000000">
        <w:rPr>
          <w:rFonts w:cs="Times New Roman" w:hAnsi="Times New Roman" w:eastAsia="Times New Roman" w:ascii="Times New Roman"/>
          <w:sz w:val="24"/>
          <w:rtl w:val="0"/>
        </w:rPr>
        <w:t xml:space="preserve">невиданных масштабах</w:t>
      </w:r>
      <w:r w:rsidRPr="00000000" w:rsidR="00000000" w:rsidDel="00000000">
        <w:rPr>
          <w:rFonts w:cs="Times New Roman" w:hAnsi="Times New Roman" w:eastAsia="Times New Roman" w:ascii="Times New Roman"/>
          <w:sz w:val="24"/>
          <w:rtl w:val="0"/>
        </w:rPr>
        <w:t xml:space="preserve">. После нашей прогулки по Косому переулку, случая с Распределяющей шляпой и сегодняшнего происшестви</w:t>
      </w:r>
      <w:r w:rsidRPr="00000000" w:rsidR="00000000" w:rsidDel="00000000">
        <w:rPr>
          <w:rFonts w:cs="Times New Roman" w:hAnsi="Times New Roman" w:eastAsia="Times New Roman" w:ascii="Times New Roman"/>
          <w:sz w:val="24"/>
          <w:rtl w:val="0"/>
        </w:rPr>
        <w:t xml:space="preserve">я мне ясно видится</w:t>
      </w:r>
      <w:r w:rsidRPr="00000000" w:rsidR="00000000" w:rsidDel="00000000">
        <w:rPr>
          <w:rFonts w:cs="Times New Roman" w:hAnsi="Times New Roman" w:eastAsia="Times New Roman" w:ascii="Times New Roman"/>
          <w:sz w:val="24"/>
          <w:rtl w:val="0"/>
        </w:rPr>
        <w:t xml:space="preserve">, как в кабинете директора я буду выслушивать некую невероятную историю про профессора Квиррелла, в которой вы и только вы сыграли ключевую роль, и у нас не останется другого выбора, кроме как уволить его. Я уже смирилась с этим, мистер Поттер. И если это случится </w:t>
      </w:r>
      <w:r w:rsidRPr="00000000" w:rsidR="00000000" w:rsidDel="00000000">
        <w:rPr>
          <w:rFonts w:cs="Times New Roman" w:hAnsi="Times New Roman" w:eastAsia="Times New Roman" w:ascii="Times New Roman"/>
          <w:sz w:val="24"/>
          <w:rtl w:val="0"/>
        </w:rPr>
        <w:t xml:space="preserve">раньше </w:t>
      </w:r>
      <w:r w:rsidRPr="00000000" w:rsidR="00000000" w:rsidDel="00000000">
        <w:rPr>
          <w:rFonts w:cs="Times New Roman" w:hAnsi="Times New Roman" w:eastAsia="Times New Roman" w:ascii="Times New Roman"/>
          <w:sz w:val="24"/>
          <w:rtl w:val="0"/>
        </w:rPr>
        <w:t xml:space="preserve">майских ид, я подвешу вас за собственные кишки сушиться на воротах Хогвартса, предварительно напичкав через нос огненными жуками.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вам всё ясно?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широко распахнув глаза,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секунду спустя поинтересовался: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что мне будет, </w:t>
      </w:r>
      <w:r w:rsidRPr="00000000" w:rsidR="00000000" w:rsidDel="00000000">
        <w:rPr>
          <w:rFonts w:cs="Times New Roman" w:hAnsi="Times New Roman" w:eastAsia="Times New Roman" w:ascii="Times New Roman"/>
          <w:sz w:val="24"/>
          <w:rtl w:val="0"/>
        </w:rPr>
        <w:t xml:space="preserve">если это произойдёт в посл</w:t>
      </w:r>
      <w:r w:rsidRPr="00000000" w:rsidR="00000000" w:rsidDel="00000000">
        <w:rPr>
          <w:rFonts w:cs="Times New Roman" w:hAnsi="Times New Roman" w:eastAsia="Times New Roman" w:ascii="Times New Roman"/>
          <w:sz w:val="24"/>
          <w:rtl w:val="0"/>
        </w:rPr>
        <w:t xml:space="preserve">едний день учебного года?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Вон из моего кабинета!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Какой-то особый день недели в Хогвартсе.</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 17:32</w:t>
      </w:r>
      <w:r w:rsidRPr="00000000" w:rsidR="00000000" w:rsidDel="00000000">
        <w:rPr>
          <w:rFonts w:cs="Times New Roman" w:hAnsi="Times New Roman" w:eastAsia="Times New Roman" w:ascii="Times New Roman"/>
          <w:sz w:val="24"/>
          <w:rtl w:val="0"/>
        </w:rPr>
        <w:t xml:space="preserve">. Гарри стоял рядом с профессором Флитвиком перед большой каменной горгульей, которая охраняла вход в кабинет директора.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Стоило </w:t>
      </w:r>
      <w:r w:rsidRPr="00000000" w:rsidR="00000000" w:rsidDel="00000000">
        <w:rPr>
          <w:rFonts w:cs="Times New Roman" w:hAnsi="Times New Roman" w:eastAsia="Times New Roman" w:ascii="Times New Roman"/>
          <w:sz w:val="24"/>
          <w:rtl w:val="0"/>
        </w:rPr>
        <w:t xml:space="preserve">ему</w:t>
      </w:r>
      <w:r w:rsidRPr="00000000" w:rsidR="00000000" w:rsidDel="00000000">
        <w:rPr>
          <w:rFonts w:cs="Times New Roman" w:hAnsi="Times New Roman" w:eastAsia="Times New Roman" w:ascii="Times New Roman"/>
          <w:sz w:val="24"/>
          <w:rtl w:val="0"/>
        </w:rPr>
        <w:t xml:space="preserve"> вернуться от профессора М</w:t>
      </w:r>
      <w:r w:rsidRPr="00000000" w:rsidR="00000000" w:rsidDel="00000000">
        <w:rPr>
          <w:rFonts w:cs="Times New Roman" w:hAnsi="Times New Roman" w:eastAsia="Times New Roman" w:ascii="Times New Roman"/>
          <w:sz w:val="24"/>
          <w:rtl w:val="0"/>
        </w:rPr>
        <w:t xml:space="preserve">акГонагалл в учебные комнаты </w:t>
      </w:r>
      <w:r w:rsidRPr="00000000" w:rsidR="00000000" w:rsidDel="00000000">
        <w:rPr>
          <w:rFonts w:cs="Times New Roman" w:hAnsi="Times New Roman" w:eastAsia="Times New Roman" w:ascii="Times New Roman"/>
          <w:sz w:val="24"/>
          <w:rtl w:val="0"/>
        </w:rPr>
        <w:t xml:space="preserve">Когтеврана, как один из учеников передал, что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велено явиться к профессору Флитвику, а там выяснилось, что с ним желает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поговорить </w:t>
      </w:r>
      <w:r w:rsidRPr="00000000" w:rsidR="00000000" w:rsidDel="00000000">
        <w:rPr>
          <w:rFonts w:cs="Times New Roman" w:hAnsi="Times New Roman" w:eastAsia="Times New Roman" w:ascii="Times New Roman"/>
          <w:sz w:val="24"/>
          <w:rtl w:val="0"/>
        </w:rPr>
        <w:t xml:space="preserve">сам</w:t>
      </w:r>
      <w:r w:rsidRPr="00000000" w:rsidR="00000000" w:rsidDel="00000000">
        <w:rPr>
          <w:rFonts w:cs="Times New Roman" w:hAnsi="Times New Roman" w:eastAsia="Times New Roman" w:ascii="Times New Roman"/>
          <w:sz w:val="24"/>
          <w:rtl w:val="0"/>
        </w:rPr>
        <w:t xml:space="preserve"> Дамблдор.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Мальчик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обеспокоенно поинтересовался у</w:t>
      </w:r>
      <w:r w:rsidRPr="00000000" w:rsidR="00000000" w:rsidDel="00000000">
        <w:rPr>
          <w:rFonts w:cs="Times New Roman" w:hAnsi="Times New Roman" w:eastAsia="Times New Roman" w:ascii="Times New Roman"/>
          <w:sz w:val="24"/>
          <w:rtl w:val="0"/>
        </w:rPr>
        <w:t xml:space="preserve"> Флитвика, что хочет обсудить директор.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Тот лишь беспомощно пожал плечами: Дамблдор мимоходом </w:t>
      </w:r>
      <w:r w:rsidRPr="00000000" w:rsidR="00000000" w:rsidDel="00000000">
        <w:rPr>
          <w:rFonts w:cs="Times New Roman" w:hAnsi="Times New Roman" w:eastAsia="Times New Roman" w:ascii="Times New Roman"/>
          <w:sz w:val="24"/>
          <w:rtl w:val="0"/>
        </w:rPr>
        <w:t xml:space="preserve">упомянул</w:t>
      </w:r>
      <w:r w:rsidRPr="00000000" w:rsidR="00000000" w:rsidDel="00000000">
        <w:rPr>
          <w:rFonts w:cs="Times New Roman" w:hAnsi="Times New Roman" w:eastAsia="Times New Roman" w:ascii="Times New Roman"/>
          <w:sz w:val="24"/>
          <w:rtl w:val="0"/>
        </w:rPr>
        <w:t xml:space="preserve">, что Гарри </w:t>
      </w:r>
      <w:r w:rsidRPr="00000000" w:rsidR="00000000" w:rsidDel="00000000">
        <w:rPr>
          <w:rFonts w:cs="Times New Roman" w:hAnsi="Times New Roman" w:eastAsia="Times New Roman" w:ascii="Times New Roman"/>
          <w:sz w:val="24"/>
          <w:rtl w:val="0"/>
        </w:rPr>
        <w:t xml:space="preserve">слишком юн, чтобы использовать слова силы и безумия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Славно-славно, трам-бабам, плюх-плюх-плюх?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подумал Гарри, но вслух сказать не решился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волнуйтесь, мистер Поттер, — пропищал Флитвик. (Спасибо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огромной пышной бороде</w:t>
      </w:r>
      <w:r w:rsidRPr="00000000" w:rsidR="00000000" w:rsidDel="00000000">
        <w:rPr>
          <w:rFonts w:cs="Times New Roman" w:hAnsi="Times New Roman" w:eastAsia="Times New Roman" w:ascii="Times New Roman"/>
          <w:sz w:val="24"/>
          <w:rtl w:val="0"/>
        </w:rPr>
        <w:t xml:space="preserve"> профессора Флитвика — </w:t>
      </w:r>
      <w:r w:rsidRPr="00000000" w:rsidR="00000000" w:rsidDel="00000000">
        <w:rPr>
          <w:rFonts w:cs="Times New Roman" w:hAnsi="Times New Roman" w:eastAsia="Times New Roman" w:ascii="Times New Roman"/>
          <w:sz w:val="24"/>
          <w:rtl w:val="0"/>
        </w:rPr>
        <w:t xml:space="preserve">если бы не она, воспринимать его как учителя было бы намного труднее, при его-то низком росте и </w:t>
      </w:r>
      <w:r w:rsidRPr="00000000" w:rsidR="00000000" w:rsidDel="00000000">
        <w:rPr>
          <w:rFonts w:cs="Times New Roman" w:hAnsi="Times New Roman" w:eastAsia="Times New Roman" w:ascii="Times New Roman"/>
          <w:sz w:val="24"/>
          <w:rtl w:val="0"/>
        </w:rPr>
        <w:t xml:space="preserve">тон</w:t>
      </w:r>
      <w:r w:rsidRPr="00000000" w:rsidR="00000000" w:rsidDel="00000000">
        <w:rPr>
          <w:rFonts w:cs="Times New Roman" w:hAnsi="Times New Roman" w:eastAsia="Times New Roman" w:ascii="Times New Roman"/>
          <w:sz w:val="24"/>
          <w:rtl w:val="0"/>
        </w:rPr>
        <w:t xml:space="preserve">еньком</w:t>
      </w:r>
      <w:r w:rsidRPr="00000000" w:rsidR="00000000" w:rsidDel="00000000">
        <w:rPr>
          <w:rFonts w:cs="Times New Roman" w:hAnsi="Times New Roman" w:eastAsia="Times New Roman" w:ascii="Times New Roman"/>
          <w:sz w:val="24"/>
          <w:rtl w:val="0"/>
        </w:rPr>
        <w:t xml:space="preserve"> голосе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Директор Дамблдор может показаться немного странным, или даже очень странным, или до безумия странным, но он никогда не причинил ни малейшего вреда ни одному ученику, и я не верю, что когда-нибудь причинит. — Профессор Флитвик </w:t>
      </w:r>
      <w:r w:rsidRPr="00000000" w:rsidR="00000000" w:rsidDel="00000000">
        <w:rPr>
          <w:rFonts w:cs="Times New Roman" w:hAnsi="Times New Roman" w:eastAsia="Times New Roman" w:ascii="Times New Roman"/>
          <w:sz w:val="24"/>
          <w:rtl w:val="0"/>
        </w:rPr>
        <w:t xml:space="preserve">искренне</w:t>
      </w:r>
      <w:r w:rsidRPr="00000000" w:rsidR="00000000" w:rsidDel="00000000">
        <w:rPr>
          <w:rFonts w:cs="Times New Roman" w:hAnsi="Times New Roman" w:eastAsia="Times New Roman" w:ascii="Times New Roman"/>
          <w:sz w:val="24"/>
          <w:rtl w:val="0"/>
        </w:rPr>
        <w:t xml:space="preserve"> улыбнулся. — Напоминайте себе об этом, и вы не поддадитесь панике!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highlight w:val="white"/>
          <w:rtl w:val="0"/>
        </w:rPr>
        <w:t xml:space="preserve">Гарри слышал и более ободряющие речи.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Удачи, — пропищал профессор.</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Мальчик нервно шагнул на спиральную лестницу и обнаружил, что каким-то непостижимым для него образом поднимается вверх.</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Горгулья у него за спиной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вернулась на место, а спиральная лестница всё вращалась и Гарри поднимался всё выше и выше. Когда этот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головокружительный подъём закончился, Гарри обнаружил, что стоит перед дубовой дверью с медной колотушкой в форме грифона</w:t>
      </w:r>
      <w:r w:rsidRPr="00000000" w:rsidR="00000000" w:rsidDel="00000000">
        <w:rPr>
          <w:rFonts w:cs="Times New Roman" w:hAnsi="Times New Roman" w:eastAsia="Times New Roman" w:ascii="Times New Roman"/>
          <w:color w:val="ff0000"/>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приблизился к двери и повернул</w:t>
      </w:r>
      <w:r w:rsidRPr="00000000" w:rsidR="00000000" w:rsidDel="00000000">
        <w:rPr>
          <w:rFonts w:cs="Times New Roman" w:hAnsi="Times New Roman" w:eastAsia="Times New Roman" w:ascii="Times New Roman"/>
          <w:sz w:val="24"/>
          <w:rtl w:val="0"/>
        </w:rPr>
        <w:t xml:space="preserve"> ручку.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Дверь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ворилась.</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Ещё никогда в жизни он не бывал в настолько интересной комнате.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Маленькие металлические устройства вращались, тикали, медленно </w:t>
      </w:r>
      <w:r w:rsidRPr="00000000" w:rsidR="00000000" w:rsidDel="00000000">
        <w:rPr>
          <w:rFonts w:cs="Times New Roman" w:hAnsi="Times New Roman" w:eastAsia="Times New Roman" w:ascii="Times New Roman"/>
          <w:sz w:val="24"/>
          <w:rtl w:val="0"/>
        </w:rPr>
        <w:t xml:space="preserve">трансформировались</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выпускали маленькие облачка дыма. </w:t>
      </w:r>
      <w:r w:rsidRPr="00000000" w:rsidR="00000000" w:rsidDel="00000000">
        <w:rPr>
          <w:rFonts w:cs="Times New Roman" w:hAnsi="Times New Roman" w:eastAsia="Times New Roman" w:ascii="Times New Roman"/>
          <w:sz w:val="24"/>
          <w:rtl w:val="0"/>
        </w:rPr>
        <w:t xml:space="preserve">Дюжины</w:t>
      </w:r>
      <w:r w:rsidRPr="00000000" w:rsidR="00000000" w:rsidDel="00000000">
        <w:rPr>
          <w:rFonts w:cs="Times New Roman" w:hAnsi="Times New Roman" w:eastAsia="Times New Roman" w:ascii="Times New Roman"/>
          <w:sz w:val="24"/>
          <w:rtl w:val="0"/>
        </w:rPr>
        <w:t xml:space="preserve"> загадочных жидкостей в дюжинах ёмкостей странного вида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булькали, кипели, норовя выплеснуться</w:t>
      </w:r>
      <w:r w:rsidRPr="00000000" w:rsidR="00000000" w:rsidDel="00000000">
        <w:rPr>
          <w:rFonts w:cs="Times New Roman" w:hAnsi="Times New Roman" w:eastAsia="Times New Roman" w:ascii="Times New Roman"/>
          <w:color w:val="0000ff"/>
          <w:sz w:val="24"/>
          <w:rtl w:val="0"/>
        </w:rPr>
        <w:t xml:space="preserve">,</w:t>
      </w:r>
      <w:r w:rsidRPr="00000000" w:rsidR="00000000" w:rsidDel="00000000">
        <w:rPr>
          <w:rFonts w:cs="Times New Roman" w:hAnsi="Times New Roman" w:eastAsia="Times New Roman" w:ascii="Times New Roman"/>
          <w:color w:val="ff0000"/>
          <w:sz w:val="24"/>
          <w:rtl w:val="0"/>
        </w:rPr>
        <w:t xml:space="preserve"> </w:t>
      </w:r>
      <w:r w:rsidRPr="00000000" w:rsidR="00000000" w:rsidDel="00000000">
        <w:rPr>
          <w:rFonts w:cs="Times New Roman" w:hAnsi="Times New Roman" w:eastAsia="Times New Roman" w:ascii="Times New Roman"/>
          <w:sz w:val="24"/>
          <w:rtl w:val="0"/>
        </w:rPr>
        <w:t xml:space="preserve">меняли цвет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принимали занятные </w:t>
      </w:r>
      <w:r w:rsidRPr="00000000" w:rsidR="00000000" w:rsidDel="00000000">
        <w:rPr>
          <w:rFonts w:cs="Times New Roman" w:hAnsi="Times New Roman" w:eastAsia="Times New Roman" w:ascii="Times New Roman"/>
          <w:sz w:val="24"/>
          <w:rtl w:val="0"/>
        </w:rPr>
        <w:t xml:space="preserve">формы, которые менялись</w:t>
      </w:r>
      <w:r w:rsidRPr="00000000" w:rsidR="00000000" w:rsidDel="00000000">
        <w:rPr>
          <w:rFonts w:cs="Times New Roman" w:hAnsi="Times New Roman" w:eastAsia="Times New Roman" w:ascii="Times New Roman"/>
          <w:sz w:val="24"/>
          <w:rtl w:val="0"/>
        </w:rPr>
        <w:t xml:space="preserve"> прямо на глазах. Предметы, похожие на часы со множеством </w:t>
      </w:r>
      <w:r w:rsidRPr="00000000" w:rsidR="00000000" w:rsidDel="00000000">
        <w:rPr>
          <w:rFonts w:cs="Times New Roman" w:hAnsi="Times New Roman" w:eastAsia="Times New Roman" w:ascii="Times New Roman"/>
          <w:sz w:val="24"/>
          <w:rtl w:val="0"/>
        </w:rPr>
        <w:t xml:space="preserve">стрелок</w:t>
      </w:r>
      <w:r w:rsidRPr="00000000" w:rsidR="00000000" w:rsidDel="00000000">
        <w:rPr>
          <w:rFonts w:cs="Times New Roman" w:hAnsi="Times New Roman" w:eastAsia="Times New Roman" w:ascii="Times New Roman"/>
          <w:sz w:val="24"/>
          <w:rtl w:val="0"/>
        </w:rPr>
        <w:t xml:space="preserve">, испещрённые цифрами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надписями на неизвестных языках. Браслет с линзообразным кристаллом, который переливался тысячью красок, и птица на золотой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одставке, и деревянная чаша, наполненная чем-то похожим на кровь, и статуэтка сокола, покрытая чёрной эмалью. Стены были </w:t>
      </w:r>
      <w:r w:rsidRPr="00000000" w:rsidR="00000000" w:rsidDel="00000000">
        <w:rPr>
          <w:rFonts w:cs="Times New Roman" w:hAnsi="Times New Roman" w:eastAsia="Times New Roman" w:ascii="Times New Roman"/>
          <w:sz w:val="24"/>
          <w:rtl w:val="0"/>
        </w:rPr>
        <w:t xml:space="preserve">увешаны </w:t>
      </w:r>
      <w:r w:rsidRPr="00000000" w:rsidR="00000000" w:rsidDel="00000000">
        <w:rPr>
          <w:rFonts w:cs="Times New Roman" w:hAnsi="Times New Roman" w:eastAsia="Times New Roman" w:ascii="Times New Roman"/>
          <w:sz w:val="24"/>
          <w:rtl w:val="0"/>
        </w:rPr>
        <w:t xml:space="preserve">портретами спящих людей, а на </w:t>
      </w:r>
      <w:r w:rsidRPr="00000000" w:rsidR="00000000" w:rsidDel="00000000">
        <w:rPr>
          <w:rFonts w:cs="Times New Roman" w:hAnsi="Times New Roman" w:eastAsia="Times New Roman" w:ascii="Times New Roman"/>
          <w:sz w:val="24"/>
          <w:rtl w:val="0"/>
        </w:rPr>
        <w:t xml:space="preserve">вешалке</w:t>
      </w:r>
      <w:r w:rsidRPr="00000000" w:rsidR="00000000" w:rsidDel="00000000">
        <w:rPr>
          <w:rFonts w:cs="Times New Roman" w:hAnsi="Times New Roman" w:eastAsia="Times New Roman" w:ascii="Times New Roman"/>
          <w:sz w:val="24"/>
          <w:rtl w:val="0"/>
        </w:rPr>
        <w:t xml:space="preserve"> покоилась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Распределяющая шляпа в компании двух зонтиков и трёх</w:t>
      </w:r>
      <w:r w:rsidRPr="00000000" w:rsidR="00000000" w:rsidDel="00000000">
        <w:rPr>
          <w:rFonts w:cs="Times New Roman" w:hAnsi="Times New Roman" w:eastAsia="Times New Roman" w:ascii="Times New Roman"/>
          <w:sz w:val="24"/>
          <w:rtl w:val="0"/>
        </w:rPr>
        <w:t xml:space="preserve"> красных туфлей на левую ногу.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центре всего этого хаоса стоял пустой чёрный дубовый стол. </w:t>
      </w:r>
      <w:r w:rsidRPr="00000000" w:rsidR="00000000" w:rsidDel="00000000">
        <w:rPr>
          <w:rFonts w:cs="Times New Roman" w:hAnsi="Times New Roman" w:eastAsia="Times New Roman" w:ascii="Times New Roman"/>
          <w:sz w:val="24"/>
          <w:rtl w:val="0"/>
        </w:rPr>
        <w:t xml:space="preserve">Перед ним была дубовая </w:t>
      </w:r>
      <w:r w:rsidRPr="00000000" w:rsidR="00000000" w:rsidDel="00000000">
        <w:rPr>
          <w:rFonts w:cs="Times New Roman" w:hAnsi="Times New Roman" w:eastAsia="Times New Roman" w:ascii="Times New Roman"/>
          <w:sz w:val="24"/>
          <w:rtl w:val="0"/>
        </w:rPr>
        <w:t xml:space="preserve">же</w:t>
      </w:r>
      <w:r w:rsidRPr="00000000" w:rsidR="00000000" w:rsidDel="00000000">
        <w:rPr>
          <w:rFonts w:cs="Times New Roman" w:hAnsi="Times New Roman" w:eastAsia="Times New Roman" w:ascii="Times New Roman"/>
          <w:sz w:val="24"/>
          <w:rtl w:val="0"/>
        </w:rPr>
        <w:t xml:space="preserve"> табуретка, </w:t>
      </w:r>
      <w:r w:rsidRPr="00000000" w:rsidR="00000000" w:rsidDel="00000000">
        <w:rPr>
          <w:rFonts w:cs="Times New Roman" w:hAnsi="Times New Roman" w:eastAsia="Times New Roman" w:ascii="Times New Roman"/>
          <w:sz w:val="24"/>
          <w:rtl w:val="0"/>
        </w:rPr>
        <w:t xml:space="preserve">а за ним, на кресле, похожем на обитый бархатом трон, располагался Альбус Персиваль Вулфрик Брайан Дамблдор, </w:t>
      </w:r>
      <w:r w:rsidRPr="00000000" w:rsidR="00000000" w:rsidDel="00000000">
        <w:rPr>
          <w:rFonts w:cs="Times New Roman" w:hAnsi="Times New Roman" w:eastAsia="Times New Roman" w:ascii="Times New Roman"/>
          <w:sz w:val="24"/>
          <w:rtl w:val="0"/>
        </w:rPr>
        <w:t xml:space="preserve">украшенный </w:t>
      </w:r>
      <w:r w:rsidRPr="00000000" w:rsidR="00000000" w:rsidDel="00000000">
        <w:rPr>
          <w:rFonts w:cs="Times New Roman" w:hAnsi="Times New Roman" w:eastAsia="Times New Roman" w:ascii="Times New Roman"/>
          <w:sz w:val="24"/>
          <w:rtl w:val="0"/>
        </w:rPr>
        <w:t xml:space="preserve">длинной серебряной бородой, шляпой-мухомором и трёхслойной розовой пижамой (во всяком случае, только так можно было назвать эту одежду с магловской точки зрения).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улыбался, его светлые глаза безумно </w:t>
      </w:r>
      <w:r w:rsidRPr="00000000" w:rsidR="00000000" w:rsidDel="00000000">
        <w:rPr>
          <w:rFonts w:cs="Times New Roman" w:hAnsi="Times New Roman" w:eastAsia="Times New Roman" w:ascii="Times New Roman"/>
          <w:sz w:val="24"/>
          <w:rtl w:val="0"/>
        </w:rPr>
        <w:t xml:space="preserve">мерцали</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 некоторым трепетом Гарри уселся на табуретку. Дверь в комнату закрылась с громким </w:t>
      </w:r>
      <w:r w:rsidRPr="00000000" w:rsidR="00000000" w:rsidDel="00000000">
        <w:rPr>
          <w:rFonts w:cs="Times New Roman" w:hAnsi="Times New Roman" w:eastAsia="Times New Roman" w:ascii="Times New Roman"/>
          <w:sz w:val="24"/>
          <w:rtl w:val="0"/>
        </w:rPr>
        <w:t xml:space="preserve">щелчком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Здравствуй, Гарри, — сказал Дамблдор.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Здравствуйте, директор, — ответил Гарри. Вот так сразу по имени? Может, он ещё попросит и 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что ты</w:t>
      </w:r>
      <w:r w:rsidRPr="00000000" w:rsidR="00000000" w:rsidDel="00000000">
        <w:rPr>
          <w:rFonts w:cs="Times New Roman" w:hAnsi="Times New Roman" w:eastAsia="Times New Roman" w:ascii="Times New Roman"/>
          <w:sz w:val="24"/>
          <w:rtl w:val="0"/>
        </w:rPr>
        <w:t xml:space="preserve">, Гарри</w:t>
      </w:r>
      <w:r w:rsidRPr="00000000" w:rsidR="00000000" w:rsidDel="00000000">
        <w:rPr>
          <w:rFonts w:cs="Times New Roman" w:hAnsi="Times New Roman" w:eastAsia="Times New Roman" w:ascii="Times New Roman"/>
          <w:sz w:val="24"/>
          <w:rtl w:val="0"/>
        </w:rPr>
        <w:t xml:space="preserve">! — сказал Дамблдор. — «Директор» звучит слишком официально. Зови меня </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вопрос, Док.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Короткая пауза.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ты знаешь, — спросил Дамблдор, — что ты первый, кто </w:t>
      </w:r>
      <w:r w:rsidRPr="00000000" w:rsidR="00000000" w:rsidDel="00000000">
        <w:rPr>
          <w:rFonts w:cs="Times New Roman" w:hAnsi="Times New Roman" w:eastAsia="Times New Roman" w:ascii="Times New Roman"/>
          <w:sz w:val="24"/>
          <w:rtl w:val="0"/>
        </w:rPr>
        <w:t xml:space="preserve">решился и впрямь ко мне так обратиться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Ой, —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старался говорить ровно, несмотря на то что </w:t>
      </w:r>
      <w:r w:rsidRPr="00000000" w:rsidR="00000000" w:rsidDel="00000000">
        <w:rPr>
          <w:rFonts w:cs="Times New Roman" w:hAnsi="Times New Roman" w:eastAsia="Times New Roman" w:ascii="Times New Roman"/>
          <w:sz w:val="24"/>
          <w:rtl w:val="0"/>
        </w:rPr>
        <w:t xml:space="preserve">душа его грозилась уйти в пятки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извините, директор, вы сами предложили, вот я</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Док так Док! — добродушно сказал Дамблдор. — Не </w:t>
      </w:r>
      <w:r w:rsidRPr="00000000" w:rsidR="00000000" w:rsidDel="00000000">
        <w:rPr>
          <w:rFonts w:cs="Times New Roman" w:hAnsi="Times New Roman" w:eastAsia="Times New Roman" w:ascii="Times New Roman"/>
          <w:sz w:val="24"/>
          <w:rtl w:val="0"/>
        </w:rPr>
        <w:t xml:space="preserve">волнуйся</w:t>
      </w:r>
      <w:r w:rsidRPr="00000000" w:rsidR="00000000" w:rsidDel="00000000">
        <w:rPr>
          <w:rFonts w:cs="Times New Roman" w:hAnsi="Times New Roman" w:eastAsia="Times New Roman" w:ascii="Times New Roman"/>
          <w:sz w:val="24"/>
          <w:rtl w:val="0"/>
        </w:rPr>
        <w:t xml:space="preserve">, я не выброшу тебя в окно за</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первый же</w:t>
      </w:r>
      <w:r w:rsidRPr="00000000" w:rsidR="00000000" w:rsidDel="00000000">
        <w:rPr>
          <w:rFonts w:cs="Times New Roman" w:hAnsi="Times New Roman" w:eastAsia="Times New Roman" w:ascii="Times New Roman"/>
          <w:sz w:val="24"/>
          <w:rtl w:val="0"/>
        </w:rPr>
        <w:t xml:space="preserve"> промах. Сначала я буду многократно тебя предупреждать! К тому же не важно, как к тебе обращаются — важно, что о тебе думают.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Он ни разу не причинил вреда ученику, просто помни об этом и ты не запаникуешь</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Дамблдор поставил на стол маленькую металлическую шкатулку и открыл крышку. Внутри были маленькие жёлты</w:t>
      </w:r>
      <w:r w:rsidRPr="00000000" w:rsidR="00000000" w:rsidDel="00000000">
        <w:rPr>
          <w:rFonts w:cs="Times New Roman" w:hAnsi="Times New Roman" w:eastAsia="Times New Roman" w:ascii="Times New Roman"/>
          <w:sz w:val="24"/>
          <w:rtl w:val="0"/>
        </w:rPr>
        <w:t xml:space="preserve">е комочки.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Лимонную дольку? — </w:t>
      </w:r>
      <w:r w:rsidRPr="00000000" w:rsidR="00000000" w:rsidDel="00000000">
        <w:rPr>
          <w:rFonts w:cs="Times New Roman" w:hAnsi="Times New Roman" w:eastAsia="Times New Roman" w:ascii="Times New Roman"/>
          <w:sz w:val="24"/>
          <w:rtl w:val="0"/>
        </w:rPr>
        <w:t xml:space="preserve">предложил</w:t>
      </w:r>
      <w:r w:rsidRPr="00000000" w:rsidR="00000000" w:rsidDel="00000000">
        <w:rPr>
          <w:rFonts w:cs="Times New Roman" w:hAnsi="Times New Roman" w:eastAsia="Times New Roman" w:ascii="Times New Roman"/>
          <w:sz w:val="24"/>
          <w:rtl w:val="0"/>
        </w:rPr>
        <w:t xml:space="preserve"> директор.</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Эм-м, нет, спасибо, Док, — сказал Гарри. </w:t>
      </w:r>
      <w:r w:rsidRPr="00000000" w:rsidR="00000000" w:rsidDel="00000000">
        <w:rPr>
          <w:rFonts w:cs="Times New Roman" w:hAnsi="Times New Roman" w:eastAsia="Times New Roman" w:ascii="Times New Roman"/>
          <w:i w:val="1"/>
          <w:sz w:val="24"/>
          <w:rtl w:val="0"/>
        </w:rPr>
        <w:t xml:space="preserve">Считается ли подсовывание ученику ЛСД причинением вреда или это относится к категории безобидных шуток?</w:t>
      </w:r>
      <w:r w:rsidRPr="00000000" w:rsidR="00000000" w:rsidDel="00000000">
        <w:rPr>
          <w:rFonts w:cs="Times New Roman" w:hAnsi="Times New Roman" w:eastAsia="Times New Roman" w:ascii="Times New Roman"/>
          <w:sz w:val="24"/>
          <w:rtl w:val="0"/>
        </w:rPr>
        <w:t xml:space="preserve"> — Вы, эм, вроде упоминали о том</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слишком юн, чтобы использовать слова силы и безумия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Ну конечно! — сказал Дамблдор. — К счастью, Слова Силы и Безумия были утрачены семь веков назад и никто понятия не имеет, где их искать. Это была просто маленькая ремарка.</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Р</w:t>
      </w:r>
      <w:r w:rsidRPr="00000000" w:rsidR="00000000" w:rsidDel="00000000">
        <w:rPr>
          <w:rFonts w:cs="Times New Roman" w:hAnsi="Times New Roman" w:eastAsia="Times New Roman" w:ascii="Times New Roman"/>
          <w:sz w:val="24"/>
          <w:rtl w:val="0"/>
        </w:rPr>
        <w:t xml:space="preserve">от Гарри непроизвольно распахнулся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Тогда почему вы </w:t>
      </w:r>
      <w:r w:rsidRPr="00000000" w:rsidR="00000000" w:rsidDel="00000000">
        <w:rPr>
          <w:rFonts w:cs="Times New Roman" w:hAnsi="Times New Roman" w:eastAsia="Times New Roman" w:ascii="Times New Roman"/>
          <w:sz w:val="24"/>
          <w:rtl w:val="0"/>
        </w:rPr>
        <w:t xml:space="preserve">послали </w:t>
      </w:r>
      <w:r w:rsidRPr="00000000" w:rsidR="00000000" w:rsidDel="00000000">
        <w:rPr>
          <w:rFonts w:cs="Times New Roman" w:hAnsi="Times New Roman" w:eastAsia="Times New Roman" w:ascii="Times New Roman"/>
          <w:sz w:val="24"/>
          <w:rtl w:val="0"/>
        </w:rPr>
        <w:t xml:space="preserve">за </w:t>
      </w:r>
      <w:r w:rsidRPr="00000000" w:rsidR="00000000" w:rsidDel="00000000">
        <w:rPr>
          <w:rFonts w:cs="Times New Roman" w:hAnsi="Times New Roman" w:eastAsia="Times New Roman" w:ascii="Times New Roman"/>
          <w:sz w:val="24"/>
          <w:rtl w:val="0"/>
        </w:rPr>
        <w:t xml:space="preserve">мной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 повторил эхом Дамблдор. — Ах, Гарри, </w:t>
      </w:r>
      <w:r w:rsidRPr="00000000" w:rsidR="00000000" w:rsidDel="00000000">
        <w:rPr>
          <w:rFonts w:cs="Times New Roman" w:hAnsi="Times New Roman" w:eastAsia="Times New Roman" w:ascii="Times New Roman"/>
          <w:sz w:val="24"/>
          <w:rtl w:val="0"/>
        </w:rPr>
        <w:t xml:space="preserve">если бы я целыми днями задавался вопросом, </w:t>
      </w:r>
      <w:r w:rsidRPr="00000000" w:rsidR="00000000" w:rsidDel="00000000">
        <w:rPr>
          <w:rFonts w:cs="Times New Roman" w:hAnsi="Times New Roman" w:eastAsia="Times New Roman" w:ascii="Times New Roman"/>
          <w:i w:val="1"/>
          <w:sz w:val="24"/>
          <w:rtl w:val="0"/>
        </w:rPr>
        <w:t xml:space="preserve">почему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делаю </w:t>
      </w:r>
      <w:r w:rsidRPr="00000000" w:rsidR="00000000" w:rsidDel="00000000">
        <w:rPr>
          <w:rFonts w:cs="Times New Roman" w:hAnsi="Times New Roman" w:eastAsia="Times New Roman" w:ascii="Times New Roman"/>
          <w:sz w:val="24"/>
          <w:rtl w:val="0"/>
        </w:rPr>
        <w:t xml:space="preserve">так и</w:t>
      </w:r>
      <w:r w:rsidRPr="00000000" w:rsidR="00000000" w:rsidDel="00000000">
        <w:rPr>
          <w:rFonts w:cs="Times New Roman" w:hAnsi="Times New Roman" w:eastAsia="Times New Roman" w:ascii="Times New Roman"/>
          <w:sz w:val="24"/>
          <w:rtl w:val="0"/>
        </w:rPr>
        <w:t xml:space="preserve">ли иначе, у меня не хватало бы времени на то, чтобы сделать хоть что-то! Я, знаешь ли, очень занятой человек.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улыбкой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д</w:t>
      </w:r>
      <w:r w:rsidRPr="00000000" w:rsidR="00000000" w:rsidDel="00000000">
        <w:rPr>
          <w:rFonts w:cs="Times New Roman" w:hAnsi="Times New Roman" w:eastAsia="Times New Roman" w:ascii="Times New Roman"/>
          <w:sz w:val="24"/>
          <w:rtl w:val="0"/>
        </w:rPr>
        <w:t xml:space="preserve">а, я впечатлён.</w:t>
      </w:r>
      <w:r w:rsidRPr="00000000" w:rsidR="00000000" w:rsidDel="00000000">
        <w:rPr>
          <w:rFonts w:cs="Times New Roman" w:hAnsi="Times New Roman" w:eastAsia="Times New Roman" w:ascii="Times New Roman"/>
          <w:sz w:val="24"/>
          <w:rtl w:val="0"/>
        </w:rPr>
        <w:t xml:space="preserve"> Директор Хогвартса, верховный чародей Визенгамота и </w:t>
      </w:r>
      <w:r w:rsidRPr="00000000" w:rsidR="00000000" w:rsidDel="00000000">
        <w:rPr>
          <w:rFonts w:cs="Times New Roman" w:hAnsi="Times New Roman" w:eastAsia="Times New Roman" w:ascii="Times New Roman"/>
          <w:sz w:val="24"/>
          <w:highlight w:val="white"/>
          <w:rtl w:val="0"/>
        </w:rPr>
        <w:t xml:space="preserve">председатель Международной Конфедерации Магов. Извиняюсь за вопрос, но можно ли получить больше шести дополнительных часов, если использовать несколько Маховиков времени? Если вы справляетесь со всем этим всего за тридцать часов в день, то я снимаю шляпу.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Снова воцарилась тишина.</w:t>
      </w:r>
      <w:r w:rsidRPr="00000000" w:rsidR="00000000" w:rsidDel="00000000">
        <w:rPr>
          <w:rFonts w:cs="Times New Roman" w:hAnsi="Times New Roman" w:eastAsia="Times New Roman" w:ascii="Times New Roman"/>
          <w:sz w:val="24"/>
          <w:rtl w:val="0"/>
        </w:rPr>
        <w:t xml:space="preserve"> Гарри продолжал улыбаться. </w:t>
      </w:r>
      <w:r w:rsidRPr="00000000" w:rsidR="00000000" w:rsidDel="00000000">
        <w:rPr>
          <w:rFonts w:cs="Times New Roman" w:hAnsi="Times New Roman" w:eastAsia="Times New Roman" w:ascii="Times New Roman"/>
          <w:sz w:val="24"/>
          <w:rtl w:val="0"/>
        </w:rPr>
        <w:t xml:space="preserve">Он сам испугался свой дерзости</w:t>
      </w:r>
      <w:r w:rsidRPr="00000000" w:rsidR="00000000" w:rsidDel="00000000">
        <w:rPr>
          <w:rFonts w:cs="Times New Roman" w:hAnsi="Times New Roman" w:eastAsia="Times New Roman" w:ascii="Times New Roman"/>
          <w:sz w:val="24"/>
          <w:rtl w:val="0"/>
        </w:rPr>
        <w:t xml:space="preserve">, но когда стало очевидно, что Дамблдор специально пудрит ему мозги, что-то внутри воспротивилось и отказалось просто так всё это сносить.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Боюсь, Время не любит, когда его растягивают слишком сильно, — прервал молчание Дамблдор, — </w:t>
      </w:r>
      <w:r w:rsidRPr="00000000" w:rsidR="00000000" w:rsidDel="00000000">
        <w:rPr>
          <w:rFonts w:cs="Times New Roman" w:hAnsi="Times New Roman" w:eastAsia="Times New Roman" w:ascii="Times New Roman"/>
          <w:sz w:val="24"/>
          <w:rtl w:val="0"/>
        </w:rPr>
        <w:t xml:space="preserve">похоже, оно и так считает людей слишком широкими — вот почему нам часто бывает трудно в него уложиться.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Воистину, — с могильной серьёзностью сказал Гарри. — Так что нам лучше не тратить времени попусту.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секунду ему показалось, что он перегнул палку.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sz w:val="24"/>
          <w:rtl w:val="0"/>
        </w:rPr>
        <w:t xml:space="preserve">хохотнул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что ж, тогда сразу перейдём к делу. — Директор наклонился вперёд, накрывая стол тенью шляпы-гриба и подметая поверхность стола бородой. — Гарри, в понедельник ты совершил нечто невозможное даже при помощи</w:t>
      </w:r>
      <w:r w:rsidRPr="00000000" w:rsidR="00000000" w:rsidDel="00000000">
        <w:rPr>
          <w:rFonts w:cs="Times New Roman" w:hAnsi="Times New Roman" w:eastAsia="Times New Roman" w:ascii="Times New Roman"/>
          <w:sz w:val="24"/>
          <w:rtl w:val="0"/>
        </w:rPr>
        <w:t xml:space="preserve"> Маховика времени</w:t>
      </w:r>
      <w:r w:rsidRPr="00000000" w:rsidR="00000000" w:rsidDel="00000000">
        <w:rPr>
          <w:rFonts w:cs="Times New Roman" w:hAnsi="Times New Roman" w:eastAsia="Times New Roman" w:ascii="Times New Roman"/>
          <w:sz w:val="24"/>
          <w:rtl w:val="0"/>
        </w:rPr>
        <w:t xml:space="preserve">. Точнее, при помощи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Маховика времени. И мне стало интересно: откуда же взялись те два пирога?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Адреналин хлынул в кровь Гарри. Он ведь использовал Мантию Невидимости, </w:t>
      </w:r>
      <w:r w:rsidRPr="00000000" w:rsidR="00000000" w:rsidDel="00000000">
        <w:rPr>
          <w:rFonts w:cs="Times New Roman" w:hAnsi="Times New Roman" w:eastAsia="Times New Roman" w:ascii="Times New Roman"/>
          <w:sz w:val="24"/>
          <w:rtl w:val="0"/>
        </w:rPr>
        <w:t xml:space="preserve">которую </w:t>
      </w:r>
      <w:r w:rsidRPr="00000000" w:rsidR="00000000" w:rsidDel="00000000">
        <w:rPr>
          <w:rFonts w:cs="Times New Roman" w:hAnsi="Times New Roman" w:eastAsia="Times New Roman" w:ascii="Times New Roman"/>
          <w:sz w:val="24"/>
          <w:rtl w:val="0"/>
        </w:rPr>
        <w:t xml:space="preserve">ему подарили </w:t>
      </w:r>
      <w:r w:rsidRPr="00000000" w:rsidR="00000000" w:rsidDel="00000000">
        <w:rPr>
          <w:rFonts w:cs="Times New Roman" w:hAnsi="Times New Roman" w:eastAsia="Times New Roman" w:ascii="Times New Roman"/>
          <w:sz w:val="24"/>
          <w:rtl w:val="0"/>
        </w:rPr>
        <w:t xml:space="preserve">в коробке с письмом, </w:t>
      </w:r>
      <w:r w:rsidRPr="00000000" w:rsidR="00000000" w:rsidDel="00000000">
        <w:rPr>
          <w:rFonts w:cs="Times New Roman" w:hAnsi="Times New Roman" w:eastAsia="Times New Roman" w:ascii="Times New Roman"/>
          <w:sz w:val="24"/>
          <w:rtl w:val="0"/>
        </w:rPr>
        <w:t xml:space="preserve">где</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помимо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прочего было сказано: </w:t>
      </w:r>
      <w:r w:rsidRPr="00000000" w:rsidR="00000000" w:rsidDel="00000000">
        <w:rPr>
          <w:rFonts w:cs="Times New Roman" w:hAnsi="Times New Roman" w:eastAsia="Times New Roman" w:ascii="Times New Roman"/>
          <w:i w:val="1"/>
          <w:sz w:val="24"/>
          <w:highlight w:val="white"/>
          <w:rtl w:val="0"/>
        </w:rPr>
        <w:t xml:space="preserve">Если Дамблдор увидит возможность завладеть одним из Даров Смерти, он её ни за что не упустит…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Сразу понятно, — продолжал Дамблдор, — что, так как ни один первокурсник не способен наколдовать такое самостоятельно, в том коридоре присутствовал кто-то ещё, невидимый. А вот невидимка как раз и мог бросать пироги, оставаясь незамеченным. Можно также предположить, что, раз у тебя есть Маховик времени, этим невидимкой был ты сам. А поскольку заклинание Разнаваждения далеко за гранью твоих текущих способностей, значит у тебя есть мантия-невидимка. — Дамблдор </w:t>
      </w:r>
      <w:r w:rsidRPr="00000000" w:rsidR="00000000" w:rsidDel="00000000">
        <w:rPr>
          <w:rFonts w:cs="Times New Roman" w:hAnsi="Times New Roman" w:eastAsia="Times New Roman" w:ascii="Times New Roman"/>
          <w:sz w:val="24"/>
          <w:rtl w:val="0"/>
        </w:rPr>
        <w:t xml:space="preserve">заговорщицки</w:t>
      </w:r>
      <w:r w:rsidRPr="00000000" w:rsidR="00000000" w:rsidDel="00000000">
        <w:rPr>
          <w:rFonts w:cs="Times New Roman" w:hAnsi="Times New Roman" w:eastAsia="Times New Roman" w:ascii="Times New Roman"/>
          <w:sz w:val="24"/>
          <w:rtl w:val="0"/>
        </w:rPr>
        <w:t xml:space="preserve"> улыбнулся. — Я пока на верном пути, Гарри?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замер. Было ощущение, что соврать — не самое мудрое решение. Но ему никак не приходил в голову подходящий ответ.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дружелюбно махнул рукой: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 переживай, Гарри, ты не нарушил школьные правила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Полагаю, мантии-невидимки слишком редки, чтобы кто-то додумался их официально запретить. </w:t>
      </w:r>
      <w:r w:rsidRPr="00000000" w:rsidR="00000000" w:rsidDel="00000000">
        <w:rPr>
          <w:rFonts w:cs="Times New Roman" w:hAnsi="Times New Roman" w:eastAsia="Times New Roman" w:ascii="Times New Roman"/>
          <w:sz w:val="24"/>
          <w:rtl w:val="0"/>
        </w:rPr>
        <w:t xml:space="preserve">Но меня интересует совсем другое.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 Гарри старался, чтобы голос не выдал обуревавших его чувств.</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Глаза Дамблдора загорелись: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Видишь ли, Гарри, пережив несколько приключений, начинаешь кое-что понимать. Начинаешь видеть истинное устройство мира, чувствовать его ритм. </w:t>
      </w:r>
      <w:r w:rsidRPr="00000000" w:rsidR="00000000" w:rsidDel="00000000">
        <w:rPr>
          <w:rFonts w:cs="Times New Roman" w:hAnsi="Times New Roman" w:eastAsia="Times New Roman" w:ascii="Times New Roman"/>
          <w:sz w:val="24"/>
          <w:rtl w:val="0"/>
        </w:rPr>
        <w:t xml:space="preserve">Начинаешь прозревать финал ещё в середине пьесы. Ты — Мальчик-Который-Выжил, и мантия-невидимка каким-то образом попала к тебе в руки спустя лишь четыре дня после того, </w:t>
      </w:r>
      <w:r w:rsidRPr="00000000" w:rsidR="00000000" w:rsidDel="00000000">
        <w:rPr>
          <w:rFonts w:cs="Times New Roman" w:hAnsi="Times New Roman" w:eastAsia="Times New Roman" w:ascii="Times New Roman"/>
          <w:sz w:val="24"/>
          <w:rtl w:val="0"/>
        </w:rPr>
        <w:t xml:space="preserve">как ты начал знакомиться с волшебным миром</w:t>
      </w:r>
      <w:r w:rsidRPr="00000000" w:rsidR="00000000" w:rsidDel="00000000">
        <w:rPr>
          <w:rFonts w:cs="Times New Roman" w:hAnsi="Times New Roman" w:eastAsia="Times New Roman" w:ascii="Times New Roman"/>
          <w:sz w:val="24"/>
          <w:rtl w:val="0"/>
        </w:rPr>
        <w:t xml:space="preserve">. Такую вещь нельзя приобрести в Косом переулке. Но есть </w:t>
      </w:r>
      <w:r w:rsidRPr="00000000" w:rsidR="00000000" w:rsidDel="00000000">
        <w:rPr>
          <w:rFonts w:cs="Times New Roman" w:hAnsi="Times New Roman" w:eastAsia="Times New Roman" w:ascii="Times New Roman"/>
          <w:i w:val="1"/>
          <w:sz w:val="24"/>
          <w:rtl w:val="0"/>
        </w:rPr>
        <w:t xml:space="preserve">одна</w:t>
      </w:r>
      <w:r w:rsidRPr="00000000" w:rsidR="00000000" w:rsidDel="00000000">
        <w:rPr>
          <w:rFonts w:cs="Times New Roman" w:hAnsi="Times New Roman" w:eastAsia="Times New Roman" w:ascii="Times New Roman"/>
          <w:sz w:val="24"/>
          <w:rtl w:val="0"/>
        </w:rPr>
        <w:t xml:space="preserve"> мантия, которая сама тянется к предначертанному судьбой хозяину. Поэтому я не мог не задаться вопросом, а не </w:t>
      </w:r>
      <w:r w:rsidRPr="00000000" w:rsidR="00000000" w:rsidDel="00000000">
        <w:rPr>
          <w:rFonts w:cs="Times New Roman" w:hAnsi="Times New Roman" w:eastAsia="Times New Roman" w:ascii="Times New Roman"/>
          <w:sz w:val="24"/>
          <w:rtl w:val="0"/>
        </w:rPr>
        <w:t xml:space="preserve">нашёл </w:t>
      </w:r>
      <w:r w:rsidRPr="00000000" w:rsidR="00000000" w:rsidDel="00000000">
        <w:rPr>
          <w:rFonts w:cs="Times New Roman" w:hAnsi="Times New Roman" w:eastAsia="Times New Roman" w:ascii="Times New Roman"/>
          <w:sz w:val="24"/>
          <w:rtl w:val="0"/>
        </w:rPr>
        <w:t xml:space="preserve">ли ты каким-то странным образом не просто мантию-невидимку, а один из Даров Смерти — Мантию Невидимости, </w:t>
      </w:r>
      <w:r w:rsidRPr="00000000" w:rsidR="00000000" w:rsidDel="00000000">
        <w:rPr>
          <w:rFonts w:cs="Times New Roman" w:hAnsi="Times New Roman" w:eastAsia="Times New Roman" w:ascii="Times New Roman"/>
          <w:sz w:val="24"/>
          <w:rtl w:val="0"/>
        </w:rPr>
        <w:t xml:space="preserve">которая</w:t>
      </w:r>
      <w:r w:rsidRPr="00000000" w:rsidR="00000000" w:rsidDel="00000000">
        <w:rPr>
          <w:rFonts w:cs="Times New Roman" w:hAnsi="Times New Roman" w:eastAsia="Times New Roman" w:ascii="Times New Roman"/>
          <w:sz w:val="24"/>
          <w:rtl w:val="0"/>
        </w:rPr>
        <w:t xml:space="preserve"> скрывает своего владельца даже от взора Смерти, — </w:t>
      </w:r>
      <w:r w:rsidRPr="00000000" w:rsidR="00000000" w:rsidDel="00000000">
        <w:rPr>
          <w:rFonts w:cs="Times New Roman" w:hAnsi="Times New Roman" w:eastAsia="Times New Roman" w:ascii="Times New Roman"/>
          <w:sz w:val="24"/>
          <w:rtl w:val="0"/>
        </w:rPr>
        <w:t xml:space="preserve">взгляд Дамблдора был полон энтузиазма</w:t>
      </w:r>
      <w:r w:rsidRPr="00000000" w:rsidR="00000000" w:rsidDel="00000000">
        <w:rPr>
          <w:rFonts w:cs="Times New Roman" w:hAnsi="Times New Roman" w:eastAsia="Times New Roman" w:ascii="Times New Roman"/>
          <w:sz w:val="24"/>
          <w:rtl w:val="0"/>
        </w:rPr>
        <w:t xml:space="preserve">. — Могу я взглянуть на неё, Гарри?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сглотнул. </w:t>
      </w:r>
      <w:r w:rsidRPr="00000000" w:rsidR="00000000" w:rsidDel="00000000">
        <w:rPr>
          <w:rFonts w:cs="Times New Roman" w:hAnsi="Times New Roman" w:eastAsia="Times New Roman" w:ascii="Times New Roman"/>
          <w:sz w:val="24"/>
          <w:rtl w:val="0"/>
        </w:rPr>
        <w:t xml:space="preserve">В переполнявшем его сейчас адреналине не было никакого проку</w:t>
      </w:r>
      <w:r w:rsidRPr="00000000" w:rsidR="00000000" w:rsidDel="00000000">
        <w:rPr>
          <w:rFonts w:cs="Times New Roman" w:hAnsi="Times New Roman" w:eastAsia="Times New Roman" w:ascii="Times New Roman"/>
          <w:sz w:val="24"/>
          <w:rtl w:val="0"/>
        </w:rPr>
        <w:t xml:space="preserve"> — перед ним самый могущественный волшебник в мире, у Гарри нет шансов выбраться из кабинета, а если ему это и удастся, то в Хогвартсе нет места, где он сможет </w:t>
      </w:r>
      <w:r w:rsidRPr="00000000" w:rsidR="00000000" w:rsidDel="00000000">
        <w:rPr>
          <w:rFonts w:cs="Times New Roman" w:hAnsi="Times New Roman" w:eastAsia="Times New Roman" w:ascii="Times New Roman"/>
          <w:sz w:val="24"/>
          <w:rtl w:val="0"/>
        </w:rPr>
        <w:t xml:space="preserve">от него</w:t>
      </w:r>
      <w:r w:rsidRPr="00000000" w:rsidR="00000000" w:rsidDel="00000000">
        <w:rPr>
          <w:rFonts w:cs="Times New Roman" w:hAnsi="Times New Roman" w:eastAsia="Times New Roman" w:ascii="Times New Roman"/>
          <w:sz w:val="24"/>
          <w:rtl w:val="0"/>
        </w:rPr>
        <w:t xml:space="preserve"> спрятаться. И сейчас он наверняка потеряет Мантию, которая передавалась в семье Поттеров чёрт знает сколько поколений…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откинулся на спинку кресла. Взгляд его померк. В глазах </w:t>
      </w:r>
      <w:r w:rsidRPr="00000000" w:rsidR="00000000" w:rsidDel="00000000">
        <w:rPr>
          <w:rFonts w:cs="Times New Roman" w:hAnsi="Times New Roman" w:eastAsia="Times New Roman" w:ascii="Times New Roman"/>
          <w:sz w:val="24"/>
          <w:rtl w:val="0"/>
        </w:rPr>
        <w:t xml:space="preserve">появились</w:t>
      </w:r>
      <w:r w:rsidRPr="00000000" w:rsidR="00000000" w:rsidDel="00000000">
        <w:rPr>
          <w:rFonts w:cs="Times New Roman" w:hAnsi="Times New Roman" w:eastAsia="Times New Roman" w:ascii="Times New Roman"/>
          <w:sz w:val="24"/>
          <w:rtl w:val="0"/>
        </w:rPr>
        <w:t xml:space="preserve"> удивление и печаль.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Гарри, если не хочешь, можешь сказать «нет».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Правда? — прохрипел Гарри.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 — </w:t>
      </w:r>
      <w:r w:rsidRPr="00000000" w:rsidR="00000000" w:rsidDel="00000000">
        <w:rPr>
          <w:rFonts w:cs="Times New Roman" w:hAnsi="Times New Roman" w:eastAsia="Times New Roman" w:ascii="Times New Roman"/>
          <w:sz w:val="24"/>
          <w:rtl w:val="0"/>
        </w:rPr>
        <w:t xml:space="preserve">в голосе Дамблдора </w:t>
      </w:r>
      <w:r w:rsidRPr="00000000" w:rsidR="00000000" w:rsidDel="00000000">
        <w:rPr>
          <w:rFonts w:cs="Times New Roman" w:hAnsi="Times New Roman" w:eastAsia="Times New Roman" w:ascii="Times New Roman"/>
          <w:sz w:val="24"/>
          <w:rtl w:val="0"/>
        </w:rPr>
        <w:t xml:space="preserve">звучали </w:t>
      </w:r>
      <w:r w:rsidRPr="00000000" w:rsidR="00000000" w:rsidDel="00000000">
        <w:rPr>
          <w:rFonts w:cs="Times New Roman" w:hAnsi="Times New Roman" w:eastAsia="Times New Roman" w:ascii="Times New Roman"/>
          <w:sz w:val="24"/>
          <w:rtl w:val="0"/>
        </w:rPr>
        <w:t xml:space="preserve">грусть и беспокойство. — Ты, кажется, боишься меня. Могу спросить, чем я заслужил твоё </w:t>
      </w:r>
      <w:r w:rsidRPr="00000000" w:rsidR="00000000" w:rsidDel="00000000">
        <w:rPr>
          <w:rFonts w:cs="Times New Roman" w:hAnsi="Times New Roman" w:eastAsia="Times New Roman" w:ascii="Times New Roman"/>
          <w:sz w:val="24"/>
          <w:rtl w:val="0"/>
        </w:rPr>
        <w:t xml:space="preserve">недоверие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сглотнул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Есть какая-нибудь магическая клятва? Чтобы вы поклялись, что никогда не заберёте у меня мантию.</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медленно покачал головой: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Нерушимый </w:t>
      </w:r>
      <w:r w:rsidRPr="00000000" w:rsidR="00000000" w:rsidDel="00000000">
        <w:rPr>
          <w:rFonts w:cs="Times New Roman" w:hAnsi="Times New Roman" w:eastAsia="Times New Roman" w:ascii="Times New Roman"/>
          <w:sz w:val="24"/>
          <w:rtl w:val="0"/>
        </w:rPr>
        <w:t xml:space="preserve">обет не используют по пустякам. К тому же ты не знаком с </w:t>
      </w:r>
      <w:r w:rsidRPr="00000000" w:rsidR="00000000" w:rsidDel="00000000">
        <w:rPr>
          <w:rFonts w:cs="Times New Roman" w:hAnsi="Times New Roman" w:eastAsia="Times New Roman" w:ascii="Times New Roman"/>
          <w:sz w:val="24"/>
          <w:rtl w:val="0"/>
        </w:rPr>
        <w:t xml:space="preserve">этим заклинание</w:t>
      </w:r>
      <w:r w:rsidRPr="00000000" w:rsidR="00000000" w:rsidDel="00000000">
        <w:rPr>
          <w:rFonts w:cs="Times New Roman" w:hAnsi="Times New Roman" w:eastAsia="Times New Roman" w:ascii="Times New Roman"/>
          <w:sz w:val="24"/>
          <w:rtl w:val="0"/>
        </w:rPr>
        <w:t xml:space="preserve">м, так что я мог бы </w:t>
      </w:r>
      <w:r w:rsidRPr="00000000" w:rsidR="00000000" w:rsidDel="00000000">
        <w:rPr>
          <w:rFonts w:cs="Times New Roman" w:hAnsi="Times New Roman" w:eastAsia="Times New Roman" w:ascii="Times New Roman"/>
          <w:sz w:val="24"/>
          <w:rtl w:val="0"/>
        </w:rPr>
        <w:t xml:space="preserve">тебя обмануть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видишь ли, мне не нужно твоё </w:t>
      </w:r>
      <w:r w:rsidRPr="00000000" w:rsidR="00000000" w:rsidDel="00000000">
        <w:rPr>
          <w:rFonts w:cs="Times New Roman" w:hAnsi="Times New Roman" w:eastAsia="Times New Roman" w:ascii="Times New Roman"/>
          <w:i w:val="1"/>
          <w:sz w:val="24"/>
          <w:rtl w:val="0"/>
        </w:rPr>
        <w:t xml:space="preserve">разрешение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достаточно силён, чтобы взять мантию,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в кошеле-скрытне она или нет. — Дамблдор выглядел очень серьёзным. — Но я этого не сделаю. Она твоя, Гарри. И я её не заберу. Даже для того, чтобы взглянуть на неё одним глазком. Если только ты не позволишь. Это обещание и клятва. Если мне нужно будет запретить тебе её использовать в школе, я попрошу положить её в твоё хранилище в Гринготтсе.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 А-а, — протянул </w:t>
      </w:r>
      <w:r w:rsidRPr="00000000" w:rsidR="00000000" w:rsidDel="00000000">
        <w:rPr>
          <w:rFonts w:cs="Times New Roman" w:hAnsi="Times New Roman" w:eastAsia="Times New Roman" w:ascii="Times New Roman"/>
          <w:sz w:val="24"/>
          <w:rtl w:val="0"/>
        </w:rPr>
        <w:t xml:space="preserve">Гарри, пытая</w:t>
      </w:r>
      <w:r w:rsidRPr="00000000" w:rsidR="00000000" w:rsidDel="00000000">
        <w:rPr>
          <w:rFonts w:cs="Times New Roman" w:hAnsi="Times New Roman" w:eastAsia="Times New Roman" w:ascii="Times New Roman"/>
          <w:sz w:val="24"/>
          <w:rtl w:val="0"/>
        </w:rPr>
        <w:t xml:space="preserve">сь сдержать поток адреналина и вернуть мысли в рациональное русло. Он снял кошель-скрытень с ремня. — Если вам правда </w:t>
      </w:r>
      <w:r w:rsidRPr="00000000" w:rsidR="00000000" w:rsidDel="00000000">
        <w:rPr>
          <w:rFonts w:cs="Times New Roman" w:hAnsi="Times New Roman" w:eastAsia="Times New Roman" w:ascii="Times New Roman"/>
          <w:i w:val="1"/>
          <w:sz w:val="24"/>
          <w:rtl w:val="0"/>
        </w:rPr>
        <w:t xml:space="preserve">не нужно</w:t>
      </w:r>
      <w:r w:rsidRPr="00000000" w:rsidR="00000000" w:rsidDel="00000000">
        <w:rPr>
          <w:rFonts w:cs="Times New Roman" w:hAnsi="Times New Roman" w:eastAsia="Times New Roman" w:ascii="Times New Roman"/>
          <w:sz w:val="24"/>
          <w:rtl w:val="0"/>
        </w:rPr>
        <w:t xml:space="preserve"> моё разрешение… тогда держите.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Гарри протянул кошель Дамблдору и сильно прикусил губу — тот самый сигнал, который предупредит его, если ему сотрут память.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Старый волшебник залез в кошель и, не произнеся ни слова, вытащил Мантию Невидимости.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 вздохнул Дамблдор. — Я был прав… — Чёрная мерцающая бархатистая ткань словно струилась сквозь его пальцы. — Прошло много веков, а она всё так же идеальна, как и в </w:t>
      </w:r>
      <w:r w:rsidRPr="00000000" w:rsidR="00000000" w:rsidDel="00000000">
        <w:rPr>
          <w:rFonts w:cs="Times New Roman" w:hAnsi="Times New Roman" w:eastAsia="Times New Roman" w:ascii="Times New Roman"/>
          <w:sz w:val="24"/>
          <w:rtl w:val="0"/>
        </w:rPr>
        <w:t xml:space="preserve">день своего создания</w:t>
      </w:r>
      <w:r w:rsidRPr="00000000" w:rsidR="00000000" w:rsidDel="00000000">
        <w:rPr>
          <w:rFonts w:cs="Times New Roman" w:hAnsi="Times New Roman" w:eastAsia="Times New Roman" w:ascii="Times New Roman"/>
          <w:sz w:val="24"/>
          <w:rtl w:val="0"/>
        </w:rPr>
        <w:t xml:space="preserve">. С годами мы растеряли мастерство, я бы уже не смог создать что-то такое, да и никто бы не смог. Я чувствую её силу, она эхом отдаётся в моей голове, словно песня, которая будет звучать вечно, даже когда слушать уже будет некому… — Волшебник поднял глаза. — Не продавай её, — сказал он, — и никому не отдавай. Дважды подумай, прежде чем сказать о ней кому-нибудь, и поразмысли трижды, прежде чем ты признаешь, что это Дар Смерти. Относись к ней с уважением, ибо это и впрямь Вещь силы.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 лицу Дамблдора скользнула тень сожаления…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 потом он отдал Мантию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положил её обратно в кошель.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Лицо </w:t>
      </w:r>
      <w:r w:rsidRPr="00000000" w:rsidR="00000000" w:rsidDel="00000000">
        <w:rPr>
          <w:rFonts w:cs="Times New Roman" w:hAnsi="Times New Roman" w:eastAsia="Times New Roman" w:ascii="Times New Roman"/>
          <w:sz w:val="24"/>
          <w:rtl w:val="0"/>
        </w:rPr>
        <w:t xml:space="preserve">Дамблдора вновь стало серьёзным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Могу ли я спросить ещё раз, Гарри, как вышло, что ты так сильно мне не </w:t>
      </w:r>
      <w:r w:rsidRPr="00000000" w:rsidR="00000000" w:rsidDel="00000000">
        <w:rPr>
          <w:rFonts w:cs="Times New Roman" w:hAnsi="Times New Roman" w:eastAsia="Times New Roman" w:ascii="Times New Roman"/>
          <w:sz w:val="24"/>
          <w:rtl w:val="0"/>
        </w:rPr>
        <w:t xml:space="preserve">доверя</w:t>
      </w:r>
      <w:r w:rsidRPr="00000000" w:rsidR="00000000" w:rsidDel="00000000">
        <w:rPr>
          <w:rFonts w:cs="Times New Roman" w:hAnsi="Times New Roman" w:eastAsia="Times New Roman" w:ascii="Times New Roman"/>
          <w:sz w:val="24"/>
          <w:rtl w:val="0"/>
        </w:rPr>
        <w:t xml:space="preserve">ешь?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внезапно стало стыдно.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Вместе с мантией была записка, — тихо сказал Гарри, — в которой говорилось, что вы заберёте у меня мантию, если узнаете о ней. Я не знаю, кто написал записку, честное слово, не знаю.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понимаю, — медленно сказал Дамблдор. — Что же, Гарри, я не буду ставить под сомнение мотивы того, кто оставил тебе эту записку. Кто знает, может, этот кто-то действовал из лучших побуждений. В конце концов, он дал тебе Мантию.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Милосердие </w:t>
      </w:r>
      <w:r w:rsidRPr="00000000" w:rsidR="00000000" w:rsidDel="00000000">
        <w:rPr>
          <w:rFonts w:cs="Times New Roman" w:hAnsi="Times New Roman" w:eastAsia="Times New Roman" w:ascii="Times New Roman"/>
          <w:sz w:val="24"/>
          <w:rtl w:val="0"/>
        </w:rPr>
        <w:t xml:space="preserve">Дамблдора произвело на него впечатление, и он </w:t>
      </w:r>
      <w:r w:rsidRPr="00000000" w:rsidR="00000000" w:rsidDel="00000000">
        <w:rPr>
          <w:rFonts w:cs="Times New Roman" w:hAnsi="Times New Roman" w:eastAsia="Times New Roman" w:ascii="Times New Roman"/>
          <w:sz w:val="24"/>
          <w:rtl w:val="0"/>
        </w:rPr>
        <w:t xml:space="preserve">устыдился </w:t>
      </w:r>
      <w:r w:rsidRPr="00000000" w:rsidR="00000000" w:rsidDel="00000000">
        <w:rPr>
          <w:rFonts w:cs="Times New Roman" w:hAnsi="Times New Roman" w:eastAsia="Times New Roman" w:ascii="Times New Roman"/>
          <w:sz w:val="24"/>
          <w:rtl w:val="0"/>
        </w:rPr>
        <w:t xml:space="preserve">разительному контрасту собственного поведения в сравнении с директорским.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Старый волшебник продолжил: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думаю, мы с тобой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фигуры одного цвета. Мальчик, который победил Волдеморта, и старик, который сдерживал его до твоего прихода. Н</w:t>
      </w:r>
      <w:r w:rsidRPr="00000000" w:rsidR="00000000" w:rsidDel="00000000">
        <w:rPr>
          <w:rFonts w:cs="Times New Roman" w:hAnsi="Times New Roman" w:eastAsia="Times New Roman" w:ascii="Times New Roman"/>
          <w:sz w:val="24"/>
          <w:rtl w:val="0"/>
        </w:rPr>
        <w:t xml:space="preserve">е буду</w:t>
      </w:r>
      <w:r w:rsidRPr="00000000" w:rsidR="00000000" w:rsidDel="00000000">
        <w:rPr>
          <w:rFonts w:cs="Times New Roman" w:hAnsi="Times New Roman" w:eastAsia="Times New Roman" w:ascii="Times New Roman"/>
          <w:sz w:val="24"/>
          <w:rtl w:val="0"/>
        </w:rPr>
        <w:t xml:space="preserve"> ставить в упрёк твою осторожность, </w:t>
      </w:r>
      <w:r w:rsidRPr="00000000" w:rsidR="00000000" w:rsidDel="00000000">
        <w:rPr>
          <w:rFonts w:cs="Times New Roman" w:hAnsi="Times New Roman" w:eastAsia="Times New Roman" w:ascii="Times New Roman"/>
          <w:sz w:val="24"/>
          <w:rtl w:val="0"/>
        </w:rPr>
        <w:t xml:space="preserve">ведь все мы по мере сил стараемся быть предусмотрительными. П</w:t>
      </w:r>
      <w:r w:rsidRPr="00000000" w:rsidR="00000000" w:rsidDel="00000000">
        <w:rPr>
          <w:rFonts w:cs="Times New Roman" w:hAnsi="Times New Roman" w:eastAsia="Times New Roman" w:ascii="Times New Roman"/>
          <w:sz w:val="24"/>
          <w:rtl w:val="0"/>
        </w:rPr>
        <w:t xml:space="preserve">опрошу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подумать </w:t>
      </w:r>
      <w:r w:rsidRPr="00000000" w:rsidR="00000000" w:rsidDel="00000000">
        <w:rPr>
          <w:rFonts w:cs="Times New Roman" w:hAnsi="Times New Roman" w:eastAsia="Times New Roman" w:ascii="Times New Roman"/>
          <w:sz w:val="24"/>
          <w:rtl w:val="0"/>
        </w:rPr>
        <w:t xml:space="preserve">дважды и поразмыслить трижды, когда в следующий раз кто-то скажет тебе не доверять мне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меня, — сказал Гарри. Из-за доброты Дамблдора Гарри стало ещё хуже. Он </w:t>
      </w:r>
      <w:r w:rsidRPr="00000000" w:rsidR="00000000" w:rsidDel="00000000">
        <w:rPr>
          <w:rFonts w:cs="Times New Roman" w:hAnsi="Times New Roman" w:eastAsia="Times New Roman" w:ascii="Times New Roman"/>
          <w:sz w:val="24"/>
          <w:rtl w:val="0"/>
        </w:rPr>
        <w:t xml:space="preserve">почувствовал </w:t>
      </w:r>
      <w:r w:rsidRPr="00000000" w:rsidR="00000000" w:rsidDel="00000000">
        <w:rPr>
          <w:rFonts w:cs="Times New Roman" w:hAnsi="Times New Roman" w:eastAsia="Times New Roman" w:ascii="Times New Roman"/>
          <w:sz w:val="24"/>
          <w:rtl w:val="0"/>
        </w:rPr>
        <w:t xml:space="preserve">себя полным ничтожеством: </w:t>
      </w:r>
      <w:r w:rsidRPr="00000000" w:rsidR="00000000" w:rsidDel="00000000">
        <w:rPr>
          <w:rFonts w:cs="Times New Roman" w:hAnsi="Times New Roman" w:eastAsia="Times New Roman" w:ascii="Times New Roman"/>
          <w:sz w:val="24"/>
          <w:rtl w:val="0"/>
        </w:rPr>
        <w:t xml:space="preserve">обругал</w:t>
      </w:r>
      <w:r w:rsidRPr="00000000" w:rsidR="00000000" w:rsidDel="00000000">
        <w:rPr>
          <w:rFonts w:cs="Times New Roman" w:hAnsi="Times New Roman" w:eastAsia="Times New Roman" w:ascii="Times New Roman"/>
          <w:sz w:val="24"/>
          <w:rtl w:val="0"/>
        </w:rPr>
        <w:t xml:space="preserve">, считай, местного Гэндальфа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Я</w:t>
      </w:r>
      <w:r w:rsidRPr="00000000" w:rsidR="00000000" w:rsidDel="00000000">
        <w:rPr>
          <w:rFonts w:cs="Times New Roman" w:hAnsi="Times New Roman" w:eastAsia="Times New Roman" w:ascii="Times New Roman"/>
          <w:sz w:val="24"/>
          <w:rtl w:val="0"/>
        </w:rPr>
        <w:t xml:space="preserve"> зря вам не доверял.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Увы, Гарри, в этом мире… — старый волшебник покачал головой, — не могу </w:t>
      </w:r>
      <w:r w:rsidRPr="00000000" w:rsidR="00000000" w:rsidDel="00000000">
        <w:rPr>
          <w:rFonts w:cs="Times New Roman" w:hAnsi="Times New Roman" w:eastAsia="Times New Roman" w:ascii="Times New Roman"/>
          <w:sz w:val="24"/>
          <w:rtl w:val="0"/>
        </w:rPr>
        <w:t xml:space="preserve">даже</w:t>
      </w:r>
      <w:r w:rsidRPr="00000000" w:rsidR="00000000" w:rsidDel="00000000">
        <w:rPr>
          <w:rFonts w:cs="Times New Roman" w:hAnsi="Times New Roman" w:eastAsia="Times New Roman" w:ascii="Times New Roman"/>
          <w:sz w:val="24"/>
          <w:rtl w:val="0"/>
        </w:rPr>
        <w:t xml:space="preserve"> сказать, что ты </w:t>
      </w:r>
      <w:r w:rsidRPr="00000000" w:rsidR="00000000" w:rsidDel="00000000">
        <w:rPr>
          <w:rFonts w:cs="Times New Roman" w:hAnsi="Times New Roman" w:eastAsia="Times New Roman" w:ascii="Times New Roman"/>
          <w:sz w:val="24"/>
          <w:rtl w:val="0"/>
        </w:rPr>
        <w:t xml:space="preserve">повёл</w:t>
      </w:r>
      <w:r w:rsidRPr="00000000" w:rsidR="00000000" w:rsidDel="00000000">
        <w:rPr>
          <w:rFonts w:cs="Times New Roman" w:hAnsi="Times New Roman" w:eastAsia="Times New Roman" w:ascii="Times New Roman"/>
          <w:sz w:val="24"/>
          <w:rtl w:val="0"/>
        </w:rPr>
        <w:t xml:space="preserve"> себя неразумно. Ты не был со мной знаком. И, честно говоря, в Хогвартсе есть люди, в отношении которых твоё недоверие будет оправдано. Даже если кажется, что они твои друзья.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сглотнул. Это прозвучало довольно зловеще.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Например?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встал с кресла и начал исследовать один из своих инструментов — часы с восемью стрелками разной длины.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Несколько секунд спустя старый волшебник вновь заговорил: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Он, вероятно, кажется тебе весьма обаятельным. Вежливым — во всяком случае по отношению к тебе. Обходительным. Возможно, даже восхищённым. Всегда готовым протянуть руку помощи, сделать услугу, дать совет…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вы о </w:t>
      </w:r>
      <w:r w:rsidRPr="00000000" w:rsidR="00000000" w:rsidDel="00000000">
        <w:rPr>
          <w:rFonts w:cs="Times New Roman" w:hAnsi="Times New Roman" w:eastAsia="Times New Roman" w:ascii="Times New Roman"/>
          <w:sz w:val="24"/>
          <w:rtl w:val="0"/>
        </w:rPr>
        <w:t xml:space="preserve">Драко Малфое! — сказал Гарри с облегчением. Он опасался, что директор заговорит про Гермиону. — Нет-нет-нет, вы всё неправильно поняли. Это не он перетягивает меня на свою сторону. Это я перетягиваю 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делаешь?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намерен перетянуть Драко Малфоя с Тёмной Стороны, — пояснил Гарри. — Ну, сделать из него хорошего парня.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выпрямился и повернулся к Гарри. На его лице было крайне огорошенное выражение, что в сочетании с серебряной бородой выглядело очень забавно.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уверен, — произнёс старый волшебник несколько секунд спустя, — что не принимаешь желаемое за действительное, когда видишь в нём что-то хорошее? Боюсь, это только приманка, капкан для…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 весьма маловероятно, — махнул рукой Гарри. — Если он пытается изображать из себя хорошего парня, у него это не очень-то получается. Дело не в том, что Драко пришёл ко мне и очаровал, из-за чего я увидел в нём скрытую глубоко внутри доброту.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выбрал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целью для спасения именно потому, что он наследник дома Малфоев, и это </w:t>
      </w:r>
      <w:r w:rsidRPr="00000000" w:rsidR="00000000" w:rsidDel="00000000">
        <w:rPr>
          <w:rFonts w:cs="Times New Roman" w:hAnsi="Times New Roman" w:eastAsia="Times New Roman" w:ascii="Times New Roman"/>
          <w:sz w:val="24"/>
          <w:rtl w:val="0"/>
        </w:rPr>
        <w:t xml:space="preserve">очевидное решение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приходится </w:t>
      </w:r>
      <w:r w:rsidRPr="00000000" w:rsidR="00000000" w:rsidDel="00000000">
        <w:rPr>
          <w:rFonts w:cs="Times New Roman" w:hAnsi="Times New Roman" w:eastAsia="Times New Roman" w:ascii="Times New Roman"/>
          <w:sz w:val="24"/>
          <w:rtl w:val="0"/>
        </w:rPr>
        <w:t xml:space="preserve">ограничиться  </w:t>
      </w:r>
      <w:r w:rsidRPr="00000000" w:rsidR="00000000" w:rsidDel="00000000">
        <w:rPr>
          <w:rFonts w:cs="Times New Roman" w:hAnsi="Times New Roman" w:eastAsia="Times New Roman" w:ascii="Times New Roman"/>
          <w:sz w:val="24"/>
          <w:rtl w:val="0"/>
        </w:rPr>
        <w:t xml:space="preserve">кем-то одним.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Дамблдора дёрнулся левый глаз.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пытаешься посеять семена любви и доброты в сердце Драко только потому, что видишь в наследнике Малфоев ценного для тебя союзника?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только для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 возмутился Гарри. — Для всей магической Британии, если это сработает! А ещё у него самого будет более счастливая и здоровая жизнь. Послушайте, я не могу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 перетянуть с Тёмной Стороны, поэтому пришлось</w:t>
      </w:r>
      <w:r w:rsidRPr="00000000" w:rsidR="00000000" w:rsidDel="00000000">
        <w:rPr>
          <w:rFonts w:cs="Times New Roman" w:hAnsi="Times New Roman" w:eastAsia="Times New Roman" w:ascii="Times New Roman"/>
          <w:sz w:val="24"/>
          <w:rtl w:val="0"/>
        </w:rPr>
        <w:t xml:space="preserve"> спросить</w:t>
      </w:r>
      <w:r w:rsidRPr="00000000" w:rsidR="00000000" w:rsidDel="00000000">
        <w:rPr>
          <w:rFonts w:cs="Times New Roman" w:hAnsi="Times New Roman" w:eastAsia="Times New Roman" w:ascii="Times New Roman"/>
          <w:sz w:val="24"/>
          <w:rtl w:val="0"/>
        </w:rPr>
        <w:t xml:space="preserve"> себя: в каком случае</w:t>
      </w:r>
      <w:r w:rsidRPr="00000000" w:rsidR="00000000" w:rsidDel="00000000">
        <w:rPr>
          <w:rFonts w:cs="Times New Roman" w:hAnsi="Times New Roman" w:eastAsia="Times New Roman" w:ascii="Times New Roman"/>
          <w:sz w:val="24"/>
          <w:rtl w:val="0"/>
        </w:rPr>
        <w:t xml:space="preserve"> Свет выиграет</w:t>
      </w:r>
      <w:r w:rsidRPr="00000000" w:rsidR="00000000" w:rsidDel="00000000">
        <w:rPr>
          <w:rFonts w:cs="Times New Roman" w:hAnsi="Times New Roman" w:eastAsia="Times New Roman" w:ascii="Times New Roman"/>
          <w:sz w:val="24"/>
          <w:rtl w:val="0"/>
        </w:rPr>
        <w:t xml:space="preserve"> больше всего?..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расхохотался. Такого </w:t>
      </w:r>
      <w:r w:rsidRPr="00000000" w:rsidR="00000000" w:rsidDel="00000000">
        <w:rPr>
          <w:rFonts w:cs="Times New Roman" w:hAnsi="Times New Roman" w:eastAsia="Times New Roman" w:ascii="Times New Roman"/>
          <w:sz w:val="24"/>
          <w:rtl w:val="0"/>
        </w:rPr>
        <w:t xml:space="preserve">воющего смеха</w:t>
      </w:r>
      <w:r w:rsidRPr="00000000" w:rsidR="00000000" w:rsidDel="00000000">
        <w:rPr>
          <w:rFonts w:cs="Times New Roman" w:hAnsi="Times New Roman" w:eastAsia="Times New Roman" w:ascii="Times New Roman"/>
          <w:sz w:val="24"/>
          <w:rtl w:val="0"/>
        </w:rPr>
        <w:t xml:space="preserve"> Гарри от него никак не ожидал. Это был вовсе не величественный смех древнего и могущественного волшебника, не глубокие, гулкие смешки: Дамблдор, чуть не задыхаясь, хохотал во всё горло и не мог остановиться. Гарри однажды в буквальном смысле свалился со стула от смеха, когда смотрел фильм «Утиный суп» братьев Маркс, — вот как сейчас смеялся Дамблдор.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так уж и смешно, — сказал Гарри чуть позже. Он опять начал сомневаться во вменяемости Дамблдора.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Директор с видимым усилием взял себя в руки.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Гарри, один из симптомов болезни под названием «мудрость» — начинаешь смеяться над тем, что никто другой смешным не находит, потому что чем мудрее становишься, тем лучше разбираешься в шутках! — Дамблдор вытер </w:t>
      </w:r>
      <w:r w:rsidRPr="00000000" w:rsidR="00000000" w:rsidDel="00000000">
        <w:rPr>
          <w:rFonts w:cs="Times New Roman" w:hAnsi="Times New Roman" w:eastAsia="Times New Roman" w:ascii="Times New Roman"/>
          <w:sz w:val="24"/>
          <w:rtl w:val="0"/>
        </w:rPr>
        <w:t xml:space="preserve">слёзы</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Нередко зло пожрётся злом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верно то </w:t>
      </w:r>
      <w:r w:rsidRPr="00000000" w:rsidR="00000000" w:rsidDel="00000000">
        <w:rPr>
          <w:rFonts w:cs="Times New Roman" w:hAnsi="Times New Roman" w:eastAsia="Times New Roman" w:ascii="Times New Roman"/>
          <w:sz w:val="24"/>
          <w:rtl w:val="0"/>
        </w:rPr>
        <w:t xml:space="preserve">верно.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почти сразу узнал знакомые слова: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Эй, это же цитата из </w:t>
      </w:r>
      <w:r w:rsidRPr="00000000" w:rsidR="00000000" w:rsidDel="00000000">
        <w:rPr>
          <w:rFonts w:cs="Times New Roman" w:hAnsi="Times New Roman" w:eastAsia="Times New Roman" w:ascii="Times New Roman"/>
          <w:i w:val="1"/>
          <w:sz w:val="24"/>
          <w:rtl w:val="0"/>
        </w:rPr>
        <w:t xml:space="preserve">Толкина</w:t>
      </w:r>
      <w:r w:rsidRPr="00000000" w:rsidR="00000000" w:rsidDel="00000000">
        <w:rPr>
          <w:rFonts w:cs="Times New Roman" w:hAnsi="Times New Roman" w:eastAsia="Times New Roman" w:ascii="Times New Roman"/>
          <w:sz w:val="24"/>
          <w:rtl w:val="0"/>
        </w:rPr>
        <w:t xml:space="preserve">! Это говорит </w:t>
      </w:r>
      <w:r w:rsidRPr="00000000" w:rsidR="00000000" w:rsidDel="00000000">
        <w:rPr>
          <w:rFonts w:cs="Times New Roman" w:hAnsi="Times New Roman" w:eastAsia="Times New Roman" w:ascii="Times New Roman"/>
          <w:i w:val="1"/>
          <w:sz w:val="24"/>
          <w:rtl w:val="0"/>
        </w:rPr>
        <w:t xml:space="preserve">Гэндальф</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Вообще-то Теоден, — поправил его Дамблдор.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что, </w:t>
      </w:r>
      <w:r w:rsidRPr="00000000" w:rsidR="00000000" w:rsidDel="00000000">
        <w:rPr>
          <w:rFonts w:cs="Times New Roman" w:hAnsi="Times New Roman" w:eastAsia="Times New Roman" w:ascii="Times New Roman"/>
          <w:i w:val="1"/>
          <w:sz w:val="24"/>
          <w:rtl w:val="0"/>
        </w:rPr>
        <w:t xml:space="preserve">маглорождённый</w:t>
      </w:r>
      <w:r w:rsidRPr="00000000" w:rsidR="00000000" w:rsidDel="00000000">
        <w:rPr>
          <w:rFonts w:cs="Times New Roman" w:hAnsi="Times New Roman" w:eastAsia="Times New Roman" w:ascii="Times New Roman"/>
          <w:sz w:val="24"/>
          <w:rtl w:val="0"/>
        </w:rPr>
        <w:t xml:space="preserve">? — изумился Гарри.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Увы, нет, — снова улыбнулся Дамблдор. — Я родился за семьдесят лет до того, как эту книгу напечатали, мой юный друг. Но моим маглорождённым ученикам нередко приходит в голову одна и та же мысль, так что у меня набралось уже около двадцати экземпляров «Властелина колец» и целых три полных собрания сочинений Толкина. И всеми ими очень дорожу. — Дамблдор вытянул волшебную палочку, поднял её перед собой и принял позу. — Ты не пройдёшь! Ну как, похоже?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Гарри был близок</w:t>
      </w:r>
      <w:r w:rsidRPr="00000000" w:rsidR="00000000" w:rsidDel="00000000">
        <w:rPr>
          <w:rFonts w:cs="Times New Roman" w:hAnsi="Times New Roman" w:eastAsia="Times New Roman" w:ascii="Times New Roman"/>
          <w:sz w:val="24"/>
          <w:rtl w:val="0"/>
        </w:rPr>
        <w:t xml:space="preserve"> к</w:t>
      </w:r>
      <w:r w:rsidRPr="00000000" w:rsidR="00000000" w:rsidDel="00000000">
        <w:rPr>
          <w:rFonts w:cs="Times New Roman" w:hAnsi="Times New Roman" w:eastAsia="Times New Roman" w:ascii="Times New Roman"/>
          <w:sz w:val="24"/>
          <w:rtl w:val="0"/>
        </w:rPr>
        <w:t xml:space="preserve"> полной ментальной перегрузке, — мне кажется, вам Балрога не хватает.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 и розовая пижама со шляпой-мухомором тоже не вписывались в образ.</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Понятно, — вздохнул Дамблдор и угрюмо заткнул палочку за ремень. — Увы, в последнее время в моей жизни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крайний дефицит Балрогов. Нынче приходится всё время проводить на скучных совещаниях Визенгамота, где я всеми правдами и неправдами препятствую его работе, и на званых обедах, где зарубежные политики соревнуются за звание самого непроходимого глупца. А ещё я притворяюсь таинственным, знаю то, что узнать никак не мог, делаю загадочные заявления, которые можно понять только много позже, задним числом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в общем, развлекаюсь так, как это принято среди могущественных волшебников, когда они перестают быть героями. Кстати о героях. Гарри, я хочу передать тебе кое-что,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принадлежавшее твоему отцу.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Правда? — захлопал глазами Гарри. — </w:t>
      </w:r>
      <w:r w:rsidRPr="00000000" w:rsidR="00000000" w:rsidDel="00000000">
        <w:rPr>
          <w:rFonts w:cs="Times New Roman" w:hAnsi="Times New Roman" w:eastAsia="Times New Roman" w:ascii="Times New Roman"/>
          <w:sz w:val="24"/>
          <w:rtl w:val="0"/>
        </w:rPr>
        <w:t xml:space="preserve">Кто бы мог предположить?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это и впрямь немного предсказуемо, не так ли? — сказал Дамблдор, а потом посерьёзнел. — И тем не менее…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Вернувшись за стол, Дамблдор вытянул один из выдвижных ящиков, залез в него обеими руками и,</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крякнув, достал большой и тяжёлый на вид объект, который затем с гулким стуком опустил на дубовую столешницу.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 объявил Дамблдор, — камень твоего отца.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удивлением его рассмотрел. Светло-серый, выгоревший, с неровными острыми краями камень — словом, булыжник как булыжник. Дамблдор положил его самой широкой стороной вниз, но камень всё равно </w:t>
      </w:r>
      <w:r w:rsidRPr="00000000" w:rsidR="00000000" w:rsidDel="00000000">
        <w:rPr>
          <w:rFonts w:cs="Times New Roman" w:hAnsi="Times New Roman" w:eastAsia="Times New Roman" w:ascii="Times New Roman"/>
          <w:sz w:val="24"/>
          <w:rtl w:val="0"/>
        </w:rPr>
        <w:t xml:space="preserve">встал неровно и закачался.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поднял взгляд.</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Это что, шутка?</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 — с серьёзнейшим видом директор покачал головой. — Я забрал его из развалин дома Джеймса и Лили в Годриковой лощине, когда нашёл там тебя, </w:t>
      </w:r>
      <w:r w:rsidRPr="00000000" w:rsidR="00000000" w:rsidDel="00000000">
        <w:rPr>
          <w:rFonts w:cs="Times New Roman" w:hAnsi="Times New Roman" w:eastAsia="Times New Roman" w:ascii="Times New Roman"/>
          <w:sz w:val="24"/>
          <w:rtl w:val="0"/>
        </w:rPr>
        <w:t xml:space="preserve">и с тех пор хранил, чтобы однажды вернуть.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 совокупности гипотез, из которых Гарри формировал модель мира, гипотеза сумасшествия Дамблдора стремительно набирала вес. Но вероятность альтернативных гипотез была всё ещё довольно высока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кхм, </w:t>
      </w:r>
      <w:r w:rsidRPr="00000000" w:rsidR="00000000" w:rsidDel="00000000">
        <w:rPr>
          <w:rFonts w:cs="Times New Roman" w:hAnsi="Times New Roman" w:eastAsia="Times New Roman" w:ascii="Times New Roman"/>
          <w:sz w:val="24"/>
          <w:rtl w:val="0"/>
        </w:rPr>
        <w:t xml:space="preserve">волшебный</w:t>
      </w:r>
      <w:r w:rsidRPr="00000000" w:rsidR="00000000" w:rsidDel="00000000">
        <w:rPr>
          <w:rFonts w:cs="Times New Roman" w:hAnsi="Times New Roman" w:eastAsia="Times New Roman" w:ascii="Times New Roman"/>
          <w:sz w:val="24"/>
          <w:rtl w:val="0"/>
        </w:rPr>
        <w:t xml:space="preserve"> камень?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Если и так, то мне об этом неизвестно, — сказал Дамблдор. — Но я прошу тебя со всей возможной строгостью отнестись к моему </w:t>
      </w:r>
      <w:r w:rsidRPr="00000000" w:rsidR="00000000" w:rsidDel="00000000">
        <w:rPr>
          <w:rFonts w:cs="Times New Roman" w:hAnsi="Times New Roman" w:eastAsia="Times New Roman" w:ascii="Times New Roman"/>
          <w:sz w:val="24"/>
          <w:rtl w:val="0"/>
        </w:rPr>
        <w:t xml:space="preserve">совету:</w:t>
      </w:r>
      <w:r w:rsidRPr="00000000" w:rsidR="00000000" w:rsidDel="00000000">
        <w:rPr>
          <w:rFonts w:cs="Times New Roman" w:hAnsi="Times New Roman" w:eastAsia="Times New Roman" w:ascii="Times New Roman"/>
          <w:sz w:val="24"/>
          <w:rtl w:val="0"/>
        </w:rPr>
        <w:t xml:space="preserve"> всегда держи его при себе.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Ладно. Скорее всего, Дамблдор сумасшедший, но если нет… </w:t>
      </w:r>
      <w:r w:rsidRPr="00000000" w:rsidR="00000000" w:rsidDel="00000000">
        <w:rPr>
          <w:rFonts w:cs="Times New Roman" w:hAnsi="Times New Roman" w:eastAsia="Times New Roman" w:ascii="Times New Roman"/>
          <w:sz w:val="24"/>
          <w:rtl w:val="0"/>
        </w:rPr>
        <w:t xml:space="preserve">будет</w:t>
      </w:r>
      <w:r w:rsidRPr="00000000" w:rsidR="00000000" w:rsidDel="00000000">
        <w:rPr>
          <w:rFonts w:cs="Times New Roman" w:hAnsi="Times New Roman" w:eastAsia="Times New Roman" w:ascii="Times New Roman"/>
          <w:sz w:val="24"/>
          <w:rtl w:val="0"/>
        </w:rPr>
        <w:t xml:space="preserve"> весьма стыдно попасть в переплёт из-за того,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пропустил мимо ушей малопонятное наставление загадочного старого волшебника. Это наверняка где-то на четвёртом месте в рейтинге самых очевидных просчётов.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приблизился к камню и начал ощупывать его руками в поисках места, за которое можно схватиться, не поранившись.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спрячу его тогда в кошель.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Возможно, это слишком далеко, — нахмурился Дамблдор. — Что, если твой кошель-скрытень потеряется или его украдут?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что же, везде с собой таскать этот булыжник?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может оказаться мудрым решением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 серьёзным лицом сказал Дамблдор.</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Э-э, — протянул Гарри. Камень выглядел неподъёмным. — Мне кажется, другие ученики меня не поймут.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Скажи им, что это я приказал, — великодушно разрешил Дамблдор. — Никто не удивится. Видишь ли, все думают, что я сумасшедший. — Лицо у Дамблдора было всё таким же серьёзным.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Честно говоря, если вы приказываете ученикам носить повсюду большие камни, я могу их понять.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Ах, Гарри, — Дамблдор обвёл рукой все загадочные устройства в комнате, — в молодости кажется, что знаешь всё на свете, и когда чему-то не видишь объяснения, думаешь, что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просто нет. Но с возрастом приходит понимание, что вся вселенная действует согласно некоему ритму, некоторым закономерностям, даже если мы их не знаем. </w:t>
      </w:r>
      <w:r w:rsidRPr="00000000" w:rsidR="00000000" w:rsidDel="00000000">
        <w:rPr>
          <w:rFonts w:cs="Times New Roman" w:hAnsi="Times New Roman" w:eastAsia="Times New Roman" w:ascii="Times New Roman"/>
          <w:sz w:val="24"/>
          <w:rtl w:val="0"/>
        </w:rPr>
        <w:t xml:space="preserve">То, что кажется безумием мира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суть наше невежество.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Реальность подчинена законам, — согласился Гарри, — даже если законы эти нам не известны.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Именно, Гарри, — просиял Дамблдор. — Понимание этого — а я вижу, что ты в самом деле понимаешь — и есть источник мудрости.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Тогда…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мне нужно таскать этот камень?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Вообще-то я не вижу для этого причин, — сказал Дамблдор.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видите.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только то, что я этих причин не вижу, не означает, что их нет.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Некоторое время был слышен только тихий перестук механизмов.</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 сказал Гарри, — не уверен, что мне стоит об этом говорить, но это просто-напросто неверный способ противостоять тому обстоятельству, что мы не знаем, как устроена вселенная.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Неверный? — переспросил старый волшебник с удивлением и разочарованием.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чувствовал, что его доводы не убедят чокнутого старика, но всё равно продолжил: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неверный. Не знаю, как называется эта ош</w:t>
      </w:r>
      <w:r w:rsidRPr="00000000" w:rsidR="00000000" w:rsidDel="00000000">
        <w:rPr>
          <w:rFonts w:cs="Times New Roman" w:hAnsi="Times New Roman" w:eastAsia="Times New Roman" w:ascii="Times New Roman"/>
          <w:sz w:val="24"/>
          <w:rtl w:val="0"/>
        </w:rPr>
        <w:t xml:space="preserve">ибка — даже не уверен, что у неё есть официальное название, — но если бы поименовать её довелось мне, я бы назвал её «ошибкой приоретизации гипотез». Как бы подоступнее объяснить?.. Ну… представьте себе, что у вас миллион коробков, и только в одном из них алмаз. И у вас целый ящик детекторов алмазов, каждый из которых всегда срабатывает в присутствии алмаза, но к тому же срабатывает и на половине пустых коробков. Если использовать </w:t>
      </w:r>
      <w:r w:rsidRPr="00000000" w:rsidR="00000000" w:rsidDel="00000000">
        <w:rPr>
          <w:rFonts w:cs="Times New Roman" w:hAnsi="Times New Roman" w:eastAsia="Times New Roman" w:ascii="Times New Roman"/>
          <w:sz w:val="24"/>
          <w:rtl w:val="0"/>
        </w:rPr>
        <w:t xml:space="preserve">двадцать </w:t>
      </w:r>
      <w:r w:rsidRPr="00000000" w:rsidR="00000000" w:rsidDel="00000000">
        <w:rPr>
          <w:rFonts w:cs="Times New Roman" w:hAnsi="Times New Roman" w:eastAsia="Times New Roman" w:ascii="Times New Roman"/>
          <w:sz w:val="24"/>
          <w:rtl w:val="0"/>
        </w:rPr>
        <w:t xml:space="preserve">детекторов, то в конце концов останется, </w:t>
      </w:r>
      <w:r w:rsidRPr="00000000" w:rsidR="00000000" w:rsidDel="00000000">
        <w:rPr>
          <w:rFonts w:cs="Times New Roman" w:hAnsi="Times New Roman" w:eastAsia="Times New Roman" w:ascii="Times New Roman"/>
          <w:sz w:val="24"/>
          <w:rtl w:val="0"/>
        </w:rPr>
        <w:t xml:space="preserve">в среднем</w:t>
      </w:r>
      <w:r w:rsidRPr="00000000" w:rsidR="00000000" w:rsidDel="00000000">
        <w:rPr>
          <w:rFonts w:cs="Times New Roman" w:hAnsi="Times New Roman" w:eastAsia="Times New Roman" w:ascii="Times New Roman"/>
          <w:sz w:val="24"/>
          <w:rtl w:val="0"/>
        </w:rPr>
        <w:t xml:space="preserve">, один истинный и один ложный кандидат. И после этого достаточно использовать один-два последних </w:t>
      </w:r>
      <w:r w:rsidRPr="00000000" w:rsidR="00000000" w:rsidDel="00000000">
        <w:rPr>
          <w:rFonts w:cs="Times New Roman" w:hAnsi="Times New Roman" w:eastAsia="Times New Roman" w:ascii="Times New Roman"/>
          <w:sz w:val="24"/>
          <w:rtl w:val="0"/>
        </w:rPr>
        <w:t xml:space="preserve">детектора</w:t>
      </w:r>
      <w:r w:rsidRPr="00000000" w:rsidR="00000000" w:rsidDel="00000000">
        <w:rPr>
          <w:rFonts w:cs="Times New Roman" w:hAnsi="Times New Roman" w:eastAsia="Times New Roman" w:ascii="Times New Roman"/>
          <w:sz w:val="24"/>
          <w:rtl w:val="0"/>
        </w:rPr>
        <w:t xml:space="preserve">, чтобы определить настоящее местоположение алмаза. Смысл этой метафоры в том, что, когда </w:t>
      </w:r>
      <w:r w:rsidRPr="00000000" w:rsidR="00000000" w:rsidDel="00000000">
        <w:rPr>
          <w:rFonts w:cs="Times New Roman" w:hAnsi="Times New Roman" w:eastAsia="Times New Roman" w:ascii="Times New Roman"/>
          <w:sz w:val="24"/>
          <w:rtl w:val="0"/>
        </w:rPr>
        <w:t xml:space="preserve">перед вами множество гипотез, большая часть времени уходит на поиск самых правдоподобных. А уж выбрать из них одну намного проще.</w:t>
      </w:r>
      <w:r w:rsidRPr="00000000" w:rsidR="00000000" w:rsidDel="00000000">
        <w:rPr>
          <w:rFonts w:cs="Times New Roman" w:hAnsi="Times New Roman" w:eastAsia="Times New Roman" w:ascii="Times New Roman"/>
          <w:sz w:val="24"/>
          <w:rtl w:val="0"/>
        </w:rPr>
        <w:t xml:space="preserve"> Так что сразу </w:t>
      </w:r>
      <w:r w:rsidRPr="00000000" w:rsidR="00000000" w:rsidDel="00000000">
        <w:rPr>
          <w:rFonts w:cs="Times New Roman" w:hAnsi="Times New Roman" w:eastAsia="Times New Roman" w:ascii="Times New Roman"/>
          <w:sz w:val="24"/>
          <w:rtl w:val="0"/>
        </w:rPr>
        <w:t xml:space="preserve">начать</w:t>
      </w:r>
      <w:r w:rsidRPr="00000000" w:rsidR="00000000" w:rsidDel="00000000">
        <w:rPr>
          <w:rFonts w:cs="Times New Roman" w:hAnsi="Times New Roman" w:eastAsia="Times New Roman" w:ascii="Times New Roman"/>
          <w:sz w:val="24"/>
          <w:rtl w:val="0"/>
        </w:rPr>
        <w:t xml:space="preserve"> рассматривать некую гипотезу, не имея в её пользу никаких свидетельств, значит пропустить основной этап работы. Как если живёшь в городе с миллионом человек, в котором произошло убийство, и детектив говорит: «У нас нет никаких улик, так что давайте рассмотрим вероятность того, что убийца Мортимер Снодграс».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это он? — спросил Дамблдор.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 сказал Гарри. — Но позже обнаружится, что у убийцы тёмные волосы, а поскольку у Мортимера тоже тёмные волосы, все </w:t>
      </w:r>
      <w:r w:rsidRPr="00000000" w:rsidR="00000000" w:rsidDel="00000000">
        <w:rPr>
          <w:rFonts w:cs="Times New Roman" w:hAnsi="Times New Roman" w:eastAsia="Times New Roman" w:ascii="Times New Roman"/>
          <w:sz w:val="24"/>
          <w:rtl w:val="0"/>
        </w:rPr>
        <w:t xml:space="preserve">начнут</w:t>
      </w:r>
      <w:r w:rsidRPr="00000000" w:rsidR="00000000" w:rsidDel="00000000">
        <w:rPr>
          <w:rFonts w:cs="Times New Roman" w:hAnsi="Times New Roman" w:eastAsia="Times New Roman" w:ascii="Times New Roman"/>
          <w:sz w:val="24"/>
          <w:rtl w:val="0"/>
        </w:rPr>
        <w:t xml:space="preserve"> говорить: «Ах, похоже, это и впрямь Мортимер». Будет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нечестно по отношению к Мортимеру, если полиция</w:t>
      </w:r>
      <w:r w:rsidRPr="00000000" w:rsidR="00000000" w:rsidDel="00000000">
        <w:rPr>
          <w:rFonts w:cs="Times New Roman" w:hAnsi="Times New Roman" w:eastAsia="Times New Roman" w:ascii="Times New Roman"/>
          <w:sz w:val="24"/>
          <w:rtl w:val="0"/>
        </w:rPr>
        <w:t xml:space="preserve"> станет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подозревать </w:t>
      </w:r>
      <w:r w:rsidRPr="00000000" w:rsidR="00000000" w:rsidDel="00000000">
        <w:rPr>
          <w:rFonts w:cs="Times New Roman" w:hAnsi="Times New Roman" w:eastAsia="Times New Roman" w:ascii="Times New Roman"/>
          <w:sz w:val="24"/>
          <w:rtl w:val="0"/>
        </w:rPr>
        <w:t xml:space="preserve">безо всяких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оснований. Когда вероятностей много, большинство сил уходит на уменьшение их количества, на </w:t>
      </w:r>
      <w:r w:rsidRPr="00000000" w:rsidR="00000000" w:rsidDel="00000000">
        <w:rPr>
          <w:rFonts w:cs="Times New Roman" w:hAnsi="Times New Roman" w:eastAsia="Times New Roman" w:ascii="Times New Roman"/>
          <w:i w:val="1"/>
          <w:sz w:val="24"/>
          <w:rtl w:val="0"/>
        </w:rPr>
        <w:t xml:space="preserve">поиск</w:t>
      </w:r>
      <w:r w:rsidRPr="00000000" w:rsidR="00000000" w:rsidDel="00000000">
        <w:rPr>
          <w:rFonts w:cs="Times New Roman" w:hAnsi="Times New Roman" w:eastAsia="Times New Roman" w:ascii="Times New Roman"/>
          <w:sz w:val="24"/>
          <w:rtl w:val="0"/>
        </w:rPr>
        <w:t xml:space="preserve"> настоящего ответа. Для этого не обязательно приводить доказательства или какие-нибудь официальные улики, которые необходимы учёным и судьям, но нужна хоть какая-нибудь зацепка, указание, чтобы склониться в пользу какой-то одной гипотезы, а не к миллиону других.</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Ведь нельзя просто взять и угадать ответ. Нельзя угадать даже вероятный ответ, достойный обдумывания, просто с бухты-барахты. Существует миллион вещей, которые я могу сделать вместо того, чтобы носить с собой камень моего отца.</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То, что я не всеведущ, не означает, что я не понимаю, как бороться со своим невежеством. </w:t>
      </w:r>
      <w:r w:rsidRPr="00000000" w:rsidR="00000000" w:rsidDel="00000000">
        <w:rPr>
          <w:rFonts w:cs="Times New Roman" w:hAnsi="Times New Roman" w:eastAsia="Times New Roman" w:ascii="Times New Roman"/>
          <w:sz w:val="24"/>
          <w:rtl w:val="0"/>
        </w:rPr>
        <w:t xml:space="preserve">Законы рассмотрения вероятностей не менее тверды, чем законы обычной логики, и то, что вы только что сделали, </w:t>
      </w:r>
      <w:r w:rsidRPr="00000000" w:rsidR="00000000" w:rsidDel="00000000">
        <w:rPr>
          <w:rFonts w:cs="Times New Roman" w:hAnsi="Times New Roman" w:eastAsia="Times New Roman" w:ascii="Times New Roman"/>
          <w:i w:val="1"/>
          <w:sz w:val="24"/>
          <w:rtl w:val="0"/>
        </w:rPr>
        <w:t xml:space="preserve">им противоречит</w:t>
      </w:r>
      <w:r w:rsidRPr="00000000" w:rsidR="00000000" w:rsidDel="00000000">
        <w:rPr>
          <w:rFonts w:cs="Times New Roman" w:hAnsi="Times New Roman" w:eastAsia="Times New Roman" w:ascii="Times New Roman"/>
          <w:sz w:val="24"/>
          <w:rtl w:val="0"/>
        </w:rPr>
        <w:t xml:space="preserve">. — Гарри замолчал. — Если, конечно, у вас нет какой-нибудь </w:t>
      </w:r>
      <w:r w:rsidRPr="00000000" w:rsidR="00000000" w:rsidDel="00000000">
        <w:rPr>
          <w:rFonts w:cs="Times New Roman" w:hAnsi="Times New Roman" w:eastAsia="Times New Roman" w:ascii="Times New Roman"/>
          <w:i w:val="1"/>
          <w:sz w:val="24"/>
          <w:rtl w:val="0"/>
        </w:rPr>
        <w:t xml:space="preserve">зацепки</w:t>
      </w:r>
      <w:r w:rsidRPr="00000000" w:rsidR="00000000" w:rsidDel="00000000">
        <w:rPr>
          <w:rFonts w:cs="Times New Roman" w:hAnsi="Times New Roman" w:eastAsia="Times New Roman" w:ascii="Times New Roman"/>
          <w:sz w:val="24"/>
          <w:rtl w:val="0"/>
        </w:rPr>
        <w:t xml:space="preserve">, о которой вы предпочли умолчать.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Хм, — задумчиво постукивая пальцем по щеке, сказал Дамблдор. — Аргумент, бесспорно, интересный, но разве твоя метафора не </w:t>
      </w:r>
      <w:r w:rsidRPr="00000000" w:rsidR="00000000" w:rsidDel="00000000">
        <w:rPr>
          <w:rFonts w:cs="Times New Roman" w:hAnsi="Times New Roman" w:eastAsia="Times New Roman" w:ascii="Times New Roman"/>
          <w:sz w:val="24"/>
          <w:rtl w:val="0"/>
        </w:rPr>
        <w:t xml:space="preserve">начинает хромать</w:t>
      </w:r>
      <w:r w:rsidRPr="00000000" w:rsidR="00000000" w:rsidDel="00000000">
        <w:rPr>
          <w:rFonts w:cs="Times New Roman" w:hAnsi="Times New Roman" w:eastAsia="Times New Roman" w:ascii="Times New Roman"/>
          <w:sz w:val="24"/>
          <w:rtl w:val="0"/>
        </w:rPr>
        <w:t xml:space="preserve">, когда ты принимаешься </w:t>
      </w:r>
      <w:r w:rsidRPr="00000000" w:rsidR="00000000" w:rsidDel="00000000">
        <w:rPr>
          <w:rFonts w:cs="Times New Roman" w:hAnsi="Times New Roman" w:eastAsia="Times New Roman" w:ascii="Times New Roman"/>
          <w:sz w:val="24"/>
          <w:rtl w:val="0"/>
        </w:rPr>
        <w:t xml:space="preserve">сравнивать поиск единственного убийцы среди миллиона подозреваемых с выбором одной линии поведения, когда разумных среди них может оказаться предостаточно? </w:t>
      </w:r>
      <w:r w:rsidRPr="00000000" w:rsidR="00000000" w:rsidDel="00000000">
        <w:rPr>
          <w:rFonts w:cs="Times New Roman" w:hAnsi="Times New Roman" w:eastAsia="Times New Roman" w:ascii="Times New Roman"/>
          <w:sz w:val="24"/>
          <w:rtl w:val="0"/>
        </w:rPr>
        <w:t xml:space="preserve">Я не говорю, что носить с собой камень твоего отца — самая лучшая линия поведения. Я только говорю, что носить камень </w:t>
      </w:r>
      <w:r w:rsidRPr="00000000" w:rsidR="00000000" w:rsidDel="00000000">
        <w:rPr>
          <w:rFonts w:cs="Times New Roman" w:hAnsi="Times New Roman" w:eastAsia="Times New Roman" w:ascii="Times New Roman"/>
          <w:sz w:val="24"/>
          <w:rtl w:val="0"/>
        </w:rPr>
        <w:t xml:space="preserve">лучше</w:t>
      </w:r>
      <w:r w:rsidRPr="00000000" w:rsidR="00000000" w:rsidDel="00000000">
        <w:rPr>
          <w:rFonts w:cs="Times New Roman" w:hAnsi="Times New Roman" w:eastAsia="Times New Roman" w:ascii="Times New Roman"/>
          <w:sz w:val="24"/>
          <w:rtl w:val="0"/>
        </w:rPr>
        <w:t xml:space="preserve">, чем не носить.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снова засунул руки в выдвижной ящик и принялся в нём копаться.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Должен заметить, — продолжил Дамблдор, пока Гарри размышлял над его неожиданным возражением, — что среди когтевранцев популярно заблуждение, что все умные дети поступают только к ним, никого не оставляя для других факультетов</w:t>
      </w:r>
      <w:r w:rsidRPr="00000000" w:rsidR="00000000" w:rsidDel="00000000">
        <w:rPr>
          <w:rFonts w:cs="Times New Roman" w:hAnsi="Times New Roman" w:eastAsia="Times New Roman" w:ascii="Times New Roman"/>
          <w:sz w:val="24"/>
          <w:rtl w:val="0"/>
        </w:rPr>
        <w:t xml:space="preserve">. Это не так: если ты распределился в Когтевран — это лишь значит, что твои решения определяются жгучим желанием всё знать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не обязательно указывает на высокий уровень интеллекта. — Дамблдор улыбался, согнувшись над ящиком. — Впрочем, ты мне кажешься довольно умным мальчиком. Ты больше похож на загадочного древнего волшебника в молодости, чем на обычного молодого героя. Возможно, я выбрал неправильный подход при общении с тобой, Гарри, и ты способен постичь то, что немногим дано. Так что я рискну передать тебе другую фамильную ценность.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может быть, — охнул Гарри. — Неужели у моего отца…</w:t>
      </w:r>
      <w:r w:rsidRPr="00000000" w:rsidR="00000000" w:rsidDel="00000000">
        <w:rPr>
          <w:rFonts w:cs="Times New Roman" w:hAnsi="Times New Roman" w:eastAsia="Times New Roman" w:ascii="Times New Roman"/>
          <w:i w:val="1"/>
          <w:sz w:val="24"/>
          <w:rtl w:val="0"/>
        </w:rPr>
        <w:t xml:space="preserve"> был ещё один булыжник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Прошу простить, — сказал Дамблдор, — но я пока что старше и загадочнее тебя, так что все откровения в этой комнате будут принадлежать мне, покорно благодарю… ох, да где же он! — Дамблдор глубже залез в ящик, а потом ещё глубже, пока его голова, плечи, а затем и весь торс не исчезли из вида, и только ноги всё ещё торчали над столом. Выглядело это так, будто ящик его вот-вот проглотит.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Интересно, мимолётно задумался Гарри, сколько там внутри вещей и как выглядит полный инвентарный </w:t>
      </w:r>
      <w:r w:rsidRPr="00000000" w:rsidR="00000000" w:rsidDel="00000000">
        <w:rPr>
          <w:rFonts w:cs="Times New Roman" w:hAnsi="Times New Roman" w:eastAsia="Times New Roman" w:ascii="Times New Roman"/>
          <w:sz w:val="24"/>
          <w:rtl w:val="0"/>
        </w:rPr>
        <w:t xml:space="preserve">список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Наконец Дамблдор вылез из ящика, держа в руке искомый предмет, который он положил на стол рядом с камнем.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Им оказался потёртый и потрёпанный учебник «Зельеварение: промежуточная ступень» за авторством Либатиуса Бораджа. На обложке была нарисована дымящаяся </w:t>
      </w:r>
      <w:r w:rsidRPr="00000000" w:rsidR="00000000" w:rsidDel="00000000">
        <w:rPr>
          <w:rFonts w:cs="Times New Roman" w:hAnsi="Times New Roman" w:eastAsia="Times New Roman" w:ascii="Times New Roman"/>
          <w:sz w:val="24"/>
          <w:rtl w:val="0"/>
        </w:rPr>
        <w:t xml:space="preserve">колба.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 возвестил Дамблдор, — учебник по зельеварению твоей матери за пятый курс.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Который мне следует всегда держать при себе, — </w:t>
      </w:r>
      <w:r w:rsidRPr="00000000" w:rsidR="00000000" w:rsidDel="00000000">
        <w:rPr>
          <w:rFonts w:cs="Times New Roman" w:hAnsi="Times New Roman" w:eastAsia="Times New Roman" w:ascii="Times New Roman"/>
          <w:sz w:val="24"/>
          <w:rtl w:val="0"/>
        </w:rPr>
        <w:t xml:space="preserve">догадался</w:t>
      </w:r>
      <w:r w:rsidRPr="00000000" w:rsidR="00000000" w:rsidDel="00000000">
        <w:rPr>
          <w:rFonts w:cs="Times New Roman" w:hAnsi="Times New Roman" w:eastAsia="Times New Roman" w:ascii="Times New Roman"/>
          <w:sz w:val="24"/>
          <w:rtl w:val="0"/>
        </w:rPr>
        <w:t xml:space="preserve">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 котором сокрыта ужасная тайна.</w:t>
      </w:r>
      <w:r w:rsidRPr="00000000" w:rsidR="00000000" w:rsidDel="00000000">
        <w:rPr>
          <w:rFonts w:cs="Times New Roman" w:hAnsi="Times New Roman" w:eastAsia="Times New Roman" w:ascii="Times New Roman"/>
          <w:sz w:val="24"/>
          <w:rtl w:val="0"/>
        </w:rPr>
        <w:t xml:space="preserve"> Тайна, раскрытие которой сулит катастрофу, так что я вынужден потребовать от тебя поклясться — всерьёз поклясться, Гарри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что бы ты о ней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и подумал — никогда и никому про неё не рассказывать.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покосился на учебник по зельеварению его матери за пятый курс, в котором, судя по всему, была сокрыта ужасная тайна. Вот в чём проблема — Гарри подобные клятвы и впрямь уважал. Для определённого сорта людей каждая клятва нерушима.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Хочется пить, — сказал Гарри, — а это </w:t>
      </w:r>
      <w:r w:rsidRPr="00000000" w:rsidR="00000000" w:rsidDel="00000000">
        <w:rPr>
          <w:rFonts w:cs="Times New Roman" w:hAnsi="Times New Roman" w:eastAsia="Times New Roman" w:ascii="Times New Roman"/>
          <w:sz w:val="24"/>
          <w:rtl w:val="0"/>
        </w:rPr>
        <w:t xml:space="preserve">дурной знак.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и не подумал отвлечься на сие загадочное утверждение.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Клянёшься</w:t>
      </w:r>
      <w:r w:rsidRPr="00000000" w:rsidR="00000000" w:rsidDel="00000000">
        <w:rPr>
          <w:rFonts w:cs="Times New Roman" w:hAnsi="Times New Roman" w:eastAsia="Times New Roman" w:ascii="Times New Roman"/>
          <w:sz w:val="24"/>
          <w:rtl w:val="0"/>
        </w:rPr>
        <w:t xml:space="preserve">, Гарри? — Дамблдор внимательно смотрел ему в глаза. — Иначе я не смогу тебе ничего рассказать.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решился Гарри. — Клянусь.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плохо быть когтевранцем, для которого немыслимо отказаться от такого предложения, ведь иначе он сгорит дотла от любопытства. </w:t>
      </w:r>
      <w:r w:rsidRPr="00000000" w:rsidR="00000000" w:rsidDel="00000000">
        <w:rPr>
          <w:rFonts w:cs="Times New Roman" w:hAnsi="Times New Roman" w:eastAsia="Times New Roman" w:ascii="Times New Roman"/>
          <w:sz w:val="24"/>
          <w:rtl w:val="0"/>
        </w:rPr>
        <w:t xml:space="preserve">И всем об этом известно.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я в ответ клянусь, — сказал Дамблдор, — что то, о чём я тебе </w:t>
      </w:r>
      <w:r w:rsidRPr="00000000" w:rsidR="00000000" w:rsidDel="00000000">
        <w:rPr>
          <w:rFonts w:cs="Times New Roman" w:hAnsi="Times New Roman" w:eastAsia="Times New Roman" w:ascii="Times New Roman"/>
          <w:sz w:val="24"/>
          <w:rtl w:val="0"/>
        </w:rPr>
        <w:t xml:space="preserve">поведаю</w:t>
      </w:r>
      <w:r w:rsidRPr="00000000" w:rsidR="00000000" w:rsidDel="00000000">
        <w:rPr>
          <w:rFonts w:cs="Times New Roman" w:hAnsi="Times New Roman" w:eastAsia="Times New Roman" w:ascii="Times New Roman"/>
          <w:sz w:val="24"/>
          <w:rtl w:val="0"/>
        </w:rPr>
        <w:t xml:space="preserve">, — сущая правда.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открыл книгу на случайной, кажется, странице, и Гарри склонился над ней.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Видишь на полях заметки? — тихим голосом, почти шёпотом спросил Дамблдор.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присмотрелся. Желтеющие страницы описывали способ изготовления какого-то «зелья орлиной величественности». О многих его ингредиентах Гарри даже не слышал, да и названия были какие-то не английские. На одном из полей было написано: «Интересно, что будет, если сюда подмешать кровь фестрала вместо черник</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А сразу за этой надписью другим почерком: «Будешь несколько недель болеть и, возможно, умрёшь».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Вижу, — сказал Гарри. — Ну и что?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Вот этим почерком, — Дамблдор указал на вторую надпись, — написаны заметки твоей матери. А вот </w:t>
      </w:r>
      <w:r w:rsidRPr="00000000" w:rsidR="00000000" w:rsidDel="00000000">
        <w:rPr>
          <w:rFonts w:cs="Times New Roman" w:hAnsi="Times New Roman" w:eastAsia="Times New Roman" w:ascii="Times New Roman"/>
          <w:i w:val="1"/>
          <w:sz w:val="24"/>
          <w:rtl w:val="0"/>
        </w:rPr>
        <w:t xml:space="preserve">эти</w:t>
      </w:r>
      <w:r w:rsidRPr="00000000" w:rsidR="00000000" w:rsidDel="00000000">
        <w:rPr>
          <w:rFonts w:cs="Times New Roman" w:hAnsi="Times New Roman" w:eastAsia="Times New Roman" w:ascii="Times New Roman"/>
          <w:sz w:val="24"/>
          <w:rtl w:val="0"/>
        </w:rPr>
        <w:t xml:space="preserve">, — он перевёл палец на первую, — писал я, сделавшись невидимым и тайком пробравшись в её комнату. Лили была уверена, что их пишет </w:t>
      </w:r>
      <w:commentRangeStart w:id="0"/>
      <w:r w:rsidRPr="00000000" w:rsidR="00000000" w:rsidDel="00000000">
        <w:rPr>
          <w:rFonts w:cs="Times New Roman" w:hAnsi="Times New Roman" w:eastAsia="Times New Roman" w:ascii="Times New Roman"/>
          <w:sz w:val="24"/>
          <w:rtl w:val="0"/>
        </w:rPr>
        <w:t xml:space="preserve">кто-то</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из её друзей, из-за чего у них случались просто грандиозные ссоры.</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 именно в этот миг Гарри наконец уверился, что директор Хогвартса и в самом деле сумасшедший.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смотрел на него всё тем же серьёзным </w:t>
      </w:r>
      <w:r w:rsidRPr="00000000" w:rsidR="00000000" w:rsidDel="00000000">
        <w:rPr>
          <w:rFonts w:cs="Times New Roman" w:hAnsi="Times New Roman" w:eastAsia="Times New Roman" w:ascii="Times New Roman"/>
          <w:sz w:val="24"/>
          <w:rtl w:val="0"/>
        </w:rPr>
        <w:t xml:space="preserve">взглядом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понимаешь, к чему я клоню, Гарри?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сказал Гарри, растеряв все слова. — Извините, я… не совсем…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что ж, — вздохнул Дамблдор. — Значит, и твой интеллект не безграничен. Я, кажется, очень поторопился. Давай притворимся, что я ничего такого зазорного не сказал?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растянув губы в неестественной улыбке, поднялся со стула.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Конечно-конечно, — быстро сказал он. — Знаете, как-то уже поздно, и я проголодался, так что пора мне на обед, правда.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 не откладывая это дело в долгий ящик, метнулся к двери.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Ручка отказалась поворачиваться.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меня ранишь </w:t>
      </w:r>
      <w:r w:rsidRPr="00000000" w:rsidR="00000000" w:rsidDel="00000000">
        <w:rPr>
          <w:rFonts w:cs="Times New Roman" w:hAnsi="Times New Roman" w:eastAsia="Times New Roman" w:ascii="Times New Roman"/>
          <w:sz w:val="24"/>
          <w:rtl w:val="0"/>
        </w:rPr>
        <w:t xml:space="preserve">прямо в </w:t>
      </w:r>
      <w:r w:rsidRPr="00000000" w:rsidR="00000000" w:rsidDel="00000000">
        <w:rPr>
          <w:rFonts w:cs="Times New Roman" w:hAnsi="Times New Roman" w:eastAsia="Times New Roman" w:ascii="Times New Roman"/>
          <w:sz w:val="24"/>
          <w:rtl w:val="0"/>
        </w:rPr>
        <w:t xml:space="preserve">сердце, — произнёс</w:t>
      </w:r>
      <w:r w:rsidRPr="00000000" w:rsidR="00000000" w:rsidDel="00000000">
        <w:rPr>
          <w:rFonts w:cs="Times New Roman" w:hAnsi="Times New Roman" w:eastAsia="Times New Roman" w:ascii="Times New Roman"/>
          <w:sz w:val="24"/>
          <w:rtl w:val="0"/>
        </w:rPr>
        <w:t xml:space="preserve"> тихий голос Дамблдора из-за спины.</w:t>
      </w:r>
      <w:r w:rsidRPr="00000000" w:rsidR="00000000" w:rsidDel="00000000">
        <w:rPr>
          <w:rFonts w:cs="Times New Roman" w:hAnsi="Times New Roman" w:eastAsia="Times New Roman" w:ascii="Times New Roman"/>
          <w:sz w:val="24"/>
          <w:rtl w:val="0"/>
        </w:rPr>
        <w:t xml:space="preserve"> — Разве ты не понимаешь, что рассказанное мной — это знак доверия?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медленно развернулся.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Перед ним был очень могущественный и очень сумасшедший волшебник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 длинной серебряной бородой в шляпе-мухоморе и трёхслойной розовой пижаме (во всяком случае, только так можно было назвать эту одежду с магловской точки зрения).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 спиной Гарри была дверь, которая сейчас отказывалась работать.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Дамблдора был усталый и печальный вид, словно у </w:t>
      </w:r>
      <w:r w:rsidRPr="00000000" w:rsidR="00000000" w:rsidDel="00000000">
        <w:rPr>
          <w:rFonts w:cs="Times New Roman" w:hAnsi="Times New Roman" w:eastAsia="Times New Roman" w:ascii="Times New Roman"/>
          <w:sz w:val="24"/>
          <w:rtl w:val="0"/>
        </w:rPr>
        <w:t xml:space="preserve">старого волшебника</w:t>
      </w:r>
      <w:r w:rsidRPr="00000000" w:rsidR="00000000" w:rsidDel="00000000">
        <w:rPr>
          <w:rFonts w:cs="Times New Roman" w:hAnsi="Times New Roman" w:eastAsia="Times New Roman" w:ascii="Times New Roman"/>
          <w:sz w:val="24"/>
          <w:rtl w:val="0"/>
        </w:rPr>
        <w:t xml:space="preserve">, который хочет опереться на магический жезл, но не может по причине его отсутствия.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ну правда, — посетовал Дамблдор, — только попробуешь немного разнообразить события, вместо того чтобы следовать опостылевшему за сто десять лет штампу, и люди начинают от тебя убегать. — </w:t>
      </w:r>
      <w:r w:rsidRPr="00000000" w:rsidR="00000000" w:rsidDel="00000000">
        <w:rPr>
          <w:rFonts w:cs="Times New Roman" w:hAnsi="Times New Roman" w:eastAsia="Times New Roman" w:ascii="Times New Roman"/>
          <w:sz w:val="24"/>
          <w:rtl w:val="0"/>
        </w:rPr>
        <w:t xml:space="preserve">Старый волшебник</w:t>
      </w:r>
      <w:r w:rsidRPr="00000000" w:rsidR="00000000" w:rsidDel="00000000">
        <w:rPr>
          <w:rFonts w:cs="Times New Roman" w:hAnsi="Times New Roman" w:eastAsia="Times New Roman" w:ascii="Times New Roman"/>
          <w:sz w:val="24"/>
          <w:rtl w:val="0"/>
        </w:rPr>
        <w:t xml:space="preserve"> г</w:t>
      </w:r>
      <w:r w:rsidRPr="00000000" w:rsidR="00000000" w:rsidDel="00000000">
        <w:rPr>
          <w:rFonts w:cs="Times New Roman" w:hAnsi="Times New Roman" w:eastAsia="Times New Roman" w:ascii="Times New Roman"/>
          <w:sz w:val="24"/>
          <w:rtl w:val="0"/>
        </w:rPr>
        <w:t xml:space="preserve">рустно покачал головой. — Не ожидал от тебя такого, Гарри Поттер. Я слышал, что ты и сам среди друзей слывёшь чудаком. Я знаю, что они не правы. Не окажешь ли мне такую же услугу?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Откройте, пожалуйста, дверь, — сказал Гарри дрожащим голосом. — Если хотите, чтобы я вам когда-нибудь доверился, откройте дверь.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Из-за спины послышался звук отворяющейся двери.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тебе ещё не всё сказал, — сообщил ему Дамблдор, — и если ты уйдёшь сейчас, то кое о чём так и не узнаешь.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Гарри ненавидел свою когтевранскую сущность.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Он ни разу не причинил вред ученику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твердил внутренний гриффиндорец Гарри.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Напоминай себе об этом, и ты не поддашься панике.</w:t>
      </w:r>
      <w:r w:rsidRPr="00000000" w:rsidR="00000000" w:rsidDel="00000000">
        <w:rPr>
          <w:rFonts w:cs="Times New Roman" w:hAnsi="Times New Roman" w:eastAsia="Times New Roman" w:ascii="Times New Roman"/>
          <w:i w:val="1"/>
          <w:sz w:val="24"/>
          <w:rtl w:val="0"/>
        </w:rPr>
        <w:t xml:space="preserve"> Ты же не убежишь только из-за того, что началось что-то интересное?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Нельзя хлопнуть дверью в лицо директору!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внёс </w:t>
      </w:r>
      <w:r w:rsidRPr="00000000" w:rsidR="00000000" w:rsidDel="00000000">
        <w:rPr>
          <w:rFonts w:cs="Times New Roman" w:hAnsi="Times New Roman" w:eastAsia="Times New Roman" w:ascii="Times New Roman"/>
          <w:sz w:val="24"/>
          <w:rtl w:val="0"/>
        </w:rPr>
        <w:t xml:space="preserve">свою лепту внутренний пуффендуец</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w:t>
      </w:r>
      <w:r w:rsidRPr="00000000" w:rsidR="00000000" w:rsidDel="00000000">
        <w:rPr>
          <w:rFonts w:cs="Times New Roman" w:hAnsi="Times New Roman" w:eastAsia="Times New Roman" w:ascii="Times New Roman"/>
          <w:i w:val="1"/>
          <w:sz w:val="24"/>
          <w:rtl w:val="0"/>
        </w:rPr>
        <w:t xml:space="preserve"> вдруг он начнёт снимать</w:t>
      </w:r>
      <w:r w:rsidRPr="00000000" w:rsidR="00000000" w:rsidDel="00000000">
        <w:rPr>
          <w:rFonts w:cs="Times New Roman" w:hAnsi="Times New Roman" w:eastAsia="Times New Roman" w:ascii="Times New Roman"/>
          <w:i w:val="1"/>
          <w:sz w:val="24"/>
          <w:rtl w:val="0"/>
        </w:rPr>
        <w:t xml:space="preserve"> баллы</w:t>
      </w:r>
      <w:r w:rsidRPr="00000000" w:rsidR="00000000" w:rsidDel="00000000">
        <w:rPr>
          <w:rFonts w:cs="Times New Roman" w:hAnsi="Times New Roman" w:eastAsia="Times New Roman" w:ascii="Times New Roman"/>
          <w:i w:val="1"/>
          <w:sz w:val="24"/>
          <w:rtl w:val="0"/>
        </w:rPr>
        <w:t xml:space="preserve">? Он может серьёзно осложнить</w:t>
      </w:r>
      <w:r w:rsidRPr="00000000" w:rsidR="00000000" w:rsidDel="00000000">
        <w:rPr>
          <w:rFonts w:cs="Times New Roman" w:hAnsi="Times New Roman" w:eastAsia="Times New Roman" w:ascii="Times New Roman"/>
          <w:i w:val="1"/>
          <w:sz w:val="24"/>
          <w:rtl w:val="0"/>
        </w:rPr>
        <w:t xml:space="preserve"> твою жизнь в школе,</w:t>
      </w:r>
      <w:r w:rsidRPr="00000000" w:rsidR="00000000" w:rsidDel="00000000">
        <w:rPr>
          <w:rFonts w:cs="Times New Roman" w:hAnsi="Times New Roman" w:eastAsia="Times New Roman" w:ascii="Times New Roman"/>
          <w:i w:val="1"/>
          <w:sz w:val="24"/>
          <w:rtl w:val="0"/>
        </w:rPr>
        <w:t xml:space="preserve"> если тебя невзлюбит!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Та часть Гарри, которая ему не очень-то нравилась, но которую было непросто заглушить, напоминала о потенциальных преимуществах, которые он обретёт, будучи одним из немногочисленных друзей этого чудаковатого старого волшебника, который тем не менее занимает посты директора Хогвартса, верховного чародея Визенгамота и </w:t>
      </w:r>
      <w:r w:rsidRPr="00000000" w:rsidR="00000000" w:rsidDel="00000000">
        <w:rPr>
          <w:rFonts w:cs="Times New Roman" w:hAnsi="Times New Roman" w:eastAsia="Times New Roman" w:ascii="Times New Roman"/>
          <w:sz w:val="24"/>
          <w:rtl w:val="0"/>
        </w:rPr>
        <w:t xml:space="preserve">председателя Международной Конфедерации Магов. И, к сожалению, внутренний слизеринец Гарри намного лучше Драко умел перетягивать на Тёмную Сторону, потому что уговаривал фразами вроде «бедняга, похоже, ему необходимо всласть перед кем-то выговориться, правда?», и «не хотелось бы, чтобы столь могущественный человек оказался под влиянием кого-нибудь менее благородного», и «интересно, какие удивительные секреты можно выведать у Дамблдора, если с ним подружиться», и даже «спорим, у него о-о-очень интересная коллекция книг».</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Вы сборище психов,</w:t>
      </w:r>
      <w:r w:rsidRPr="00000000" w:rsidR="00000000" w:rsidDel="00000000">
        <w:rPr>
          <w:rFonts w:cs="Times New Roman" w:hAnsi="Times New Roman" w:eastAsia="Times New Roman" w:ascii="Times New Roman"/>
          <w:sz w:val="24"/>
          <w:rtl w:val="0"/>
        </w:rPr>
        <w:t xml:space="preserve"> сообщил Гарри внутреннему собранию, но все его </w:t>
      </w:r>
      <w:r w:rsidRPr="00000000" w:rsidR="00000000" w:rsidDel="00000000">
        <w:rPr>
          <w:rFonts w:cs="Times New Roman" w:hAnsi="Times New Roman" w:eastAsia="Times New Roman" w:ascii="Times New Roman"/>
          <w:sz w:val="24"/>
          <w:rtl w:val="0"/>
        </w:rPr>
        <w:t xml:space="preserve">составные </w:t>
      </w:r>
      <w:r w:rsidRPr="00000000" w:rsidR="00000000" w:rsidDel="00000000">
        <w:rPr>
          <w:rFonts w:cs="Times New Roman" w:hAnsi="Times New Roman" w:eastAsia="Times New Roman" w:ascii="Times New Roman"/>
          <w:sz w:val="24"/>
          <w:rtl w:val="0"/>
        </w:rPr>
        <w:t xml:space="preserve">части проголосовали «за», так что оставалось только подчиниться.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сделал шаг к двери, вытянул руку и решительно её захлопнул. </w:t>
      </w:r>
      <w:r w:rsidRPr="00000000" w:rsidR="00000000" w:rsidDel="00000000">
        <w:rPr>
          <w:rFonts w:cs="Times New Roman" w:hAnsi="Times New Roman" w:eastAsia="Times New Roman" w:ascii="Times New Roman"/>
          <w:sz w:val="24"/>
          <w:rtl w:val="0"/>
        </w:rPr>
        <w:t xml:space="preserve">Мнимая уступка — если бы Дамблдор захотел, он легко мог бы заставить его остаться, но, возможно</w:t>
      </w:r>
      <w:r w:rsidRPr="00000000" w:rsidR="00000000" w:rsidDel="00000000">
        <w:rPr>
          <w:rFonts w:cs="Times New Roman" w:hAnsi="Times New Roman" w:eastAsia="Times New Roman" w:ascii="Times New Roman"/>
          <w:sz w:val="24"/>
          <w:rtl w:val="0"/>
        </w:rPr>
        <w:t xml:space="preserve">, это произведёт на старика благоприятное впечатление.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Повернувшись назад, Гарри обнаружил, что могущественный невменяемый волшебник вновь дружески улыбается. Это, должно быть, хороший знак.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Пожалуйста, больше так не делайте, — сказал Гарри. — Мне не нравится чувствовать себя словно в мышеловке.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Приношу свои извинения, — искренне произнёс Дамблдор. — Но было бы весьма </w:t>
      </w:r>
      <w:r w:rsidRPr="00000000" w:rsidR="00000000" w:rsidDel="00000000">
        <w:rPr>
          <w:rFonts w:cs="Times New Roman" w:hAnsi="Times New Roman" w:eastAsia="Times New Roman" w:ascii="Times New Roman"/>
          <w:sz w:val="24"/>
          <w:rtl w:val="0"/>
        </w:rPr>
        <w:t xml:space="preserve">недальновидно</w:t>
      </w:r>
      <w:r w:rsidRPr="00000000" w:rsidR="00000000" w:rsidDel="00000000">
        <w:rPr>
          <w:rFonts w:cs="Times New Roman" w:hAnsi="Times New Roman" w:eastAsia="Times New Roman" w:ascii="Times New Roman"/>
          <w:sz w:val="24"/>
          <w:rtl w:val="0"/>
        </w:rPr>
        <w:t xml:space="preserve"> отпустить тебя без камня твоего отца.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ну конечно, — сказал Гарри. — Как я мог предположить, что дверь откроется до того, как все предметы для квеста перекочуют в мой инвентарь.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кивнул, продолжая улыбаться.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подошёл к столу, перетащил кошель-скрытень по поясу вперёд и, натужившись всей своей одиннадцатилетней силой, скормил ему треклятый булыжник. Он даже почувствовал, как его вес постепенно уменьшается по мере того, как булыжник исчезает за расширившейся кромкой кошеля. Когда камень исчез полностью, </w:t>
      </w:r>
      <w:r w:rsidRPr="00000000" w:rsidR="00000000" w:rsidDel="00000000">
        <w:rPr>
          <w:rFonts w:cs="Times New Roman" w:hAnsi="Times New Roman" w:eastAsia="Times New Roman" w:ascii="Times New Roman"/>
          <w:sz w:val="24"/>
          <w:rtl w:val="0"/>
        </w:rPr>
        <w:t xml:space="preserve">отчётливо</w:t>
      </w:r>
      <w:r w:rsidRPr="00000000" w:rsidR="00000000" w:rsidDel="00000000">
        <w:rPr>
          <w:rFonts w:cs="Times New Roman" w:hAnsi="Times New Roman" w:eastAsia="Times New Roman" w:ascii="Times New Roman"/>
          <w:sz w:val="24"/>
          <w:rtl w:val="0"/>
        </w:rPr>
        <w:t xml:space="preserve"> послышался </w:t>
      </w:r>
      <w:r w:rsidRPr="00000000" w:rsidR="00000000" w:rsidDel="00000000">
        <w:rPr>
          <w:rFonts w:cs="Times New Roman" w:hAnsi="Times New Roman" w:eastAsia="Times New Roman" w:ascii="Times New Roman"/>
          <w:sz w:val="24"/>
          <w:rtl w:val="0"/>
        </w:rPr>
        <w:t xml:space="preserve">недовольный звук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Учебник по зельеварению матери за пятый курс (в котором была сокрыта тайна, которая и впрямь </w:t>
      </w:r>
      <w:r w:rsidRPr="00000000" w:rsidR="00000000" w:rsidDel="00000000">
        <w:rPr>
          <w:rFonts w:cs="Times New Roman" w:hAnsi="Times New Roman" w:eastAsia="Times New Roman" w:ascii="Times New Roman"/>
          <w:sz w:val="24"/>
          <w:rtl w:val="0"/>
        </w:rPr>
        <w:t xml:space="preserve">оказалась</w:t>
      </w:r>
      <w:r w:rsidRPr="00000000" w:rsidR="00000000" w:rsidDel="00000000">
        <w:rPr>
          <w:rFonts w:cs="Times New Roman" w:hAnsi="Times New Roman" w:eastAsia="Times New Roman" w:ascii="Times New Roman"/>
          <w:sz w:val="24"/>
          <w:rtl w:val="0"/>
        </w:rPr>
        <w:t xml:space="preserve"> довольно ужасной) отправился вслед за камнем.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 затем внутренний слизеринец предложил хитрый способ снискать расположение директора, который он </w:t>
      </w:r>
      <w:r w:rsidRPr="00000000" w:rsidR="00000000" w:rsidDel="00000000">
        <w:rPr>
          <w:rFonts w:cs="Times New Roman" w:hAnsi="Times New Roman" w:eastAsia="Times New Roman" w:ascii="Times New Roman"/>
          <w:sz w:val="24"/>
          <w:rtl w:val="0"/>
        </w:rPr>
        <w:t xml:space="preserve">препод</w:t>
      </w:r>
      <w:r w:rsidRPr="00000000" w:rsidR="00000000" w:rsidDel="00000000">
        <w:rPr>
          <w:rFonts w:cs="Times New Roman" w:hAnsi="Times New Roman" w:eastAsia="Times New Roman" w:ascii="Times New Roman"/>
          <w:sz w:val="24"/>
          <w:rtl w:val="0"/>
        </w:rPr>
        <w:t xml:space="preserve">нёс таким образом, что, к сожалению, завоевал поддержку большинства когтевранской стороны.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раз уж я здесь задержался, не сделаете ли мне что-то вроде экскурсии по вашему кабинету? Мне любопытно, для чего нужны некоторые из этих предметов, — произнёс</w:t>
      </w:r>
      <w:r w:rsidRPr="00000000" w:rsidR="00000000" w:rsidDel="00000000">
        <w:rPr>
          <w:rFonts w:cs="Times New Roman" w:hAnsi="Times New Roman" w:eastAsia="Times New Roman" w:ascii="Times New Roman"/>
          <w:sz w:val="24"/>
          <w:rtl w:val="0"/>
        </w:rPr>
        <w:t xml:space="preserve"> он своё лучшее за сентябрь преуменьшение.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посмотрел на него и кивнул, слегка усмехнувшись.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Польщён таким </w:t>
      </w:r>
      <w:r w:rsidRPr="00000000" w:rsidR="00000000" w:rsidDel="00000000">
        <w:rPr>
          <w:rFonts w:cs="Times New Roman" w:hAnsi="Times New Roman" w:eastAsia="Times New Roman" w:ascii="Times New Roman"/>
          <w:sz w:val="24"/>
          <w:rtl w:val="0"/>
        </w:rPr>
        <w:t xml:space="preserve">вниманием</w:t>
      </w:r>
      <w:r w:rsidRPr="00000000" w:rsidR="00000000" w:rsidDel="00000000">
        <w:rPr>
          <w:rFonts w:cs="Times New Roman" w:hAnsi="Times New Roman" w:eastAsia="Times New Roman" w:ascii="Times New Roman"/>
          <w:sz w:val="24"/>
          <w:rtl w:val="0"/>
        </w:rPr>
        <w:t xml:space="preserve">, но, боюсь, это не так уж </w:t>
      </w:r>
      <w:r w:rsidRPr="00000000" w:rsidR="00000000" w:rsidDel="00000000">
        <w:rPr>
          <w:rFonts w:cs="Times New Roman" w:hAnsi="Times New Roman" w:eastAsia="Times New Roman" w:ascii="Times New Roman"/>
          <w:sz w:val="24"/>
          <w:rtl w:val="0"/>
        </w:rPr>
        <w:t xml:space="preserve">интересно</w:t>
      </w:r>
      <w:r w:rsidRPr="00000000" w:rsidR="00000000" w:rsidDel="00000000">
        <w:rPr>
          <w:rFonts w:cs="Times New Roman" w:hAnsi="Times New Roman" w:eastAsia="Times New Roman" w:ascii="Times New Roman"/>
          <w:sz w:val="24"/>
          <w:rtl w:val="0"/>
        </w:rPr>
        <w:t xml:space="preserve">. — Директор сделал шаг в сторону стены и указал на портрет спящего мужчины: — Это портреты бывших директоров Хогвартса. — Он развернулся и показал на стол: — Это мой стол. — Он показал на кресло: — Это моё кресло…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 прервал его Гарри, — но меня больше занимают вон те штуковины.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указал на кубик, который издавал тихие булькающие звуки.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эти штучки? — сказал Дамблдор. — Они идут в комплекте с директорским кабинетом, и я не имею ни малейшего понятия, для чего большинство из них предназначено. Хотя вон тот циферблат с восемью стрелками указывает, сколько раз, кхм, скажем так — чихнули волшебницы-левши в пределах Франции. Ты не поверишь, как пришлось потрудиться, чтобы это выяснить. А вот эта </w:t>
      </w:r>
      <w:r w:rsidRPr="00000000" w:rsidR="00000000" w:rsidDel="00000000">
        <w:rPr>
          <w:rFonts w:cs="Times New Roman" w:hAnsi="Times New Roman" w:eastAsia="Times New Roman" w:ascii="Times New Roman"/>
          <w:sz w:val="24"/>
          <w:rtl w:val="0"/>
        </w:rPr>
        <w:t xml:space="preserve">золотая бормотушка </w:t>
      </w:r>
      <w:r w:rsidRPr="00000000" w:rsidR="00000000" w:rsidDel="00000000">
        <w:rPr>
          <w:rFonts w:cs="Times New Roman" w:hAnsi="Times New Roman" w:eastAsia="Times New Roman" w:ascii="Times New Roman"/>
          <w:sz w:val="24"/>
          <w:rtl w:val="0"/>
        </w:rPr>
        <w:t xml:space="preserve">— моё собственное изобретение, и Минерва никогда в жизни не догадается, что она делает.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ещё не успел это переварить, а Дамблдор уже проследовал к вешалке.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Здесь у нас, конечно, Распределяющая шляпа, полагаю, вы уже знакомы. Она попросила меня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никогда больше ни при каких обстоятельствах не надевать её на твою голову. Ты всего лишь четырнадцатый ученик в истории, о котором она так выразилась, ещё одним была </w:t>
      </w:r>
      <w:r w:rsidRPr="00000000" w:rsidR="00000000" w:rsidDel="00000000">
        <w:rPr>
          <w:rFonts w:cs="Times New Roman" w:hAnsi="Times New Roman" w:eastAsia="Times New Roman" w:ascii="Times New Roman"/>
          <w:sz w:val="24"/>
          <w:rtl w:val="0"/>
        </w:rPr>
        <w:t xml:space="preserve">Баба-Яга</w:t>
      </w:r>
      <w:r w:rsidRPr="00000000" w:rsidR="00000000" w:rsidDel="00000000">
        <w:rPr>
          <w:rFonts w:cs="Times New Roman" w:hAnsi="Times New Roman" w:eastAsia="Times New Roman" w:ascii="Times New Roman"/>
          <w:sz w:val="24"/>
          <w:rtl w:val="0"/>
        </w:rPr>
        <w:t xml:space="preserve">, а об остальных двенадцати я расскажу тебе, когда ты будешь постарше. Это зонтик. Это ещё один зонтик. — Дамблдор сделал ещё несколько шагов и обернулся, улыбка на его лице стала ещё шире. — Ну и, конечно, большинство моих гостей хотят посмотреть на Фоукса.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стоял рядом с птицей на золотой платформе.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подошёл и вопросительно посмотрел на директора.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Фоукс — </w:t>
      </w:r>
      <w:r w:rsidRPr="00000000" w:rsidR="00000000" w:rsidDel="00000000">
        <w:rPr>
          <w:rFonts w:cs="Times New Roman" w:hAnsi="Times New Roman" w:eastAsia="Times New Roman" w:ascii="Times New Roman"/>
          <w:sz w:val="24"/>
          <w:rtl w:val="0"/>
        </w:rPr>
        <w:t xml:space="preserve">это феникс, — сказал Дамблдор, — очень редкое существо, обладающее сильной магией.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сказал Гарри. Он опустил голову и всмотрелся в крошечные, чёрные, похожие на бусинки глаза, в которых не было никакого намёка на могущество или интеллект.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А-а… — опять протянул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был почти уверен, что </w:t>
      </w:r>
      <w:r w:rsidRPr="00000000" w:rsidR="00000000" w:rsidDel="00000000">
        <w:rPr>
          <w:rFonts w:cs="Times New Roman" w:hAnsi="Times New Roman" w:eastAsia="Times New Roman" w:ascii="Times New Roman"/>
          <w:sz w:val="24"/>
          <w:rtl w:val="0"/>
        </w:rPr>
        <w:t xml:space="preserve">узнал эту птиц</w:t>
      </w:r>
      <w:r w:rsidRPr="00000000" w:rsidR="00000000" w:rsidDel="00000000">
        <w:rPr>
          <w:rFonts w:cs="Times New Roman" w:hAnsi="Times New Roman" w:eastAsia="Times New Roman" w:ascii="Times New Roman"/>
          <w:sz w:val="24"/>
          <w:rtl w:val="0"/>
        </w:rPr>
        <w:t xml:space="preserve">у. Её в общем было сложно не узнать.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Скажи что-нибудь умное!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w:t>
      </w:r>
      <w:r w:rsidRPr="00000000" w:rsidR="00000000" w:rsidDel="00000000">
        <w:rPr>
          <w:rFonts w:cs="Times New Roman" w:hAnsi="Times New Roman" w:eastAsia="Times New Roman" w:ascii="Times New Roman"/>
          <w:sz w:val="24"/>
          <w:rtl w:val="0"/>
        </w:rPr>
        <w:t xml:space="preserve">ычал на Гарри его разум.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мычи, как пускающий слюни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идиот!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Ну и что </w:t>
      </w:r>
      <w:r w:rsidRPr="00000000" w:rsidR="00000000" w:rsidDel="00000000">
        <w:rPr>
          <w:rFonts w:cs="Times New Roman" w:hAnsi="Times New Roman" w:eastAsia="Times New Roman" w:ascii="Times New Roman"/>
          <w:i w:val="1"/>
          <w:sz w:val="24"/>
          <w:rtl w:val="0"/>
        </w:rPr>
        <w:t xml:space="preserve">же</w:t>
      </w:r>
      <w:r w:rsidRPr="00000000" w:rsidR="00000000" w:rsidDel="00000000">
        <w:rPr>
          <w:rFonts w:cs="Times New Roman" w:hAnsi="Times New Roman" w:eastAsia="Times New Roman" w:ascii="Times New Roman"/>
          <w:i w:val="1"/>
          <w:sz w:val="24"/>
          <w:rtl w:val="0"/>
        </w:rPr>
        <w:t xml:space="preserve"> мне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сказать?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Разум Гарри не замедлил с ответом: </w:t>
      </w:r>
      <w:r w:rsidRPr="00000000" w:rsidR="00000000" w:rsidDel="00000000">
        <w:rPr>
          <w:rFonts w:cs="Times New Roman" w:hAnsi="Times New Roman" w:eastAsia="Times New Roman" w:ascii="Times New Roman"/>
          <w:i w:val="1"/>
          <w:sz w:val="24"/>
          <w:rtl w:val="0"/>
        </w:rPr>
        <w:t xml:space="preserve">Что угодно!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Ты имеешь в виду, что угодно, кроме «Фоукс — это </w:t>
      </w:r>
      <w:r w:rsidRPr="00000000" w:rsidR="00000000" w:rsidDel="00000000">
        <w:rPr>
          <w:rFonts w:cs="Times New Roman" w:hAnsi="Times New Roman" w:eastAsia="Times New Roman" w:ascii="Times New Roman"/>
          <w:sz w:val="24"/>
          <w:rtl w:val="0"/>
        </w:rPr>
        <w:t xml:space="preserve">курица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Да! Что угодно, кроме этого!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Так, эм-м, и какой же магией обладают фениксы?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Их слёзы обладают целебными свойствами, — ответил Дамблдор, — они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творения огня и перемещаются так же легко, как огонь, что в одном месте гаснет, а в другом — вспыхивает. Огромное напряжение свойственной им от природы магии быстро старит их тела, и всё же из всех существующих созданий они ближе всего к бессмертию, поскольку, умирая, объятые пламенем, они возрождаются птенцами или иногда в яйце. — Дамблдор подошёл ближе и, осмотрев курицу, нахмурился. — Хм… кажется, он серьёзно болен.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до Гарри полностью дошёл смысл сказанного, курица уже была объята пламенем.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Её клюв было открылся, но она не успела даже кукарекнуть, начав высыхать и обугливаться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пламя сработало быстро и чисто, </w:t>
      </w:r>
      <w:r w:rsidRPr="00000000" w:rsidR="00000000" w:rsidDel="00000000">
        <w:rPr>
          <w:rFonts w:cs="Times New Roman" w:hAnsi="Times New Roman" w:eastAsia="Times New Roman" w:ascii="Times New Roman"/>
          <w:sz w:val="24"/>
          <w:rtl w:val="0"/>
        </w:rPr>
        <w:t xml:space="preserve">не оставив после себя даже </w:t>
      </w:r>
      <w:r w:rsidRPr="00000000" w:rsidR="00000000" w:rsidDel="00000000">
        <w:rPr>
          <w:rFonts w:cs="Times New Roman" w:hAnsi="Times New Roman" w:eastAsia="Times New Roman" w:ascii="Times New Roman"/>
          <w:sz w:val="24"/>
          <w:rtl w:val="0"/>
        </w:rPr>
        <w:t xml:space="preserve">запаха</w:t>
      </w:r>
      <w:r w:rsidRPr="00000000" w:rsidR="00000000" w:rsidDel="00000000">
        <w:rPr>
          <w:rFonts w:cs="Times New Roman" w:hAnsi="Times New Roman" w:eastAsia="Times New Roman" w:ascii="Times New Roman"/>
          <w:sz w:val="24"/>
          <w:rtl w:val="0"/>
        </w:rPr>
        <w:t xml:space="preserve"> гари.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Спустя несколько секунд, когда огонь исчез, на золотой платформе осталась лишь жалкая </w:t>
      </w:r>
      <w:r w:rsidRPr="00000000" w:rsidR="00000000" w:rsidDel="00000000">
        <w:rPr>
          <w:rFonts w:cs="Times New Roman" w:hAnsi="Times New Roman" w:eastAsia="Times New Roman" w:ascii="Times New Roman"/>
          <w:sz w:val="24"/>
          <w:rtl w:val="0"/>
        </w:rPr>
        <w:t xml:space="preserve">горстка</w:t>
      </w:r>
      <w:r w:rsidRPr="00000000" w:rsidR="00000000" w:rsidDel="00000000">
        <w:rPr>
          <w:rFonts w:cs="Times New Roman" w:hAnsi="Times New Roman" w:eastAsia="Times New Roman" w:ascii="Times New Roman"/>
          <w:sz w:val="24"/>
          <w:rtl w:val="0"/>
        </w:rPr>
        <w:t xml:space="preserve"> пепла.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 причин так ужасаться, Гарри! — воскликнул Дамблдор. — Фоукс цел и невредим. — Дамблдор залез рукой в карман, а потом той же рукой пошарил в пепле и достал маленькое желтоватое яйцо. — Взгляни, вот же яйцо!</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О, ух ты, круто…</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Но теперь нам и впрямь пора вернуться к делам, — сказал Дамблдор, оставив яйцо среди пепла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 сгоревшей курицы, и вернулся за свой трон. — Уже почти пора обедать, в конце концов, и не хотелось бы попусту использовать наши Маховики времени.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 государстве Гарри происходил серьёзный переворот: после того как директор Хогвартса сжёг курицу, </w:t>
      </w:r>
      <w:r w:rsidRPr="00000000" w:rsidR="00000000" w:rsidDel="00000000">
        <w:rPr>
          <w:rFonts w:cs="Times New Roman" w:hAnsi="Times New Roman" w:eastAsia="Times New Roman" w:ascii="Times New Roman"/>
          <w:sz w:val="24"/>
          <w:rtl w:val="0"/>
        </w:rPr>
        <w:t xml:space="preserve">слизеринец и пуффендуец пересмотрели свои взгляды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к делам, — промямлил Гарри. — А затем к обеду.</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У тебя снова голос круглого идиота,</w:t>
      </w:r>
      <w:r w:rsidRPr="00000000" w:rsidR="00000000" w:rsidDel="00000000">
        <w:rPr>
          <w:rFonts w:cs="Times New Roman" w:hAnsi="Times New Roman" w:eastAsia="Times New Roman" w:ascii="Times New Roman"/>
          <w:sz w:val="24"/>
          <w:rtl w:val="0"/>
        </w:rPr>
        <w:t xml:space="preserve"> — заметил внутренний критик Гарри.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Ну что ж, — сказал Дамблдор, — боюсь, я кое в чём должен тебе признаться. Признаться и извиниться.</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Извинения — это хорошо.</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Это вообще бессмыслица какая-то! О чём это я говорю?</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Старый волшебник тяжело вздохнул: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можешь передумать, когда поймёшь, о чём я. Увы, Гарри, но я тобою всю жизнь тайно манипулировал. Это я отослал тебя к твоим злым отчиму и мачехе…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Мои отчим и мачеха не злые! — выпалил Гарри. — В смысле, мои </w:t>
      </w:r>
      <w:r w:rsidRPr="00000000" w:rsidR="00000000" w:rsidDel="00000000">
        <w:rPr>
          <w:rFonts w:cs="Times New Roman" w:hAnsi="Times New Roman" w:eastAsia="Times New Roman" w:ascii="Times New Roman"/>
          <w:i w:val="1"/>
          <w:sz w:val="24"/>
          <w:rtl w:val="0"/>
        </w:rPr>
        <w:t xml:space="preserve">родители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 злые? — Дамблдор выглядел удивлённым и разочарованным. — Даже чуть-чуть? Что-то не сходится…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Внутренний слизеринец Гарри закричал что было сил: «ЗАТКНИСЬ, ИДИОТ, ОН ЖЕ ТЕБЯ У НИХ ОТНИМЕТ!»</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Нет-нет! — сказал Гарри, </w:t>
      </w:r>
      <w:r w:rsidRPr="00000000" w:rsidR="00000000" w:rsidDel="00000000">
        <w:rPr>
          <w:rFonts w:cs="Times New Roman" w:hAnsi="Times New Roman" w:eastAsia="Times New Roman" w:ascii="Times New Roman"/>
          <w:sz w:val="24"/>
          <w:rtl w:val="0"/>
        </w:rPr>
        <w:t xml:space="preserve">побелев лицом</w:t>
      </w:r>
      <w:r w:rsidRPr="00000000" w:rsidR="00000000" w:rsidDel="00000000">
        <w:rPr>
          <w:rFonts w:cs="Times New Roman" w:hAnsi="Times New Roman" w:eastAsia="Times New Roman" w:ascii="Times New Roman"/>
          <w:sz w:val="24"/>
          <w:rtl w:val="0"/>
        </w:rPr>
        <w:t xml:space="preserve">. — Я хотел поберечь ваши чувства. На самом деле они очень злые…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Правда? — Дамблдор подался вперёд и пристально посмотрел на Гарри. — А что они делают?</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Говори быстрее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Они э-э… заставляют меня решать посуду и мыть математические задачи, и они не разрешают мне много читать, 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А, хорошо-хорошо, рад слышать, — Дамблдор снова откинулся в кресле и грустно улыбнулся. — Тогда прошу прощения и за это. Хм, на чём я остановился? Ах да. Я сожалею, Гарри, что я в ответе за все неприятности, что с тобой случались. Это, наверно, тебя</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rtl w:val="0"/>
        </w:rPr>
        <w:t xml:space="preserve">чень </w:t>
      </w:r>
      <w:r w:rsidRPr="00000000" w:rsidR="00000000" w:rsidDel="00000000">
        <w:rPr>
          <w:rFonts w:cs="Times New Roman" w:hAnsi="Times New Roman" w:eastAsia="Times New Roman" w:ascii="Times New Roman"/>
          <w:sz w:val="24"/>
          <w:rtl w:val="0"/>
        </w:rPr>
        <w:t xml:space="preserve">разозлит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Я очень зол! — сказал Гарри. — Ар-р-р!</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Внутренний критик Гарри тут же выдал ему приз за худшее актёрское выступление в истории.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 я хочу, чтобы ты знал, — продолжил Дамблдор, — хочу сказать как можно раньше, на случай, если с кем-нибудь из нас что-то случится, что я правда очень, очень извиняюсь. За всё, что с тобой случилось и ещё случится.</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Директор прослезился.</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я очень зол! Так зол, что уйду сейчас же, если вам нечего больше сказать!</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Скорее </w:t>
      </w:r>
      <w:r w:rsidRPr="00000000" w:rsidR="00000000" w:rsidDel="00000000">
        <w:rPr>
          <w:rFonts w:cs="Times New Roman" w:hAnsi="Times New Roman" w:eastAsia="Times New Roman" w:ascii="Times New Roman"/>
          <w:i w:val="1"/>
          <w:sz w:val="24"/>
          <w:rtl w:val="0"/>
        </w:rPr>
        <w:t xml:space="preserve">БЕГИ от</w:t>
      </w:r>
      <w:r w:rsidRPr="00000000" w:rsidR="00000000" w:rsidDel="00000000">
        <w:rPr>
          <w:rFonts w:cs="Times New Roman" w:hAnsi="Times New Roman" w:eastAsia="Times New Roman" w:ascii="Times New Roman"/>
          <w:i w:val="1"/>
          <w:sz w:val="24"/>
          <w:rtl w:val="0"/>
        </w:rPr>
        <w:t xml:space="preserve">сюда, пока он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i w:val="1"/>
          <w:sz w:val="24"/>
          <w:rtl w:val="0"/>
        </w:rPr>
        <w:t xml:space="preserve">тебя не под</w:t>
      </w:r>
      <w:r w:rsidRPr="00000000" w:rsidR="00000000" w:rsidDel="00000000">
        <w:rPr>
          <w:rFonts w:cs="Times New Roman" w:hAnsi="Times New Roman" w:eastAsia="Times New Roman" w:ascii="Times New Roman"/>
          <w:i w:val="1"/>
          <w:sz w:val="24"/>
          <w:rtl w:val="0"/>
        </w:rPr>
        <w:t xml:space="preserve">жёг!</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завопили внутренние слизеринец, гриффиндорец и пуффендуец.</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Понимаю, — ответил Дамблдор. — И последнее, Гарри. Не пытайся пробраться за запретную дверь на третьем этаже. Ты не сможешь пройти через все ловушки, и мне</w:t>
      </w:r>
      <w:r w:rsidRPr="00000000" w:rsidR="00000000" w:rsidDel="00000000">
        <w:rPr>
          <w:rFonts w:cs="Times New Roman" w:hAnsi="Times New Roman" w:eastAsia="Times New Roman" w:ascii="Times New Roman"/>
          <w:sz w:val="24"/>
          <w:rtl w:val="0"/>
        </w:rPr>
        <w:t xml:space="preserve"> не хотелось бы услышать</w:t>
      </w:r>
      <w:r w:rsidRPr="00000000" w:rsidR="00000000" w:rsidDel="00000000">
        <w:rPr>
          <w:rFonts w:cs="Times New Roman" w:hAnsi="Times New Roman" w:eastAsia="Times New Roman" w:ascii="Times New Roman"/>
          <w:sz w:val="24"/>
          <w:rtl w:val="0"/>
        </w:rPr>
        <w:t xml:space="preserve">, что ты </w:t>
      </w:r>
      <w:r w:rsidRPr="00000000" w:rsidR="00000000" w:rsidDel="00000000">
        <w:rPr>
          <w:rFonts w:cs="Times New Roman" w:hAnsi="Times New Roman" w:eastAsia="Times New Roman" w:ascii="Times New Roman"/>
          <w:sz w:val="24"/>
          <w:rtl w:val="0"/>
        </w:rPr>
        <w:t xml:space="preserve">пострадал</w:t>
      </w:r>
      <w:r w:rsidRPr="00000000" w:rsidR="00000000" w:rsidDel="00000000">
        <w:rPr>
          <w:rFonts w:cs="Times New Roman" w:hAnsi="Times New Roman" w:eastAsia="Times New Roman" w:ascii="Times New Roman"/>
          <w:sz w:val="24"/>
          <w:rtl w:val="0"/>
        </w:rPr>
        <w:t xml:space="preserve"> во время своих тщетных попыток. Впрочем, ты, пожалуй, даже не сможешь открыть первую дверь, потому что она заперта, а ты ещё не знаешь заклинания Алохомора…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развернулся и бросился к выходу. Дверная ручка услужливо повернулась и Гарри, не сбавляя скорости, спустился по спиральной лестнице, путаясь в собственных ногах. Через пару мгновений он уже был у горгульи, которая отъехала в сторону, открывая проход, и Гарри пулей выскочил в коридор.</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Поттер. Что за несносный мальчишка. Четверг, в конце концов, у всех, а во все истории влипает почему-то именно он.</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четверг в 18:21 Гарри, на полном ходу выскочив из кабинета директора, со всей силы врезался в Минерву МакГонагалл, которая в этот же самый кабинет направлялась.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 счастью, никто не пострадал. Как Гарри объяснили немного ранее — когда он наотрез отказался приближаться к метле — </w:t>
      </w:r>
      <w:r w:rsidRPr="00000000" w:rsidR="00000000" w:rsidDel="00000000">
        <w:rPr>
          <w:rFonts w:cs="Times New Roman" w:hAnsi="Times New Roman" w:eastAsia="Times New Roman" w:ascii="Times New Roman"/>
          <w:sz w:val="24"/>
          <w:rtl w:val="0"/>
        </w:rPr>
        <w:t xml:space="preserve">в квиддиче бладжеры</w:t>
      </w:r>
      <w:r w:rsidRPr="00000000" w:rsidR="00000000" w:rsidDel="00000000">
        <w:rPr>
          <w:rFonts w:cs="Times New Roman" w:hAnsi="Times New Roman" w:eastAsia="Times New Roman" w:ascii="Times New Roman"/>
          <w:sz w:val="24"/>
          <w:rtl w:val="0"/>
        </w:rPr>
        <w:t xml:space="preserve"> специально с</w:t>
      </w:r>
      <w:r w:rsidRPr="00000000" w:rsidR="00000000" w:rsidDel="00000000">
        <w:rPr>
          <w:rFonts w:cs="Times New Roman" w:hAnsi="Times New Roman" w:eastAsia="Times New Roman" w:ascii="Times New Roman"/>
          <w:sz w:val="24"/>
          <w:rtl w:val="0"/>
        </w:rPr>
        <w:t xml:space="preserve">деланы из железа, чтобы причинять игрокам хоть какой-то вред, потому что волшебники намного крепче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маглов.</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и Минерва МакГонагалл после столкновения упали, а все свитки, которые несла профессор, разлетелись по коридору.</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Наступила жуткая-прежуткая тишина.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Гарри Поттер, — выдохнула профессор МакГонагалл, лёжа на полу рядом с Гарри. Затем тон её резко изменился. — </w:t>
      </w:r>
      <w:r w:rsidRPr="00000000" w:rsidR="00000000" w:rsidDel="00000000">
        <w:rPr>
          <w:rFonts w:cs="Times New Roman" w:hAnsi="Times New Roman" w:eastAsia="Times New Roman" w:ascii="Times New Roman"/>
          <w:i w:val="1"/>
          <w:sz w:val="24"/>
          <w:rtl w:val="0"/>
        </w:rPr>
        <w:t xml:space="preserve">Что вы делали в кабинете директора?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Ничего! — пропищал Гарри.</w:t>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говорили о преподавателе по Защите?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sz w:val="24"/>
          <w:highlight w:val="white"/>
          <w:rtl w:val="0"/>
        </w:rPr>
        <w:t xml:space="preserve">Дамблдор сам меня вызвал! И дал громадный булыжник! Сказал, что он принадлежал моему отцу! И велел таскать его повсюду!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И снова наступила жуткая тишина.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Понятно, — немного успокоилась профессор. Она поднялась, отряхнулась и посмотрела на разбросанные свитки, которые быстро сложились в аккуратную стопку и прижались</w:t>
      </w:r>
      <w:r w:rsidRPr="00000000" w:rsidR="00000000" w:rsidDel="00000000">
        <w:rPr>
          <w:rFonts w:cs="Times New Roman" w:hAnsi="Times New Roman" w:eastAsia="Times New Roman" w:ascii="Times New Roman"/>
          <w:sz w:val="24"/>
          <w:rtl w:val="0"/>
        </w:rPr>
        <w:t xml:space="preserve"> к стене,</w:t>
      </w:r>
      <w:r w:rsidRPr="00000000" w:rsidR="00000000" w:rsidDel="00000000">
        <w:rPr>
          <w:rFonts w:cs="Times New Roman" w:hAnsi="Times New Roman" w:eastAsia="Times New Roman" w:ascii="Times New Roman"/>
          <w:sz w:val="24"/>
          <w:rtl w:val="0"/>
        </w:rPr>
        <w:t xml:space="preserve"> будто испугавшись</w:t>
      </w:r>
      <w:r w:rsidRPr="00000000" w:rsidR="00000000" w:rsidDel="00000000">
        <w:rPr>
          <w:rFonts w:cs="Times New Roman" w:hAnsi="Times New Roman" w:eastAsia="Times New Roman" w:ascii="Times New Roman"/>
          <w:sz w:val="24"/>
          <w:rtl w:val="0"/>
        </w:rPr>
        <w:t xml:space="preserve"> её взгляда</w:t>
      </w:r>
      <w:r w:rsidRPr="00000000" w:rsidR="00000000" w:rsidDel="00000000">
        <w:rPr>
          <w:rFonts w:cs="Times New Roman" w:hAnsi="Times New Roman" w:eastAsia="Times New Roman" w:ascii="Times New Roman"/>
          <w:sz w:val="24"/>
          <w:rtl w:val="0"/>
        </w:rPr>
        <w:t xml:space="preserve">. — Прощу прощения, мистер Поттер. И извините, что не поверила вам.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МакГонагалл, — начал Гарри дрожащим голосом. Он поднялся с пола и вгляделся в лицо вменяемого человека, которому можно доверять. — Профессор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мистер Поттер?</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думаете, — тихо спросил он, — мне правда стоит повсюду носить</w:t>
      </w:r>
      <w:r w:rsidRPr="00000000" w:rsidR="00000000" w:rsidDel="00000000">
        <w:rPr>
          <w:rFonts w:cs="Times New Roman" w:hAnsi="Times New Roman" w:eastAsia="Times New Roman" w:ascii="Times New Roman"/>
          <w:sz w:val="24"/>
          <w:rtl w:val="0"/>
        </w:rPr>
        <w:t xml:space="preserve"> </w:t>
      </w:r>
      <w:del w:id="0" w:date="2015-02-02T15:52:16Z" w:author="alariclightin">
        <w:commentRangeStart w:id="1"/>
        <w:r w:rsidRPr="00000000" w:rsidR="00000000" w:rsidDel="00000000">
          <w:rPr>
            <w:rFonts w:cs="Times New Roman" w:hAnsi="Times New Roman" w:eastAsia="Times New Roman" w:ascii="Times New Roman"/>
            <w:sz w:val="24"/>
            <w:rtl w:val="0"/>
          </w:rPr>
          <w:delText xml:space="preserve">носить </w:delText>
        </w:r>
      </w:del>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булыжник, принадлежавший отцу?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вздохнула.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Боюсь, это дело только ваше и директора, — она на секунду задумалась. — Скажу лишь, что полностью пропускать слова Дамблдора мимо ушей — плохая идея. Мне жаль слышать о вашей дилемме, мистер Поттер, и если я чем-то смогу помочь, каким бы ни было ваше решение…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 сказал Гарри. — Вообще-то я </w:t>
      </w:r>
      <w:r w:rsidRPr="00000000" w:rsidR="00000000" w:rsidDel="00000000">
        <w:rPr>
          <w:rFonts w:cs="Times New Roman" w:hAnsi="Times New Roman" w:eastAsia="Times New Roman" w:ascii="Times New Roman"/>
          <w:sz w:val="24"/>
          <w:rtl w:val="0"/>
        </w:rPr>
        <w:t xml:space="preserve">подумал о том, чтобы </w:t>
      </w:r>
      <w:r w:rsidRPr="00000000" w:rsidR="00000000" w:rsidDel="00000000">
        <w:rPr>
          <w:rFonts w:cs="Times New Roman" w:hAnsi="Times New Roman" w:eastAsia="Times New Roman" w:ascii="Times New Roman"/>
          <w:sz w:val="24"/>
          <w:rtl w:val="0"/>
        </w:rPr>
        <w:t xml:space="preserve">трансфигурировать камень в кольцо и носить его на пальце. Если бы вы научили меня поддерживать трансфигурацию…</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Хорошо, что сначала вы спросили меня, — перебила профессор МакГонагалл сурово. — Потеряв контроль над трансфигурацией, вы могли лишиться пальца, а то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руки. К тому же в вашем возрасте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кольцо — слишком большая вещь для поддержания превращения, у вас будет серьёзнейшее истощение. </w:t>
      </w:r>
      <w:r w:rsidRPr="00000000" w:rsidR="00000000" w:rsidDel="00000000">
        <w:rPr>
          <w:rFonts w:cs="Times New Roman" w:hAnsi="Times New Roman" w:eastAsia="Times New Roman" w:ascii="Times New Roman"/>
          <w:sz w:val="24"/>
          <w:rtl w:val="0"/>
        </w:rPr>
        <w:t xml:space="preserve">Но я могу достать для вас выкованное кольцо с ямкой для камня.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Маленького </w:t>
      </w:r>
      <w:r w:rsidRPr="00000000" w:rsidR="00000000" w:rsidDel="00000000">
        <w:rPr>
          <w:rFonts w:cs="Times New Roman" w:hAnsi="Times New Roman" w:eastAsia="Times New Roman" w:ascii="Times New Roman"/>
          <w:sz w:val="24"/>
          <w:rtl w:val="0"/>
        </w:rPr>
        <w:t xml:space="preserve">камня. А пока что практикуйтесь с безопасными предметами, например, с зефиром. Если вам целый месяц удастся поддерживать превращение даже во время сна, я позволю вам трансфигурировать… э-э-э… камень вашего отца, — МакГонагалл умолкла на миг. — Неужели Дамблдор и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А… э-э…</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вздохнула: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Даже для него это странно.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Она наклонилась и подобрала свитки.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Ещё раз извиняюсь за недоверие, мистер Поттер. Но теперь и мне пора зайти к директору.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Удачи, наверное…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Благодарю,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подошла к горгулье, неслышно произнесла пароль и шагнула на крутящуюся спиральную лестницу. Профессор начала исчезать из виду, а горгулья — вставать на своё место, когда…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Профессор МакГонагалл, директор с</w:t>
      </w:r>
      <w:r w:rsidRPr="00000000" w:rsidR="00000000" w:rsidDel="00000000">
        <w:rPr>
          <w:rFonts w:cs="Times New Roman" w:hAnsi="Times New Roman" w:eastAsia="Times New Roman" w:ascii="Times New Roman"/>
          <w:i w:val="1"/>
          <w:sz w:val="24"/>
          <w:rtl w:val="0"/>
        </w:rPr>
        <w:t xml:space="preserve">жёг </w:t>
      </w:r>
      <w:r w:rsidRPr="00000000" w:rsidR="00000000" w:rsidDel="00000000">
        <w:rPr>
          <w:rFonts w:cs="Times New Roman" w:hAnsi="Times New Roman" w:eastAsia="Times New Roman" w:ascii="Times New Roman"/>
          <w:i w:val="1"/>
          <w:sz w:val="24"/>
          <w:rtl w:val="0"/>
        </w:rPr>
        <w:t xml:space="preserve">курицу!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tl w:val="0"/>
        </w:rPr>
      </w:r>
    </w:p>
    <w:sectPr>
      <w:pgSz w:w="11906" w:h="16838"/>
      <w:pgMar w:left="567" w:right="567" w:top="567" w:bottom="56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 w:date="2015-02-02T15:52: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слово написалось дважды</w:t>
      </w:r>
    </w:p>
  </w:comment>
  <w:comment w:id="0" w:date="2014-12-23T12:25: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подумалось, что может быть лучше "один из её друзей"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оригинал: Lily thought one of her friends was writing them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по нынешнему английскому тексту не очень понятно - Лили думала про конкретного человека или нет. В нынешнем русском варианте складывается впечатление, что ни на кого конкретного она не думала. Если заменить "кто-то" на "один", то будет такая же двусмысленность, как в оригинале.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 исключено, что Лили думала конкретно про Снейпа.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