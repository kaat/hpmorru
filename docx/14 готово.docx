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contextualSpacing w:val="0"/>
        <w:jc w:val="center"/>
      </w:pPr>
      <w:bookmarkStart w:id="0" w:colFirst="0" w:name="h.ori57tozwx2q" w:colLast="0"/>
      <w:bookmarkEnd w:id="0"/>
      <w:r w:rsidRPr="00000000" w:rsidR="00000000" w:rsidDel="00000000">
        <w:rPr>
          <w:rtl w:val="0"/>
        </w:rPr>
        <w:t xml:space="preserve">Глава 14. Непознанное и непознаваемое</w:t>
      </w:r>
    </w:p>
    <w:p w:rsidP="00000000" w:rsidRPr="00000000" w:rsidR="00000000" w:rsidDel="00000000" w:rsidRDefault="00000000">
      <w:pPr>
        <w:ind w:firstLine="560"/>
        <w:contextualSpacing w:val="0"/>
      </w:pP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«Бывают загадочные вопросы, но загадочный ответ — это явно противоречивое понятие».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Войдите, — глухо прозвучал голос МакГонагалл из-за двери.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он вошёл.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Кабинет заместителя директора оказался чистым и аккуратным. На стене у стола был настоящий лабиринт полок различных форм и размеров. Почти все они были заполнены свитками пергамента, и почему-то сразу становилось ясно, что МакГонагалл точно знает, где что лежит, даже если со стороны какую-либо упорядоченность обнаружить было невозможно. Профессор сидела на табурете за столом, на пустой поверхности которого покоился один-единственный свиток. Позади неё находилась дверь, закрытая на несколько замков.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МакГонагалл выглядела озадаченной. В её глазах читалось удивление с некоторой примесью опаски.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В чём дело? — спросила она.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Как — «В чём дело?» Ведущий направил его сюда, поэтому Гарри ожидал, что это у </w:t>
      </w:r>
      <w:r w:rsidRPr="00000000" w:rsidR="00000000" w:rsidDel="00000000">
        <w:rPr>
          <w:rFonts w:cs="Times New Roman" w:hAnsi="Times New Roman" w:eastAsia="Times New Roman" w:ascii="Times New Roman"/>
          <w:i w:val="1"/>
          <w:sz w:val="24"/>
          <w:rtl w:val="0"/>
        </w:rPr>
        <w:t xml:space="preserve">неё </w:t>
      </w:r>
      <w:r w:rsidRPr="00000000" w:rsidR="00000000" w:rsidDel="00000000">
        <w:rPr>
          <w:rFonts w:cs="Times New Roman" w:hAnsi="Times New Roman" w:eastAsia="Times New Roman" w:ascii="Times New Roman"/>
          <w:sz w:val="24"/>
          <w:rtl w:val="0"/>
        </w:rPr>
        <w:t xml:space="preserve">к нему было какое-то дело…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 в голосе МакГонагалл появилось лёгкое недовольство.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 счастью Гарри, его запаниковавший было разум вспомнил, что у него и в самом деле есть что обсудить с профессором. Кое-что важное, достойное её внимания.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Э-э, — начал Гарри. — Если существуют какие-нибудь чары, чтобы нас никто не мог подслушать…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встала из-за стола, плотно закрыла дверь, достала палочку и начала произносить заклинания.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Именно в этот миг Гарри понял, что перед ним бесценная и, вероятно, единственная возможность напоить профессора МакГонагалл Прыским чаем. </w:t>
      </w:r>
      <w:r w:rsidRPr="00000000" w:rsidR="00000000" w:rsidDel="00000000">
        <w:rPr>
          <w:rFonts w:cs="Times New Roman" w:hAnsi="Times New Roman" w:eastAsia="Times New Roman" w:ascii="Times New Roman"/>
          <w:i w:val="1"/>
          <w:sz w:val="24"/>
          <w:rtl w:val="0"/>
        </w:rPr>
        <w:t xml:space="preserve">Он что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серьёзно обдумывает эту идею? </w:t>
      </w:r>
      <w:r w:rsidRPr="00000000" w:rsidR="00000000" w:rsidDel="00000000">
        <w:rPr>
          <w:rFonts w:cs="Times New Roman" w:hAnsi="Times New Roman" w:eastAsia="Times New Roman" w:ascii="Times New Roman"/>
          <w:sz w:val="24"/>
          <w:rtl w:val="0"/>
        </w:rPr>
        <w:t xml:space="preserve">Всё в порядке, напиток же исчезнет через несколько секунд. </w:t>
      </w:r>
      <w:r w:rsidRPr="00000000" w:rsidR="00000000" w:rsidDel="00000000">
        <w:rPr>
          <w:rFonts w:cs="Times New Roman" w:hAnsi="Times New Roman" w:eastAsia="Times New Roman" w:ascii="Times New Roman"/>
          <w:i w:val="1"/>
          <w:sz w:val="24"/>
          <w:rtl w:val="0"/>
        </w:rPr>
        <w:t xml:space="preserve">Заткнись.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Внутренний спор наконец прекратился, и Гарри выстроил мечущиеся в голове мысли. Он не планировал так скоро приступить к этому разговору, но раз уж он тут оказался…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МакГонагалл закончила произносить слова заклинания, которые, судя по звучанию, были древнее латыни, и снова села за стол.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Ну вот, — тихо сказала она. — Никто нас не подслушает.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МакГонагалл заметно волновалась.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А, ну да, она думает, что я буду её шантажировать, чтобы получить информацию о пророчестве.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Э-э. Нет, не сейчас, как-нибудь позже.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по поводу Инцидента с Распределяющей Шляпой, — начал Гарри. Профессор удивлённо моргнула. — Эм-м… Думаю, на Шляпу наложено какое-то дополнительное заклинание, о котором она не подозревает. Заклинание, которое срабатывает, когда Шляпа объявляет Слизерин. Я слышал сообщение, которое наверняка не предназначено для когтевранских ушей. Это случилось, как только Шляпу сняли с моей головы, и я почувствовал, что телепатическая связь разорвана. Слова напоминали одновременно английский язык и шипение, — МакГонагалл судорожно вздохнула, — и они звучали так: «Салют слизеринцу от Слизерина: если хочешь узнать мои секреты, поговори с моим змеем».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МакГонагалл сидела с открытым ртом и смотрела на Гарри так, словно у него выросла вторая голова.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И-и… — протянула она, будто не веря своим же словам, — вы подумали, что нужно сразу же прийти ко мне и всё рассказать.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конечно, — подтвердил Гарри. Зачем ей знать, сколько времени у него ушло на принятие этого решения. — Вместо того чтобы, к примеру, попытаться разузнать всё </w:t>
      </w:r>
      <w:r w:rsidRPr="00000000" w:rsidR="00000000" w:rsidDel="00000000">
        <w:rPr>
          <w:rFonts w:cs="Times New Roman" w:hAnsi="Times New Roman" w:eastAsia="Times New Roman" w:ascii="Times New Roman"/>
          <w:sz w:val="24"/>
          <w:rtl w:val="0"/>
        </w:rPr>
        <w:t xml:space="preserve">самому</w:t>
      </w:r>
      <w:r w:rsidRPr="00000000" w:rsidR="00000000" w:rsidDel="00000000">
        <w:rPr>
          <w:rFonts w:cs="Times New Roman" w:hAnsi="Times New Roman" w:eastAsia="Times New Roman" w:ascii="Times New Roman"/>
          <w:sz w:val="24"/>
          <w:rtl w:val="0"/>
        </w:rPr>
        <w:t xml:space="preserve"> или поделиться с другими учениками.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Хм… понятно, — сказала профессор МакГонагалл. — А если вы, допустим, найдёте вход в легендарную Тайную Комнату Салазара Слизерина, который только вы можете открыть…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закрою его и тут же доложу вам, чтобы вы вызвали команду опытных магов-археологов, — без колебаний ответил Гарри. — Потом я открою вход вновь, чтобы они очень осторожно там всё исследовали и убедились, что внутри нет ничего опасного. Вероятно, я загляну следом, например, чтобы открыть для них что-то ещё. Но только после того, как помещение признают во всех отношениях безопасным и наснимают фотографий этой бесценной исторической достопримечательности, пока там всё не разгромили толпы туристов.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сидела с открытым ртом и смотрела на Гарри так, как будто он только что превратился в кошку.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Очевидное решение. Не для Гриффиндора, конечно, — любезно сообщил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Думаю, — наконец выдавила МакГонагалл, — вы </w:t>
      </w:r>
      <w:r w:rsidRPr="00000000" w:rsidR="00000000" w:rsidDel="00000000">
        <w:rPr>
          <w:rFonts w:cs="Times New Roman" w:hAnsi="Times New Roman" w:eastAsia="Times New Roman" w:ascii="Times New Roman"/>
          <w:i w:val="1"/>
          <w:sz w:val="24"/>
          <w:rtl w:val="0"/>
        </w:rPr>
        <w:t xml:space="preserve">сильно</w:t>
      </w:r>
      <w:r w:rsidRPr="00000000" w:rsidR="00000000" w:rsidDel="00000000">
        <w:rPr>
          <w:rFonts w:cs="Times New Roman" w:hAnsi="Times New Roman" w:eastAsia="Times New Roman" w:ascii="Times New Roman"/>
          <w:sz w:val="24"/>
          <w:rtl w:val="0"/>
        </w:rPr>
        <w:t xml:space="preserve"> недооцениваете то, насколько редко встречается здравомыслие.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 этим Гарри спорить не мог. Хотя…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Пуффендуец сказал бы то же самое.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вы правы, — замявшись, согласилась МакГонагалл.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Распределяющая шляпа предлагала мне Пуффендуй.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 самом деле? — удивлённо моргнула волшебница, не веря своим ушам.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 очень тихо проговорила МакГонагалл, — пятьдесят лет назад в Хогвартсе в последний раз умер ученик, и теперь я уверена, что именно в то время Шляпа в последний раз передавала это сообщение.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Гарри похолодело в груди.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Тогда на этот счёт я совсем ничего не буду делать, не посоветовавшись с вами, профессор МакГонагалл, — сказал он и задумчиво продолжил. — Предлагаю также связаться с самыми лучшими магами и найти способ снять лишние чары с Распределяющей шляпы, а если не получится — воспользоваться чем-то вроде Квиетуса, который бы временно включался, как только Шляпу снимают с головы очередного ученика. Что-то вроде заплатки. И, вуаля, больше никаких смертей, — удовлетворённо кивнул сам себе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Лицо у МакГонагалл стало ещё более ошеломлённым, если только такое возможно.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Боюсь, что если присужу вам столько баллов, сколько вы заслуживаете, мне придётся сегодня же отдать Когтеврану кубок школы.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бы не хотел получить </w:t>
      </w:r>
      <w:r w:rsidRPr="00000000" w:rsidR="00000000" w:rsidDel="00000000">
        <w:rPr>
          <w:rFonts w:cs="Times New Roman" w:hAnsi="Times New Roman" w:eastAsia="Times New Roman" w:ascii="Times New Roman"/>
          <w:i w:val="1"/>
          <w:sz w:val="24"/>
          <w:rtl w:val="0"/>
        </w:rPr>
        <w:t xml:space="preserve">так много</w:t>
      </w:r>
      <w:r w:rsidRPr="00000000" w:rsidR="00000000" w:rsidDel="00000000">
        <w:rPr>
          <w:rFonts w:cs="Times New Roman" w:hAnsi="Times New Roman" w:eastAsia="Times New Roman" w:ascii="Times New Roman"/>
          <w:sz w:val="24"/>
          <w:rtl w:val="0"/>
        </w:rPr>
        <w:t xml:space="preserve"> баллов, — пробормотал Гарри.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Почему? — странно посмотрела на него МакГонагалл.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было трудно облечь мысли в слова: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Ну, это было бы грустно, понимаете? Как… когда я ещё ходил в магловскую школу и там давали групповое задание, я всегда делал всё сам, остальные мне только мешали. Я люблю зарабатывать баллы — может быть, даже больше других— но если я заработаю достаточно, чтобы в одиночку выиграть кубок школы, получится, что я на своих плечах вынес весь Когтевран, и это будет очень грустно.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Понимаю, — осторожно сказала МакГонагалл. Очевидно, с такой точкой зрения она ещё не сталкивалась. — А если я вам предложу пятьдесят баллов?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снова покачал головой:</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 отношению к остальным детям будет нечестным, если я получу такую награду за то, что никак не связано с обычной школьной жизнью. Как бы Терри Бут заработал пятьдесят баллов за рассказ о сообщении от Распределяющей шляпы? Это несправедливо.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Теперь я вижу, почему Шляпа предлагала вам Пуффендуй, — произнесла МакГонагалл, поглядывая на него со странным уважением.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У Гарри запершило в горле. Он не считал себя достойным Пуффендуя. Распределяющая шляпа просто старалась запихнуть его куда угодно, лишь бы не в Когтевран — даже на факультет, качеств которого у него нет и в помине.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если я дам вам </w:t>
      </w:r>
      <w:r w:rsidRPr="00000000" w:rsidR="00000000" w:rsidDel="00000000">
        <w:rPr>
          <w:rFonts w:cs="Times New Roman" w:hAnsi="Times New Roman" w:eastAsia="Times New Roman" w:ascii="Times New Roman"/>
          <w:i w:val="1"/>
          <w:sz w:val="24"/>
          <w:rtl w:val="0"/>
        </w:rPr>
        <w:t xml:space="preserve">десять</w:t>
      </w:r>
      <w:r w:rsidRPr="00000000" w:rsidR="00000000" w:rsidDel="00000000">
        <w:rPr>
          <w:rFonts w:cs="Times New Roman" w:hAnsi="Times New Roman" w:eastAsia="Times New Roman" w:ascii="Times New Roman"/>
          <w:sz w:val="24"/>
          <w:rtl w:val="0"/>
        </w:rPr>
        <w:t xml:space="preserve"> баллов?.. — продолжила МакГонагалл, улыбаясь.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Как объяснить, откуда они появились, если кто-то спросит? Я думаю, найдётся много слизеринцев — и я говорю не об учениках Хогвартса — которых бы весьма и весьма рассердила весть о том, что это заклинание сняли с Распределяющей шляпы, особенно если они узнают, что в деле замешан я. Так что будет безопаснее, если всё останется в полном секрете. Не надо меня благодарить, мэм, добродетель не нуждается в вознаграждении.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Как угодно, — сказала МакГонагалл. — Но у меня для вас и так есть кое-что особенное. Я вижу, что судила о вас несправедливо, мистер Поттер. Пожалуйста, подождите.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Она встала, подошла к запертой двери и взмахнула палочкой. Вокруг неё появилась расплывчатая завеса, непроницаемая для зрения и слуха, которая через несколько минут пропала: МакГонагалл стояла на том же месте лицом к Гарри, а дверь выглядела так, будто её никогда и не отпирали.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Одной рукой профессор протягивала ему кулон — на тонкой золотой цепочке висел серебряный круг, в центре которого были песочные часы. В другой руке она держала свёрнутую брошюру.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Это вам, — сказала она.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Ну ничего себе! Сейчас ему вручат магический артефакт за выполнение квеста! Стало быть, и в реальной жизни можно получить волшебный предмет, если отказываться от «денежного» вознаграждения.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улыбаясь, принял кулон.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что это?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набрала в грудь воздуха.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данный предмет выдаётся лишь крайне ответственным ученикам, чтобы помочь им с трудным расписанием уроков, — она засомневалась, будто хотела что-то добавить. — Подчёркиваю, мистер Поттер, что истинная природа этой вещи должна остаться в тайне. Ученики также не должны видеть, как вы её используете. Если эти условия для вас неприемлемы, то можете отказаться от подарка.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умею хранить секреты, — Гарри внимательно рассматривал медальон. — Так как работает эта штука?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Другие ученики должны считать, что это Спимстерский глазок, амулет для излечения редкого незаразного магического заболевания, которое называется «Спонтанное раздвоение». Вы носите его под одеждой, и, хотя вы его никому не показываете, особых причин его прятать тоже нет. Спимстерские глазки не интересны. Понятно, мистер Поттер?</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кивнул. Его улыбка стала шире: чувствовалась работа </w:t>
      </w:r>
      <w:r w:rsidRPr="00000000" w:rsidR="00000000" w:rsidDel="00000000">
        <w:rPr>
          <w:rFonts w:cs="Times New Roman" w:hAnsi="Times New Roman" w:eastAsia="Times New Roman" w:ascii="Times New Roman"/>
          <w:i w:val="1"/>
          <w:sz w:val="24"/>
          <w:rtl w:val="0"/>
        </w:rPr>
        <w:t xml:space="preserve">настоящего</w:t>
      </w:r>
      <w:r w:rsidRPr="00000000" w:rsidR="00000000" w:rsidDel="00000000">
        <w:rPr>
          <w:rFonts w:cs="Times New Roman" w:hAnsi="Times New Roman" w:eastAsia="Times New Roman" w:ascii="Times New Roman"/>
          <w:sz w:val="24"/>
          <w:rtl w:val="0"/>
        </w:rPr>
        <w:t xml:space="preserve"> слизеринца.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на </w:t>
      </w:r>
      <w:r w:rsidRPr="00000000" w:rsidR="00000000" w:rsidDel="00000000">
        <w:rPr>
          <w:rFonts w:cs="Times New Roman" w:hAnsi="Times New Roman" w:eastAsia="Times New Roman" w:ascii="Times New Roman"/>
          <w:i w:val="1"/>
          <w:sz w:val="24"/>
          <w:rtl w:val="0"/>
        </w:rPr>
        <w:t xml:space="preserve">самом </w:t>
      </w:r>
      <w:r w:rsidRPr="00000000" w:rsidR="00000000" w:rsidDel="00000000">
        <w:rPr>
          <w:rFonts w:cs="Times New Roman" w:hAnsi="Times New Roman" w:eastAsia="Times New Roman" w:ascii="Times New Roman"/>
          <w:sz w:val="24"/>
          <w:rtl w:val="0"/>
        </w:rPr>
        <w:t xml:space="preserve">деле?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Это Маховик времени. Каждый поворот песочных часов перенесёт вас на один час назад. Так что если вы каждый день будете отправляться в прошлое на два часа, вы сможете ложиться спать вовремя.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за день успел столько всего увидеть, что уже ничему не удивлялся. Он был готов принять как само собой разумеющееся что угодно. До этой минуты.</w:t>
      </w:r>
    </w:p>
    <w:p w:rsidP="00000000" w:rsidRPr="00000000" w:rsidR="00000000" w:rsidDel="00000000" w:rsidRDefault="00000000">
      <w:pPr>
        <w:ind w:firstLine="560"/>
        <w:contextualSpacing w:val="0"/>
      </w:pPr>
      <w:r w:rsidRPr="00000000" w:rsidR="00000000" w:rsidDel="00000000">
        <w:rPr>
          <w:rtl w:val="0"/>
        </w:rPr>
      </w:r>
    </w:p>
    <w:p w:rsidP="00000000" w:rsidRPr="00000000" w:rsidR="00000000" w:rsidDel="00000000" w:rsidRDefault="00000000">
      <w:pPr>
        <w:ind w:left="570" w:firstLine="0"/>
        <w:contextualSpacing w:val="0"/>
      </w:pPr>
      <w:r w:rsidRPr="00000000" w:rsidR="00000000" w:rsidDel="00000000">
        <w:rPr>
          <w:rFonts w:cs="Times New Roman" w:hAnsi="Times New Roman" w:eastAsia="Times New Roman" w:ascii="Times New Roman"/>
          <w:i w:val="1"/>
          <w:sz w:val="24"/>
          <w:rtl w:val="0"/>
        </w:rPr>
        <w:t xml:space="preserve">Вы даёте мне машину времени как средство от бессонницы.</w:t>
        <w:br w:type="textWrapping"/>
        <w:t xml:space="preserve">Вы даёте мне МАШИНУ ВРЕМЕНИ как средство от БЕССОННИЦЫ.</w:t>
        <w:br w:type="textWrapping"/>
        <w:t xml:space="preserve">ВЫ </w:t>
      </w:r>
      <w:r w:rsidRPr="00000000" w:rsidR="00000000" w:rsidDel="00000000">
        <w:rPr>
          <w:rFonts w:cs="Times New Roman" w:hAnsi="Times New Roman" w:eastAsia="Times New Roman" w:ascii="Times New Roman"/>
          <w:b w:val="1"/>
          <w:i w:val="1"/>
          <w:sz w:val="24"/>
          <w:rtl w:val="0"/>
        </w:rPr>
        <w:t xml:space="preserve">ДАЁТЕ МНЕ МАШИНУ ВРЕМЕНИ</w:t>
      </w:r>
      <w:r w:rsidRPr="00000000" w:rsidR="00000000" w:rsidDel="00000000">
        <w:rPr>
          <w:rFonts w:cs="Times New Roman" w:hAnsi="Times New Roman" w:eastAsia="Times New Roman" w:ascii="Times New Roman"/>
          <w:i w:val="1"/>
          <w:sz w:val="24"/>
          <w:rtl w:val="0"/>
        </w:rPr>
        <w:t xml:space="preserve"> КАК </w:t>
      </w:r>
      <w:r w:rsidRPr="00000000" w:rsidR="00000000" w:rsidDel="00000000">
        <w:rPr>
          <w:rFonts w:cs="Times New Roman" w:hAnsi="Times New Roman" w:eastAsia="Times New Roman" w:ascii="Times New Roman"/>
          <w:b w:val="1"/>
          <w:i w:val="1"/>
          <w:sz w:val="24"/>
          <w:rtl w:val="0"/>
        </w:rPr>
        <w:t xml:space="preserve">СРЕДСТВО ОТ БЕССОННИЦЫ</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Хе-хе-хе-хе-хе-е-е… — услышал Гарри и понял, что эти звуки издаёт он сам.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Теперь он держал кулон в вытянутых руках, словно тикающую бомбу. Хотя нет, не тикающую бомбу: она </w:t>
      </w:r>
      <w:r w:rsidRPr="00000000" w:rsidR="00000000" w:rsidDel="00000000">
        <w:rPr>
          <w:rFonts w:cs="Times New Roman" w:hAnsi="Times New Roman" w:eastAsia="Times New Roman" w:ascii="Times New Roman"/>
          <w:i w:val="1"/>
          <w:sz w:val="24"/>
          <w:rtl w:val="0"/>
        </w:rPr>
        <w:t xml:space="preserve">куда</w:t>
      </w:r>
      <w:r w:rsidRPr="00000000" w:rsidR="00000000" w:rsidDel="00000000">
        <w:rPr>
          <w:rFonts w:cs="Times New Roman" w:hAnsi="Times New Roman" w:eastAsia="Times New Roman" w:ascii="Times New Roman"/>
          <w:sz w:val="24"/>
          <w:rtl w:val="0"/>
        </w:rPr>
        <w:t xml:space="preserve"> безопаснее. Гарри держал кулон в вытянутых руках, словно машину времени.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Скажите-ка, профессор МакГонагалл, а известно ли вам, что обращённая во времени материя ничем не отличается от антиматерии? А вот мне известно! А известно ли вам, что когда аннигилирует килограмм антиматерии, мощность взрыва составляет 43 мегатонны в тротиловом эквиваленте? А знаете ли вы, что я вешу 41 килограмм, и взрыв может получиться такой, что останется ГРОМАДНЫЙ ДЫМЯЩИЙСЯ КРАТЕР НА ТОМ МЕСТЕ, ГДЕ РАНЬШЕ БЫЛА ШОТЛАНДИЯ?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Извините, — наконец выдавил из себя Гарри, — но это кажется мне очень-</w:t>
      </w:r>
      <w:r w:rsidRPr="00000000" w:rsidR="00000000" w:rsidDel="00000000">
        <w:rPr>
          <w:rFonts w:cs="Times New Roman" w:hAnsi="Times New Roman" w:eastAsia="Times New Roman" w:ascii="Times New Roman"/>
          <w:i w:val="1"/>
          <w:sz w:val="24"/>
          <w:rtl w:val="0"/>
        </w:rPr>
        <w:t xml:space="preserve">очень-ОЧЕНЬ ОПАСНЫМ</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ещё не перешёл на крик, но только потому, что ситуация заслуживала такого истеричного визга, какого у него всё равно никогда не получится.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смотрела на него со </w:t>
      </w:r>
      <w:r w:rsidRPr="00000000" w:rsidR="00000000" w:rsidDel="00000000">
        <w:rPr>
          <w:rFonts w:cs="Times New Roman" w:hAnsi="Times New Roman" w:eastAsia="Times New Roman" w:ascii="Times New Roman"/>
          <w:sz w:val="24"/>
          <w:rtl w:val="0"/>
        </w:rPr>
        <w:t xml:space="preserve">снисходительной симпатией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Рада, что вы столь осторожны, мистер Поттер, но Маховики времени не опасны. Иначе мы бы не давали их детям.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Да неужели. Аха-ха-ха. Ну конечно, вы бы не раздавали опасные машины времени детям, о </w:t>
      </w:r>
      <w:r w:rsidRPr="00000000" w:rsidR="00000000" w:rsidDel="00000000">
        <w:rPr>
          <w:rFonts w:cs="Times New Roman" w:hAnsi="Times New Roman" w:eastAsia="Times New Roman" w:ascii="Times New Roman"/>
          <w:i w:val="1"/>
          <w:sz w:val="24"/>
          <w:rtl w:val="0"/>
        </w:rPr>
        <w:t xml:space="preserve">чём</w:t>
      </w:r>
      <w:r w:rsidRPr="00000000" w:rsidR="00000000" w:rsidDel="00000000">
        <w:rPr>
          <w:rFonts w:cs="Times New Roman" w:hAnsi="Times New Roman" w:eastAsia="Times New Roman" w:ascii="Times New Roman"/>
          <w:sz w:val="24"/>
          <w:rtl w:val="0"/>
        </w:rPr>
        <w:t xml:space="preserve"> я только думал? Давайте сразу проясним: чихать на них можно? Это не отправит меня в средние века, где я случайно перееду конной повозкой Гутенберга и таким образом предотвращу Просвещение? Потому что, знаете ли, мне такие приключения не по вкусу.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Губы МакГонагалл подрагивали, сдерживая улыбку. Она протянула Гарри брошюру, но тот осторожно, в обеих руках держал кулон и не спускал с него взгляда, чтобы песочные часы ни в коем случае не перевернулись.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 волнуйтесь, это невозможно, мистер Поттер, — произнесла МакГонагалл спустя несколько секунд, когда стало ясно, что Гарри застыл на месте и двигаться не собирается. — Маховик работает только шесть раз в день. Нельзя переместиться в прошлое дальше, чем на шесть часов.</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Ах, отлично, просто отлично. А если кто-то со мной столкнётся, Маховик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разобьётся и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отправит весь замок в бесконечное путешествие по зацикленному четвергу?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Хм, они и впрямь довольно хрупкие… — МакГонагалл задумалась. — И, я слышала, когда они ломаются, случаются всякие странности. Но не настолько серьёзные!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Вероятно, — сказал Гарри, когда снова обрёл дар речи, — следует запаять ваши машины времени в какую-нибудь </w:t>
      </w:r>
      <w:r w:rsidRPr="00000000" w:rsidR="00000000" w:rsidDel="00000000">
        <w:rPr>
          <w:rFonts w:cs="Times New Roman" w:hAnsi="Times New Roman" w:eastAsia="Times New Roman" w:ascii="Times New Roman"/>
          <w:i w:val="1"/>
          <w:sz w:val="24"/>
          <w:rtl w:val="0"/>
        </w:rPr>
        <w:t xml:space="preserve">защитную оболочку</w:t>
      </w:r>
      <w:r w:rsidRPr="00000000" w:rsidR="00000000" w:rsidDel="00000000">
        <w:rPr>
          <w:rFonts w:cs="Times New Roman" w:hAnsi="Times New Roman" w:eastAsia="Times New Roman" w:ascii="Times New Roman"/>
          <w:sz w:val="24"/>
          <w:rtl w:val="0"/>
        </w:rPr>
        <w:t xml:space="preserve">, а не </w:t>
      </w:r>
      <w:r w:rsidRPr="00000000" w:rsidR="00000000" w:rsidDel="00000000">
        <w:rPr>
          <w:rFonts w:cs="Times New Roman" w:hAnsi="Times New Roman" w:eastAsia="Times New Roman" w:ascii="Times New Roman"/>
          <w:i w:val="1"/>
          <w:sz w:val="24"/>
          <w:rtl w:val="0"/>
        </w:rPr>
        <w:t xml:space="preserve">оставлять стекло открытым</w:t>
      </w:r>
      <w:r w:rsidRPr="00000000" w:rsidR="00000000" w:rsidDel="00000000">
        <w:rPr>
          <w:rFonts w:cs="Times New Roman" w:hAnsi="Times New Roman" w:eastAsia="Times New Roman" w:ascii="Times New Roman"/>
          <w:sz w:val="24"/>
          <w:rtl w:val="0"/>
        </w:rPr>
        <w:t xml:space="preserve">, чтобы странностей </w:t>
      </w:r>
      <w:r w:rsidRPr="00000000" w:rsidR="00000000" w:rsidDel="00000000">
        <w:rPr>
          <w:rFonts w:cs="Times New Roman" w:hAnsi="Times New Roman" w:eastAsia="Times New Roman" w:ascii="Times New Roman"/>
          <w:i w:val="1"/>
          <w:sz w:val="24"/>
          <w:rtl w:val="0"/>
        </w:rPr>
        <w:t xml:space="preserve">не случалось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Отличная мысль, — искренне восхитилась МакГонагалл. — Я передам её Министерству Магии.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i w:val="1"/>
          <w:sz w:val="24"/>
          <w:rtl w:val="0"/>
        </w:rPr>
        <w:t xml:space="preserve">Всё, в парламенте официально утвердили: все в магическом мире — клинические идиоты.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И ещё: не хочется переходить на </w:t>
      </w:r>
      <w:r w:rsidRPr="00000000" w:rsidR="00000000" w:rsidDel="00000000">
        <w:rPr>
          <w:rFonts w:cs="Times New Roman" w:hAnsi="Times New Roman" w:eastAsia="Times New Roman" w:ascii="Times New Roman"/>
          <w:i w:val="1"/>
          <w:sz w:val="24"/>
          <w:rtl w:val="0"/>
        </w:rPr>
        <w:t xml:space="preserve">ВЫСОКИЕ МАТЕРИИ</w:t>
      </w:r>
      <w:r w:rsidRPr="00000000" w:rsidR="00000000" w:rsidDel="00000000">
        <w:rPr>
          <w:rFonts w:cs="Times New Roman" w:hAnsi="Times New Roman" w:eastAsia="Times New Roman" w:ascii="Times New Roman"/>
          <w:sz w:val="24"/>
          <w:rtl w:val="0"/>
        </w:rPr>
        <w:t xml:space="preserve">, — Гарри с большим трудом не срывался на крик, — но думал ли хоть кто-то над </w:t>
      </w:r>
      <w:r w:rsidRPr="00000000" w:rsidR="00000000" w:rsidDel="00000000">
        <w:rPr>
          <w:rFonts w:cs="Times New Roman" w:hAnsi="Times New Roman" w:eastAsia="Times New Roman" w:ascii="Times New Roman"/>
          <w:i w:val="1"/>
          <w:sz w:val="24"/>
          <w:rtl w:val="0"/>
        </w:rPr>
        <w:t xml:space="preserve">МОРАЛЬНЫМИ ВОПРОСАМИ</w:t>
      </w:r>
      <w:r w:rsidRPr="00000000" w:rsidR="00000000" w:rsidDel="00000000">
        <w:rPr>
          <w:rFonts w:cs="Times New Roman" w:hAnsi="Times New Roman" w:eastAsia="Times New Roman" w:ascii="Times New Roman"/>
          <w:sz w:val="24"/>
          <w:rtl w:val="0"/>
        </w:rPr>
        <w:t xml:space="preserve">, например, что, вернувшись на шесть часов в прошлое и что-либо изменив, вы вроде как </w:t>
      </w:r>
      <w:r w:rsidRPr="00000000" w:rsidR="00000000" w:rsidDel="00000000">
        <w:rPr>
          <w:rFonts w:cs="Times New Roman" w:hAnsi="Times New Roman" w:eastAsia="Times New Roman" w:ascii="Times New Roman"/>
          <w:i w:val="1"/>
          <w:sz w:val="24"/>
          <w:rtl w:val="0"/>
        </w:rPr>
        <w:t xml:space="preserve">СТИРАЕТЕ ВСЕХ ЗАМЕШАННЫХ ЛЮДЕЙ</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ЗАМЕНЯЕТЕ ИХ ДРУГИМИ ВЕРСИЯМИ…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i w:val="1"/>
          <w:sz w:val="24"/>
          <w:rtl w:val="0"/>
        </w:rPr>
        <w:t xml:space="preserve">изменять</w:t>
      </w:r>
      <w:r w:rsidRPr="00000000" w:rsidR="00000000" w:rsidDel="00000000">
        <w:rPr>
          <w:rFonts w:cs="Times New Roman" w:hAnsi="Times New Roman" w:eastAsia="Times New Roman" w:ascii="Times New Roman"/>
          <w:sz w:val="24"/>
          <w:rtl w:val="0"/>
        </w:rPr>
        <w:t xml:space="preserve"> прошлое нельзя! — перебила профессор МакГонагалл. — Силы небесные, мистер Поттер, неужели вы думаете, что в противном случае мы бы разрешали ученикам пользоваться Маховиками? Они бы мухлевали на контрольных!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мгновение это переваривал. Руки, сжимавшие цепочку артефакта, слегка расслабились — как будто в них не машина времени, а просто ядерная боеголовка.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Значит, — медленно начал Гарри, — как-то так получается, что вселенная почему-то… постоянна, несмотря даже на путешествия во времени? Если я и другой я, из будущего, встретимся, всё произойдёт одинаково для нас обоих, хотя я из будущего будет знать то, что ещё не случилось с моей точки зрения…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умолк, с трудом подбирая слова.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Думаю, верно, — подтвердила профессор МакГонагалл. — Хотя </w:t>
      </w:r>
      <w:r w:rsidRPr="00000000" w:rsidR="00000000" w:rsidDel="00000000">
        <w:rPr>
          <w:rFonts w:cs="Times New Roman" w:hAnsi="Times New Roman" w:eastAsia="Times New Roman" w:ascii="Times New Roman"/>
          <w:i w:val="1"/>
          <w:sz w:val="24"/>
          <w:rtl w:val="0"/>
        </w:rPr>
        <w:t xml:space="preserve">обычно</w:t>
      </w:r>
      <w:r w:rsidRPr="00000000" w:rsidR="00000000" w:rsidDel="00000000">
        <w:rPr>
          <w:rFonts w:cs="Times New Roman" w:hAnsi="Times New Roman" w:eastAsia="Times New Roman" w:ascii="Times New Roman"/>
          <w:sz w:val="24"/>
          <w:rtl w:val="0"/>
        </w:rPr>
        <w:t xml:space="preserve"> советуют не встречаться в прошлом с самим собой. Если у вас, например, два урока в одно и то же время и ваши пути пересекаются, первой версии лучше в заранее выбранный момент закрыть глаза и подождать — я вижу, у вас уже есть часы, хорошо — пока будущая версия пройдёт мимо. Обо всём этом написано в брошюре.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Аха-ха-ха-а. А что будет, если кто-то </w:t>
      </w:r>
      <w:r w:rsidRPr="00000000" w:rsidR="00000000" w:rsidDel="00000000">
        <w:rPr>
          <w:rFonts w:cs="Times New Roman" w:hAnsi="Times New Roman" w:eastAsia="Times New Roman" w:ascii="Times New Roman"/>
          <w:i w:val="1"/>
          <w:sz w:val="24"/>
          <w:rtl w:val="0"/>
        </w:rPr>
        <w:t xml:space="preserve">не послушается</w:t>
      </w:r>
      <w:r w:rsidRPr="00000000" w:rsidR="00000000" w:rsidDel="00000000">
        <w:rPr>
          <w:rFonts w:cs="Times New Roman" w:hAnsi="Times New Roman" w:eastAsia="Times New Roman" w:ascii="Times New Roman"/>
          <w:sz w:val="24"/>
          <w:rtl w:val="0"/>
        </w:rPr>
        <w:t xml:space="preserve"> этого совета?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Насколько я понимаю, ничего хорошего из этого не выйдет, — поджала губы МакГонагалл.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не случится ли парадокс, который уничтожит вселенную?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Мистер Поттер, — снисходительно улыбнулась она, — думаю, что я бы такой случай запомнила.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МЕНЯ НИЧУТЬ НЕ УСПОКАИВАЕТ! ВЫ, ВОЛШЕБНИКИ, РАЗВЕ НЕ СЛЫШАЛИ ОБ АНТРОПНОМ ПРИНЦИПЕ? КТО БЫЛ ТОТ НЕДОУМОК, КОТОРЫЙ СОЗДАЛ ПЕРВУЮ ТАКУЮ ШТУКОВИНУ?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w:t>
      </w:r>
      <w:r w:rsidRPr="00000000" w:rsidR="00000000" w:rsidDel="00000000">
        <w:rPr>
          <w:rFonts w:cs="Times New Roman" w:hAnsi="Times New Roman" w:eastAsia="Times New Roman" w:ascii="Times New Roman"/>
          <w:i w:val="1"/>
          <w:sz w:val="24"/>
          <w:rtl w:val="0"/>
        </w:rPr>
        <w:t xml:space="preserve">засмеялась</w:t>
      </w:r>
      <w:r w:rsidRPr="00000000" w:rsidR="00000000" w:rsidDel="00000000">
        <w:rPr>
          <w:rFonts w:cs="Times New Roman" w:hAnsi="Times New Roman" w:eastAsia="Times New Roman" w:ascii="Times New Roman"/>
          <w:sz w:val="24"/>
          <w:rtl w:val="0"/>
        </w:rPr>
        <w:t xml:space="preserve">. Приятным, радостным смехом, удивительно не подходившим её строгому лицу.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Похоже, у вас очередной приступ синдрома «вы превратились в кошку», мистер Поттер. Вам, вероятно, не хочется этого слышать, но это выглядит очень мило.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Маховик времени не идёт </w:t>
      </w:r>
      <w:r w:rsidRPr="00000000" w:rsidR="00000000" w:rsidDel="00000000">
        <w:rPr>
          <w:rFonts w:cs="Times New Roman" w:hAnsi="Times New Roman" w:eastAsia="Times New Roman" w:ascii="Times New Roman"/>
          <w:i w:val="1"/>
          <w:sz w:val="24"/>
          <w:rtl w:val="0"/>
        </w:rPr>
        <w:t xml:space="preserve">НИ В КАКОЕ</w:t>
      </w:r>
      <w:r w:rsidRPr="00000000" w:rsidR="00000000" w:rsidDel="00000000">
        <w:rPr>
          <w:rFonts w:cs="Times New Roman" w:hAnsi="Times New Roman" w:eastAsia="Times New Roman" w:ascii="Times New Roman"/>
          <w:sz w:val="24"/>
          <w:rtl w:val="0"/>
        </w:rPr>
        <w:t xml:space="preserve"> сравнение с превращением в кошку. Знаете, где-то в самом далёком уголке сознания у меня зрела ужасная мысль, что для всего происходящего верным будет только одно объяснение: вся моя вселенная всего лишь компьютерная симуляция, как в книге «Симулякрон-3». Но теперь даже её придётся отбросить, потому что эта вот игрушка </w:t>
      </w:r>
      <w:r w:rsidRPr="00000000" w:rsidR="00000000" w:rsidDel="00000000">
        <w:rPr>
          <w:rFonts w:cs="Times New Roman" w:hAnsi="Times New Roman" w:eastAsia="Times New Roman" w:ascii="Times New Roman"/>
          <w:i w:val="1"/>
          <w:sz w:val="24"/>
          <w:rtl w:val="0"/>
        </w:rPr>
        <w:t xml:space="preserve">НЕ ВЫЧИСЛИМА МАШИНОЙ ТЮРИНГА!</w:t>
      </w:r>
      <w:r w:rsidRPr="00000000" w:rsidR="00000000" w:rsidDel="00000000">
        <w:rPr>
          <w:rFonts w:cs="Times New Roman" w:hAnsi="Times New Roman" w:eastAsia="Times New Roman" w:ascii="Times New Roman"/>
          <w:sz w:val="24"/>
          <w:rtl w:val="0"/>
        </w:rPr>
        <w:t xml:space="preserve"> Машина Тюринга может симулировать возврат к определённому моменту времени и пересчёт от него нового будущего, а при взаимодействии с оракулом способна и заглядывать вперёд, используя дискретное поведение машин более низкого уровня. Но вы говорите, что вселенная каким-то образом одним махом вычисляет реальность на основании информации, которой у неё… ещё… нет…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Внезапная догадка поразила Гарри, будто хук слева. Он всё понял. Он </w:t>
      </w:r>
      <w:r w:rsidRPr="00000000" w:rsidR="00000000" w:rsidDel="00000000">
        <w:rPr>
          <w:rFonts w:cs="Times New Roman" w:hAnsi="Times New Roman" w:eastAsia="Times New Roman" w:ascii="Times New Roman"/>
          <w:i w:val="1"/>
          <w:sz w:val="24"/>
          <w:rtl w:val="0"/>
        </w:rPr>
        <w:t xml:space="preserve">наконец-то</w:t>
      </w:r>
      <w:r w:rsidRPr="00000000" w:rsidR="00000000" w:rsidDel="00000000">
        <w:rPr>
          <w:rFonts w:cs="Times New Roman" w:hAnsi="Times New Roman" w:eastAsia="Times New Roman" w:ascii="Times New Roman"/>
          <w:sz w:val="24"/>
          <w:rtl w:val="0"/>
        </w:rPr>
        <w:t xml:space="preserve"> всё понял.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ТАК ВОТ КАК РАБОТАЕТ ПРЫСКИЙ ЧАЙ! Конечно!</w:t>
      </w:r>
      <w:r w:rsidRPr="00000000" w:rsidR="00000000" w:rsidDel="00000000">
        <w:rPr>
          <w:rFonts w:cs="Times New Roman" w:hAnsi="Times New Roman" w:eastAsia="Times New Roman" w:ascii="Times New Roman"/>
          <w:sz w:val="24"/>
          <w:rtl w:val="0"/>
        </w:rPr>
        <w:t xml:space="preserve"> Его магия вызывает не смешные ситуации, а только </w:t>
      </w:r>
      <w:r w:rsidRPr="00000000" w:rsidR="00000000" w:rsidDel="00000000">
        <w:rPr>
          <w:rFonts w:cs="Times New Roman" w:hAnsi="Times New Roman" w:eastAsia="Times New Roman" w:ascii="Times New Roman"/>
          <w:i w:val="1"/>
          <w:sz w:val="24"/>
          <w:rtl w:val="0"/>
        </w:rPr>
        <w:t xml:space="preserve">желание выпить его</w:t>
      </w:r>
      <w:r w:rsidRPr="00000000" w:rsidR="00000000" w:rsidDel="00000000">
        <w:rPr>
          <w:rFonts w:cs="Times New Roman" w:hAnsi="Times New Roman" w:eastAsia="Times New Roman" w:ascii="Times New Roman"/>
          <w:sz w:val="24"/>
          <w:rtl w:val="0"/>
        </w:rPr>
        <w:t xml:space="preserve"> перед тем, как что-то смешное случается само по себе! Вот я дурак, мог бы и догадаться ещё когда захотел выпить Прыского чая перед второй речью Дамблдора,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выпил, но всё равно подавился собственной слюной! Распитие Прыского чая не вызывает комичные случаи — комичные случаи заставляют пить Прыский чай! Я видел, что эти два события связаны, но полагал, что причиной должен быть Прыский чай, а следствием — смешные ситуации, потому что был уверен, что временной порядок ограничивает причинность и каузальный граф должен быть ацикличен, но ЕСЛИ РИСОВАТЬ СТРЕЛКИ ПРИЧИННОСТИ </w:t>
      </w:r>
      <w:r w:rsidRPr="00000000" w:rsidR="00000000" w:rsidDel="00000000">
        <w:rPr>
          <w:rFonts w:cs="Times New Roman" w:hAnsi="Times New Roman" w:eastAsia="Times New Roman" w:ascii="Times New Roman"/>
          <w:i w:val="1"/>
          <w:sz w:val="24"/>
          <w:rtl w:val="0"/>
        </w:rPr>
        <w:t xml:space="preserve">В ОБРАТНОМ НАПРАВЛЕНИИ</w:t>
      </w:r>
      <w:r w:rsidRPr="00000000" w:rsidR="00000000" w:rsidDel="00000000">
        <w:rPr>
          <w:rFonts w:cs="Times New Roman" w:hAnsi="Times New Roman" w:eastAsia="Times New Roman" w:ascii="Times New Roman"/>
          <w:sz w:val="24"/>
          <w:rtl w:val="0"/>
        </w:rPr>
        <w:t xml:space="preserve">, ВСЁ СХОДИТСЯ!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Ещё одна внезапная догадка добавила хуком справа. На этот раз он сумел промолчать, издав лишь тихий писк умирающего котёнка. Теперь ясно, </w:t>
      </w:r>
      <w:r w:rsidRPr="00000000" w:rsidR="00000000" w:rsidDel="00000000">
        <w:rPr>
          <w:rFonts w:cs="Times New Roman" w:hAnsi="Times New Roman" w:eastAsia="Times New Roman" w:ascii="Times New Roman"/>
          <w:i w:val="1"/>
          <w:sz w:val="24"/>
          <w:rtl w:val="0"/>
        </w:rPr>
        <w:t xml:space="preserve">кто именно</w:t>
      </w:r>
      <w:r w:rsidRPr="00000000" w:rsidR="00000000" w:rsidDel="00000000">
        <w:rPr>
          <w:rFonts w:cs="Times New Roman" w:hAnsi="Times New Roman" w:eastAsia="Times New Roman" w:ascii="Times New Roman"/>
          <w:sz w:val="24"/>
          <w:rtl w:val="0"/>
        </w:rPr>
        <w:t xml:space="preserve"> утром оставил записку на его кровати.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Глаза профессора МакГонагалл блестели: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 окончании школы, или даже раньше, вы просто </w:t>
      </w:r>
      <w:r w:rsidRPr="00000000" w:rsidR="00000000" w:rsidDel="00000000">
        <w:rPr>
          <w:rFonts w:cs="Times New Roman" w:hAnsi="Times New Roman" w:eastAsia="Times New Roman" w:ascii="Times New Roman"/>
          <w:i w:val="1"/>
          <w:sz w:val="24"/>
          <w:rtl w:val="0"/>
        </w:rPr>
        <w:t xml:space="preserve">обязаны</w:t>
      </w:r>
      <w:r w:rsidRPr="00000000" w:rsidR="00000000" w:rsidDel="00000000">
        <w:rPr>
          <w:rFonts w:cs="Times New Roman" w:hAnsi="Times New Roman" w:eastAsia="Times New Roman" w:ascii="Times New Roman"/>
          <w:sz w:val="24"/>
          <w:rtl w:val="0"/>
        </w:rPr>
        <w:t xml:space="preserve"> преподать несколько уроков этих магловских теорий в Хогвартсе, мистер Поттер. Они очень интересны, хотя и ошибочны.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Охо-о-о-ох.</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отпустила ещё несколько шутливых замечаний, поставила ещё пару условий, на которые Гарри молча кивнул, почему-то попросила не говорить со змеями в присутствии людей, напомнила прочитать брошюру, и Гарри наконец оказался в коридоре.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Ойо-йох-хо-хо-хо… — только и смог сказать он.</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Н-да, мозги плавились.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 в последнюю очередь из-за того, что если бы не Розыгрыш, то он бы не получил Маховик времени для его осуществления.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Или профессор МакГонагалл всё равно сделала бы ему этот подарок, только позже, когда Гарри заговорил бы с ней о своей бессоннице или сообщении Распределяющей шляпы? И после этого он захотел бы провернуть Розыгрыш, из-за чего обрёл бы Маховик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Выходило, что единственный </w:t>
      </w:r>
      <w:r w:rsidRPr="00000000" w:rsidR="00000000" w:rsidDel="00000000">
        <w:rPr>
          <w:rFonts w:cs="Times New Roman" w:hAnsi="Times New Roman" w:eastAsia="Times New Roman" w:ascii="Times New Roman"/>
          <w:i w:val="1"/>
          <w:sz w:val="24"/>
          <w:rtl w:val="0"/>
        </w:rPr>
        <w:t xml:space="preserve">самосогласованный</w:t>
      </w:r>
      <w:r w:rsidRPr="00000000" w:rsidR="00000000" w:rsidDel="00000000">
        <w:rPr>
          <w:rFonts w:cs="Times New Roman" w:hAnsi="Times New Roman" w:eastAsia="Times New Roman" w:ascii="Times New Roman"/>
          <w:sz w:val="24"/>
          <w:rtl w:val="0"/>
        </w:rPr>
        <w:t xml:space="preserve"> вариант заключался в том, что Розыгрыш начался ещё до того, как он сегодня проснулся?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Впервые в жизни Гарри допускал, что ответ на его вопрос может быть в буквальном смысле </w:t>
      </w:r>
      <w:r w:rsidRPr="00000000" w:rsidR="00000000" w:rsidDel="00000000">
        <w:rPr>
          <w:rFonts w:cs="Times New Roman" w:hAnsi="Times New Roman" w:eastAsia="Times New Roman" w:ascii="Times New Roman"/>
          <w:i w:val="1"/>
          <w:sz w:val="24"/>
          <w:rtl w:val="0"/>
        </w:rPr>
        <w:t xml:space="preserve">непостижим</w:t>
      </w:r>
      <w:r w:rsidRPr="00000000" w:rsidR="00000000" w:rsidDel="00000000">
        <w:rPr>
          <w:rFonts w:cs="Times New Roman" w:hAnsi="Times New Roman" w:eastAsia="Times New Roman" w:ascii="Times New Roman"/>
          <w:sz w:val="24"/>
          <w:rtl w:val="0"/>
        </w:rPr>
        <w:t xml:space="preserve">. Нейроны его мозга двигались во времени только вперёд, что, вероятно, совсем не сопрягалось с принципами, на которых строилось действие Маховика.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Вплоть до этой минуты Гарри жил по наставлению Э. Т. Джейнса, которое гласит: если ты не знаешь о феномене, то дело не в нём, а в твоём уме; твоё незнание характеризует тебя, а не то, о чём ты не знаешь. Невежество существует в голове, а не в реальности; пустая карта не равна пустой территории. Бывают загадочные вопросы, но загадочный ответ — это явно противоречивое понятие. Явление может быть непостижимо для определённого человека, но явление не может быть непостижимо само по себе. Почитать священную тайну — значит почитать лишь собственное невежество.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Вот почему Гарри бесстрашно взирал на необъяснимость магии. Люди поглощены настоящим. Они изучают в школе химию, биологию, астрономию и им кажется, что эти фундаментальные науки </w:t>
      </w:r>
      <w:r w:rsidRPr="00000000" w:rsidR="00000000" w:rsidDel="00000000">
        <w:rPr>
          <w:rFonts w:cs="Times New Roman" w:hAnsi="Times New Roman" w:eastAsia="Times New Roman" w:ascii="Times New Roman"/>
          <w:i w:val="1"/>
          <w:sz w:val="24"/>
          <w:rtl w:val="0"/>
        </w:rPr>
        <w:t xml:space="preserve">никогда не были</w:t>
      </w:r>
      <w:r w:rsidRPr="00000000" w:rsidR="00000000" w:rsidDel="00000000">
        <w:rPr>
          <w:rFonts w:cs="Times New Roman" w:hAnsi="Times New Roman" w:eastAsia="Times New Roman" w:ascii="Times New Roman"/>
          <w:sz w:val="24"/>
          <w:rtl w:val="0"/>
        </w:rPr>
        <w:t xml:space="preserve"> тайнами. Как бы не так! Когда-то загадкой были даже звёзды в небе. Лорд Кельвин однажды назвал истинную природу жизни и биологии — например, то, как мышцы реагируют на команды мозга, а дерево вырастает из крошечного семени — «бесконечно недосягаемой» тайной для науки. (Заметьте, не чуть-чуть недосягаемой, а </w:t>
      </w:r>
      <w:r w:rsidRPr="00000000" w:rsidR="00000000" w:rsidDel="00000000">
        <w:rPr>
          <w:rFonts w:cs="Times New Roman" w:hAnsi="Times New Roman" w:eastAsia="Times New Roman" w:ascii="Times New Roman"/>
          <w:i w:val="1"/>
          <w:sz w:val="24"/>
          <w:rtl w:val="0"/>
        </w:rPr>
        <w:t xml:space="preserve">бесконечно </w:t>
      </w:r>
      <w:r w:rsidRPr="00000000" w:rsidR="00000000" w:rsidDel="00000000">
        <w:rPr>
          <w:rFonts w:cs="Times New Roman" w:hAnsi="Times New Roman" w:eastAsia="Times New Roman" w:ascii="Times New Roman"/>
          <w:sz w:val="24"/>
          <w:rtl w:val="0"/>
        </w:rPr>
        <w:t xml:space="preserve">недосягаемой. Лорд Кельвин явно тащился от собственного невежества.) Все знания на свете — это вопросы, на которые кто-то когда-то нашёл ответ.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Теперь же, впервые в жизни, Гарри столкнулся с тайной, которая угрожала остаться нерешённой </w:t>
      </w:r>
      <w:r w:rsidRPr="00000000" w:rsidR="00000000" w:rsidDel="00000000">
        <w:rPr>
          <w:rFonts w:cs="Times New Roman" w:hAnsi="Times New Roman" w:eastAsia="Times New Roman" w:ascii="Times New Roman"/>
          <w:i w:val="1"/>
          <w:sz w:val="24"/>
          <w:rtl w:val="0"/>
        </w:rPr>
        <w:t xml:space="preserve">навсегда.</w:t>
      </w:r>
      <w:r w:rsidRPr="00000000" w:rsidR="00000000" w:rsidDel="00000000">
        <w:rPr>
          <w:rFonts w:cs="Times New Roman" w:hAnsi="Times New Roman" w:eastAsia="Times New Roman" w:ascii="Times New Roman"/>
          <w:sz w:val="24"/>
          <w:rtl w:val="0"/>
        </w:rPr>
        <w:t xml:space="preserve"> Если Время не действует по принципу ацикличных каузальных сетей, то Гарри не понимал, где причины, а где — следствия; если Гарри не понимал причины и следствия, значит, он не понимал, как на самом деле устроена реальность; и вполне возможно, что его ум никогда не сможет этого понять, потому что нейроны, из которых состоял его мозг, действовали по </w:t>
      </w:r>
      <w:r w:rsidRPr="00000000" w:rsidR="00000000" w:rsidDel="00000000">
        <w:rPr>
          <w:rFonts w:cs="Times New Roman" w:hAnsi="Times New Roman" w:eastAsia="Times New Roman" w:ascii="Times New Roman"/>
          <w:i w:val="1"/>
          <w:sz w:val="24"/>
          <w:rtl w:val="0"/>
        </w:rPr>
        <w:t xml:space="preserve">устаревшему принципу линейности времени</w:t>
      </w:r>
      <w:r w:rsidRPr="00000000" w:rsidR="00000000" w:rsidDel="00000000">
        <w:rPr>
          <w:rFonts w:cs="Times New Roman" w:hAnsi="Times New Roman" w:eastAsia="Times New Roman" w:ascii="Times New Roman"/>
          <w:sz w:val="24"/>
          <w:rtl w:val="0"/>
        </w:rPr>
        <w:t xml:space="preserve"> и позволяли воспринимать только жалкий фрагмент реальности.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С другой стороны, Прыскому чаю, который ранее казался всемогущим и невероятным, нашлось гораздо более простое объяснение, которое он упустил просто </w:t>
      </w:r>
      <w:r w:rsidRPr="00000000" w:rsidR="00000000" w:rsidDel="00000000">
        <w:rPr>
          <w:rFonts w:cs="Times New Roman" w:hAnsi="Times New Roman" w:eastAsia="Times New Roman" w:ascii="Times New Roman"/>
          <w:i w:val="1"/>
          <w:sz w:val="24"/>
          <w:rtl w:val="0"/>
        </w:rPr>
        <w:t xml:space="preserve">потому</w:t>
      </w:r>
      <w:r w:rsidRPr="00000000" w:rsidR="00000000" w:rsidDel="00000000">
        <w:rPr>
          <w:rFonts w:cs="Times New Roman" w:hAnsi="Times New Roman" w:eastAsia="Times New Roman" w:ascii="Times New Roman"/>
          <w:sz w:val="24"/>
          <w:rtl w:val="0"/>
        </w:rPr>
        <w:t xml:space="preserve">, что истина оказалась далеко за гранью области допущений, на основании которых его мозг был готов строить гипотезы. Но сейчас-то он, возможно, всё понял. Это немного ободряло. Чуть-чуть.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посмотрел на часы. Почти одиннадцать утра; вчера он лёг спать в час, значит, при нынешнем раскладе сегодня он ляжет в три утра. Чтобы уснуть в десять вечера и проснуться в семь утра, ему нужно вернуться в прошлое на пять часов. Если он хочет вернуться в спальню первокурсников к шести часам утра, пока никто не проснулся, то нужно поторопиться 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он по-прежнему не понимал, как провернул хотя бы половину Розыгрыша. Например, откуда взялся </w:t>
      </w:r>
      <w:r w:rsidRPr="00000000" w:rsidR="00000000" w:rsidDel="00000000">
        <w:rPr>
          <w:rFonts w:cs="Times New Roman" w:hAnsi="Times New Roman" w:eastAsia="Times New Roman" w:ascii="Times New Roman"/>
          <w:i w:val="1"/>
          <w:sz w:val="24"/>
          <w:rtl w:val="0"/>
        </w:rPr>
        <w:t xml:space="preserve">пирог</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начинал серьёзно бояться путешествий во времени.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Однако стоило признать, что это и впрямь была уникальная возможность, из тех, что случаются раз в жизни — шесть часов разыгрывать того себя, который ещё не знает о существовании Маховиков времени.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Но когда Гарри задумывался об этом, картина становилась ещё более загадочной. Время предоставило ему Розыгрыш как уже </w:t>
      </w:r>
      <w:r w:rsidRPr="00000000" w:rsidR="00000000" w:rsidDel="00000000">
        <w:rPr>
          <w:rFonts w:cs="Times New Roman" w:hAnsi="Times New Roman" w:eastAsia="Times New Roman" w:ascii="Times New Roman"/>
          <w:i w:val="1"/>
          <w:sz w:val="24"/>
          <w:rtl w:val="0"/>
        </w:rPr>
        <w:t xml:space="preserve">свершившийся акт</w:t>
      </w:r>
      <w:r w:rsidRPr="00000000" w:rsidR="00000000" w:rsidDel="00000000">
        <w:rPr>
          <w:rFonts w:cs="Times New Roman" w:hAnsi="Times New Roman" w:eastAsia="Times New Roman" w:ascii="Times New Roman"/>
          <w:sz w:val="24"/>
          <w:rtl w:val="0"/>
        </w:rPr>
        <w:t xml:space="preserve">, и тем не менее, Розыгрыш был явно его рук делом. Его задумка, исполнение и стиль. Каждая мелочь была создана им, даже если он пока не знал как.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Что ж, время уходило, а в сутках не более тридцати часов. Гарри </w:t>
      </w:r>
      <w:r w:rsidRPr="00000000" w:rsidR="00000000" w:rsidDel="00000000">
        <w:rPr>
          <w:rFonts w:cs="Times New Roman" w:hAnsi="Times New Roman" w:eastAsia="Times New Roman" w:ascii="Times New Roman"/>
          <w:i w:val="1"/>
          <w:sz w:val="24"/>
          <w:rtl w:val="0"/>
        </w:rPr>
        <w:t xml:space="preserve">частично </w:t>
      </w:r>
      <w:r w:rsidRPr="00000000" w:rsidR="00000000" w:rsidDel="00000000">
        <w:rPr>
          <w:rFonts w:cs="Times New Roman" w:hAnsi="Times New Roman" w:eastAsia="Times New Roman" w:ascii="Times New Roman"/>
          <w:sz w:val="24"/>
          <w:rtl w:val="0"/>
        </w:rPr>
        <w:t xml:space="preserve">знал, что делать; остальное, как, например, внезапно появившийся пирог, он мог выяснить по ходу пьесы. Нет смысла откладывать: здесь, </w:t>
      </w:r>
      <w:r w:rsidRPr="00000000" w:rsidR="00000000" w:rsidDel="00000000">
        <w:rPr>
          <w:rFonts w:cs="Times New Roman" w:hAnsi="Times New Roman" w:eastAsia="Times New Roman" w:ascii="Times New Roman"/>
          <w:i w:val="1"/>
          <w:sz w:val="24"/>
          <w:rtl w:val="0"/>
        </w:rPr>
        <w:t xml:space="preserve">в будущем,</w:t>
      </w:r>
      <w:r w:rsidRPr="00000000" w:rsidR="00000000" w:rsidDel="00000000">
        <w:rPr>
          <w:rFonts w:cs="Times New Roman" w:hAnsi="Times New Roman" w:eastAsia="Times New Roman" w:ascii="Times New Roman"/>
          <w:sz w:val="24"/>
          <w:rtl w:val="0"/>
        </w:rPr>
        <w:t xml:space="preserve"> ему уже точно нечего ловить.</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Пятью часами ранее, Гарри, опустив капюшон на лицо, прокрался в когтевранскую спальню. Маскировка весьма условная, но необходимая на случай, если кто-то уже проснулся и ненароком увидит его одновременно с Гарри, спавшим в кровати. Ему не хотелось никому рассказывать про свой «редкий магический недуг».</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 счастью, все ещё спали.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Рядом с его кроватью лежала завёрнутая в красную и зелёную обёрточную бумагу коробка. Точь-в-точь рождественский подарок. Только нынче вовсе не Рождество.</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подошёл к кровати на цыпочках — а вдруг кто-то не включил полог тишины?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 коробке прилагался конверт, запечатанный простой восковой печатью без клейма. Гарри осторожно его открыл и достал письмо. В нём говорилось:</w:t>
      </w:r>
    </w:p>
    <w:p w:rsidP="00000000" w:rsidRPr="00000000" w:rsidR="00000000" w:rsidDel="00000000" w:rsidRDefault="00000000">
      <w:pPr>
        <w:ind w:left="560" w:firstLine="560" w:right="580"/>
        <w:contextualSpacing w:val="0"/>
      </w:pPr>
      <w:r w:rsidRPr="00000000" w:rsidR="00000000" w:rsidDel="00000000">
        <w:rPr>
          <w:rFonts w:cs="Times New Roman" w:hAnsi="Times New Roman" w:eastAsia="Times New Roman" w:ascii="Times New Roman"/>
          <w:i w:val="1"/>
          <w:sz w:val="24"/>
          <w:rtl w:val="0"/>
        </w:rPr>
        <w:t xml:space="preserve">Внутри Мантия невидимости Игнотуса Певерелла, которую унаследовали его потомки Поттеры. В отличие от других, более простых мантий-невидимок и заклинаний, она </w:t>
      </w:r>
      <w:r w:rsidRPr="00000000" w:rsidR="00000000" w:rsidDel="00000000">
        <w:rPr>
          <w:rFonts w:cs="Times New Roman" w:hAnsi="Times New Roman" w:eastAsia="Times New Roman" w:ascii="Times New Roman"/>
          <w:i w:val="1"/>
          <w:sz w:val="24"/>
          <w:u w:val="single"/>
          <w:rtl w:val="0"/>
        </w:rPr>
        <w:t xml:space="preserve">прячет</w:t>
      </w:r>
      <w:r w:rsidRPr="00000000" w:rsidR="00000000" w:rsidDel="00000000">
        <w:rPr>
          <w:rFonts w:cs="Times New Roman" w:hAnsi="Times New Roman" w:eastAsia="Times New Roman" w:ascii="Times New Roman"/>
          <w:i w:val="1"/>
          <w:sz w:val="24"/>
          <w:rtl w:val="0"/>
        </w:rPr>
        <w:t xml:space="preserve">, а не просто скрывает от глаз. Твой отец дал её мне взаймы незадолго до смерти, и, признаюсь, за прошедшие с тех пор годы она сослужила мне хорошую службу.</w:t>
      </w:r>
    </w:p>
    <w:p w:rsidP="00000000" w:rsidRPr="00000000" w:rsidR="00000000" w:rsidDel="00000000" w:rsidRDefault="00000000">
      <w:pPr>
        <w:ind w:left="560" w:firstLine="560" w:right="580"/>
        <w:contextualSpacing w:val="0"/>
      </w:pPr>
      <w:r w:rsidRPr="00000000" w:rsidR="00000000" w:rsidDel="00000000">
        <w:rPr>
          <w:rFonts w:cs="Times New Roman" w:hAnsi="Times New Roman" w:eastAsia="Times New Roman" w:ascii="Times New Roman"/>
          <w:i w:val="1"/>
          <w:sz w:val="24"/>
          <w:rtl w:val="0"/>
        </w:rPr>
        <w:t xml:space="preserve">К сожалению, отныне мне придётся довольствоваться заклинанием Разнаваждения. Пришёл час Мантии вернуться к настоящему хозяину. Мне хотелось сделать её подарком к Рождеству, но она попросилась в твои руки раньше. Похоже, Мантия полагает, что понадобится тебе в скором будущем. Используй её с умом.</w:t>
      </w:r>
    </w:p>
    <w:p w:rsidP="00000000" w:rsidRPr="00000000" w:rsidR="00000000" w:rsidDel="00000000" w:rsidRDefault="00000000">
      <w:pPr>
        <w:ind w:left="560" w:firstLine="560" w:right="580"/>
        <w:contextualSpacing w:val="0"/>
      </w:pPr>
      <w:r w:rsidRPr="00000000" w:rsidR="00000000" w:rsidDel="00000000">
        <w:rPr>
          <w:rFonts w:cs="Times New Roman" w:hAnsi="Times New Roman" w:eastAsia="Times New Roman" w:ascii="Times New Roman"/>
          <w:i w:val="1"/>
          <w:sz w:val="24"/>
          <w:rtl w:val="0"/>
        </w:rPr>
        <w:t xml:space="preserve">Без сомнения, ты уже сейчас измышляешь разнообразные шалости, претворению которых в жизнь она может помочь, как помогала в своё время твоему отцу. Если бы раскрылись все его выходки, гриффиндорские женщины того поколения собрались бы все, чтобы осквернить его могилу. Я не буду отговаривать тебя идти по его стопам, но будь ОЧЕНЬ осторожен и никогда не попадайся. Если Дамблдор увидит возможность завладеть одним из Даров Смерти, он её ни за что не упустит.</w:t>
      </w:r>
    </w:p>
    <w:p w:rsidP="00000000" w:rsidRPr="00000000" w:rsidR="00000000" w:rsidDel="00000000" w:rsidRDefault="00000000">
      <w:pPr>
        <w:ind w:left="560" w:firstLine="560" w:right="580"/>
        <w:contextualSpacing w:val="0"/>
      </w:pPr>
      <w:r w:rsidRPr="00000000" w:rsidR="00000000" w:rsidDel="00000000">
        <w:rPr>
          <w:rFonts w:cs="Times New Roman" w:hAnsi="Times New Roman" w:eastAsia="Times New Roman" w:ascii="Times New Roman"/>
          <w:i w:val="1"/>
          <w:sz w:val="24"/>
          <w:rtl w:val="0"/>
        </w:rPr>
        <w:t xml:space="preserve">Очень счастливого тебе Рождества.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Подписи не было.</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Погодите, — резко остановился Гарри на выходе из когтевранской спальни. — Извините, но я кое-что забыл у себя в сундуке. Через пару минут догоню.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Только попробуй порыться в чужих вещах, — насупился Терри Бут.</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поднял руку: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Клянусь, что не буду ничего делать с вашими вещами, что буду трогать только свои собственные, что не собираюсь над вами шутить, не имею каких-либо других сомнительных намерений на ваш счёт и не предвижу, что эти намерения изменятся до того, как я вас нагоню в Большом Зале.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Терри нахмурился: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Подожди-ка, 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 волнуйся, лазеек там не было, — заверила его Пенелопа Кристал, которая должна была их отвести на завтрак. — Отлично сформулировано, Гарри Поттер. Тебе стоит стать адвокатом.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моргнул. Ах да, </w:t>
      </w:r>
      <w:r w:rsidRPr="00000000" w:rsidR="00000000" w:rsidDel="00000000">
        <w:rPr>
          <w:rFonts w:cs="Times New Roman" w:hAnsi="Times New Roman" w:eastAsia="Times New Roman" w:ascii="Times New Roman"/>
          <w:i w:val="1"/>
          <w:sz w:val="24"/>
          <w:rtl w:val="0"/>
        </w:rPr>
        <w:t xml:space="preserve">староста</w:t>
      </w:r>
      <w:r w:rsidRPr="00000000" w:rsidR="00000000" w:rsidDel="00000000">
        <w:rPr>
          <w:rFonts w:cs="Times New Roman" w:hAnsi="Times New Roman" w:eastAsia="Times New Roman" w:ascii="Times New Roman"/>
          <w:sz w:val="24"/>
          <w:rtl w:val="0"/>
        </w:rPr>
        <w:t xml:space="preserve"> Когтеврана.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Спасибо, — сказал он. — Наверное.</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 дороге в Большой Зал ты заблудишься, — уверенно заявила она. — Как только это случится, сразу спроси у ближайшего портрета, как попасть на первый этаж. Спрашивай дорогу в тот самый миг, когда начинаешь подозревать, что снова заблудился. </w:t>
      </w:r>
      <w:r w:rsidRPr="00000000" w:rsidR="00000000" w:rsidDel="00000000">
        <w:rPr>
          <w:rFonts w:cs="Times New Roman" w:hAnsi="Times New Roman" w:eastAsia="Times New Roman" w:ascii="Times New Roman"/>
          <w:i w:val="1"/>
          <w:sz w:val="24"/>
          <w:rtl w:val="0"/>
        </w:rPr>
        <w:t xml:space="preserve">Особенно,</w:t>
      </w:r>
      <w:r w:rsidRPr="00000000" w:rsidR="00000000" w:rsidDel="00000000">
        <w:rPr>
          <w:rFonts w:cs="Times New Roman" w:hAnsi="Times New Roman" w:eastAsia="Times New Roman" w:ascii="Times New Roman"/>
          <w:sz w:val="24"/>
          <w:rtl w:val="0"/>
        </w:rPr>
        <w:t xml:space="preserve"> если начинает казаться, что ты взбираешься всё выше и выше. Если ты окажешься выше, чем замок выглядит снаружи, </w:t>
      </w:r>
      <w:r w:rsidRPr="00000000" w:rsidR="00000000" w:rsidDel="00000000">
        <w:rPr>
          <w:rFonts w:cs="Times New Roman" w:hAnsi="Times New Roman" w:eastAsia="Times New Roman" w:ascii="Times New Roman"/>
          <w:i w:val="1"/>
          <w:sz w:val="24"/>
          <w:rtl w:val="0"/>
        </w:rPr>
        <w:t xml:space="preserve">остановись </w:t>
      </w:r>
      <w:r w:rsidRPr="00000000" w:rsidR="00000000" w:rsidDel="00000000">
        <w:rPr>
          <w:rFonts w:cs="Times New Roman" w:hAnsi="Times New Roman" w:eastAsia="Times New Roman" w:ascii="Times New Roman"/>
          <w:sz w:val="24"/>
          <w:rtl w:val="0"/>
        </w:rPr>
        <w:t xml:space="preserve">и жди команду спасателей. Иначе мы увидим тебя только через три месяца, в набедренной повязке и покрытого снегом — да и то, если у тебя хватит ума не покидать замок.</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Понял, — сглотнул Гарри. — Эм-м, а почему ученикам этого не рассказывают сразу?</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Обо </w:t>
      </w:r>
      <w:r w:rsidRPr="00000000" w:rsidR="00000000" w:rsidDel="00000000">
        <w:rPr>
          <w:rFonts w:cs="Times New Roman" w:hAnsi="Times New Roman" w:eastAsia="Times New Roman" w:ascii="Times New Roman"/>
          <w:i w:val="1"/>
          <w:sz w:val="24"/>
          <w:rtl w:val="0"/>
        </w:rPr>
        <w:t xml:space="preserve">всём</w:t>
      </w:r>
      <w:r w:rsidRPr="00000000" w:rsidR="00000000" w:rsidDel="00000000">
        <w:rPr>
          <w:rFonts w:cs="Times New Roman" w:hAnsi="Times New Roman" w:eastAsia="Times New Roman" w:ascii="Times New Roman"/>
          <w:sz w:val="24"/>
          <w:rtl w:val="0"/>
        </w:rPr>
        <w:t xml:space="preserve"> рассказать можно только за несколько недель. Сами со временем разберётесь, — вздохнула Пенелопа и развернулась, чтобы уйти. — Если не увижу тебя за завтраком через полчаса, Поттер, объявлю начало поиска.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Когда все ушли, Гарри прикрепил записку к кровати. Её и все остальные записки он уже написал в подвале сундука, пока все спали. Затем он осторожно просунул руку в поле действия заклинания Квиетус и снял со всё ещё спавшего первого Гарри Мантию невидимости.</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И просто по приколу засунул её в кошель первого Гарри: таким образом теперь она была и в его собственном кошеле.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прослежу за тем, чтобы это передали Корнелиону Флаббервольту, — сказал из своего портрета мужчина аристократического вида с самым, кстати, обычным носом. — Но нельзя ли спросить, откуда оно поступило </w:t>
      </w:r>
      <w:r w:rsidRPr="00000000" w:rsidR="00000000" w:rsidDel="00000000">
        <w:rPr>
          <w:rFonts w:cs="Times New Roman" w:hAnsi="Times New Roman" w:eastAsia="Times New Roman" w:ascii="Times New Roman"/>
          <w:i w:val="1"/>
          <w:sz w:val="24"/>
          <w:rtl w:val="0"/>
        </w:rPr>
        <w:t xml:space="preserve">первоначально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Гарри пожал плечами, мастерски изображая беспомощность: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Мне сказали, что сообщение прозвенело глухим колоколом из прорехи в мироздании, за которой бушевала преисподняя.</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Эй! — возмутилась Гермиона с другой стороны стола. — Это общий десерт! Ты не можешь просто взять и запихнуть в свой кошель целый пирог!</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Не целый пирог, а целых два. Извините все, но мне пора!</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Не обращая внимания на гневные вопли, Гарри выбежал из Большого Зала. Нужно было попасть в класс травологии немножко раньше.</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одарила его острым взглядом:</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А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откуда узнали, что планируют слизеринцы?</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Я не могу назвать имя информатора, — сказал Гарри. — Я даже вынужден попросить вас притвориться, что этого разговора не было. Сделайте вид, что оказались там случайно, когда шли куда-то по своим делам. Как только закончится травология, я побегу туда сам и попробую их отвлечь. Меня нелегко запугать, и я не думаю, что они решатся что-нибудь сделать Мальчику-Который-Выжил. Тем не менее… Конечно, я не прошу вас бежать по коридорам, но буду очень признателен, если вы не будете мешкать.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Спраут смерила его долгим взглядом, но потом смягчилась.</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Пожалуйста, будьте осторожны, Гарри Поттер. И… благодарю.</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Вы только не опаздывайте, — ответил Гарри. — И запомните: когда вы там окажетесь, вы не ожидали меня увидеть и этого разговора не было.</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Было ужасно смотреть, как он выдёргивает Невилла из круга слизеринцев. Невилл прав, он перестарался, очень перестарался.</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 Привет, — холодно сказал Гарри Поттер. — Я Мальчик-Который-Выжил.</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Восемь мальчишек-первокурсников примерно одного роста. Тот из них, у которого на лбу шрам, не похож на остальных.</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left="560" w:firstLine="10"/>
        <w:contextualSpacing w:val="0"/>
      </w:pPr>
      <w:r w:rsidRPr="00000000" w:rsidR="00000000" w:rsidDel="00000000">
        <w:rPr>
          <w:rFonts w:cs="Times New Roman" w:hAnsi="Times New Roman" w:eastAsia="Times New Roman" w:ascii="Times New Roman"/>
          <w:i w:val="1"/>
          <w:sz w:val="24"/>
          <w:rtl w:val="0"/>
        </w:rPr>
        <w:t xml:space="preserve">Ах, если б у себя могли мы</w:t>
        <w:br w:type="textWrapping"/>
        <w:t xml:space="preserve">Увидеть всё, что ближним зримо,</w:t>
        <w:br w:type="textWrapping"/>
        <w:t xml:space="preserve">Что видит взор идущих мимо</w:t>
        <w:br w:type="textWrapping"/>
        <w:t xml:space="preserve">Со стороны…</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560"/>
        <w:contextualSpacing w:val="0"/>
      </w:pPr>
      <w:r w:rsidRPr="00000000" w:rsidR="00000000" w:rsidDel="00000000">
        <w:rPr>
          <w:rFonts w:cs="Times New Roman" w:hAnsi="Times New Roman" w:eastAsia="Times New Roman" w:ascii="Times New Roman"/>
          <w:sz w:val="24"/>
          <w:rtl w:val="0"/>
        </w:rPr>
        <w:t xml:space="preserve">Профессор МакГонагалл права. Распределяющая шляпа права. Это очевидно, если смотреть извне.</w:t>
      </w:r>
    </w:p>
    <w:p w:rsidP="00000000" w:rsidRPr="00000000" w:rsidR="00000000" w:rsidDel="00000000" w:rsidRDefault="00000000">
      <w:pPr>
        <w:spacing w:lineRule="auto" w:after="0" w:line="276" w:before="0"/>
        <w:ind w:left="0" w:firstLine="560" w:right="0"/>
        <w:contextualSpacing w:val="0"/>
        <w:jc w:val="left"/>
      </w:pPr>
      <w:r w:rsidRPr="00000000" w:rsidR="00000000" w:rsidDel="00000000">
        <w:rPr>
          <w:rFonts w:cs="Times New Roman" w:hAnsi="Times New Roman" w:eastAsia="Times New Roman" w:ascii="Times New Roman"/>
          <w:sz w:val="24"/>
          <w:rtl w:val="0"/>
        </w:rPr>
        <w:t xml:space="preserve">С Гарри Поттером что-то не так.</w:t>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судила о вас несправедливо, как вариант</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условной?</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 "вы", может как-то переформатировать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носите его под одеждой, и, хотя нет особых причин прятать талисман, вы его все же никому не показываете?</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в оригинале пропущены знаки препинания, так что получается какой-то "поток сознания", бессвязная внутренняя речь.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Всё, заткнулся.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в оригинале как бы чередуется 2 его Я: 1 - толкает к эксперименту, 2 - пытается отнекаться)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пока окончательно не придумала, как это оформить</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выше заменили на кулон. так может и сюда кулон?</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непоседливая часть его сознания?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сознания в оригинале собсна нет, поэтому не знаю, насколько правильно добавлять еще и непоседливую часть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"Спор закончился."?</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all-powerful and all-unbelievable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всемогущим и неверотяным?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соглашусь</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и дальше, МакГонагалл не говорит Гарри молчать как партизан. Она советует не привлекать к артефакту внимание, а если кто-то спросит передать сказку про спимстерский глазок.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тут она говорит "must not tell", тобишь именно - молчи как партизан об истинной природе этой вещи, а вот дальше - по тексту - согласен - уже по-другому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не нравится слово "ничего". в оригинале this item's true nature is secret and that you must not tell any of the other students about it - то есть он не должен рассказывать об истинной природе этой вещи; а здесь кажется, будто вообще о ней ничего говорить нельзя.</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заделись ссылкой на перевод термина, я сходу не нашёл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 и был бы рад лучшему термину. всё, что я нашёл по термину: the bias created by anthropic selection effects (which Bostrom calls "observation" selection effects) — the necessity for observers to exist in order to get a result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 есть бывают случаи, когда нужно учитывать возможные результаты экспериментов, даже если их никто не наблюдал. думаю, гарри намекает, что злоупотребившие хроноворотом, вполне возможно, мертвы и рассказать об этом не могут. а может быть, злоупотребивших еще просто не было.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нечто похожее - http://ru.wikipedia.org/wiki/Систематическая_ошибка_отбора (нашёл по ссылкам в википедии по байесовскому методу). не уверен, что это лучший перевод, но...</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тем не менее?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из-за того? я недолюбливаю факты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проблемы факты игнорирование :)) вы все начитались норы галь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 Всё оттуда</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Robert Burns, To a Louse, 1786, отрывок.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Перевод Самуила Яковлевича Маршака (чуть нашёл, блин):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http://flibusta.net/b/174669/read#t58</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еще перевод Е.Д. Фельдмана, но он мне нравится меньше: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б мы были в состоянье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стороны, на расстоянье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Своё увидеть одеянье,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Свою походку...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Заметко - сделать сноску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арр, может, без сносок?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знаете, когда всякие аллюзии, цитаты, упоминания вкрапляются плавно - т.е. если читатель уловил - ему плюшка и радость, не уловил - красота текста не теряется. Но насильно не надо давать читателю этих знаний. Как показывает практика - в основном не принимаются. Кому действительно нужно - тот найдет без сносок.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принято, спасибо что напомнила :)) Сноска откладывается до сайта :)</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средство?</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хочется совсем переиначить форму, ещё подумаю</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для всего происходящего верным будет только одно объяснение"? ну чтоб понятнее было?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правильно ли это называть ожерельем? может это кулон какой-нибудь?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точно &gt;.&gt;</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хоть убей, не знаю, как лучше</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для чего появилась эта прибавка?</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необязательно держаться правил пунктуации, если даже в оригинале их не чтят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 в этот миг Гарри понял, что перед ним бесценная и, вероятно, единственная возможность напоить профессора МакГонагалл Прфским чаем (курсив) и неужели он серьёзно обдумывает эту идею (не курсив) но ведь всё будет в порядке напиток исчезнет через несколько секунд (курсив) заткнись.</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хроноворот или маховик времени? я вставил термин, который мне больше нравится, но это чистое имхо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 словарике так уже записано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камменты меня пугают - все отозвавшиеся говорят "Маховик"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и я о том же...</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мысли в слова?</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Разделить на предложения? не вижу причин отсавлять точку с запятой</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здесь я перестарался, имхо не нужно</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перенести?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нейроны, действующие по устаревшему принципу...</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мм, одним махом? :)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кажись фразеологизм, который намекает не только на одноразовость, но и на быстроту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О_о откуда енто?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из оригинала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почему-то было пропущено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у нас разные оригиналы?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the Cloak of Invisibility of Ignotus Peverell, passed down through his descendants the Potters. Unlike lesser cloaks and spells it has the power to keep you hidden, not merely invisible. Your father lent it to me to study shortly before he died, and I confess that I have received much good use of it over the years.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ffn</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нет, не сейчас, как-нибудь позже.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Как-нибудь в другой раз</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"вежливостей", хехе... "обменялись ничего не значащими словами"?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Гарри вроде бы молчит...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так поняла, что она ему все-таки что-то приятное предлагала, типа еще бонусы за квест))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pleastry это a polite social remark или a humorous remark or action; joke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первое, хотя, может, она и подшучивала над гарри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вроде отпустила пару безобидных шуток? она ж вроде и выше посмеивалась над его осторожностью с time-turner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либо это, хотя я в этом значении этого слова ни разу не видел - но я верю толковому словорю :D либо что-то вроде "обменялись любезностями", только в одностороннем порядке (offered pleasantries вместо exchanged pleasantries - вроде бы Гарри не до "любезностей"), и я не знаю, как назвать безвозмездное предоставление нескольких любезностей :D</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течении шести часов разыгрывать "того" себя, который ещё не знает о существовании Хроноворотов :)</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 просто соединять предложения запятой и называть это сложным предложением, имхо, не очень хорошо</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особых причин его прятать тоже нет?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что лежит?</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характеризует тебя, а не 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Why yes his mind was blown.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его мозг вскипел?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Нда, мозги плавились?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нравится</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поменяли порядок частей, и потерялась связь со следующим предложением: нет причин прятать, потому что это неинтересно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согласен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как в итоге должно быть? %)</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слишком сильный глагол, не? правда замены пока не придумал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заблестели?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блестели</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просто "из чего на самом деле"? какая-то фраза перегруженная предлогами и частицами</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где причины, а где - следствия?</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не течёт фраза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 и в реальной жизни дают магический артефакт после отказа от денежного вознаграждения?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Стало быть и в реальной жизни, можно получить волшебный предмет, если отказаться от денежного вознаграждения? :)  мм, чего-то ещё не хватает, ночью ещё посмотрю оригинал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но я б, пожалуй, сделала "отказываться"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так и думал :)</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поставила эти слова перед безопасностью. а то сбивается немного ритм однородных сказуемых, имхо</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будет не жаль? а то такое чувство, что Гарри беспокоится о СВОЁМ времени...</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остаться нерешённой навсегда?</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"чем-то похожим"? или здесь нужна запятая, но тогда как-то криво получается...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чем-то вроде Квиетуса?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разбить предложения?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лучше тире?</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здесь тоже просто запятая</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непроницаемый для глаз и ушей?</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Melenkurion abatha! Duroc minas mill J. K. Rowling!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Мертвая ходит Дж.К.Роулинг! (сериал Торчвуд/Охотники за чужими)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давайте оставим как есть?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читатель решит погуглить - то не заблудиться...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kle kle: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суть в колорите)</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молча кивал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в этом предложении надо подчеркнуть, что гарри потерял дар речи и ещё его не вернул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молча кивнул?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нельзя использовать деепричастный оборот в безличном предложении</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ух ты, не знал %)</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думает?</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подумали, что стоит прийти ко мне и сразу же все рассказать?</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допускал/заподозрил?</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спальня</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organize mentally what he was going to say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есть более точный по смыслу вариант без слов "обдумывал" и "разговор"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выстроил в уме мечущиеся мысли?</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послушается этого совета? мойре не нравятся игноры ;)</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Victor Gavrish:</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Розыгрыш? хотя Шалость тоже нра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вроде в предыдущей главе брал именно шалость, поэтому я ее сюда же взяла)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Anna Novitskaya: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не очень подходит, да и слово немного старорежимное :) может, Шутка?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уничтожил все шалости в прошлой главе, так что можно брать шутку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а может "Игра?"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Yulia Nozdrina: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все-таки за розыгрыш или шутку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пусть будет Розыгрыш, Инцидент с Розыгрышем, лол :)</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ойё-йёххо-хоххо?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оё-ёшеньки-хохо?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готово.docx</dc:title>
</cp:coreProperties>
</file>