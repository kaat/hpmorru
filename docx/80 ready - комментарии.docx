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r w:rsidDel="00000000" w:rsidR="00000000" w:rsidRPr="00000000">
        <w:rPr>
          <w:rFonts w:ascii="Times New Roman" w:cs="Times New Roman" w:eastAsia="Times New Roman" w:hAnsi="Times New Roman"/>
          <w:sz w:val="24"/>
          <w:szCs w:val="24"/>
          <w:rtl w:val="0"/>
        </w:rPr>
        <w:t xml:space="preserve">произойдёт ядерный взрыв</w:t>
      </w:r>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ведьмой в остроконечной шляпе, на лице которой просматривается </w:t>
      </w:r>
      <w:commentRangeStart w:id="0"/>
      <w:r w:rsidDel="00000000" w:rsidR="00000000" w:rsidRPr="00000000">
        <w:rPr>
          <w:rFonts w:ascii="Times New Roman" w:cs="Times New Roman" w:eastAsia="Times New Roman" w:hAnsi="Times New Roman"/>
          <w:sz w:val="24"/>
          <w:szCs w:val="24"/>
          <w:rtl w:val="0"/>
        </w:rPr>
        <w:t xml:space="preserve">опаска</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они словно соревнуются, кто из них сильнее разгневан</w:t>
      </w:r>
      <w:r w:rsidDel="00000000" w:rsidR="00000000" w:rsidRPr="00000000">
        <w:rPr>
          <w:rFonts w:ascii="Times New Roman" w:cs="Times New Roman" w:eastAsia="Times New Roman" w:hAnsi="Times New Roman"/>
          <w:sz w:val="24"/>
          <w:szCs w:val="24"/>
          <w:rtl w:val="0"/>
        </w:rPr>
        <w:t xml:space="preserve">. Казалось, даже если бы политики дошли до того, что предложили бы массированную ядерную бомбардировку Ирландии, всё равно никто не имел бы права</w:t>
      </w:r>
      <w:r w:rsidDel="00000000" w:rsidR="00000000" w:rsidRPr="00000000">
        <w:rPr>
          <w:rFonts w:ascii="Times New Roman" w:cs="Times New Roman" w:eastAsia="Times New Roman" w:hAnsi="Times New Roman"/>
          <w:sz w:val="24"/>
          <w:szCs w:val="24"/>
          <w:rtl w:val="0"/>
        </w:rPr>
        <w:t xml:space="preserve"> сказать, что все они </w:t>
      </w:r>
      <w:r w:rsidDel="00000000" w:rsidR="00000000" w:rsidRPr="00000000">
        <w:rPr>
          <w:rFonts w:ascii="Times New Roman" w:cs="Times New Roman" w:eastAsia="Times New Roman" w:hAnsi="Times New Roman"/>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очки,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w:t>
      </w:r>
      <w:del w:author="Alaric Lightin" w:id="0" w:date="2017-11-18T11:17:5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w:t>
      </w:r>
      <w:ins w:author="Alaric Lightin" w:id="1" w:date="2017-11-18T11:18:09Z">
        <w:commentRangeStart w:id="1"/>
        <w:r w:rsidDel="00000000" w:rsidR="00000000" w:rsidRPr="00000000">
          <w:rPr>
            <w:rFonts w:ascii="Times New Roman" w:cs="Times New Roman" w:eastAsia="Times New Roman" w:hAnsi="Times New Roman"/>
            <w:sz w:val="24"/>
            <w:szCs w:val="24"/>
            <w:rtl w:val="0"/>
          </w:rPr>
          <w:t xml:space="preserve">,</w:t>
        </w:r>
      </w:ins>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w:t>
      </w:r>
      <w:r w:rsidDel="00000000" w:rsidR="00000000" w:rsidRPr="00000000">
        <w:rPr>
          <w:rFonts w:ascii="Times New Roman" w:cs="Times New Roman" w:eastAsia="Times New Roman" w:hAnsi="Times New Roman"/>
          <w:sz w:val="24"/>
          <w:szCs w:val="24"/>
          <w:rtl w:val="0"/>
        </w:rPr>
        <w:t xml:space="preserve">орядк</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всё в порядке, </w:t>
      </w:r>
      <w:r w:rsidDel="00000000" w:rsidR="00000000" w:rsidRPr="00000000">
        <w:rPr>
          <w:rFonts w:ascii="Times New Roman" w:cs="Times New Roman" w:eastAsia="Times New Roman" w:hAnsi="Times New Roman"/>
          <w:sz w:val="24"/>
          <w:szCs w:val="24"/>
          <w:rtl w:val="0"/>
        </w:rPr>
        <w:t xml:space="preserve">здесь патронус.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надеть холодную ярость на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ещё захочет, чтобы Мальчик-Который-Выжил говорил, он должен вести себя на свой возраст.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определённо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донесся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краткое мгновение Гермиона выглядела так, словно она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sz w:val="24"/>
          <w:szCs w:val="24"/>
          <w:rtl w:val="0"/>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sz w:val="24"/>
          <w:szCs w:val="24"/>
          <w:rtl w:val="0"/>
        </w:rPr>
        <w:t xml:space="preserve">пустота.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Пока она не начала </w:t>
      </w:r>
      <w:r w:rsidDel="00000000" w:rsidR="00000000" w:rsidRPr="00000000">
        <w:rPr>
          <w:rFonts w:ascii="Times New Roman" w:cs="Times New Roman" w:eastAsia="Times New Roman" w:hAnsi="Times New Roman"/>
          <w:sz w:val="24"/>
          <w:szCs w:val="24"/>
          <w:rtl w:val="0"/>
        </w:rPr>
        <w:t xml:space="preserve">охотиться за мной </w:t>
      </w:r>
      <w:r w:rsidDel="00000000" w:rsidR="00000000" w:rsidRPr="00000000">
        <w:rPr>
          <w:rFonts w:ascii="Times New Roman" w:cs="Times New Roman" w:eastAsia="Times New Roman" w:hAnsi="Times New Roman"/>
          <w:sz w:val="24"/>
          <w:szCs w:val="24"/>
          <w:rtl w:val="0"/>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я действительно почувствовал себя оскорблённым, ведь я помогал ей всё это время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помогать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слишком устал ото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sz w:val="24"/>
          <w:szCs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sz w:val="24"/>
          <w:szCs w:val="24"/>
          <w:rtl w:val="0"/>
        </w:rPr>
        <w:t xml:space="preserve">сд-д-делал </w:t>
      </w:r>
      <w:r w:rsidDel="00000000" w:rsidR="00000000" w:rsidRPr="00000000">
        <w:rPr>
          <w:rFonts w:ascii="Times New Roman" w:cs="Times New Roman" w:eastAsia="Times New Roman" w:hAnsi="Times New Roman"/>
          <w:sz w:val="24"/>
          <w:szCs w:val="24"/>
          <w:rtl w:val="0"/>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sz w:val="24"/>
          <w:szCs w:val="24"/>
          <w:rtl w:val="0"/>
        </w:rPr>
        <w:t xml:space="preserve">, на виду у всех</w:t>
      </w:r>
      <w:r w:rsidDel="00000000" w:rsidR="00000000" w:rsidRPr="00000000">
        <w:rPr>
          <w:rFonts w:ascii="Times New Roman" w:cs="Times New Roman" w:eastAsia="Times New Roman" w:hAnsi="Times New Roman"/>
          <w:sz w:val="24"/>
          <w:szCs w:val="24"/>
          <w:rtl w:val="0"/>
        </w:rPr>
        <w:t xml:space="preserve">. Дурацкая сыворотка правды. Но она</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об этом не знала, когда пыталась меня убить!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покушении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с</w:t>
      </w:r>
      <w:r w:rsidDel="00000000" w:rsidR="00000000" w:rsidRPr="00000000">
        <w:rPr>
          <w:rFonts w:ascii="Times New Roman" w:cs="Times New Roman" w:eastAsia="Times New Roman" w:hAnsi="Times New Roman"/>
          <w:sz w:val="24"/>
          <w:szCs w:val="24"/>
          <w:rtl w:val="0"/>
        </w:rPr>
        <w:t xml:space="preserve">ошли с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пожалуйста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w:t>
      </w:r>
      <w:r w:rsidDel="00000000" w:rsidR="00000000" w:rsidRPr="00000000">
        <w:rPr>
          <w:rFonts w:ascii="Times New Roman" w:cs="Times New Roman" w:eastAsia="Times New Roman" w:hAnsi="Times New Roman"/>
          <w:sz w:val="24"/>
          <w:szCs w:val="24"/>
          <w:rtl w:val="0"/>
        </w:rPr>
        <w:t xml:space="preserve">От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w:t>
      </w:r>
      <w:r w:rsidDel="00000000" w:rsidR="00000000" w:rsidRPr="00000000">
        <w:rPr>
          <w:rFonts w:ascii="Times New Roman" w:cs="Times New Roman" w:eastAsia="Times New Roman" w:hAnsi="Times New Roman"/>
          <w:sz w:val="24"/>
          <w:szCs w:val="24"/>
          <w:rtl w:val="0"/>
        </w:rPr>
        <w:t xml:space="preserve">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сорвется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r w:rsidDel="00000000" w:rsidR="00000000" w:rsidRPr="00000000">
        <w:rPr>
          <w:rFonts w:ascii="Times New Roman" w:cs="Times New Roman" w:eastAsia="Times New Roman" w:hAnsi="Times New Roman"/>
          <w:sz w:val="24"/>
          <w:szCs w:val="24"/>
          <w:rtl w:val="0"/>
        </w:rPr>
        <w:t xml:space="preserve">же её судьба заботит </w:t>
      </w:r>
      <w:r w:rsidDel="00000000" w:rsidR="00000000" w:rsidRPr="00000000">
        <w:rPr>
          <w:rFonts w:ascii="Times New Roman" w:cs="Times New Roman" w:eastAsia="Times New Roman" w:hAnsi="Times New Roman"/>
          <w:sz w:val="24"/>
          <w:szCs w:val="24"/>
          <w:rtl w:val="0"/>
        </w:rPr>
        <w:t xml:space="preserve">вас?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игр!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sz w:val="24"/>
          <w:szCs w:val="24"/>
          <w:rtl w:val="0"/>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r w:rsidDel="00000000" w:rsidR="00000000" w:rsidRPr="00000000">
        <w:rPr>
          <w:rFonts w:ascii="Times New Roman" w:cs="Times New Roman" w:eastAsia="Times New Roman" w:hAnsi="Times New Roman"/>
          <w:i w:val="1"/>
          <w:sz w:val="24"/>
          <w:szCs w:val="24"/>
          <w:rtl w:val="0"/>
        </w:rPr>
        <w:t xml:space="preserve">дитя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7-11-18T11:18: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можно поставить "и" между определениями, значит, нужна запятая</w:t>
      </w:r>
    </w:p>
  </w:comment>
  <w:comment w:author="Alaric Lightin" w:id="0" w:date="2017-11-18T11:16: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опасение?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