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40" w:lineRule="auto"/>
        <w:contextualSpacing w:val="0"/>
        <w:jc w:val="center"/>
      </w:pPr>
      <w:bookmarkStart w:colFirst="0" w:colLast="0" w:name="h.7q7b1u6jdlji" w:id="0"/>
      <w:bookmarkEnd w:id="0"/>
      <w:r w:rsidDel="00000000" w:rsidR="00000000" w:rsidRPr="00000000">
        <w:rPr>
          <w:rFonts w:ascii="Times New Roman" w:cs="Times New Roman" w:eastAsia="Times New Roman" w:hAnsi="Times New Roman"/>
          <w:rtl w:val="0"/>
        </w:rPr>
        <w:t xml:space="preserve">Глава 68. Самоактуализация. Часть 3</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чувствовала себя сейчас не очень хорошо, и </w:t>
      </w:r>
      <w:r w:rsidDel="00000000" w:rsidR="00000000" w:rsidRPr="00000000">
        <w:rPr>
          <w:rFonts w:ascii="Times New Roman" w:cs="Times New Roman" w:eastAsia="Times New Roman" w:hAnsi="Times New Roman"/>
          <w:i w:val="1"/>
          <w:sz w:val="24"/>
          <w:szCs w:val="24"/>
          <w:rtl w:val="0"/>
        </w:rPr>
        <w:t xml:space="preserve">Хорошей </w:t>
      </w:r>
      <w:r w:rsidDel="00000000" w:rsidR="00000000" w:rsidRPr="00000000">
        <w:rPr>
          <w:rFonts w:ascii="Times New Roman" w:cs="Times New Roman" w:eastAsia="Times New Roman" w:hAnsi="Times New Roman"/>
          <w:sz w:val="24"/>
          <w:szCs w:val="24"/>
          <w:rtl w:val="0"/>
        </w:rPr>
        <w:t xml:space="preserve">тоже себя не ощущала. </w:t>
      </w:r>
      <w:r w:rsidDel="00000000" w:rsidR="00000000" w:rsidRPr="00000000">
        <w:rPr>
          <w:rFonts w:ascii="Times New Roman" w:cs="Times New Roman" w:eastAsia="Times New Roman" w:hAnsi="Times New Roman"/>
          <w:sz w:val="24"/>
          <w:szCs w:val="24"/>
          <w:rtl w:val="0"/>
        </w:rPr>
        <w:t xml:space="preserve">Внутри кипел жаркий комок злости — интересно, </w:t>
      </w:r>
      <w:r w:rsidDel="00000000" w:rsidR="00000000" w:rsidRPr="00000000">
        <w:rPr>
          <w:rFonts w:ascii="Times New Roman" w:cs="Times New Roman" w:eastAsia="Times New Roman" w:hAnsi="Times New Roman"/>
          <w:sz w:val="24"/>
          <w:szCs w:val="24"/>
          <w:rtl w:val="0"/>
        </w:rPr>
        <w:t xml:space="preserve">похоже ли это</w:t>
      </w:r>
      <w:r w:rsidDel="00000000" w:rsidR="00000000" w:rsidRPr="00000000">
        <w:rPr>
          <w:rFonts w:ascii="Times New Roman" w:cs="Times New Roman" w:eastAsia="Times New Roman" w:hAnsi="Times New Roman"/>
          <w:sz w:val="24"/>
          <w:szCs w:val="24"/>
          <w:rtl w:val="0"/>
        </w:rPr>
        <w:t xml:space="preserve"> на тёмную сторону Гарри? Нет, наверняка даже близко не похоже, и нельзя так переживать из-за каких-то глупых игр, 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Всю её армию. Два солдата одолели всю её армию. Именно так ей сказали, когда она очнулась.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Это было немного чересчур.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ж, — сказал профессор Квиррелл. С такого близкого расстояния профессор Защиты казался менее здоровым, чем в прошлый раз, когда Гермиона была в его кабинете. Профессор выглядел бледнее и двигался немного медленнее. Но выражение его лица было таким же суровым, как и всегда, а взгляд </w:t>
      </w:r>
      <w:r w:rsidDel="00000000" w:rsidR="00000000" w:rsidRPr="00000000">
        <w:rPr>
          <w:rFonts w:ascii="Times New Roman" w:cs="Times New Roman" w:eastAsia="Times New Roman" w:hAnsi="Times New Roman"/>
          <w:sz w:val="24"/>
          <w:szCs w:val="24"/>
          <w:rtl w:val="0"/>
        </w:rPr>
        <w:t xml:space="preserve">—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пристальным</w:t>
      </w:r>
      <w:r w:rsidDel="00000000" w:rsidR="00000000" w:rsidRPr="00000000">
        <w:rPr>
          <w:rFonts w:ascii="Times New Roman" w:cs="Times New Roman" w:eastAsia="Times New Roman" w:hAnsi="Times New Roman"/>
          <w:sz w:val="24"/>
          <w:szCs w:val="24"/>
          <w:rtl w:val="0"/>
        </w:rPr>
        <w:t xml:space="preserve">. Пальцы резко постукивали по столу — тук-тук.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Полагаю, из вас троих только мистер Малфой догадался, зачем я вас позвал.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Что-то </w:t>
      </w:r>
      <w:r w:rsidDel="00000000" w:rsidR="00000000" w:rsidRPr="00000000">
        <w:rPr>
          <w:rFonts w:ascii="Times New Roman" w:cs="Times New Roman" w:eastAsia="Times New Roman" w:hAnsi="Times New Roman"/>
          <w:sz w:val="24"/>
          <w:szCs w:val="24"/>
          <w:rtl w:val="0"/>
        </w:rPr>
        <w:t xml:space="preserve">по поводу Благородных и Древнейших Домов</w:t>
      </w:r>
      <w:r w:rsidDel="00000000" w:rsidR="00000000" w:rsidRPr="00000000">
        <w:rPr>
          <w:rFonts w:ascii="Times New Roman" w:cs="Times New Roman" w:eastAsia="Times New Roman" w:hAnsi="Times New Roman"/>
          <w:sz w:val="24"/>
          <w:szCs w:val="24"/>
          <w:rtl w:val="0"/>
        </w:rPr>
        <w:t xml:space="preserve">? — озадаченно спросил Гарри, </w:t>
      </w:r>
      <w:r w:rsidDel="00000000" w:rsidR="00000000" w:rsidRPr="00000000">
        <w:rPr>
          <w:rFonts w:ascii="Times New Roman" w:cs="Times New Roman" w:eastAsia="Times New Roman" w:hAnsi="Times New Roman"/>
          <w:sz w:val="24"/>
          <w:szCs w:val="24"/>
          <w:rtl w:val="0"/>
        </w:rPr>
        <w:t xml:space="preserve">стоявший </w:t>
      </w:r>
      <w:r w:rsidDel="00000000" w:rsidR="00000000" w:rsidRPr="00000000">
        <w:rPr>
          <w:rFonts w:ascii="Times New Roman" w:cs="Times New Roman" w:eastAsia="Times New Roman" w:hAnsi="Times New Roman"/>
          <w:sz w:val="24"/>
          <w:szCs w:val="24"/>
          <w:rtl w:val="0"/>
        </w:rPr>
        <w:t xml:space="preserve">рядом с Гермионой. — Я ведь не нарушил какой-нибудь </w:t>
      </w:r>
      <w:r w:rsidDel="00000000" w:rsidR="00000000" w:rsidRPr="00000000">
        <w:rPr>
          <w:rFonts w:ascii="Times New Roman" w:cs="Times New Roman" w:eastAsia="Times New Roman" w:hAnsi="Times New Roman"/>
          <w:sz w:val="24"/>
          <w:szCs w:val="24"/>
          <w:rtl w:val="0"/>
        </w:rPr>
        <w:t xml:space="preserve">бредовый</w:t>
      </w:r>
      <w:r w:rsidDel="00000000" w:rsidR="00000000" w:rsidRPr="00000000">
        <w:rPr>
          <w:rFonts w:ascii="Times New Roman" w:cs="Times New Roman" w:eastAsia="Times New Roman" w:hAnsi="Times New Roman"/>
          <w:sz w:val="24"/>
          <w:szCs w:val="24"/>
          <w:rtl w:val="0"/>
        </w:rPr>
        <w:t xml:space="preserve"> закон, выстрелив в Дафну?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совсем, — с изрядной долей иронии ответил профессор. — Поскольку мисс Гринграсс при вызове на дуэль отступила от установленного порядка, она не имеет права требовать, чтобы вас лишили родового имени. Хотя, конечно, я бы не разрешил официальную дуэль. На войне нет места подобным правилам.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наклонился и подпёр подбородок </w:t>
      </w:r>
      <w:r w:rsidDel="00000000" w:rsidR="00000000" w:rsidRPr="00000000">
        <w:rPr>
          <w:rFonts w:ascii="Times New Roman" w:cs="Times New Roman" w:eastAsia="Times New Roman" w:hAnsi="Times New Roman"/>
          <w:sz w:val="24"/>
          <w:szCs w:val="24"/>
          <w:rtl w:val="0"/>
        </w:rPr>
        <w:t xml:space="preserve">сцепленными</w:t>
      </w:r>
      <w:r w:rsidDel="00000000" w:rsidR="00000000" w:rsidRPr="00000000">
        <w:rPr>
          <w:rFonts w:ascii="Times New Roman" w:cs="Times New Roman" w:eastAsia="Times New Roman" w:hAnsi="Times New Roman"/>
          <w:sz w:val="24"/>
          <w:szCs w:val="24"/>
          <w:rtl w:val="0"/>
        </w:rPr>
        <w:t xml:space="preserve"> пальцами, словно уже устал сидеть прямо. </w:t>
      </w:r>
      <w:r w:rsidDel="00000000" w:rsidR="00000000" w:rsidRPr="00000000">
        <w:rPr>
          <w:rFonts w:ascii="Times New Roman" w:cs="Times New Roman" w:eastAsia="Times New Roman" w:hAnsi="Times New Roman"/>
          <w:sz w:val="24"/>
          <w:szCs w:val="24"/>
          <w:rtl w:val="0"/>
        </w:rPr>
        <w:t xml:space="preserve">Его взгляд был пронзительным и опасным.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Генерал Малфой. Зачем я вас позвал?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Генерал Поттер против нас двоих — это </w:t>
      </w:r>
      <w:r w:rsidDel="00000000" w:rsidR="00000000" w:rsidRPr="00000000">
        <w:rPr>
          <w:rFonts w:ascii="Times New Roman" w:cs="Times New Roman" w:eastAsia="Times New Roman" w:hAnsi="Times New Roman"/>
          <w:sz w:val="24"/>
          <w:szCs w:val="24"/>
          <w:rtl w:val="0"/>
        </w:rPr>
        <w:t xml:space="preserve">уже не честный бой</w:t>
      </w:r>
      <w:r w:rsidDel="00000000" w:rsidR="00000000" w:rsidRPr="00000000">
        <w:rPr>
          <w:rFonts w:ascii="Times New Roman" w:cs="Times New Roman" w:eastAsia="Times New Roman" w:hAnsi="Times New Roman"/>
          <w:sz w:val="24"/>
          <w:szCs w:val="24"/>
          <w:rtl w:val="0"/>
        </w:rPr>
        <w:t xml:space="preserve">, — тихо ответил Драко Малфой.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вскинулась </w:t>
      </w:r>
      <w:r w:rsidDel="00000000" w:rsidR="00000000" w:rsidRPr="00000000">
        <w:rPr>
          <w:rFonts w:ascii="Times New Roman" w:cs="Times New Roman" w:eastAsia="Times New Roman" w:hAnsi="Times New Roman"/>
          <w:sz w:val="24"/>
          <w:szCs w:val="24"/>
          <w:rtl w:val="0"/>
        </w:rPr>
        <w:t xml:space="preserve">Гермиона. — Мы почти </w:t>
      </w:r>
      <w:r w:rsidDel="00000000" w:rsidR="00000000" w:rsidRPr="00000000">
        <w:rPr>
          <w:rFonts w:ascii="Times New Roman" w:cs="Times New Roman" w:eastAsia="Times New Roman" w:hAnsi="Times New Roman"/>
          <w:i w:val="1"/>
          <w:sz w:val="24"/>
          <w:szCs w:val="24"/>
          <w:rtl w:val="0"/>
        </w:rPr>
        <w:t xml:space="preserve">сделали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Если бы Дафна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потеряла сознание...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Гринграсс упала не от магического истощения, — сухо промолвил профессор Квиррелл. — Мистер Поттер </w:t>
      </w:r>
      <w:r w:rsidDel="00000000" w:rsidR="00000000" w:rsidRPr="00000000">
        <w:rPr>
          <w:rFonts w:ascii="Times New Roman" w:cs="Times New Roman" w:eastAsia="Times New Roman" w:hAnsi="Times New Roman"/>
          <w:sz w:val="24"/>
          <w:szCs w:val="24"/>
          <w:rtl w:val="0"/>
        </w:rPr>
        <w:t xml:space="preserve">выстрелил ей в спину</w:t>
      </w:r>
      <w:r w:rsidDel="00000000" w:rsidR="00000000" w:rsidRPr="00000000">
        <w:rPr>
          <w:rFonts w:ascii="Times New Roman" w:cs="Times New Roman" w:eastAsia="Times New Roman" w:hAnsi="Times New Roman"/>
          <w:sz w:val="24"/>
          <w:szCs w:val="24"/>
          <w:rtl w:val="0"/>
        </w:rPr>
        <w:t xml:space="preserve"> Усыпляющим заклинанием, пока ваши солдаты пребывали в растерянности, увидев, как их генерал влетел в стену. Тем не менее, примите мои поздравления, мисс Грейнджер: вы </w:t>
      </w:r>
      <w:r w:rsidDel="00000000" w:rsidR="00000000" w:rsidRPr="00000000">
        <w:rPr>
          <w:rFonts w:ascii="Times New Roman" w:cs="Times New Roman" w:eastAsia="Times New Roman" w:hAnsi="Times New Roman"/>
          <w:i w:val="1"/>
          <w:sz w:val="24"/>
          <w:szCs w:val="24"/>
          <w:rtl w:val="0"/>
        </w:rPr>
        <w:t xml:space="preserve">почти</w:t>
      </w:r>
      <w:r w:rsidDel="00000000" w:rsidR="00000000" w:rsidRPr="00000000">
        <w:rPr>
          <w:rFonts w:ascii="Times New Roman" w:cs="Times New Roman" w:eastAsia="Times New Roman" w:hAnsi="Times New Roman"/>
          <w:sz w:val="24"/>
          <w:szCs w:val="24"/>
          <w:rtl w:val="0"/>
        </w:rPr>
        <w:t xml:space="preserve"> победили двух л</w:t>
      </w:r>
      <w:r w:rsidDel="00000000" w:rsidR="00000000" w:rsidRPr="00000000">
        <w:rPr>
          <w:rFonts w:ascii="Times New Roman" w:cs="Times New Roman" w:eastAsia="Times New Roman" w:hAnsi="Times New Roman"/>
          <w:sz w:val="24"/>
          <w:szCs w:val="24"/>
          <w:rtl w:val="0"/>
        </w:rPr>
        <w:t xml:space="preserve">егионеров </w:t>
      </w:r>
      <w:r w:rsidDel="00000000" w:rsidR="00000000" w:rsidRPr="00000000">
        <w:rPr>
          <w:rFonts w:ascii="Times New Roman" w:cs="Times New Roman" w:eastAsia="Times New Roman" w:hAnsi="Times New Roman"/>
          <w:sz w:val="24"/>
          <w:szCs w:val="24"/>
          <w:rtl w:val="0"/>
        </w:rPr>
        <w:t xml:space="preserve">Хаоса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двадцатью четырьмя Солнечными солдатами.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Её щёки загорелись ещё сильнее.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я просто... если бы я догадалась, что он в доспехах...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глядел на неё поверх сцепленных пальцев.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Разумеется, у вас </w:t>
      </w:r>
      <w:r w:rsidDel="00000000" w:rsidR="00000000" w:rsidRPr="00000000">
        <w:rPr>
          <w:rFonts w:ascii="Times New Roman" w:cs="Times New Roman" w:eastAsia="Times New Roman" w:hAnsi="Times New Roman"/>
          <w:i w:val="1"/>
          <w:sz w:val="24"/>
          <w:szCs w:val="24"/>
          <w:rtl w:val="0"/>
        </w:rPr>
        <w:t xml:space="preserve">были</w:t>
      </w:r>
      <w:r w:rsidDel="00000000" w:rsidR="00000000" w:rsidRPr="00000000">
        <w:rPr>
          <w:rFonts w:ascii="Times New Roman" w:cs="Times New Roman" w:eastAsia="Times New Roman" w:hAnsi="Times New Roman"/>
          <w:sz w:val="24"/>
          <w:szCs w:val="24"/>
          <w:rtl w:val="0"/>
        </w:rPr>
        <w:t xml:space="preserve"> способы победить, мисс Грейнджер. Они всегда есть, в любой проигранной битве. Мир вокруг нас изобилует возможностями, его просто распирает от возможностей, которые почти все люди упускают, будучи не в силах отступить от привычного способа мышления. В каждой битве тысяча костей пуффендуйцев ждут, чтобы их кто-нибудь заострил и использовал как копья. Если бы вам просто из общих соображений пришло в голову массово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вы бы </w:t>
      </w:r>
      <w:r w:rsidDel="00000000" w:rsidR="00000000" w:rsidRPr="00000000">
        <w:rPr>
          <w:rFonts w:ascii="Times New Roman" w:cs="Times New Roman" w:eastAsia="Times New Roman" w:hAnsi="Times New Roman"/>
          <w:sz w:val="24"/>
          <w:szCs w:val="24"/>
          <w:rtl w:val="0"/>
        </w:rPr>
        <w:t xml:space="preserve">уничтожили </w:t>
      </w:r>
      <w:r w:rsidDel="00000000" w:rsidR="00000000" w:rsidRPr="00000000">
        <w:rPr>
          <w:rFonts w:ascii="Times New Roman" w:cs="Times New Roman" w:eastAsia="Times New Roman" w:hAnsi="Times New Roman"/>
          <w:sz w:val="24"/>
          <w:szCs w:val="24"/>
          <w:rtl w:val="0"/>
        </w:rPr>
        <w:t xml:space="preserve">кольчугу</w:t>
      </w:r>
      <w:r w:rsidDel="00000000" w:rsidR="00000000" w:rsidRPr="00000000">
        <w:rPr>
          <w:rFonts w:ascii="Times New Roman" w:cs="Times New Roman" w:eastAsia="Times New Roman" w:hAnsi="Times New Roman"/>
          <w:sz w:val="24"/>
          <w:szCs w:val="24"/>
          <w:rtl w:val="0"/>
        </w:rPr>
        <w:t xml:space="preserve"> мистера Поттера и вообще всю его одежду, кроме нижнего белья. Это, кстати, наводит меня на мысль, что мистер Поттер не вполне осознавал свою уязвимость. Или вы могли приказать своим солдатам физически навалиться на мистера Поттера и мистера Лонгботтома и вырвать у них палочки из рук. Не могу сказать, что реакцию мистера Малфоя можно назвать </w:t>
      </w:r>
      <w:r w:rsidDel="00000000" w:rsidR="00000000" w:rsidRPr="00000000">
        <w:rPr>
          <w:rFonts w:ascii="Times New Roman" w:cs="Times New Roman" w:eastAsia="Times New Roman" w:hAnsi="Times New Roman"/>
          <w:i w:val="1"/>
          <w:sz w:val="24"/>
          <w:szCs w:val="24"/>
          <w:rtl w:val="0"/>
        </w:rPr>
        <w:t xml:space="preserve">хорошо обдуманной</w:t>
      </w:r>
      <w:r w:rsidDel="00000000" w:rsidR="00000000" w:rsidRPr="00000000">
        <w:rPr>
          <w:rFonts w:ascii="Times New Roman" w:cs="Times New Roman" w:eastAsia="Times New Roman" w:hAnsi="Times New Roman"/>
          <w:sz w:val="24"/>
          <w:szCs w:val="24"/>
          <w:rtl w:val="0"/>
        </w:rPr>
        <w:t xml:space="preserve">, но он по крайней мере</w:t>
      </w:r>
      <w:r w:rsidDel="00000000" w:rsidR="00000000" w:rsidRPr="00000000">
        <w:rPr>
          <w:rFonts w:ascii="Times New Roman" w:cs="Times New Roman" w:eastAsia="Times New Roman" w:hAnsi="Times New Roman"/>
          <w:sz w:val="24"/>
          <w:szCs w:val="24"/>
          <w:rtl w:val="0"/>
        </w:rPr>
        <w:t xml:space="preserve"> не проигнорировал полностью </w:t>
      </w:r>
      <w:r w:rsidDel="00000000" w:rsidR="00000000" w:rsidRPr="00000000">
        <w:rPr>
          <w:rFonts w:ascii="Times New Roman" w:cs="Times New Roman" w:eastAsia="Times New Roman" w:hAnsi="Times New Roman"/>
          <w:sz w:val="24"/>
          <w:szCs w:val="24"/>
          <w:rtl w:val="0"/>
        </w:rPr>
        <w:t xml:space="preserve">свою т</w:t>
      </w:r>
      <w:r w:rsidDel="00000000" w:rsidR="00000000" w:rsidRPr="00000000">
        <w:rPr>
          <w:rFonts w:ascii="Times New Roman" w:cs="Times New Roman" w:eastAsia="Times New Roman" w:hAnsi="Times New Roman"/>
          <w:sz w:val="24"/>
          <w:szCs w:val="24"/>
          <w:rtl w:val="0"/>
        </w:rPr>
        <w:t xml:space="preserve">ысячу возможностей, — </w:t>
      </w:r>
      <w:r w:rsidDel="00000000" w:rsidR="00000000" w:rsidRPr="00000000">
        <w:rPr>
          <w:rFonts w:ascii="Times New Roman" w:cs="Times New Roman" w:eastAsia="Times New Roman" w:hAnsi="Times New Roman"/>
          <w:sz w:val="24"/>
          <w:szCs w:val="24"/>
          <w:rtl w:val="0"/>
        </w:rPr>
        <w:t xml:space="preserve">профессор сардонически улыбнулся. — Но вы, мисс Грейнджер, имели несчастье вспомнить, как использовать Оглушающее проклятье, и поэтому не стали</w:t>
      </w:r>
      <w:r w:rsidDel="00000000" w:rsidR="00000000" w:rsidRPr="00000000">
        <w:rPr>
          <w:rFonts w:ascii="Times New Roman" w:cs="Times New Roman" w:eastAsia="Times New Roman" w:hAnsi="Times New Roman"/>
          <w:sz w:val="24"/>
          <w:szCs w:val="24"/>
          <w:rtl w:val="0"/>
        </w:rPr>
        <w:t xml:space="preserve"> искать в своей великолепной памяти дюжину более лёгких заклинаний, которые могли оказаться гораздо эффективнее. В</w:t>
      </w:r>
      <w:r w:rsidDel="00000000" w:rsidR="00000000" w:rsidRPr="00000000">
        <w:rPr>
          <w:rFonts w:ascii="Times New Roman" w:cs="Times New Roman" w:eastAsia="Times New Roman" w:hAnsi="Times New Roman"/>
          <w:sz w:val="24"/>
          <w:szCs w:val="24"/>
          <w:rtl w:val="0"/>
        </w:rPr>
        <w:t xml:space="preserve">ы связали надежды всей </w:t>
      </w:r>
      <w:r w:rsidDel="00000000" w:rsidR="00000000" w:rsidRPr="00000000">
        <w:rPr>
          <w:rFonts w:ascii="Times New Roman" w:cs="Times New Roman" w:eastAsia="Times New Roman" w:hAnsi="Times New Roman"/>
          <w:sz w:val="24"/>
          <w:szCs w:val="24"/>
          <w:rtl w:val="0"/>
        </w:rPr>
        <w:t xml:space="preserve">армии </w:t>
      </w:r>
      <w:r w:rsidDel="00000000" w:rsidR="00000000" w:rsidRPr="00000000">
        <w:rPr>
          <w:rFonts w:ascii="Times New Roman" w:cs="Times New Roman" w:eastAsia="Times New Roman" w:hAnsi="Times New Roman"/>
          <w:sz w:val="24"/>
          <w:szCs w:val="24"/>
          <w:rtl w:val="0"/>
        </w:rPr>
        <w:t xml:space="preserve">с собственной персоной, потому ваши солдаты пали духом после падения своего генерала. </w:t>
      </w:r>
      <w:r w:rsidDel="00000000" w:rsidR="00000000" w:rsidRPr="00000000">
        <w:rPr>
          <w:rFonts w:ascii="Times New Roman" w:cs="Times New Roman" w:eastAsia="Times New Roman" w:hAnsi="Times New Roman"/>
          <w:sz w:val="24"/>
          <w:szCs w:val="24"/>
          <w:rtl w:val="0"/>
        </w:rPr>
        <w:t xml:space="preserve">Они продолжали тщетно использовать Усыпляюще</w:t>
      </w:r>
      <w:r w:rsidDel="00000000" w:rsidR="00000000" w:rsidRPr="00000000">
        <w:rPr>
          <w:rFonts w:ascii="Times New Roman" w:cs="Times New Roman" w:eastAsia="Times New Roman" w:hAnsi="Times New Roman"/>
          <w:sz w:val="24"/>
          <w:szCs w:val="24"/>
          <w:rtl w:val="0"/>
        </w:rPr>
        <w:t xml:space="preserve">е заклинание. Солнечные сражались так, как они привыкли, как их приучили. Они оказались не в состоянии выйти за пределы шаблона, в отличие от мистера Малфоя. Я не вполне понимаю, что заставляет людей повторять неудачную стратегию снова и снова, но, очевидно, мысль, что можно попробовать что-то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приходит </w:t>
      </w:r>
      <w:r w:rsidDel="00000000" w:rsidR="00000000" w:rsidRPr="00000000">
        <w:rPr>
          <w:rFonts w:ascii="Times New Roman" w:cs="Times New Roman" w:eastAsia="Times New Roman" w:hAnsi="Times New Roman"/>
          <w:sz w:val="24"/>
          <w:szCs w:val="24"/>
          <w:rtl w:val="0"/>
        </w:rPr>
        <w:t xml:space="preserve">в голову удивительно редко. И таким образом Солнечный отряд был уничтожен всего лишь двумя солдатами, — профессор Защиты мрачно ухмыльнулся. — Здесь можно заметить сходство с тем, как пятьдесят Пожирателей Смерти подчинили себе всю магическую Британию,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как продолжает править наше горячо любимое Министерство.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вздохнул.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 мисс Грейнджер, дело в том, что это не первое ваше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поражение. В предыдущей битве вы и мистер Малфой объединили силы, и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в итоге вам двоим пришлось лезть за мистером Поттером на крышу. Легион Хаоса дважды подряд продемонстрировал военную мощь равную двум другим армиям вместе взятым. Это не оставляет мне выбора. Генерал Поттер, вы выберете восемь человек в вашей армии, в том числе как минимум одного лейтенанта Хаоса, и они будут поделены между Армией Драконов и Солнечным Отрядом.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опять выпалила Гермиона. Она оглянулась на других генерало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Гарри выглядел столь же потрясённым, но вид Драко Малфоя выражал лишь смирение.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Генерал Поттер сильнее, чем вы оба вместе, — проговорил профессор Квиррелл с холодной чёткостью. — Ваше соревнование окончено, он победил, и пора уравновесить армии, </w:t>
      </w:r>
      <w:r w:rsidDel="00000000" w:rsidR="00000000" w:rsidRPr="00000000">
        <w:rPr>
          <w:rFonts w:ascii="Times New Roman" w:cs="Times New Roman" w:eastAsia="Times New Roman" w:hAnsi="Times New Roman"/>
          <w:sz w:val="24"/>
          <w:szCs w:val="24"/>
          <w:rtl w:val="0"/>
        </w:rPr>
        <w:t xml:space="preserve">чтоб</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несколько усложнить ему задачу.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Профессор Квиррелл!</w:t>
      </w:r>
      <w:r w:rsidDel="00000000" w:rsidR="00000000" w:rsidRPr="00000000">
        <w:rPr>
          <w:rFonts w:ascii="Times New Roman" w:cs="Times New Roman" w:eastAsia="Times New Roman" w:hAnsi="Times New Roman"/>
          <w:sz w:val="24"/>
          <w:szCs w:val="24"/>
          <w:rtl w:val="0"/>
        </w:rPr>
        <w:t xml:space="preserve"> — воз</w:t>
      </w:r>
      <w:r w:rsidDel="00000000" w:rsidR="00000000" w:rsidRPr="00000000">
        <w:rPr>
          <w:rFonts w:ascii="Times New Roman" w:cs="Times New Roman" w:eastAsia="Times New Roman" w:hAnsi="Times New Roman"/>
          <w:sz w:val="24"/>
          <w:szCs w:val="24"/>
          <w:rtl w:val="0"/>
        </w:rPr>
        <w:t xml:space="preserve">мутился Гарри. — Я не...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моё решение как профессора Боевой магии школы чародейства и волшебства Хогвартс, и оно не подлежит обсуждению, — слова звучали всё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 же ч</w:t>
      </w:r>
      <w:r w:rsidDel="00000000" w:rsidR="00000000" w:rsidRPr="00000000">
        <w:rPr>
          <w:rFonts w:ascii="Times New Roman" w:cs="Times New Roman" w:eastAsia="Times New Roman" w:hAnsi="Times New Roman"/>
          <w:sz w:val="24"/>
          <w:szCs w:val="24"/>
          <w:rtl w:val="0"/>
        </w:rPr>
        <w:t xml:space="preserve">ётко, но глаза профессора Квиррелла смотрели 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что сердце Гермионы ушло в пятки даже несмотря на то, что его взгляд был направлен на Гарри, а не на неё. — И я нахожу </w:t>
      </w:r>
      <w:r w:rsidDel="00000000" w:rsidR="00000000" w:rsidRPr="00000000">
        <w:rPr>
          <w:rFonts w:ascii="Times New Roman" w:cs="Times New Roman" w:eastAsia="Times New Roman" w:hAnsi="Times New Roman"/>
          <w:i w:val="1"/>
          <w:sz w:val="24"/>
          <w:szCs w:val="24"/>
          <w:rtl w:val="0"/>
        </w:rPr>
        <w:t xml:space="preserve">подозрительным, </w:t>
      </w:r>
      <w:r w:rsidDel="00000000" w:rsidR="00000000" w:rsidRPr="00000000">
        <w:rPr>
          <w:rFonts w:ascii="Times New Roman" w:cs="Times New Roman" w:eastAsia="Times New Roman" w:hAnsi="Times New Roman"/>
          <w:sz w:val="24"/>
          <w:szCs w:val="24"/>
          <w:rtl w:val="0"/>
        </w:rPr>
        <w:t xml:space="preserve">мистер Поттер, что, когда вы пожелали изолировать мисс Грейнджер и мистера Малфоя и заставить их гнаться за вами по крыше, вы смогли уничтожить именно столько солдат их объединённых сил, сколько вам хотелось. Более того, именно такой эффективности я ожидал от вас с самого начала года, и мне </w:t>
      </w:r>
      <w:r w:rsidDel="00000000" w:rsidR="00000000" w:rsidRPr="00000000">
        <w:rPr>
          <w:rFonts w:ascii="Times New Roman" w:cs="Times New Roman" w:eastAsia="Times New Roman" w:hAnsi="Times New Roman"/>
          <w:i w:val="1"/>
          <w:sz w:val="24"/>
          <w:szCs w:val="24"/>
          <w:rtl w:val="0"/>
        </w:rPr>
        <w:t xml:space="preserve">неприятно </w:t>
      </w:r>
      <w:r w:rsidDel="00000000" w:rsidR="00000000" w:rsidRPr="00000000">
        <w:rPr>
          <w:rFonts w:ascii="Times New Roman" w:cs="Times New Roman" w:eastAsia="Times New Roman" w:hAnsi="Times New Roman"/>
          <w:sz w:val="24"/>
          <w:szCs w:val="24"/>
          <w:rtl w:val="0"/>
        </w:rPr>
        <w:t xml:space="preserve">обнаружить, что вы её не проявляли всё это время! Я видел, на что вы способны, мистер Поттер. Мистер Малфой и мисс Грейнджер не в состоянии сражаться с вами на равных, и не смейте заявлять, что это не так. Как ваш преподаватель, мистер Поттер, я заявляю: чтобы полностью раскрыть свой потенциал, вы должны упражнять все ваши способности и </w:t>
      </w:r>
      <w:r w:rsidDel="00000000" w:rsidR="00000000" w:rsidRPr="00000000">
        <w:rPr>
          <w:rFonts w:ascii="Times New Roman" w:cs="Times New Roman" w:eastAsia="Times New Roman" w:hAnsi="Times New Roman"/>
          <w:sz w:val="24"/>
          <w:szCs w:val="24"/>
          <w:rtl w:val="0"/>
        </w:rPr>
        <w:t xml:space="preserve">ни в коем случае</w:t>
      </w:r>
      <w:r w:rsidDel="00000000" w:rsidR="00000000" w:rsidRPr="00000000">
        <w:rPr>
          <w:rFonts w:ascii="Times New Roman" w:cs="Times New Roman" w:eastAsia="Times New Roman" w:hAnsi="Times New Roman"/>
          <w:sz w:val="24"/>
          <w:szCs w:val="24"/>
          <w:rtl w:val="0"/>
        </w:rPr>
        <w:t xml:space="preserve"> их не сдерживать. В особенности вы должны отбросить детские беспокойства о том, что могут подумать ваши друзья!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keepNext w:val="0"/>
        <w:keepLines w:val="0"/>
        <w:widowControl w:val="0"/>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После разговора в кабинете профессора Защиты её армия стала больше, а чувство </w:t>
      </w:r>
      <w:r w:rsidDel="00000000" w:rsidR="00000000" w:rsidRPr="00000000">
        <w:rPr>
          <w:rFonts w:ascii="Times New Roman" w:cs="Times New Roman" w:eastAsia="Times New Roman" w:hAnsi="Times New Roman"/>
          <w:sz w:val="24"/>
          <w:szCs w:val="24"/>
          <w:rtl w:val="0"/>
        </w:rPr>
        <w:t xml:space="preserve">собственного достоинств</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наоборот пострадало</w:t>
      </w:r>
      <w:r w:rsidDel="00000000" w:rsidR="00000000" w:rsidRPr="00000000">
        <w:rPr>
          <w:rFonts w:ascii="Times New Roman" w:cs="Times New Roman" w:eastAsia="Times New Roman" w:hAnsi="Times New Roman"/>
          <w:sz w:val="24"/>
          <w:szCs w:val="24"/>
          <w:rtl w:val="0"/>
        </w:rPr>
        <w:t xml:space="preserve">. Гермиона чувствовала себя грустной крохотной букашкой, на которую только что наступили, и </w:t>
      </w:r>
      <w:r w:rsidDel="00000000" w:rsidR="00000000" w:rsidRPr="00000000">
        <w:rPr>
          <w:rFonts w:ascii="Times New Roman" w:cs="Times New Roman" w:eastAsia="Times New Roman" w:hAnsi="Times New Roman"/>
          <w:sz w:val="24"/>
          <w:szCs w:val="24"/>
          <w:rtl w:val="0"/>
        </w:rPr>
        <w:t xml:space="preserve">изо всех сил старалась не заплакат</w:t>
      </w:r>
      <w:r w:rsidDel="00000000" w:rsidR="00000000" w:rsidRPr="00000000">
        <w:rPr>
          <w:rFonts w:ascii="Times New Roman" w:cs="Times New Roman" w:eastAsia="Times New Roman" w:hAnsi="Times New Roman"/>
          <w:sz w:val="24"/>
          <w:szCs w:val="24"/>
          <w:rtl w:val="0"/>
        </w:rPr>
        <w:t xml:space="preserve">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w:t>
      </w:r>
      <w:r w:rsidDel="00000000" w:rsidR="00000000" w:rsidRPr="00000000">
        <w:rPr>
          <w:rFonts w:ascii="Times New Roman" w:cs="Times New Roman" w:eastAsia="Times New Roman" w:hAnsi="Times New Roman"/>
          <w:sz w:val="24"/>
          <w:szCs w:val="24"/>
          <w:rtl w:val="0"/>
        </w:rPr>
        <w:t xml:space="preserve"> поддавался!</w:t>
      </w:r>
      <w:r w:rsidDel="00000000" w:rsidR="00000000" w:rsidRPr="00000000">
        <w:rPr>
          <w:rFonts w:ascii="Times New Roman" w:cs="Times New Roman" w:eastAsia="Times New Roman" w:hAnsi="Times New Roman"/>
          <w:sz w:val="24"/>
          <w:szCs w:val="24"/>
          <w:rtl w:val="0"/>
        </w:rPr>
        <w:t xml:space="preserve"> — заявил Гарри, как только они свернули за угол, удаляясь от кабинета профессора Квиррелла, и деревянная дверь скрылась из виду за каменными стенами. —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сдерживался, я никогда бы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позволил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так </w:t>
      </w:r>
      <w:r w:rsidDel="00000000" w:rsidR="00000000" w:rsidRPr="00000000">
        <w:rPr>
          <w:rFonts w:ascii="Times New Roman" w:cs="Times New Roman" w:eastAsia="Times New Roman" w:hAnsi="Times New Roman"/>
          <w:sz w:val="24"/>
          <w:szCs w:val="24"/>
          <w:rtl w:val="0"/>
        </w:rPr>
        <w:t xml:space="preserve">кому-то из вас победить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не ответила — она не могла ответить, она бы не выдержала, если бы попробовала произнести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слово.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спросил Драко. Генерала Драконов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окутывала всё та же аура смирения. — Ведь Квиррелл прав, это </w:t>
      </w:r>
      <w:r w:rsidDel="00000000" w:rsidR="00000000" w:rsidRPr="00000000">
        <w:rPr>
          <w:rFonts w:ascii="Times New Roman" w:cs="Times New Roman" w:eastAsia="Times New Roman" w:hAnsi="Times New Roman"/>
          <w:i w:val="1"/>
          <w:sz w:val="24"/>
          <w:szCs w:val="24"/>
          <w:rtl w:val="0"/>
        </w:rPr>
        <w:t xml:space="preserve">подозрительно</w:t>
      </w:r>
      <w:r w:rsidDel="00000000" w:rsidR="00000000" w:rsidRPr="00000000">
        <w:rPr>
          <w:rFonts w:ascii="Times New Roman" w:cs="Times New Roman" w:eastAsia="Times New Roman" w:hAnsi="Times New Roman"/>
          <w:sz w:val="24"/>
          <w:szCs w:val="24"/>
          <w:rtl w:val="0"/>
        </w:rPr>
        <w:t xml:space="preserve">, что ты смог уничтожить обе наши армии, когда тебе захотелось устроить эту гонку на крыше. И разве ты не сказал тогда, Поттер, что мы должны разбить тебя, когда ты сражаешься всерьёз?</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Комок подступал к горлу, и когда эмоции переполнят её, она разрыдается</w:t>
      </w:r>
      <w:r w:rsidDel="00000000" w:rsidR="00000000" w:rsidRPr="00000000">
        <w:rPr>
          <w:rFonts w:ascii="Times New Roman" w:cs="Times New Roman" w:eastAsia="Times New Roman" w:hAnsi="Times New Roman"/>
          <w:sz w:val="24"/>
          <w:szCs w:val="24"/>
          <w:rtl w:val="0"/>
        </w:rPr>
        <w:t xml:space="preserve"> и после этого будет лишь маленькой плаксой в глазах обоих.</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 быстро начал Гарри. Она не смотрела на него, но его голос звучал так, словно он повернулся к ней. — Это было... </w:t>
      </w:r>
      <w:r w:rsidDel="00000000" w:rsidR="00000000" w:rsidRPr="00000000">
        <w:rPr>
          <w:rFonts w:ascii="Times New Roman" w:cs="Times New Roman" w:eastAsia="Times New Roman" w:hAnsi="Times New Roman"/>
          <w:sz w:val="24"/>
          <w:szCs w:val="24"/>
          <w:rtl w:val="0"/>
        </w:rPr>
        <w:t xml:space="preserve">В тот раз я старался намного сильнее, у меня были серьёзные причины, мне было </w:t>
      </w:r>
      <w:r w:rsidDel="00000000" w:rsidR="00000000" w:rsidRPr="00000000">
        <w:rPr>
          <w:rFonts w:ascii="Times New Roman" w:cs="Times New Roman" w:eastAsia="Times New Roman" w:hAnsi="Times New Roman"/>
          <w:i w:val="1"/>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поэтому я использовал кучу трюков, которые ранее приберегал... 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же всегда старалась изо всех сил, каждый раз.</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 я, я выпустил ту свою сторону, которую обычно не стал бы использовать для чего-то вроде занятий по Защите...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То есть, если бы она была совсем близко от победы над Гарри, когда это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имело значение, он мог просто использовать свою тёмную сторону и просто сокрушить её, так что 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...конечно так. Она не могла да</w:t>
      </w:r>
      <w:r w:rsidDel="00000000" w:rsidR="00000000" w:rsidRPr="00000000">
        <w:rPr>
          <w:rFonts w:ascii="Times New Roman" w:cs="Times New Roman" w:eastAsia="Times New Roman" w:hAnsi="Times New Roman"/>
          <w:sz w:val="24"/>
          <w:szCs w:val="24"/>
          <w:rtl w:val="0"/>
        </w:rPr>
        <w:t xml:space="preserve">же смот</w:t>
      </w:r>
      <w:r w:rsidDel="00000000" w:rsidR="00000000" w:rsidRPr="00000000">
        <w:rPr>
          <w:rFonts w:ascii="Times New Roman" w:cs="Times New Roman" w:eastAsia="Times New Roman" w:hAnsi="Times New Roman"/>
          <w:sz w:val="24"/>
          <w:szCs w:val="24"/>
          <w:rtl w:val="0"/>
        </w:rPr>
        <w:t xml:space="preserve">реть Г</w:t>
      </w:r>
      <w:r w:rsidDel="00000000" w:rsidR="00000000" w:rsidRPr="00000000">
        <w:rPr>
          <w:rFonts w:ascii="Times New Roman" w:cs="Times New Roman" w:eastAsia="Times New Roman" w:hAnsi="Times New Roman"/>
          <w:sz w:val="24"/>
          <w:szCs w:val="24"/>
          <w:rtl w:val="0"/>
        </w:rPr>
        <w:t xml:space="preserve">арри в глаза, когда он становился </w:t>
      </w:r>
      <w:r w:rsidDel="00000000" w:rsidR="00000000" w:rsidRPr="00000000">
        <w:rPr>
          <w:rFonts w:ascii="Times New Roman" w:cs="Times New Roman" w:eastAsia="Times New Roman" w:hAnsi="Times New Roman"/>
          <w:i w:val="1"/>
          <w:sz w:val="24"/>
          <w:szCs w:val="24"/>
          <w:rtl w:val="0"/>
        </w:rPr>
        <w:t xml:space="preserve">страшным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она вообще могла думать, что может действительно его победить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Коридор </w:t>
      </w:r>
      <w:r w:rsidDel="00000000" w:rsidR="00000000" w:rsidRPr="00000000">
        <w:rPr>
          <w:rFonts w:ascii="Times New Roman" w:cs="Times New Roman" w:eastAsia="Times New Roman" w:hAnsi="Times New Roman"/>
          <w:sz w:val="24"/>
          <w:szCs w:val="24"/>
          <w:rtl w:val="0"/>
        </w:rPr>
        <w:t xml:space="preserve">раз</w:t>
      </w:r>
      <w:r w:rsidDel="00000000" w:rsidR="00000000" w:rsidRPr="00000000">
        <w:rPr>
          <w:rFonts w:ascii="Times New Roman" w:cs="Times New Roman" w:eastAsia="Times New Roman" w:hAnsi="Times New Roman"/>
          <w:sz w:val="24"/>
          <w:szCs w:val="24"/>
          <w:rtl w:val="0"/>
        </w:rPr>
        <w:t xml:space="preserve">делился, Гарри Поттер и Драко Малфой повернули налево к лестнице, ведущей на второй этаж, а она, напротив, пошла направо. Она даже не знала, куда этот проход вёл, но прямо сейчас она предпочла бы заблудиться.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Извини, Драко, — сказал голос Гарри, затем </w:t>
      </w:r>
      <w:r w:rsidDel="00000000" w:rsidR="00000000" w:rsidRPr="00000000">
        <w:rPr>
          <w:rFonts w:ascii="Times New Roman" w:cs="Times New Roman" w:eastAsia="Times New Roman" w:hAnsi="Times New Roman"/>
          <w:sz w:val="24"/>
          <w:szCs w:val="24"/>
          <w:rtl w:val="0"/>
        </w:rPr>
        <w:t xml:space="preserve">позади неё послышались шаги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Оставь </w:t>
      </w:r>
      <w:r w:rsidDel="00000000" w:rsidR="00000000" w:rsidRPr="00000000">
        <w:rPr>
          <w:rFonts w:ascii="Times New Roman" w:cs="Times New Roman" w:eastAsia="Times New Roman" w:hAnsi="Times New Roman"/>
          <w:sz w:val="24"/>
          <w:szCs w:val="24"/>
          <w:rtl w:val="0"/>
        </w:rPr>
        <w:t xml:space="preserve">меня в покое, — сказала она. Это прозвучало уверенно, но затем она была вынуждена закрыть рот,</w:t>
      </w:r>
      <w:r w:rsidDel="00000000" w:rsidR="00000000" w:rsidRPr="00000000">
        <w:rPr>
          <w:rFonts w:ascii="Times New Roman" w:cs="Times New Roman" w:eastAsia="Times New Roman" w:hAnsi="Times New Roman"/>
          <w:sz w:val="24"/>
          <w:szCs w:val="24"/>
          <w:rtl w:val="0"/>
        </w:rPr>
        <w:t xml:space="preserve"> крепко сжать губы и</w:t>
      </w:r>
      <w:r w:rsidDel="00000000" w:rsidR="00000000" w:rsidRPr="00000000">
        <w:rPr>
          <w:rFonts w:ascii="Times New Roman" w:cs="Times New Roman" w:eastAsia="Times New Roman" w:hAnsi="Times New Roman"/>
          <w:sz w:val="24"/>
          <w:szCs w:val="24"/>
          <w:rtl w:val="0"/>
        </w:rPr>
        <w:t xml:space="preserve"> вообще задержать дыхание</w:t>
      </w:r>
      <w:r w:rsidDel="00000000" w:rsidR="00000000" w:rsidRPr="00000000">
        <w:rPr>
          <w:rFonts w:ascii="Times New Roman" w:cs="Times New Roman" w:eastAsia="Times New Roman" w:hAnsi="Times New Roman"/>
          <w:sz w:val="24"/>
          <w:szCs w:val="24"/>
          <w:rtl w:val="0"/>
        </w:rPr>
        <w:t xml:space="preserve">, чтобы все её эмоции не выплеснулись наружу.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Этот мальчишка </w:t>
      </w:r>
      <w:r w:rsidDel="00000000" w:rsidR="00000000" w:rsidRPr="00000000">
        <w:rPr>
          <w:rFonts w:ascii="Times New Roman" w:cs="Times New Roman" w:eastAsia="Times New Roman" w:hAnsi="Times New Roman"/>
          <w:sz w:val="24"/>
          <w:szCs w:val="24"/>
          <w:rtl w:val="0"/>
        </w:rPr>
        <w:t xml:space="preserve">догнал</w:t>
      </w:r>
      <w:r w:rsidDel="00000000" w:rsidR="00000000" w:rsidRPr="00000000">
        <w:rPr>
          <w:rFonts w:ascii="Times New Roman" w:cs="Times New Roman" w:eastAsia="Times New Roman" w:hAnsi="Times New Roman"/>
          <w:sz w:val="24"/>
          <w:szCs w:val="24"/>
          <w:rtl w:val="0"/>
        </w:rPr>
        <w:t xml:space="preserve"> её, обежал вокруг, встал у неё на пути (потому что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дурак!) и сказал высоким, полным отчаяния шёпотом: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убегал, когда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обгоняла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по всем предметам, кроме полётов на метле!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не понимал, да и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мог понять, Гарри Поттер никогда бы не понял, что, </w:t>
      </w:r>
      <w:r w:rsidDel="00000000" w:rsidR="00000000" w:rsidRPr="00000000">
        <w:rPr>
          <w:rFonts w:ascii="Times New Roman" w:cs="Times New Roman" w:eastAsia="Times New Roman" w:hAnsi="Times New Roman"/>
          <w:sz w:val="24"/>
          <w:szCs w:val="24"/>
          <w:rtl w:val="0"/>
        </w:rPr>
        <w:t xml:space="preserve">какое</w:t>
      </w:r>
      <w:r w:rsidDel="00000000" w:rsidR="00000000" w:rsidRPr="00000000">
        <w:rPr>
          <w:rFonts w:ascii="Times New Roman" w:cs="Times New Roman" w:eastAsia="Times New Roman" w:hAnsi="Times New Roman"/>
          <w:sz w:val="24"/>
          <w:szCs w:val="24"/>
          <w:rtl w:val="0"/>
        </w:rPr>
        <w:t xml:space="preserve"> бы он соревнование н</w:t>
      </w:r>
      <w:del w:author="Alaric Lightin" w:id="0" w:date="2016-07-04T04:47:14Z">
        <w:r w:rsidDel="00000000" w:rsidR="00000000" w:rsidRPr="00000000">
          <w:rPr>
            <w:rFonts w:ascii="Times New Roman" w:cs="Times New Roman" w:eastAsia="Times New Roman" w:hAnsi="Times New Roman"/>
            <w:sz w:val="24"/>
            <w:szCs w:val="24"/>
            <w:rtl w:val="0"/>
          </w:rPr>
          <w:delText xml:space="preserve">е</w:delText>
        </w:r>
      </w:del>
      <w:ins w:author="Alaric Lightin" w:id="0" w:date="2016-07-04T04:47:14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 проиграл, он всё равно будет Мальчиком-Который-Выжил: если ты Гарри Поттер, и тебя побеждает Гермиона Грейнджер, то это значит, что все ждут, что ты примешь вызов, а если ты Гермиона Грейнджер, и Гарри Поттер побеждает тебя, то это значит, что ты всего лишь никто.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нечестно, — сказала она, её голос дрожал, но она ещё не заплакала, ещё нет. —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должна соревноваться с твоей тёмной стороной, я всего лишь... я только... — </w:t>
      </w:r>
      <w:r w:rsidDel="00000000" w:rsidR="00000000" w:rsidRPr="00000000">
        <w:rPr>
          <w:rFonts w:ascii="Times New Roman" w:cs="Times New Roman" w:eastAsia="Times New Roman" w:hAnsi="Times New Roman"/>
          <w:i w:val="1"/>
          <w:sz w:val="24"/>
          <w:szCs w:val="24"/>
          <w:rtl w:val="0"/>
        </w:rPr>
        <w:t xml:space="preserve">«Мне всего лишь двенадцать </w:t>
      </w:r>
      <w:r w:rsidDel="00000000" w:rsidR="00000000" w:rsidRPr="00000000">
        <w:rPr>
          <w:rFonts w:ascii="Times New Roman" w:cs="Times New Roman" w:eastAsia="Times New Roman" w:hAnsi="Times New Roman"/>
          <w:i w:val="1"/>
          <w:sz w:val="24"/>
          <w:szCs w:val="24"/>
          <w:rtl w:val="0"/>
        </w:rPr>
        <w:t xml:space="preserve">лет»</w:t>
      </w:r>
      <w:r w:rsidDel="00000000" w:rsidR="00000000" w:rsidRPr="00000000">
        <w:rPr>
          <w:rFonts w:ascii="Times New Roman" w:cs="Times New Roman" w:eastAsia="Times New Roman" w:hAnsi="Times New Roman"/>
          <w:sz w:val="24"/>
          <w:szCs w:val="24"/>
          <w:rtl w:val="0"/>
        </w:rPr>
        <w:t xml:space="preserve">, подумала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использовал свою тёмную сторону только </w:t>
      </w:r>
      <w:r w:rsidDel="00000000" w:rsidR="00000000" w:rsidRPr="00000000">
        <w:rPr>
          <w:rFonts w:ascii="Times New Roman" w:cs="Times New Roman" w:eastAsia="Times New Roman" w:hAnsi="Times New Roman"/>
          <w:i w:val="1"/>
          <w:sz w:val="24"/>
          <w:szCs w:val="24"/>
          <w:rtl w:val="0"/>
        </w:rPr>
        <w:t xml:space="preserve">один раз</w:t>
      </w:r>
      <w:r w:rsidDel="00000000" w:rsidR="00000000" w:rsidRPr="00000000">
        <w:rPr>
          <w:rFonts w:ascii="Times New Roman" w:cs="Times New Roman" w:eastAsia="Times New Roman" w:hAnsi="Times New Roman"/>
          <w:sz w:val="24"/>
          <w:szCs w:val="24"/>
          <w:rtl w:val="0"/>
        </w:rPr>
        <w:t xml:space="preserve">, и это было </w:t>
      </w:r>
      <w:r w:rsidDel="00000000" w:rsidR="00000000" w:rsidRPr="00000000">
        <w:rPr>
          <w:rFonts w:ascii="Times New Roman" w:cs="Times New Roman" w:eastAsia="Times New Roman" w:hAnsi="Times New Roman"/>
          <w:i w:val="1"/>
          <w:sz w:val="24"/>
          <w:szCs w:val="24"/>
          <w:rtl w:val="0"/>
        </w:rPr>
        <w:t xml:space="preserve">вынужденной</w:t>
      </w:r>
      <w:r w:rsidDel="00000000" w:rsidR="00000000" w:rsidRPr="00000000">
        <w:rPr>
          <w:rFonts w:ascii="Times New Roman" w:cs="Times New Roman" w:eastAsia="Times New Roman" w:hAnsi="Times New Roman"/>
          <w:sz w:val="24"/>
          <w:szCs w:val="24"/>
          <w:rtl w:val="0"/>
        </w:rPr>
        <w:t xml:space="preserve"> мерой!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Значит, сегодня ты победил </w:t>
      </w:r>
      <w:r w:rsidDel="00000000" w:rsidR="00000000" w:rsidRPr="00000000">
        <w:rPr>
          <w:rFonts w:ascii="Times New Roman" w:cs="Times New Roman" w:eastAsia="Times New Roman" w:hAnsi="Times New Roman"/>
          <w:i w:val="1"/>
          <w:sz w:val="24"/>
          <w:szCs w:val="24"/>
          <w:rtl w:val="0"/>
        </w:rPr>
        <w:t xml:space="preserve">всю</w:t>
      </w:r>
      <w:r w:rsidDel="00000000" w:rsidR="00000000" w:rsidRPr="00000000">
        <w:rPr>
          <w:rFonts w:ascii="Times New Roman" w:cs="Times New Roman" w:eastAsia="Times New Roman" w:hAnsi="Times New Roman"/>
          <w:sz w:val="24"/>
          <w:szCs w:val="24"/>
          <w:rtl w:val="0"/>
        </w:rPr>
        <w:t xml:space="preserve"> мою армию, </w:t>
      </w:r>
      <w:r w:rsidDel="00000000" w:rsidR="00000000" w:rsidRPr="00000000">
        <w:rPr>
          <w:rFonts w:ascii="Times New Roman" w:cs="Times New Roman" w:eastAsia="Times New Roman" w:hAnsi="Times New Roman"/>
          <w:sz w:val="24"/>
          <w:szCs w:val="24"/>
          <w:rtl w:val="0"/>
        </w:rPr>
        <w:t xml:space="preserve">будучи</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Гарри Поттером? — </w:t>
      </w:r>
      <w:r w:rsidDel="00000000" w:rsidR="00000000" w:rsidRPr="00000000">
        <w:rPr>
          <w:rFonts w:ascii="Times New Roman" w:cs="Times New Roman" w:eastAsia="Times New Roman" w:hAnsi="Times New Roman"/>
          <w:sz w:val="24"/>
          <w:szCs w:val="24"/>
          <w:rtl w:val="0"/>
        </w:rPr>
        <w:t xml:space="preserve">она ещё не плакала. Как сейчас выглядит её лицо? Сердито или печально?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начал Гарри. Его голос немного притих. — </w:t>
      </w:r>
      <w:r w:rsidDel="00000000" w:rsidR="00000000" w:rsidRPr="00000000">
        <w:rPr>
          <w:rFonts w:ascii="Times New Roman" w:cs="Times New Roman" w:eastAsia="Times New Roman" w:hAnsi="Times New Roman"/>
          <w:sz w:val="24"/>
          <w:szCs w:val="24"/>
          <w:rtl w:val="0"/>
        </w:rPr>
        <w:t xml:space="preserve">Я... я на самом деле не рассчитывал победить</w:t>
      </w:r>
      <w:r w:rsidDel="00000000" w:rsidR="00000000" w:rsidRPr="00000000">
        <w:rPr>
          <w:rFonts w:ascii="Times New Roman" w:cs="Times New Roman" w:eastAsia="Times New Roman" w:hAnsi="Times New Roman"/>
          <w:sz w:val="24"/>
          <w:szCs w:val="24"/>
          <w:rtl w:val="0"/>
        </w:rPr>
        <w:t xml:space="preserve">. Знаю, я сказал, что непобедим, </w:t>
      </w:r>
      <w:r w:rsidDel="00000000" w:rsidR="00000000" w:rsidRPr="00000000">
        <w:rPr>
          <w:rFonts w:ascii="Times New Roman" w:cs="Times New Roman" w:eastAsia="Times New Roman" w:hAnsi="Times New Roman"/>
          <w:sz w:val="24"/>
          <w:szCs w:val="24"/>
          <w:rtl w:val="0"/>
        </w:rPr>
        <w:t xml:space="preserve">но я просто пытался вас напугать</w:t>
      </w:r>
      <w:r w:rsidDel="00000000" w:rsidR="00000000" w:rsidRPr="00000000">
        <w:rPr>
          <w:rFonts w:ascii="Times New Roman" w:cs="Times New Roman" w:eastAsia="Times New Roman" w:hAnsi="Times New Roman"/>
          <w:sz w:val="24"/>
          <w:szCs w:val="24"/>
          <w:rtl w:val="0"/>
        </w:rPr>
        <w:t xml:space="preserve">, думал, что мы лишь немного вас замедлим...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снова двинулась, прошла мимо него, и лицо Гарри напряглось, словно теперь уже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вот-вот расплачется.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Может, профессор Квиррелл прав? — донёсся высокий, полный отчаяния шёпот позади. — Если мы друзья, то я буду всег</w:t>
      </w:r>
      <w:r w:rsidDel="00000000" w:rsidR="00000000" w:rsidRPr="00000000">
        <w:rPr>
          <w:rFonts w:ascii="Times New Roman" w:cs="Times New Roman" w:eastAsia="Times New Roman" w:hAnsi="Times New Roman"/>
          <w:sz w:val="24"/>
          <w:szCs w:val="24"/>
          <w:rtl w:val="0"/>
        </w:rPr>
        <w:t xml:space="preserve">да бояться тебя обогнать, </w:t>
      </w:r>
      <w:r w:rsidDel="00000000" w:rsidR="00000000" w:rsidRPr="00000000">
        <w:rPr>
          <w:rFonts w:ascii="Times New Roman" w:cs="Times New Roman" w:eastAsia="Times New Roman" w:hAnsi="Times New Roman"/>
          <w:sz w:val="24"/>
          <w:szCs w:val="24"/>
          <w:rtl w:val="0"/>
        </w:rPr>
        <w:t xml:space="preserve">так как знаю,</w:t>
      </w:r>
      <w:r w:rsidDel="00000000" w:rsidR="00000000" w:rsidRPr="00000000">
        <w:rPr>
          <w:rFonts w:ascii="Times New Roman" w:cs="Times New Roman" w:eastAsia="Times New Roman" w:hAnsi="Times New Roman"/>
          <w:sz w:val="24"/>
          <w:szCs w:val="24"/>
          <w:rtl w:val="0"/>
        </w:rPr>
        <w:t xml:space="preserve"> что это заденет твои чувства? Это нечестно, Гермиона!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набрала воздух, задержала дыхание и побежала, её башмаки стучали по каменному полу так быстро, как она только мо</w:t>
      </w:r>
      <w:r w:rsidDel="00000000" w:rsidR="00000000" w:rsidRPr="00000000">
        <w:rPr>
          <w:rFonts w:ascii="Times New Roman" w:cs="Times New Roman" w:eastAsia="Times New Roman" w:hAnsi="Times New Roman"/>
          <w:sz w:val="24"/>
          <w:szCs w:val="24"/>
          <w:rtl w:val="0"/>
        </w:rPr>
        <w:t xml:space="preserve">гла. </w:t>
      </w:r>
      <w:r w:rsidDel="00000000" w:rsidR="00000000" w:rsidRPr="00000000">
        <w:rPr>
          <w:rFonts w:ascii="Times New Roman" w:cs="Times New Roman" w:eastAsia="Times New Roman" w:hAnsi="Times New Roman"/>
          <w:sz w:val="24"/>
          <w:szCs w:val="24"/>
          <w:rtl w:val="0"/>
        </w:rPr>
        <w:t xml:space="preserve">Она неслась по коридору, и её сдерживало только то, что перед глазами всё расплывалось. Она бежала туда, где её никто не услышит.</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 этот раз Гарри не последовал за ней.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Минерва проверяла контрольные по трансфигурации, результаты которых она должна была объявить в понедельник. Только что она поставила минус двести баллов работе пятикурсника за ошибку, которая потенциально могла кого-нибудь у</w:t>
      </w:r>
      <w:r w:rsidDel="00000000" w:rsidR="00000000" w:rsidRPr="00000000">
        <w:rPr>
          <w:rFonts w:ascii="Times New Roman" w:cs="Times New Roman" w:eastAsia="Times New Roman" w:hAnsi="Times New Roman"/>
          <w:sz w:val="24"/>
          <w:szCs w:val="24"/>
          <w:rtl w:val="0"/>
        </w:rPr>
        <w:t xml:space="preserve">бить. В первый год работы преподавателем её возмущала глупость старшекурсников. Теперь она уже смирилась. Некоторых людей не просто невозможно научить, они даже не замечают, насколько они безнадёжны, и с жизнерадостным усердием продолжают свои попытки. Иногда, перед тем, как они покинут Хогвартс, их можно убедить, чтобы они </w:t>
      </w:r>
      <w:r w:rsidDel="00000000" w:rsidR="00000000" w:rsidRPr="00000000">
        <w:rPr>
          <w:rFonts w:ascii="Times New Roman" w:cs="Times New Roman" w:eastAsia="Times New Roman" w:hAnsi="Times New Roman"/>
          <w:i w:val="1"/>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пробовали сделать что-нибудь необычное, забыли о свободной трансфигурации и использовали только общепринятые заклинания. А иногда... это не получается.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увязла в разборе особенно запутанного ответа, и тут её мысли прервал стук в дверь. Её приёмные часы были не в это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став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деканом Гриффиндора, она быстро научилась не торопиться с решениями. Всегда можно снять баллы с факультета </w:t>
      </w:r>
      <w:r w:rsidDel="00000000" w:rsidR="00000000" w:rsidRPr="00000000">
        <w:rPr>
          <w:rFonts w:ascii="Times New Roman" w:cs="Times New Roman" w:eastAsia="Times New Roman" w:hAnsi="Times New Roman"/>
          <w:i w:val="1"/>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Войдите, — резко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Девочка, вошедшая в кабинет, судя по всему, недавно плакала, а затем умылась, надеясь это скрыть...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 воскликнула профессор МакГонагалл. </w:t>
      </w:r>
      <w:r w:rsidDel="00000000" w:rsidR="00000000" w:rsidRPr="00000000">
        <w:rPr>
          <w:rFonts w:ascii="Times New Roman" w:cs="Times New Roman" w:eastAsia="Times New Roman" w:hAnsi="Times New Roman"/>
          <w:sz w:val="24"/>
          <w:szCs w:val="24"/>
          <w:rtl w:val="0"/>
        </w:rPr>
        <w:t xml:space="preserve">Ей потребовалась секунда, чтобы </w:t>
      </w:r>
      <w:r w:rsidDel="00000000" w:rsidR="00000000" w:rsidRPr="00000000">
        <w:rPr>
          <w:rFonts w:ascii="Times New Roman" w:cs="Times New Roman" w:eastAsia="Times New Roman" w:hAnsi="Times New Roman"/>
          <w:sz w:val="24"/>
          <w:szCs w:val="24"/>
          <w:rtl w:val="0"/>
        </w:rPr>
        <w:t xml:space="preserve">узнать это лицо с покрасневшими глазами и опухшими щеками</w:t>
      </w:r>
      <w:r w:rsidDel="00000000" w:rsidR="00000000" w:rsidRPr="00000000">
        <w:rPr>
          <w:rFonts w:ascii="Times New Roman" w:cs="Times New Roman" w:eastAsia="Times New Roman" w:hAnsi="Times New Roman"/>
          <w:sz w:val="24"/>
          <w:szCs w:val="24"/>
          <w:rtl w:val="0"/>
        </w:rPr>
        <w:t xml:space="preserve">. — Что случилось?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 сказала девочка дрожащим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вы говорили, </w:t>
      </w:r>
      <w:r w:rsidDel="00000000" w:rsidR="00000000" w:rsidRPr="00000000">
        <w:rPr>
          <w:rFonts w:ascii="Times New Roman" w:cs="Times New Roman" w:eastAsia="Times New Roman" w:hAnsi="Times New Roman"/>
          <w:sz w:val="24"/>
          <w:szCs w:val="24"/>
          <w:rtl w:val="0"/>
        </w:rPr>
        <w:t xml:space="preserve">что если меня что-то тревожит,</w:t>
      </w:r>
      <w:r w:rsidDel="00000000" w:rsidR="00000000" w:rsidRPr="00000000">
        <w:rPr>
          <w:rFonts w:ascii="Times New Roman" w:cs="Times New Roman" w:eastAsia="Times New Roman" w:hAnsi="Times New Roman"/>
          <w:sz w:val="24"/>
          <w:szCs w:val="24"/>
          <w:rtl w:val="0"/>
        </w:rPr>
        <w:t xml:space="preserve"> мне следует сразу подойти к вам.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ответила профессор МакГонагалл, — а теперь объясните, </w:t>
      </w:r>
      <w:r w:rsidDel="00000000" w:rsidR="00000000" w:rsidRPr="00000000">
        <w:rPr>
          <w:rFonts w:ascii="Times New Roman" w:cs="Times New Roman" w:eastAsia="Times New Roman" w:hAnsi="Times New Roman"/>
          <w:i w:val="1"/>
          <w:sz w:val="24"/>
          <w:szCs w:val="24"/>
          <w:rtl w:val="0"/>
        </w:rPr>
        <w:t xml:space="preserve">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Девочка начала объяснять...</w:t>
      </w:r>
      <w:r w:rsidDel="00000000" w:rsidR="00000000" w:rsidRPr="00000000">
        <w:rPr>
          <w:rtl w:val="0"/>
        </w:rPr>
      </w:r>
    </w:p>
    <w:p w:rsidR="00000000" w:rsidDel="00000000" w:rsidP="00000000" w:rsidRDefault="00000000" w:rsidRPr="00000000">
      <w:pPr>
        <w:pStyle w:val="Heading2"/>
        <w:keepNext w:val="0"/>
        <w:keepLines w:val="0"/>
        <w:widowControl w:val="0"/>
        <w:ind w:firstLine="570"/>
        <w:contextualSpacing w:val="0"/>
      </w:pPr>
      <w:bookmarkStart w:colFirst="0" w:colLast="0" w:name="h.6ufclztmzhbj" w:id="1"/>
      <w:bookmarkEnd w:id="1"/>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стояла неподвижно на вращающейся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Спираль, которая по идее не должна была перемещать её вовсе, напротив, неумолимо несла её вверх. Гермиона подумала, что это похоже на з</w:t>
      </w:r>
      <w:r w:rsidDel="00000000" w:rsidR="00000000" w:rsidRPr="00000000">
        <w:rPr>
          <w:rFonts w:ascii="Times New Roman" w:cs="Times New Roman" w:eastAsia="Times New Roman" w:hAnsi="Times New Roman"/>
          <w:sz w:val="24"/>
          <w:szCs w:val="24"/>
          <w:rtl w:val="0"/>
        </w:rPr>
        <w:t xml:space="preserve">аклинание </w:t>
      </w:r>
      <w:r w:rsidDel="00000000" w:rsidR="00000000" w:rsidRPr="00000000">
        <w:rPr>
          <w:rFonts w:ascii="Times New Roman" w:cs="Times New Roman" w:eastAsia="Times New Roman" w:hAnsi="Times New Roman"/>
          <w:sz w:val="24"/>
          <w:szCs w:val="24"/>
          <w:rtl w:val="0"/>
        </w:rPr>
        <w:t xml:space="preserve">Бесконечной лестницы</w:t>
      </w:r>
      <w:r w:rsidDel="00000000" w:rsidR="00000000" w:rsidRPr="00000000">
        <w:rPr>
          <w:rFonts w:ascii="Times New Roman" w:cs="Times New Roman" w:eastAsia="Times New Roman" w:hAnsi="Times New Roman"/>
          <w:sz w:val="24"/>
          <w:szCs w:val="24"/>
          <w:rtl w:val="0"/>
        </w:rPr>
        <w:t xml:space="preserve">, изобретённое в 1733 году волшебником Аррамом Сабети, который жил на вершине Эвереста, когда маглы ещё не могли её покорить. Но эта лестница не может быть той самой лестницей: Хогвартс намного старше. Может, заклинание было изобретено </w:t>
      </w:r>
      <w:r w:rsidDel="00000000" w:rsidR="00000000" w:rsidRPr="00000000">
        <w:rPr>
          <w:rFonts w:ascii="Times New Roman" w:cs="Times New Roman" w:eastAsia="Times New Roman" w:hAnsi="Times New Roman"/>
          <w:i w:val="1"/>
          <w:sz w:val="24"/>
          <w:szCs w:val="24"/>
          <w:rtl w:val="0"/>
        </w:rPr>
        <w:t xml:space="preserve">заново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должна была бояться, должна была нервничать по поводу своей второй встречи с директором.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она действительно боялась и нервничала по поводу своей второй встречи с директором.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Гермиона Грейнджер много размышляла, она очень много размышляла после того, как не с</w:t>
      </w:r>
      <w:r w:rsidDel="00000000" w:rsidR="00000000" w:rsidRPr="00000000">
        <w:rPr>
          <w:rFonts w:ascii="Times New Roman" w:cs="Times New Roman" w:eastAsia="Times New Roman" w:hAnsi="Times New Roman"/>
          <w:sz w:val="24"/>
          <w:szCs w:val="24"/>
          <w:rtl w:val="0"/>
        </w:rPr>
        <w:t xml:space="preserve">могла </w:t>
      </w:r>
      <w:r w:rsidDel="00000000" w:rsidR="00000000" w:rsidRPr="00000000">
        <w:rPr>
          <w:rFonts w:ascii="Times New Roman" w:cs="Times New Roman" w:eastAsia="Times New Roman" w:hAnsi="Times New Roman"/>
          <w:sz w:val="24"/>
          <w:szCs w:val="24"/>
          <w:rtl w:val="0"/>
        </w:rPr>
        <w:t xml:space="preserve">больше бежать и </w:t>
      </w:r>
      <w:r w:rsidDel="00000000" w:rsidR="00000000" w:rsidRPr="00000000">
        <w:rPr>
          <w:rFonts w:ascii="Times New Roman" w:cs="Times New Roman" w:eastAsia="Times New Roman" w:hAnsi="Times New Roman"/>
          <w:sz w:val="24"/>
          <w:szCs w:val="24"/>
          <w:rtl w:val="0"/>
        </w:rPr>
        <w:t xml:space="preserve">опустилась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стены</w:t>
      </w:r>
      <w:r w:rsidDel="00000000" w:rsidR="00000000" w:rsidRPr="00000000">
        <w:rPr>
          <w:rFonts w:ascii="Times New Roman" w:cs="Times New Roman" w:eastAsia="Times New Roman" w:hAnsi="Times New Roman"/>
          <w:sz w:val="24"/>
          <w:szCs w:val="24"/>
          <w:rtl w:val="0"/>
        </w:rPr>
        <w:t xml:space="preserve">, потому что у неё уже горели лёгкие. Свернувшись калачиком и прижавшись к холодному камню, она плакала и размышляла.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аже если она проиграет Гарри Поттеру, она никогда, ни в коем случае не проиграет Драко Малфою, это абсолютно, совершенно неприемлемо. Профессор Квиррелл похвалил Генерала Малфоя за то, что он не проигнорировал свою тысячу возможностей. И,</w:t>
      </w:r>
      <w:r w:rsidDel="00000000" w:rsidR="00000000" w:rsidRPr="00000000">
        <w:rPr>
          <w:rFonts w:ascii="Times New Roman" w:cs="Times New Roman" w:eastAsia="Times New Roman" w:hAnsi="Times New Roman"/>
          <w:sz w:val="24"/>
          <w:szCs w:val="24"/>
          <w:rtl w:val="0"/>
        </w:rPr>
        <w:t xml:space="preserve"> проплакавшись</w:t>
      </w:r>
      <w:r w:rsidDel="00000000" w:rsidR="00000000" w:rsidRPr="00000000">
        <w:rPr>
          <w:rFonts w:ascii="Times New Roman" w:cs="Times New Roman" w:eastAsia="Times New Roman" w:hAnsi="Times New Roman"/>
          <w:sz w:val="24"/>
          <w:szCs w:val="24"/>
          <w:rtl w:val="0"/>
        </w:rPr>
        <w:t xml:space="preserve">, она вспомнила ещё четырнадцать заклинаний, которые просто обязана была тогда попробовать против Гарри и Невилла, и затем задалась вопросом, не </w:t>
      </w:r>
      <w:r w:rsidDel="00000000" w:rsidR="00000000" w:rsidRPr="00000000">
        <w:rPr>
          <w:rFonts w:ascii="Times New Roman" w:cs="Times New Roman" w:eastAsia="Times New Roman" w:hAnsi="Times New Roman"/>
          <w:sz w:val="24"/>
          <w:szCs w:val="24"/>
          <w:rtl w:val="0"/>
        </w:rPr>
        <w:t xml:space="preserve">совершила </w:t>
      </w:r>
      <w:r w:rsidDel="00000000" w:rsidR="00000000" w:rsidRPr="00000000">
        <w:rPr>
          <w:rFonts w:ascii="Times New Roman" w:cs="Times New Roman" w:eastAsia="Times New Roman" w:hAnsi="Times New Roman"/>
          <w:sz w:val="24"/>
          <w:szCs w:val="24"/>
          <w:rtl w:val="0"/>
        </w:rPr>
        <w:t xml:space="preserve">ли она подобной ошибки </w:t>
      </w:r>
      <w:r w:rsidDel="00000000" w:rsidR="00000000" w:rsidRPr="00000000">
        <w:rPr>
          <w:rFonts w:ascii="Times New Roman" w:cs="Times New Roman" w:eastAsia="Times New Roman" w:hAnsi="Times New Roman"/>
          <w:sz w:val="24"/>
          <w:szCs w:val="24"/>
          <w:rtl w:val="0"/>
        </w:rPr>
        <w:t xml:space="preserve">в чём-нибудь ещё</w:t>
      </w:r>
      <w:r w:rsidDel="00000000" w:rsidR="00000000" w:rsidRPr="00000000">
        <w:rPr>
          <w:rFonts w:ascii="Times New Roman" w:cs="Times New Roman" w:eastAsia="Times New Roman" w:hAnsi="Times New Roman"/>
          <w:sz w:val="24"/>
          <w:szCs w:val="24"/>
          <w:rtl w:val="0"/>
        </w:rPr>
        <w:t xml:space="preserve">? В итоге она постучала в дверь профессора МакГонагалл. Она не собиралась просить помочь, сейчас Гермиона не представляла себе, </w:t>
      </w:r>
      <w:r w:rsidDel="00000000" w:rsidR="00000000" w:rsidRPr="00000000">
        <w:rPr>
          <w:rFonts w:ascii="Times New Roman" w:cs="Times New Roman" w:eastAsia="Times New Roman" w:hAnsi="Times New Roman"/>
          <w:i w:val="1"/>
          <w:sz w:val="24"/>
          <w:szCs w:val="24"/>
          <w:rtl w:val="0"/>
        </w:rPr>
        <w:t xml:space="preserve">с чем</w:t>
      </w:r>
      <w:r w:rsidDel="00000000" w:rsidR="00000000" w:rsidRPr="00000000">
        <w:rPr>
          <w:rFonts w:ascii="Times New Roman" w:cs="Times New Roman" w:eastAsia="Times New Roman" w:hAnsi="Times New Roman"/>
          <w:sz w:val="24"/>
          <w:szCs w:val="24"/>
          <w:rtl w:val="0"/>
        </w:rPr>
        <w:t xml:space="preserve"> ей можно помочь, она просто хотела рассказать всё профессору МакГонагалл, так как на тот момент это показалось ей одной из той </w:t>
      </w:r>
      <w:r w:rsidDel="00000000" w:rsidR="00000000" w:rsidRPr="00000000">
        <w:rPr>
          <w:rFonts w:ascii="Times New Roman" w:cs="Times New Roman" w:eastAsia="Times New Roman" w:hAnsi="Times New Roman"/>
          <w:sz w:val="24"/>
          <w:szCs w:val="24"/>
          <w:rtl w:val="0"/>
        </w:rPr>
        <w:t xml:space="preserve">тысячи </w:t>
      </w:r>
      <w:r w:rsidDel="00000000" w:rsidR="00000000" w:rsidRPr="00000000">
        <w:rPr>
          <w:rFonts w:ascii="Times New Roman" w:cs="Times New Roman" w:eastAsia="Times New Roman" w:hAnsi="Times New Roman"/>
          <w:sz w:val="24"/>
          <w:szCs w:val="24"/>
          <w:rtl w:val="0"/>
        </w:rPr>
        <w:t xml:space="preserve">возможностей, о которых говорил профессор Квиррелл.</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она рассказала профессору МакГонагалл, как Гарри Поттер изменился с того дня, когда на его плече появился феникс, и о том, что люди, </w:t>
      </w:r>
      <w:r w:rsidDel="00000000" w:rsidR="00000000" w:rsidRPr="00000000">
        <w:rPr>
          <w:rFonts w:ascii="Times New Roman" w:cs="Times New Roman" w:eastAsia="Times New Roman" w:hAnsi="Times New Roman"/>
          <w:sz w:val="24"/>
          <w:szCs w:val="24"/>
          <w:rtl w:val="0"/>
        </w:rPr>
        <w:t xml:space="preserve">по её мнению</w:t>
      </w:r>
      <w:r w:rsidDel="00000000" w:rsidR="00000000" w:rsidRPr="00000000">
        <w:rPr>
          <w:rFonts w:ascii="Times New Roman" w:cs="Times New Roman" w:eastAsia="Times New Roman" w:hAnsi="Times New Roman"/>
          <w:sz w:val="24"/>
          <w:szCs w:val="24"/>
          <w:rtl w:val="0"/>
        </w:rPr>
        <w:t xml:space="preserve">, всё больше и больше относятся к ней, как к чему-то, принадлежащему Гарри, и о том, что Гарри всё больше и больше </w:t>
      </w:r>
      <w:r w:rsidDel="00000000" w:rsidR="00000000" w:rsidRPr="00000000">
        <w:rPr>
          <w:rFonts w:ascii="Times New Roman" w:cs="Times New Roman" w:eastAsia="Times New Roman" w:hAnsi="Times New Roman"/>
          <w:sz w:val="24"/>
          <w:szCs w:val="24"/>
          <w:rtl w:val="0"/>
        </w:rPr>
        <w:t xml:space="preserve">отдаляется </w:t>
      </w:r>
      <w:r w:rsidDel="00000000" w:rsidR="00000000" w:rsidRPr="00000000">
        <w:rPr>
          <w:rFonts w:ascii="Times New Roman" w:cs="Times New Roman" w:eastAsia="Times New Roman" w:hAnsi="Times New Roman"/>
          <w:sz w:val="24"/>
          <w:szCs w:val="24"/>
          <w:rtl w:val="0"/>
        </w:rPr>
        <w:t xml:space="preserve">от всех остальных первокурсников и иногда бродит с таким печальным видом, будто он чего-то лишился, и </w:t>
      </w:r>
      <w:r w:rsidDel="00000000" w:rsidR="00000000" w:rsidRPr="00000000">
        <w:rPr>
          <w:rFonts w:ascii="Times New Roman" w:cs="Times New Roman" w:eastAsia="Times New Roman" w:hAnsi="Times New Roman"/>
          <w:i w:val="1"/>
          <w:sz w:val="24"/>
          <w:szCs w:val="24"/>
          <w:rtl w:val="0"/>
        </w:rPr>
        <w:t xml:space="preserve">она не знает, что теперь делать.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сказала ей, что им нужно поговорить с директором.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взволновалась, но затем </w:t>
      </w:r>
      <w:r w:rsidDel="00000000" w:rsidR="00000000" w:rsidRPr="00000000">
        <w:rPr>
          <w:rFonts w:ascii="Times New Roman" w:cs="Times New Roman" w:eastAsia="Times New Roman" w:hAnsi="Times New Roman"/>
          <w:sz w:val="24"/>
          <w:szCs w:val="24"/>
          <w:rtl w:val="0"/>
        </w:rPr>
        <w:t xml:space="preserve">она подумала</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испугался</w:t>
      </w:r>
      <w:r w:rsidDel="00000000" w:rsidR="00000000" w:rsidRPr="00000000">
        <w:rPr>
          <w:rFonts w:ascii="Times New Roman" w:cs="Times New Roman" w:eastAsia="Times New Roman" w:hAnsi="Times New Roman"/>
          <w:sz w:val="24"/>
          <w:szCs w:val="24"/>
          <w:rtl w:val="0"/>
        </w:rPr>
        <w:t xml:space="preserve"> бы директора. Гарри Поттер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шёл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напролом, вне зависимости от того, что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бы пытался сделать. Может быть (</w:t>
      </w:r>
      <w:r w:rsidDel="00000000" w:rsidR="00000000" w:rsidRPr="00000000">
        <w:rPr>
          <w:rFonts w:ascii="Times New Roman" w:cs="Times New Roman" w:eastAsia="Times New Roman" w:hAnsi="Times New Roman"/>
          <w:sz w:val="24"/>
          <w:szCs w:val="24"/>
          <w:rtl w:val="0"/>
        </w:rPr>
        <w:t xml:space="preserve">ей пришла в голову такая </w:t>
      </w:r>
      <w:r w:rsidDel="00000000" w:rsidR="00000000" w:rsidRPr="00000000">
        <w:rPr>
          <w:rFonts w:ascii="Times New Roman" w:cs="Times New Roman" w:eastAsia="Times New Roman" w:hAnsi="Times New Roman"/>
          <w:sz w:val="24"/>
          <w:szCs w:val="24"/>
          <w:rtl w:val="0"/>
        </w:rPr>
        <w:t xml:space="preserve">мысль</w:t>
      </w:r>
      <w:r w:rsidDel="00000000" w:rsidR="00000000" w:rsidRPr="00000000">
        <w:rPr>
          <w:rFonts w:ascii="Times New Roman" w:cs="Times New Roman" w:eastAsia="Times New Roman" w:hAnsi="Times New Roman"/>
          <w:sz w:val="24"/>
          <w:szCs w:val="24"/>
          <w:rtl w:val="0"/>
        </w:rPr>
        <w:t xml:space="preserve">), стоило </w:t>
      </w:r>
      <w:r w:rsidDel="00000000" w:rsidR="00000000" w:rsidRPr="00000000">
        <w:rPr>
          <w:rFonts w:ascii="Times New Roman" w:cs="Times New Roman" w:eastAsia="Times New Roman" w:hAnsi="Times New Roman"/>
          <w:i w:val="1"/>
          <w:sz w:val="24"/>
          <w:szCs w:val="24"/>
          <w:rtl w:val="0"/>
        </w:rPr>
        <w:t xml:space="preserve">попытаться</w:t>
      </w:r>
      <w:r w:rsidDel="00000000" w:rsidR="00000000" w:rsidRPr="00000000">
        <w:rPr>
          <w:rFonts w:ascii="Times New Roman" w:cs="Times New Roman" w:eastAsia="Times New Roman" w:hAnsi="Times New Roman"/>
          <w:sz w:val="24"/>
          <w:szCs w:val="24"/>
          <w:rtl w:val="0"/>
        </w:rPr>
        <w:t xml:space="preserve"> быть как он,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пугаться, </w:t>
      </w:r>
      <w:r w:rsidDel="00000000" w:rsidR="00000000" w:rsidRPr="00000000">
        <w:rPr>
          <w:rFonts w:ascii="Times New Roman" w:cs="Times New Roman" w:eastAsia="Times New Roman" w:hAnsi="Times New Roman"/>
          <w:sz w:val="24"/>
          <w:szCs w:val="24"/>
          <w:rtl w:val="0"/>
        </w:rPr>
        <w:t xml:space="preserve">просто что-нибудь делать и смотреть,</w:t>
      </w:r>
      <w:r w:rsidDel="00000000" w:rsidR="00000000" w:rsidRPr="00000000">
        <w:rPr>
          <w:rFonts w:ascii="Times New Roman" w:cs="Times New Roman" w:eastAsia="Times New Roman" w:hAnsi="Times New Roman"/>
          <w:sz w:val="24"/>
          <w:szCs w:val="24"/>
          <w:rtl w:val="0"/>
        </w:rPr>
        <w:t xml:space="preserve"> к чему это приведёт</w:t>
      </w:r>
      <w:r w:rsidDel="00000000" w:rsidR="00000000" w:rsidRPr="00000000">
        <w:rPr>
          <w:rFonts w:ascii="Times New Roman" w:cs="Times New Roman" w:eastAsia="Times New Roman" w:hAnsi="Times New Roman"/>
          <w:sz w:val="24"/>
          <w:szCs w:val="24"/>
          <w:rtl w:val="0"/>
        </w:rPr>
        <w:t xml:space="preserve">. Хуже уже вряд ли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есконечная</w:t>
      </w:r>
      <w:r w:rsidDel="00000000" w:rsidR="00000000" w:rsidRPr="00000000">
        <w:rPr>
          <w:rFonts w:ascii="Times New Roman" w:cs="Times New Roman" w:eastAsia="Times New Roman" w:hAnsi="Times New Roman"/>
          <w:sz w:val="24"/>
          <w:szCs w:val="24"/>
          <w:rtl w:val="0"/>
        </w:rPr>
        <w:t xml:space="preserve"> лестниц</w:t>
      </w:r>
      <w:r w:rsidDel="00000000" w:rsidR="00000000" w:rsidRPr="00000000">
        <w:rPr>
          <w:rFonts w:ascii="Times New Roman" w:cs="Times New Roman" w:eastAsia="Times New Roman" w:hAnsi="Times New Roman"/>
          <w:sz w:val="24"/>
          <w:szCs w:val="24"/>
          <w:rtl w:val="0"/>
        </w:rPr>
        <w:t xml:space="preserve">а перестала вращаться.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Большая дубовая дверь с медным дверным молотком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грифона открылась сама.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За чёрным дубовым столом </w:t>
      </w:r>
      <w:r w:rsidDel="00000000" w:rsidR="00000000" w:rsidRPr="00000000">
        <w:rPr>
          <w:rFonts w:ascii="Times New Roman" w:cs="Times New Roman" w:eastAsia="Times New Roman" w:hAnsi="Times New Roman"/>
          <w:sz w:val="24"/>
          <w:szCs w:val="24"/>
          <w:rtl w:val="0"/>
        </w:rPr>
        <w:t xml:space="preserve">с десятком ящичков со всех сторон, в которых,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были свои ящички</w:t>
      </w:r>
      <w:r w:rsidDel="00000000" w:rsidR="00000000" w:rsidRPr="00000000">
        <w:rPr>
          <w:rFonts w:ascii="Times New Roman" w:cs="Times New Roman" w:eastAsia="Times New Roman" w:hAnsi="Times New Roman"/>
          <w:sz w:val="24"/>
          <w:szCs w:val="24"/>
          <w:rtl w:val="0"/>
        </w:rPr>
        <w:t xml:space="preserve">, сидел на своём троне седобородый директор </w:t>
      </w:r>
      <w:r w:rsidDel="00000000" w:rsidR="00000000" w:rsidRPr="00000000">
        <w:rPr>
          <w:rFonts w:ascii="Times New Roman" w:cs="Times New Roman" w:eastAsia="Times New Roman" w:hAnsi="Times New Roman"/>
          <w:sz w:val="24"/>
          <w:szCs w:val="24"/>
          <w:rtl w:val="0"/>
        </w:rPr>
        <w:t xml:space="preserve">школы </w:t>
      </w:r>
      <w:r w:rsidDel="00000000" w:rsidR="00000000" w:rsidRPr="00000000">
        <w:rPr>
          <w:rFonts w:ascii="Times New Roman" w:cs="Times New Roman" w:eastAsia="Times New Roman" w:hAnsi="Times New Roman"/>
          <w:sz w:val="24"/>
          <w:szCs w:val="24"/>
          <w:rtl w:val="0"/>
        </w:rPr>
        <w:t xml:space="preserve">Хогвартс </w:t>
      </w:r>
      <w:r w:rsidDel="00000000" w:rsidR="00000000" w:rsidRPr="00000000">
        <w:rPr>
          <w:rFonts w:ascii="Times New Roman" w:cs="Times New Roman" w:eastAsia="Times New Roman" w:hAnsi="Times New Roman"/>
          <w:sz w:val="24"/>
          <w:szCs w:val="24"/>
          <w:rtl w:val="0"/>
        </w:rPr>
        <w:t xml:space="preserve">— Альбус Персиваль Вулфрик Брайан Дамблдор, и в его мягко искрящиеся глаза Гермиона смотрела в течение примерно трёх секунд, </w:t>
      </w:r>
      <w:r w:rsidDel="00000000" w:rsidR="00000000" w:rsidRPr="00000000">
        <w:rPr>
          <w:rFonts w:ascii="Times New Roman" w:cs="Times New Roman" w:eastAsia="Times New Roman" w:hAnsi="Times New Roman"/>
          <w:sz w:val="24"/>
          <w:szCs w:val="24"/>
          <w:rtl w:val="0"/>
        </w:rPr>
        <w:t xml:space="preserve">пока её внимание не переключилось на </w:t>
      </w:r>
      <w:r w:rsidDel="00000000" w:rsidR="00000000" w:rsidRPr="00000000">
        <w:rPr>
          <w:rFonts w:ascii="Times New Roman" w:cs="Times New Roman" w:eastAsia="Times New Roman" w:hAnsi="Times New Roman"/>
          <w:sz w:val="24"/>
          <w:szCs w:val="24"/>
          <w:rtl w:val="0"/>
        </w:rPr>
        <w:t xml:space="preserve">всё остальное.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w:t>
      </w:r>
      <w:r w:rsidDel="00000000" w:rsidR="00000000" w:rsidRPr="00000000">
        <w:rPr>
          <w:rFonts w:ascii="Times New Roman" w:cs="Times New Roman" w:eastAsia="Times New Roman" w:hAnsi="Times New Roman"/>
          <w:sz w:val="24"/>
          <w:szCs w:val="24"/>
          <w:rtl w:val="0"/>
        </w:rPr>
        <w:t xml:space="preserve">время </w:t>
      </w:r>
      <w:r w:rsidDel="00000000" w:rsidR="00000000" w:rsidRPr="00000000">
        <w:rPr>
          <w:rFonts w:ascii="Times New Roman" w:cs="Times New Roman" w:eastAsia="Times New Roman" w:hAnsi="Times New Roman"/>
          <w:sz w:val="24"/>
          <w:szCs w:val="24"/>
          <w:rtl w:val="0"/>
        </w:rPr>
        <w:t xml:space="preserve">спустя </w:t>
      </w:r>
      <w:r w:rsidDel="00000000" w:rsidR="00000000" w:rsidRPr="00000000">
        <w:rPr>
          <w:rFonts w:ascii="Times New Roman" w:cs="Times New Roman" w:eastAsia="Times New Roman" w:hAnsi="Times New Roman"/>
          <w:sz w:val="24"/>
          <w:szCs w:val="24"/>
          <w:rtl w:val="0"/>
        </w:rPr>
        <w:t xml:space="preserve">— она не знала,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прошло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но она как раз пересчитывала предметы в кабинете уже в трет</w:t>
      </w:r>
      <w:r w:rsidDel="00000000" w:rsidR="00000000" w:rsidRPr="00000000">
        <w:rPr>
          <w:rFonts w:ascii="Times New Roman" w:cs="Times New Roman" w:eastAsia="Times New Roman" w:hAnsi="Times New Roman"/>
          <w:sz w:val="24"/>
          <w:szCs w:val="24"/>
          <w:rtl w:val="0"/>
        </w:rPr>
        <w:t xml:space="preserve">ий раз, и по-прежнему ник</w:t>
      </w:r>
      <w:r w:rsidDel="00000000" w:rsidR="00000000" w:rsidRPr="00000000">
        <w:rPr>
          <w:rFonts w:ascii="Times New Roman" w:cs="Times New Roman" w:eastAsia="Times New Roman" w:hAnsi="Times New Roman"/>
          <w:sz w:val="24"/>
          <w:szCs w:val="24"/>
          <w:rtl w:val="0"/>
        </w:rPr>
        <w:t xml:space="preserve">ак не могла получить </w:t>
      </w:r>
      <w:r w:rsidDel="00000000" w:rsidR="00000000" w:rsidRPr="00000000">
        <w:rPr>
          <w:rFonts w:ascii="Times New Roman" w:cs="Times New Roman" w:eastAsia="Times New Roman" w:hAnsi="Times New Roman"/>
          <w:sz w:val="24"/>
          <w:szCs w:val="24"/>
          <w:rtl w:val="0"/>
        </w:rPr>
        <w:t xml:space="preserve">один и </w:t>
      </w:r>
      <w:r w:rsidDel="00000000" w:rsidR="00000000" w:rsidRPr="00000000">
        <w:rPr>
          <w:rFonts w:ascii="Times New Roman" w:cs="Times New Roman" w:eastAsia="Times New Roman" w:hAnsi="Times New Roman"/>
          <w:sz w:val="24"/>
          <w:szCs w:val="24"/>
          <w:rtl w:val="0"/>
        </w:rPr>
        <w:t xml:space="preserve">тот же результат, хотя её память утверждала, что ничего не пропало и ничего нового не появилось — директор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кашлялся и сказал: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повернулась и почувствовала, что краснеет, </w:t>
      </w:r>
      <w:r w:rsidDel="00000000" w:rsidR="00000000" w:rsidRPr="00000000">
        <w:rPr>
          <w:rFonts w:ascii="Times New Roman" w:cs="Times New Roman" w:eastAsia="Times New Roman" w:hAnsi="Times New Roman"/>
          <w:sz w:val="24"/>
          <w:szCs w:val="24"/>
          <w:rtl w:val="0"/>
        </w:rPr>
        <w:t xml:space="preserve">но Дамблдор вовсе не выглядел сердитым</w:t>
      </w:r>
      <w:r w:rsidDel="00000000" w:rsidR="00000000" w:rsidRPr="00000000">
        <w:rPr>
          <w:rFonts w:ascii="Times New Roman" w:cs="Times New Roman" w:eastAsia="Times New Roman" w:hAnsi="Times New Roman"/>
          <w:sz w:val="24"/>
          <w:szCs w:val="24"/>
          <w:rtl w:val="0"/>
        </w:rPr>
        <w:t xml:space="preserve">, он был</w:t>
      </w:r>
      <w:r w:rsidDel="00000000" w:rsidR="00000000" w:rsidRPr="00000000">
        <w:rPr>
          <w:rFonts w:ascii="Times New Roman" w:cs="Times New Roman" w:eastAsia="Times New Roman" w:hAnsi="Times New Roman"/>
          <w:sz w:val="24"/>
          <w:szCs w:val="24"/>
          <w:rtl w:val="0"/>
        </w:rPr>
        <w:t xml:space="preserve"> скорее </w:t>
      </w:r>
      <w:r w:rsidDel="00000000" w:rsidR="00000000" w:rsidRPr="00000000">
        <w:rPr>
          <w:rFonts w:ascii="Times New Roman" w:cs="Times New Roman" w:eastAsia="Times New Roman" w:hAnsi="Times New Roman"/>
          <w:sz w:val="24"/>
          <w:szCs w:val="24"/>
          <w:rtl w:val="0"/>
        </w:rPr>
        <w:t xml:space="preserve">безмятежным</w:t>
      </w:r>
      <w:r w:rsidDel="00000000" w:rsidR="00000000" w:rsidRPr="00000000">
        <w:rPr>
          <w:rFonts w:ascii="Times New Roman" w:cs="Times New Roman" w:eastAsia="Times New Roman" w:hAnsi="Times New Roman"/>
          <w:sz w:val="24"/>
          <w:szCs w:val="24"/>
          <w:rtl w:val="0"/>
        </w:rPr>
        <w:t xml:space="preserve"> и смотрел </w:t>
      </w:r>
      <w:r w:rsidDel="00000000" w:rsidR="00000000" w:rsidRPr="00000000">
        <w:rPr>
          <w:rFonts w:ascii="Times New Roman" w:cs="Times New Roman" w:eastAsia="Times New Roman" w:hAnsi="Times New Roman"/>
          <w:sz w:val="24"/>
          <w:szCs w:val="24"/>
          <w:rtl w:val="0"/>
        </w:rPr>
        <w:t xml:space="preserve">на неё вопросительным, мягким взглядом поверх своих очков-полумесяцев.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 сказала профессор МакГонагалл, голос старой ведьмы был мягким, и её ладонь </w:t>
      </w:r>
      <w:r w:rsidDel="00000000" w:rsidR="00000000" w:rsidRPr="00000000">
        <w:rPr>
          <w:rFonts w:ascii="Times New Roman" w:cs="Times New Roman" w:eastAsia="Times New Roman" w:hAnsi="Times New Roman"/>
          <w:sz w:val="24"/>
          <w:szCs w:val="24"/>
          <w:rtl w:val="0"/>
        </w:rPr>
        <w:t xml:space="preserve">успокаивающе </w:t>
      </w:r>
      <w:r w:rsidDel="00000000" w:rsidR="00000000" w:rsidRPr="00000000">
        <w:rPr>
          <w:rFonts w:ascii="Times New Roman" w:cs="Times New Roman" w:eastAsia="Times New Roman" w:hAnsi="Times New Roman"/>
          <w:sz w:val="24"/>
          <w:szCs w:val="24"/>
          <w:rtl w:val="0"/>
        </w:rPr>
        <w:t xml:space="preserve">лежала на плече Гермионы. — Пожалуйста, расскажи директору то, что ты рассказала мне о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начала говорить, но, </w:t>
      </w:r>
      <w:r w:rsidDel="00000000" w:rsidR="00000000" w:rsidRPr="00000000">
        <w:rPr>
          <w:rFonts w:ascii="Times New Roman" w:cs="Times New Roman" w:eastAsia="Times New Roman" w:hAnsi="Times New Roman"/>
          <w:sz w:val="24"/>
          <w:szCs w:val="24"/>
          <w:rtl w:val="0"/>
        </w:rPr>
        <w:t xml:space="preserve">несмотря</w:t>
      </w:r>
      <w:r w:rsidDel="00000000" w:rsidR="00000000" w:rsidRPr="00000000">
        <w:rPr>
          <w:rFonts w:ascii="Times New Roman" w:cs="Times New Roman" w:eastAsia="Times New Roman" w:hAnsi="Times New Roman"/>
          <w:sz w:val="24"/>
          <w:szCs w:val="24"/>
          <w:rtl w:val="0"/>
        </w:rPr>
        <w:t xml:space="preserve"> на то, что она вновь набралась решимости, она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-таки слегка запиналась от волнения, когда описывала, как Гарри изменился за последние недели,</w:t>
      </w:r>
      <w:r w:rsidDel="00000000" w:rsidR="00000000" w:rsidRPr="00000000">
        <w:rPr>
          <w:rFonts w:ascii="Times New Roman" w:cs="Times New Roman" w:eastAsia="Times New Roman" w:hAnsi="Times New Roman"/>
          <w:sz w:val="24"/>
          <w:szCs w:val="24"/>
          <w:rtl w:val="0"/>
        </w:rPr>
        <w:t xml:space="preserve"> с тех пор </w:t>
      </w:r>
      <w:r w:rsidDel="00000000" w:rsidR="00000000" w:rsidRPr="00000000">
        <w:rPr>
          <w:rFonts w:ascii="Times New Roman" w:cs="Times New Roman" w:eastAsia="Times New Roman" w:hAnsi="Times New Roman"/>
          <w:sz w:val="24"/>
          <w:szCs w:val="24"/>
          <w:rtl w:val="0"/>
        </w:rPr>
        <w:t xml:space="preserve">как Фоукс побывал на его плече.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она закончила, повисла тишина. Затем директор вздохнул.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Мне жаль, Гермиона Грейнджер, — голубые глаза Дамблдора погрустнели. — Это... печально, но не могу сказать, что </w:t>
      </w:r>
      <w:r w:rsidDel="00000000" w:rsidR="00000000" w:rsidRPr="00000000">
        <w:rPr>
          <w:rFonts w:ascii="Times New Roman" w:cs="Times New Roman" w:eastAsia="Times New Roman" w:hAnsi="Times New Roman"/>
          <w:sz w:val="24"/>
          <w:szCs w:val="24"/>
          <w:rtl w:val="0"/>
        </w:rPr>
        <w:t xml:space="preserve">неожиданно</w:t>
      </w:r>
      <w:r w:rsidDel="00000000" w:rsidR="00000000" w:rsidRPr="00000000">
        <w:rPr>
          <w:rFonts w:ascii="Times New Roman" w:cs="Times New Roman" w:eastAsia="Times New Roman" w:hAnsi="Times New Roman"/>
          <w:sz w:val="24"/>
          <w:szCs w:val="24"/>
          <w:rtl w:val="0"/>
        </w:rPr>
        <w:t xml:space="preserve">. То, что вы наблюдаете — это бремя героя.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Героя? — пере</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Гермиона. Она взволнованно взглянула на профессора МакГонагалл и увидела, как лицо профессора т</w:t>
      </w:r>
      <w:r w:rsidDel="00000000" w:rsidR="00000000" w:rsidRPr="00000000">
        <w:rPr>
          <w:rFonts w:ascii="Times New Roman" w:cs="Times New Roman" w:eastAsia="Times New Roman" w:hAnsi="Times New Roman"/>
          <w:sz w:val="24"/>
          <w:szCs w:val="24"/>
          <w:rtl w:val="0"/>
        </w:rPr>
        <w:t xml:space="preserve">рансфигурации</w:t>
      </w:r>
      <w:r w:rsidDel="00000000" w:rsidR="00000000" w:rsidRPr="00000000">
        <w:rPr>
          <w:rFonts w:ascii="Times New Roman" w:cs="Times New Roman" w:eastAsia="Times New Roman" w:hAnsi="Times New Roman"/>
          <w:sz w:val="24"/>
          <w:szCs w:val="24"/>
          <w:rtl w:val="0"/>
        </w:rPr>
        <w:t xml:space="preserve"> стало непроницаемым, </w:t>
      </w:r>
      <w:r w:rsidDel="00000000" w:rsidR="00000000" w:rsidRPr="00000000">
        <w:rPr>
          <w:rFonts w:ascii="Times New Roman" w:cs="Times New Roman" w:eastAsia="Times New Roman" w:hAnsi="Times New Roman"/>
          <w:sz w:val="24"/>
          <w:szCs w:val="24"/>
          <w:rtl w:val="0"/>
        </w:rPr>
        <w:t xml:space="preserve">хотя её рука ободряющим жестом слегка сжала плечо Гермионы.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Дамблдор. — </w:t>
      </w:r>
      <w:r w:rsidDel="00000000" w:rsidR="00000000" w:rsidRPr="00000000">
        <w:rPr>
          <w:rFonts w:ascii="Times New Roman" w:cs="Times New Roman" w:eastAsia="Times New Roman" w:hAnsi="Times New Roman"/>
          <w:sz w:val="24"/>
          <w:szCs w:val="24"/>
          <w:rtl w:val="0"/>
        </w:rPr>
        <w:t xml:space="preserve">Когда-то я сам был героем. Это было до того, как я стал таинственным старым волшебником, — во времена, когда я противостоял Гриндевальду</w:t>
      </w:r>
      <w:r w:rsidDel="00000000" w:rsidR="00000000" w:rsidRPr="00000000">
        <w:rPr>
          <w:rFonts w:ascii="Times New Roman" w:cs="Times New Roman" w:eastAsia="Times New Roman" w:hAnsi="Times New Roman"/>
          <w:sz w:val="24"/>
          <w:szCs w:val="24"/>
          <w:rtl w:val="0"/>
        </w:rPr>
        <w:t xml:space="preserve">. Вы читали </w:t>
      </w:r>
      <w:r w:rsidDel="00000000" w:rsidR="00000000" w:rsidRPr="00000000">
        <w:rPr>
          <w:rFonts w:ascii="Times New Roman" w:cs="Times New Roman" w:eastAsia="Times New Roman" w:hAnsi="Times New Roman"/>
          <w:sz w:val="24"/>
          <w:szCs w:val="24"/>
          <w:rtl w:val="0"/>
        </w:rPr>
        <w:t xml:space="preserve">книги </w:t>
      </w:r>
      <w:r w:rsidDel="00000000" w:rsidR="00000000" w:rsidRPr="00000000">
        <w:rPr>
          <w:rFonts w:ascii="Times New Roman" w:cs="Times New Roman" w:eastAsia="Times New Roman" w:hAnsi="Times New Roman"/>
          <w:sz w:val="24"/>
          <w:szCs w:val="24"/>
          <w:rtl w:val="0"/>
        </w:rPr>
        <w:t xml:space="preserve">по истории, мисс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кивнула.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ж, — продолжил Дамблдор, — </w:t>
      </w:r>
      <w:r w:rsidDel="00000000" w:rsidR="00000000" w:rsidRPr="00000000">
        <w:rPr>
          <w:rFonts w:ascii="Times New Roman" w:cs="Times New Roman" w:eastAsia="Times New Roman" w:hAnsi="Times New Roman"/>
          <w:sz w:val="24"/>
          <w:szCs w:val="24"/>
          <w:rtl w:val="0"/>
        </w:rPr>
        <w:t xml:space="preserve">именно так героям и приходится вести себя</w:t>
      </w:r>
      <w:r w:rsidDel="00000000" w:rsidR="00000000" w:rsidRPr="00000000">
        <w:rPr>
          <w:rFonts w:ascii="Times New Roman" w:cs="Times New Roman" w:eastAsia="Times New Roman" w:hAnsi="Times New Roman"/>
          <w:sz w:val="24"/>
          <w:szCs w:val="24"/>
          <w:rtl w:val="0"/>
        </w:rPr>
        <w:t xml:space="preserve">, мисс Грейнджер, у них есть свои задачи, и они должны становиться сильнее, чтобы справиться с ними. И именно это, как вы заметили, случилось с Гарри. Если и можно сделать его путь легче, это должны сделать вы, а не я. Ибо, увы, я не друг Гарри, а всего лишь его таинственный старый волшебник.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Гермиона. — Я не уверена, что всё ещё хочу... — она запнулась, </w:t>
      </w:r>
      <w:r w:rsidDel="00000000" w:rsidR="00000000" w:rsidRPr="00000000">
        <w:rPr>
          <w:rFonts w:ascii="Times New Roman" w:cs="Times New Roman" w:eastAsia="Times New Roman" w:hAnsi="Times New Roman"/>
          <w:sz w:val="24"/>
          <w:szCs w:val="24"/>
          <w:rtl w:val="0"/>
        </w:rPr>
        <w:t xml:space="preserve">это показалось ей слишком ужасным, чтобы </w:t>
      </w:r>
      <w:r w:rsidDel="00000000" w:rsidR="00000000" w:rsidRPr="00000000">
        <w:rPr>
          <w:rFonts w:ascii="Times New Roman" w:cs="Times New Roman" w:eastAsia="Times New Roman" w:hAnsi="Times New Roman"/>
          <w:sz w:val="24"/>
          <w:szCs w:val="24"/>
          <w:rtl w:val="0"/>
        </w:rPr>
        <w:t xml:space="preserve">произнести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вслух.</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прикрыл глаза, а когда открыл, показалось, что он стал ещё старше.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Никто не сможет помешать вам, мисс Грейнджер, перестать быть другом Гарри. Что же касается того, как это отразится на нём, то вы это знаете лучше, чем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не кажется мне... справедливым, — сказала Гермиона дрожащим голосом. — Я что, вынуждена</w:t>
      </w:r>
      <w:r w:rsidDel="00000000" w:rsidR="00000000" w:rsidRPr="00000000">
        <w:rPr>
          <w:rFonts w:ascii="Times New Roman" w:cs="Times New Roman" w:eastAsia="Times New Roman" w:hAnsi="Times New Roman"/>
          <w:sz w:val="24"/>
          <w:szCs w:val="24"/>
          <w:rtl w:val="0"/>
        </w:rPr>
        <w:t xml:space="preserve"> дружить с Гарри</w:t>
      </w:r>
      <w:r w:rsidDel="00000000" w:rsidR="00000000" w:rsidRPr="00000000">
        <w:rPr>
          <w:rFonts w:ascii="Times New Roman" w:cs="Times New Roman" w:eastAsia="Times New Roman" w:hAnsi="Times New Roman"/>
          <w:sz w:val="24"/>
          <w:szCs w:val="24"/>
          <w:rtl w:val="0"/>
        </w:rPr>
        <w:t xml:space="preserve"> только потому, что больше некому? Это нечестно.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Никто не может вас заставить </w:t>
      </w:r>
      <w:r w:rsidDel="00000000" w:rsidR="00000000" w:rsidRPr="00000000">
        <w:rPr>
          <w:rFonts w:ascii="Times New Roman" w:cs="Times New Roman" w:eastAsia="Times New Roman" w:hAnsi="Times New Roman"/>
          <w:i w:val="1"/>
          <w:sz w:val="24"/>
          <w:szCs w:val="24"/>
          <w:rtl w:val="0"/>
        </w:rPr>
        <w:t xml:space="preserve">дружить</w:t>
      </w:r>
      <w:r w:rsidDel="00000000" w:rsidR="00000000" w:rsidRPr="00000000">
        <w:rPr>
          <w:rFonts w:ascii="Times New Roman" w:cs="Times New Roman" w:eastAsia="Times New Roman" w:hAnsi="Times New Roman"/>
          <w:sz w:val="24"/>
          <w:szCs w:val="24"/>
          <w:rtl w:val="0"/>
        </w:rPr>
        <w:t xml:space="preserve"> с кем-то,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 казалось, голубые глаза видят её насквозь. — Чувства либо есть, либо их нет. Если они есть, вы можете принять их или отвергнуть. Вы </w:t>
      </w:r>
      <w:r w:rsidDel="00000000" w:rsidR="00000000" w:rsidRPr="00000000">
        <w:rPr>
          <w:rFonts w:ascii="Times New Roman" w:cs="Times New Roman" w:eastAsia="Times New Roman" w:hAnsi="Times New Roman"/>
          <w:i w:val="1"/>
          <w:sz w:val="24"/>
          <w:szCs w:val="24"/>
          <w:rtl w:val="0"/>
        </w:rPr>
        <w:t xml:space="preserve">дружите</w:t>
      </w:r>
      <w:r w:rsidDel="00000000" w:rsidR="00000000" w:rsidRPr="00000000">
        <w:rPr>
          <w:rFonts w:ascii="Times New Roman" w:cs="Times New Roman" w:eastAsia="Times New Roman" w:hAnsi="Times New Roman"/>
          <w:sz w:val="24"/>
          <w:szCs w:val="24"/>
          <w:rtl w:val="0"/>
        </w:rPr>
        <w:t xml:space="preserve"> с Гарри, и если вы решите отвергнуть эту дружбу, это сильно его ранит,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поправимо. Но, мисс Грейнджер, зачем вам кидаться в такие крайности?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не могла найти слов. Она никогда не умела находить слова: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Когда оказываешься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слишком близко к Мальчику-Который-Выжил, тебя просто </w:t>
      </w:r>
      <w:r w:rsidDel="00000000" w:rsidR="00000000" w:rsidRPr="00000000">
        <w:rPr>
          <w:rFonts w:ascii="Times New Roman" w:cs="Times New Roman" w:eastAsia="Times New Roman" w:hAnsi="Times New Roman"/>
          <w:i w:val="1"/>
          <w:sz w:val="24"/>
          <w:szCs w:val="24"/>
          <w:rtl w:val="0"/>
        </w:rPr>
        <w:t xml:space="preserve">поглощает</w:t>
      </w:r>
      <w:r w:rsidDel="00000000" w:rsidR="00000000" w:rsidRPr="00000000">
        <w:rPr>
          <w:rFonts w:ascii="Times New Roman" w:cs="Times New Roman" w:eastAsia="Times New Roman" w:hAnsi="Times New Roman"/>
          <w:sz w:val="24"/>
          <w:szCs w:val="24"/>
          <w:rtl w:val="0"/>
        </w:rPr>
        <w:t xml:space="preserve">, и никто больше не видит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ы становишься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чем-то, принадлежащим </w:t>
      </w:r>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думают, что </w:t>
      </w:r>
      <w:r w:rsidDel="00000000" w:rsidR="00000000" w:rsidRPr="00000000">
        <w:rPr>
          <w:rFonts w:ascii="Times New Roman" w:cs="Times New Roman" w:eastAsia="Times New Roman" w:hAnsi="Times New Roman"/>
          <w:sz w:val="24"/>
          <w:szCs w:val="24"/>
          <w:rtl w:val="0"/>
        </w:rPr>
        <w:t xml:space="preserve">весь мир </w:t>
      </w:r>
      <w:r w:rsidDel="00000000" w:rsidR="00000000" w:rsidRPr="00000000">
        <w:rPr>
          <w:rFonts w:ascii="Times New Roman" w:cs="Times New Roman" w:eastAsia="Times New Roman" w:hAnsi="Times New Roman"/>
          <w:sz w:val="24"/>
          <w:szCs w:val="24"/>
          <w:rtl w:val="0"/>
        </w:rPr>
        <w:t xml:space="preserve">вращается вокруг него, 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Нет, она не могла это объяснить.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медленно кивнул.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живём в несправедливом мире,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 Весь мир знает, что это я победил Гриндевальда, но немногие помнят Элизабет Бекетт, которая погибла, чтобы открыть </w:t>
      </w:r>
      <w:r w:rsidDel="00000000" w:rsidR="00000000" w:rsidRPr="00000000">
        <w:rPr>
          <w:rFonts w:ascii="Times New Roman" w:cs="Times New Roman" w:eastAsia="Times New Roman" w:hAnsi="Times New Roman"/>
          <w:sz w:val="24"/>
          <w:szCs w:val="24"/>
          <w:rtl w:val="0"/>
        </w:rPr>
        <w:t xml:space="preserve">мне путь. Тем не менее, её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-таки помнят. Герой </w:t>
      </w:r>
      <w:r w:rsidDel="00000000" w:rsidR="00000000" w:rsidRPr="00000000">
        <w:rPr>
          <w:rFonts w:ascii="Times New Roman" w:cs="Times New Roman" w:eastAsia="Times New Roman" w:hAnsi="Times New Roman"/>
          <w:i w:val="1"/>
          <w:sz w:val="24"/>
          <w:szCs w:val="24"/>
          <w:rtl w:val="0"/>
        </w:rPr>
        <w:t xml:space="preserve">этой</w:t>
      </w:r>
      <w:r w:rsidDel="00000000" w:rsidR="00000000" w:rsidRPr="00000000">
        <w:rPr>
          <w:rFonts w:ascii="Times New Roman" w:cs="Times New Roman" w:eastAsia="Times New Roman" w:hAnsi="Times New Roman"/>
          <w:sz w:val="24"/>
          <w:szCs w:val="24"/>
          <w:rtl w:val="0"/>
        </w:rPr>
        <w:t xml:space="preserve"> пьесы, мисс Грейнджер, — Гарри Поттер, и мир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вращается вокруг него. Ему суждены великие свершения, и я тешу себя надеждой, </w:t>
      </w:r>
      <w:r w:rsidDel="00000000" w:rsidR="00000000" w:rsidRPr="00000000">
        <w:rPr>
          <w:rFonts w:ascii="Times New Roman" w:cs="Times New Roman" w:eastAsia="Times New Roman" w:hAnsi="Times New Roman"/>
          <w:sz w:val="24"/>
          <w:szCs w:val="24"/>
          <w:rtl w:val="0"/>
        </w:rPr>
        <w:t xml:space="preserve">что через много лет Альбуса Дамблдора чаще будут вспоминать как таинственного волшебника Гарри Поттера, а не в связи с какими-то другими моими заслугами</w:t>
      </w:r>
      <w:r w:rsidDel="00000000" w:rsidR="00000000" w:rsidRPr="00000000">
        <w:rPr>
          <w:rFonts w:ascii="Times New Roman" w:cs="Times New Roman" w:eastAsia="Times New Roman" w:hAnsi="Times New Roman"/>
          <w:sz w:val="24"/>
          <w:szCs w:val="24"/>
          <w:rtl w:val="0"/>
        </w:rPr>
        <w:t xml:space="preserve">. И может быть, имя Гермионы Грейнджер будет упоминаться как имя его верного </w:t>
      </w:r>
      <w:r w:rsidDel="00000000" w:rsidR="00000000" w:rsidRPr="00000000">
        <w:rPr>
          <w:rFonts w:ascii="Times New Roman" w:cs="Times New Roman" w:eastAsia="Times New Roman" w:hAnsi="Times New Roman"/>
          <w:sz w:val="24"/>
          <w:szCs w:val="24"/>
          <w:rtl w:val="0"/>
        </w:rPr>
        <w:t xml:space="preserve">спутника</w:t>
      </w:r>
      <w:r w:rsidDel="00000000" w:rsidR="00000000" w:rsidRPr="00000000">
        <w:rPr>
          <w:rFonts w:ascii="Times New Roman" w:cs="Times New Roman" w:eastAsia="Times New Roman" w:hAnsi="Times New Roman"/>
          <w:sz w:val="24"/>
          <w:szCs w:val="24"/>
          <w:rtl w:val="0"/>
        </w:rPr>
        <w:t xml:space="preserve">, если однажды вы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окажете</w:t>
      </w:r>
      <w:r w:rsidDel="00000000" w:rsidR="00000000" w:rsidRPr="00000000">
        <w:rPr>
          <w:rFonts w:ascii="Times New Roman" w:cs="Times New Roman" w:eastAsia="Times New Roman" w:hAnsi="Times New Roman"/>
          <w:sz w:val="24"/>
          <w:szCs w:val="24"/>
          <w:rtl w:val="0"/>
        </w:rPr>
        <w:t xml:space="preserve">, что достойны этого. По этому поводу могу вас заверить: </w:t>
      </w:r>
      <w:r w:rsidDel="00000000" w:rsidR="00000000" w:rsidRPr="00000000">
        <w:rPr>
          <w:rFonts w:ascii="Times New Roman" w:cs="Times New Roman" w:eastAsia="Times New Roman" w:hAnsi="Times New Roman"/>
          <w:sz w:val="24"/>
          <w:szCs w:val="24"/>
          <w:rtl w:val="0"/>
        </w:rPr>
        <w:t xml:space="preserve">нигде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не сыщете себе б</w:t>
      </w:r>
      <w:r w:rsidDel="00000000" w:rsidR="00000000" w:rsidRPr="00000000">
        <w:rPr>
          <w:rFonts w:ascii="Times New Roman" w:cs="Times New Roman" w:eastAsia="Times New Roman" w:hAnsi="Times New Roman"/>
          <w:sz w:val="24"/>
          <w:szCs w:val="24"/>
          <w:rtl w:val="0"/>
        </w:rPr>
        <w:t xml:space="preserve">ольшей </w:t>
      </w:r>
      <w:r w:rsidDel="00000000" w:rsidR="00000000" w:rsidRPr="00000000">
        <w:rPr>
          <w:rFonts w:ascii="Times New Roman" w:cs="Times New Roman" w:eastAsia="Times New Roman" w:hAnsi="Times New Roman"/>
          <w:sz w:val="24"/>
          <w:szCs w:val="24"/>
          <w:rtl w:val="0"/>
        </w:rPr>
        <w:t xml:space="preserve">славы, </w:t>
      </w:r>
      <w:r w:rsidDel="00000000" w:rsidR="00000000" w:rsidRPr="00000000">
        <w:rPr>
          <w:rFonts w:ascii="Times New Roman" w:cs="Times New Roman" w:eastAsia="Times New Roman" w:hAnsi="Times New Roman"/>
          <w:sz w:val="24"/>
          <w:szCs w:val="24"/>
          <w:rtl w:val="0"/>
        </w:rPr>
        <w:t xml:space="preserve">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компании Гарри Поттера.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торопливо замотала головой.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 она знала, что не сможет это объяснить. </w:t>
      </w:r>
      <w:r w:rsidDel="00000000" w:rsidR="00000000" w:rsidRPr="00000000">
        <w:rPr>
          <w:rFonts w:ascii="Times New Roman" w:cs="Times New Roman" w:eastAsia="Times New Roman" w:hAnsi="Times New Roman"/>
          <w:sz w:val="24"/>
          <w:szCs w:val="24"/>
          <w:rtl w:val="0"/>
        </w:rPr>
        <w:t xml:space="preserve">— Дело не в </w:t>
      </w:r>
      <w:r w:rsidDel="00000000" w:rsidR="00000000" w:rsidRPr="00000000">
        <w:rPr>
          <w:rFonts w:ascii="Times New Roman" w:cs="Times New Roman" w:eastAsia="Times New Roman" w:hAnsi="Times New Roman"/>
          <w:i w:val="1"/>
          <w:sz w:val="24"/>
          <w:szCs w:val="24"/>
          <w:rtl w:val="0"/>
        </w:rPr>
        <w:t xml:space="preserve">славе</w:t>
      </w:r>
      <w:r w:rsidDel="00000000" w:rsidR="00000000" w:rsidRPr="00000000">
        <w:rPr>
          <w:rFonts w:ascii="Times New Roman" w:cs="Times New Roman" w:eastAsia="Times New Roman" w:hAnsi="Times New Roman"/>
          <w:sz w:val="24"/>
          <w:szCs w:val="24"/>
          <w:rtl w:val="0"/>
        </w:rPr>
        <w:t xml:space="preserve">! Дело в том, что я не хочу быть...</w:t>
      </w:r>
      <w:r w:rsidDel="00000000" w:rsidR="00000000" w:rsidRPr="00000000">
        <w:rPr>
          <w:rFonts w:ascii="Times New Roman" w:cs="Times New Roman" w:eastAsia="Times New Roman" w:hAnsi="Times New Roman"/>
          <w:sz w:val="24"/>
          <w:szCs w:val="24"/>
          <w:rtl w:val="0"/>
        </w:rPr>
        <w:t xml:space="preserve"> чем-то, что </w:t>
      </w:r>
      <w:r w:rsidDel="00000000" w:rsidR="00000000" w:rsidRPr="00000000">
        <w:rPr>
          <w:rFonts w:ascii="Times New Roman" w:cs="Times New Roman" w:eastAsia="Times New Roman" w:hAnsi="Times New Roman"/>
          <w:sz w:val="24"/>
          <w:szCs w:val="24"/>
          <w:rtl w:val="0"/>
        </w:rPr>
        <w:t xml:space="preserve">принадлежит </w:t>
      </w:r>
      <w:r w:rsidDel="00000000" w:rsidR="00000000" w:rsidRPr="00000000">
        <w:rPr>
          <w:rFonts w:ascii="Times New Roman" w:cs="Times New Roman" w:eastAsia="Times New Roman" w:hAnsi="Times New Roman"/>
          <w:sz w:val="24"/>
          <w:szCs w:val="24"/>
          <w:rtl w:val="0"/>
        </w:rPr>
        <w:t xml:space="preserve">кому-либо ещё!</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w:t>
      </w:r>
      <w:r w:rsidDel="00000000" w:rsidR="00000000" w:rsidRPr="00000000">
        <w:rPr>
          <w:rFonts w:ascii="Times New Roman" w:cs="Times New Roman" w:eastAsia="Times New Roman" w:hAnsi="Times New Roman"/>
          <w:sz w:val="24"/>
          <w:szCs w:val="24"/>
          <w:rtl w:val="0"/>
        </w:rPr>
        <w:t xml:space="preserve">, вы бы </w:t>
      </w:r>
      <w:r w:rsidDel="00000000" w:rsidR="00000000" w:rsidRPr="00000000">
        <w:rPr>
          <w:rFonts w:ascii="Times New Roman" w:cs="Times New Roman" w:eastAsia="Times New Roman" w:hAnsi="Times New Roman"/>
          <w:sz w:val="24"/>
          <w:szCs w:val="24"/>
          <w:rtl w:val="0"/>
        </w:rPr>
        <w:t xml:space="preserve">предпочли</w:t>
      </w:r>
      <w:r w:rsidDel="00000000" w:rsidR="00000000" w:rsidRPr="00000000">
        <w:rPr>
          <w:rFonts w:ascii="Times New Roman" w:cs="Times New Roman" w:eastAsia="Times New Roman" w:hAnsi="Times New Roman"/>
          <w:sz w:val="24"/>
          <w:szCs w:val="24"/>
          <w:rtl w:val="0"/>
        </w:rPr>
        <w:t xml:space="preserve"> быть героем? — старый волшебник вздохнул. — Мисс Грейнджер, я </w:t>
      </w:r>
      <w:r w:rsidDel="00000000" w:rsidR="00000000" w:rsidRPr="00000000">
        <w:rPr>
          <w:rFonts w:ascii="Times New Roman" w:cs="Times New Roman" w:eastAsia="Times New Roman" w:hAnsi="Times New Roman"/>
          <w:i w:val="1"/>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героем, я был лидером,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был бы в тысячу раз счастливее, если б мог </w:t>
      </w:r>
      <w:r w:rsidDel="00000000" w:rsidR="00000000" w:rsidRPr="00000000">
        <w:rPr>
          <w:rFonts w:ascii="Times New Roman" w:cs="Times New Roman" w:eastAsia="Times New Roman" w:hAnsi="Times New Roman"/>
          <w:sz w:val="24"/>
          <w:szCs w:val="24"/>
          <w:rtl w:val="0"/>
        </w:rPr>
        <w:t xml:space="preserve">принадлежать</w:t>
      </w:r>
      <w:r w:rsidDel="00000000" w:rsidR="00000000" w:rsidRPr="00000000">
        <w:rPr>
          <w:rFonts w:ascii="Times New Roman" w:cs="Times New Roman" w:eastAsia="Times New Roman" w:hAnsi="Times New Roman"/>
          <w:sz w:val="24"/>
          <w:szCs w:val="24"/>
          <w:rtl w:val="0"/>
        </w:rPr>
        <w:t xml:space="preserve"> кому-нибудь вроде Гарри Поттера. Кому-нибудь, кто крепче меня, </w:t>
      </w:r>
      <w:r w:rsidDel="00000000" w:rsidR="00000000" w:rsidRPr="00000000">
        <w:rPr>
          <w:rFonts w:ascii="Times New Roman" w:cs="Times New Roman" w:eastAsia="Times New Roman" w:hAnsi="Times New Roman"/>
          <w:sz w:val="24"/>
          <w:szCs w:val="24"/>
          <w:rtl w:val="0"/>
        </w:rPr>
        <w:t xml:space="preserve">кто принимает</w:t>
      </w:r>
      <w:r w:rsidDel="00000000" w:rsidR="00000000" w:rsidRPr="00000000">
        <w:rPr>
          <w:rFonts w:ascii="Times New Roman" w:cs="Times New Roman" w:eastAsia="Times New Roman" w:hAnsi="Times New Roman"/>
          <w:sz w:val="24"/>
          <w:szCs w:val="24"/>
          <w:rtl w:val="0"/>
        </w:rPr>
        <w:t xml:space="preserve"> трудные решения и, </w:t>
      </w: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достоин вести меня за собой. </w:t>
      </w:r>
      <w:r w:rsidDel="00000000" w:rsidR="00000000" w:rsidRPr="00000000">
        <w:rPr>
          <w:rFonts w:ascii="Times New Roman" w:cs="Times New Roman" w:eastAsia="Times New Roman" w:hAnsi="Times New Roman"/>
          <w:sz w:val="24"/>
          <w:szCs w:val="24"/>
          <w:rtl w:val="0"/>
        </w:rPr>
        <w:t xml:space="preserve">Когда-то я думал</w:t>
      </w:r>
      <w:r w:rsidDel="00000000" w:rsidR="00000000" w:rsidRPr="00000000">
        <w:rPr>
          <w:rFonts w:ascii="Times New Roman" w:cs="Times New Roman" w:eastAsia="Times New Roman" w:hAnsi="Times New Roman"/>
          <w:sz w:val="24"/>
          <w:szCs w:val="24"/>
          <w:rtl w:val="0"/>
        </w:rPr>
        <w:t xml:space="preserve">, что знаю такого человека, но я ошибался... Мисс Грейнджер,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понятия </w:t>
      </w:r>
      <w:r w:rsidDel="00000000" w:rsidR="00000000" w:rsidRPr="00000000">
        <w:rPr>
          <w:rFonts w:ascii="Times New Roman" w:cs="Times New Roman" w:eastAsia="Times New Roman" w:hAnsi="Times New Roman"/>
          <w:sz w:val="24"/>
          <w:szCs w:val="24"/>
          <w:rtl w:val="0"/>
        </w:rPr>
        <w:t xml:space="preserve">не имеете, насколько повезло таким, как вы, в сравнении с героями.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Жгущее чувство снова подступило к горлу, а с ним пришла беспомощность: она не понимала, зачем профессор МакГонагалл привела её сюда, если директор вовсе не собирался помогать, и, взглянув в лицо профессора МакГонагалл, она заметила, что та уже тоже не уверена, что поступила правильно.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хочу быть героем, — ответила Гермиона Грейнджер, — я не хочу быть спутником героя, я просто хочу быть </w:t>
      </w:r>
      <w:r w:rsidDel="00000000" w:rsidR="00000000" w:rsidRPr="00000000">
        <w:rPr>
          <w:rFonts w:ascii="Times New Roman" w:cs="Times New Roman" w:eastAsia="Times New Roman" w:hAnsi="Times New Roman"/>
          <w:i w:val="1"/>
          <w:sz w:val="24"/>
          <w:szCs w:val="24"/>
          <w:rtl w:val="0"/>
        </w:rPr>
        <w:t xml:space="preserve">собой.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(Через мгновенье ей пришла в голову мысль, что, возможно, на самом деле она </w:t>
      </w:r>
      <w:r w:rsidDel="00000000" w:rsidR="00000000" w:rsidRPr="00000000">
        <w:rPr>
          <w:rFonts w:ascii="Times New Roman" w:cs="Times New Roman" w:eastAsia="Times New Roman" w:hAnsi="Times New Roman"/>
          <w:i w:val="1"/>
          <w:sz w:val="24"/>
          <w:szCs w:val="24"/>
          <w:rtl w:val="0"/>
        </w:rPr>
        <w:t xml:space="preserve">хочет</w:t>
      </w:r>
      <w:r w:rsidDel="00000000" w:rsidR="00000000" w:rsidRPr="00000000">
        <w:rPr>
          <w:rFonts w:ascii="Times New Roman" w:cs="Times New Roman" w:eastAsia="Times New Roman" w:hAnsi="Times New Roman"/>
          <w:sz w:val="24"/>
          <w:szCs w:val="24"/>
          <w:rtl w:val="0"/>
        </w:rPr>
        <w:t xml:space="preserve"> быть героем, но решила не поправляться.)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 сказал старый волшебник. — Это непростая задача, мисс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поднялся с трона, вышел из-за стола и указал на некий предмет на стене, настолько часто встречающийся в замке, что Гермиона, войдя, лишь скользнула по нему взглядом. Это был потускневший щит с изображением герба Хогвартса: лев, змея, барсук и ворон, и латинские слова, смысл которых она никогда не понимала. Затем, когда она осознала, где находится этот щит и насколько старым он выглядит, ей в голову пришла мысль, что, возможно, это </w:t>
      </w:r>
      <w:r w:rsidDel="00000000" w:rsidR="00000000" w:rsidRPr="00000000">
        <w:rPr>
          <w:rFonts w:ascii="Times New Roman" w:cs="Times New Roman" w:eastAsia="Times New Roman" w:hAnsi="Times New Roman"/>
          <w:i w:val="1"/>
          <w:sz w:val="24"/>
          <w:szCs w:val="24"/>
          <w:rtl w:val="0"/>
        </w:rPr>
        <w:t xml:space="preserve">оригинал...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w:t>
      </w:r>
      <w:r w:rsidDel="00000000" w:rsidR="00000000" w:rsidRPr="00000000">
        <w:rPr>
          <w:rFonts w:ascii="Times New Roman" w:cs="Times New Roman" w:eastAsia="Times New Roman" w:hAnsi="Times New Roman"/>
          <w:sz w:val="24"/>
          <w:szCs w:val="24"/>
          <w:rtl w:val="0"/>
        </w:rPr>
        <w:t xml:space="preserve"> сказал бы, — произнёс Дамблдор, постукивая пальцем по выцветшему изображению барсука и заставив Гермиону поморщиться от такого кощунства (если это и </w:t>
      </w:r>
      <w:r w:rsidDel="00000000" w:rsidR="00000000" w:rsidRPr="00000000">
        <w:rPr>
          <w:rFonts w:ascii="Times New Roman" w:cs="Times New Roman" w:eastAsia="Times New Roman" w:hAnsi="Times New Roman"/>
          <w:i w:val="1"/>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оригинал</w:t>
      </w:r>
      <w:r w:rsidDel="00000000" w:rsidR="00000000" w:rsidRPr="00000000">
        <w:rPr>
          <w:rFonts w:ascii="Times New Roman" w:cs="Times New Roman" w:eastAsia="Times New Roman" w:hAnsi="Times New Roman"/>
          <w:sz w:val="24"/>
          <w:szCs w:val="24"/>
          <w:rtl w:val="0"/>
        </w:rPr>
        <w:t xml:space="preserve">), — что людям не удаётся стать теми, кем им суждено быть, потому что они слишком ленятся </w:t>
      </w:r>
      <w:r w:rsidDel="00000000" w:rsidR="00000000" w:rsidRPr="00000000">
        <w:rPr>
          <w:rFonts w:ascii="Times New Roman" w:cs="Times New Roman" w:eastAsia="Times New Roman" w:hAnsi="Times New Roman"/>
          <w:sz w:val="24"/>
          <w:szCs w:val="24"/>
          <w:rtl w:val="0"/>
        </w:rPr>
        <w:t xml:space="preserve">и не прилагают должных усилий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Когтевранец</w:t>
      </w:r>
      <w:r w:rsidDel="00000000" w:rsidR="00000000" w:rsidRPr="00000000">
        <w:rPr>
          <w:rFonts w:ascii="Times New Roman" w:cs="Times New Roman" w:eastAsia="Times New Roman" w:hAnsi="Times New Roman"/>
          <w:sz w:val="24"/>
          <w:szCs w:val="24"/>
          <w:rtl w:val="0"/>
        </w:rPr>
        <w:t xml:space="preserve">, — продолжил директор, постучав по ворону, — повторил бы слова, известные мудрецам задолго до Сократа: </w:t>
      </w:r>
      <w:r w:rsidDel="00000000" w:rsidR="00000000" w:rsidRPr="00000000">
        <w:rPr>
          <w:rFonts w:ascii="Times New Roman" w:cs="Times New Roman" w:eastAsia="Times New Roman" w:hAnsi="Times New Roman"/>
          <w:i w:val="1"/>
          <w:sz w:val="24"/>
          <w:szCs w:val="24"/>
          <w:rtl w:val="0"/>
        </w:rPr>
        <w:t xml:space="preserve">«Познай себя», </w:t>
      </w:r>
      <w:r w:rsidDel="00000000" w:rsidR="00000000" w:rsidRPr="00000000">
        <w:rPr>
          <w:rFonts w:ascii="Times New Roman" w:cs="Times New Roman" w:eastAsia="Times New Roman" w:hAnsi="Times New Roman"/>
          <w:sz w:val="24"/>
          <w:szCs w:val="24"/>
          <w:rtl w:val="0"/>
        </w:rPr>
        <w:t xml:space="preserve">и добавил бы, что людям не удаётся стать собой из-за невежества и нелюбви к размышлениям. А Салазар Слизерин, — Дамблдор постучал по тусклой змее и нахмурился, — пожалуй, он сказал бы, что мы становимся теми, кем нам суждено быть, следуя за нашими желаниями, куда бы они </w:t>
      </w:r>
      <w:r w:rsidDel="00000000" w:rsidR="00000000" w:rsidRPr="00000000">
        <w:rPr>
          <w:rFonts w:ascii="Times New Roman" w:cs="Times New Roman" w:eastAsia="Times New Roman" w:hAnsi="Times New Roman"/>
          <w:sz w:val="24"/>
          <w:szCs w:val="24"/>
          <w:rtl w:val="0"/>
        </w:rPr>
        <w:t xml:space="preserve">ни </w:t>
      </w:r>
      <w:r w:rsidDel="00000000" w:rsidR="00000000" w:rsidRPr="00000000">
        <w:rPr>
          <w:rFonts w:ascii="Times New Roman" w:cs="Times New Roman" w:eastAsia="Times New Roman" w:hAnsi="Times New Roman"/>
          <w:sz w:val="24"/>
          <w:szCs w:val="24"/>
          <w:rtl w:val="0"/>
        </w:rPr>
        <w:t xml:space="preserve">вели. Возможно, он сказал бы, что людям </w:t>
      </w:r>
      <w:r w:rsidDel="00000000" w:rsidR="00000000" w:rsidRPr="00000000">
        <w:rPr>
          <w:rFonts w:ascii="Times New Roman" w:cs="Times New Roman" w:eastAsia="Times New Roman" w:hAnsi="Times New Roman"/>
          <w:sz w:val="24"/>
          <w:szCs w:val="24"/>
          <w:rtl w:val="0"/>
        </w:rPr>
        <w:t xml:space="preserve">не удаётся стать собой, потому что они отказываются делать то, что нужно для достижения цели</w:t>
      </w:r>
      <w:r w:rsidDel="00000000" w:rsidR="00000000" w:rsidRPr="00000000">
        <w:rPr>
          <w:rFonts w:ascii="Times New Roman" w:cs="Times New Roman" w:eastAsia="Times New Roman" w:hAnsi="Times New Roman"/>
          <w:sz w:val="24"/>
          <w:szCs w:val="24"/>
          <w:rtl w:val="0"/>
        </w:rPr>
        <w:t xml:space="preserve">. Следует заметить, что почти все Тёмные волшебники, вышедшие из Хогвартса, были слизеринцами. Стали ли они теми, кем им суждено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стать? Не думаю.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постучал пальцем по льву и повернулся к ней: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Скажите, мисс Грейнджер, что сказал бы гриффиндорец? Мне и так понятно, что Распределяющая шляпа предлагала вам этот факультет.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Вопрос не казался сложным.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Гриффиндорец сказал бы, что люди не становятся теми, кем они должны быть, потому что боятся.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Большинство людей боится, мисс Грейнджер, — заметил старый волшебник. — Они проживают всю свою жизнь, окружённые парализующим страхом, который отсекает всё, чего они могут достичь, всё, чем они могут стать. Страхом сказать что-то не то или сделать что-то не так, страхом </w:t>
      </w:r>
      <w:r w:rsidDel="00000000" w:rsidR="00000000" w:rsidRPr="00000000">
        <w:rPr>
          <w:rFonts w:ascii="Times New Roman" w:cs="Times New Roman" w:eastAsia="Times New Roman" w:hAnsi="Times New Roman"/>
          <w:sz w:val="24"/>
          <w:szCs w:val="24"/>
          <w:rtl w:val="0"/>
        </w:rPr>
        <w:t xml:space="preserve">потерять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имущество, страхом смерти и сильнее всего — страхом, </w:t>
      </w:r>
      <w:r w:rsidDel="00000000" w:rsidR="00000000" w:rsidRPr="00000000">
        <w:rPr>
          <w:rFonts w:ascii="Times New Roman" w:cs="Times New Roman" w:eastAsia="Times New Roman" w:hAnsi="Times New Roman"/>
          <w:sz w:val="24"/>
          <w:szCs w:val="24"/>
          <w:rtl w:val="0"/>
        </w:rPr>
        <w:t xml:space="preserve">что подумают</w:t>
      </w:r>
      <w:r w:rsidDel="00000000" w:rsidR="00000000" w:rsidRPr="00000000">
        <w:rPr>
          <w:rFonts w:ascii="Times New Roman" w:cs="Times New Roman" w:eastAsia="Times New Roman" w:hAnsi="Times New Roman"/>
          <w:sz w:val="24"/>
          <w:szCs w:val="24"/>
          <w:rtl w:val="0"/>
        </w:rPr>
        <w:t xml:space="preserve"> люди. Нет ничего ужаснее такого страха, мисс Грейнджер, и об этом ужасно важно знать. </w:t>
      </w:r>
      <w:r w:rsidDel="00000000" w:rsidR="00000000" w:rsidRPr="00000000">
        <w:rPr>
          <w:rFonts w:ascii="Times New Roman" w:cs="Times New Roman" w:eastAsia="Times New Roman" w:hAnsi="Times New Roman"/>
          <w:sz w:val="24"/>
          <w:szCs w:val="24"/>
          <w:rtl w:val="0"/>
        </w:rPr>
        <w:t xml:space="preserve">Но Годрик Гриффиндор сказал бы не это</w:t>
      </w:r>
      <w:r w:rsidDel="00000000" w:rsidR="00000000" w:rsidRPr="00000000">
        <w:rPr>
          <w:rFonts w:ascii="Times New Roman" w:cs="Times New Roman" w:eastAsia="Times New Roman" w:hAnsi="Times New Roman"/>
          <w:sz w:val="24"/>
          <w:szCs w:val="24"/>
          <w:rtl w:val="0"/>
        </w:rPr>
        <w:t xml:space="preserve">. Люди становятся теми, кем им суждено быть, мисс Грейнджер, делая то, что правильно.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Голос </w:t>
      </w:r>
      <w:r w:rsidDel="00000000" w:rsidR="00000000" w:rsidRPr="00000000">
        <w:rPr>
          <w:rFonts w:ascii="Times New Roman" w:cs="Times New Roman" w:eastAsia="Times New Roman" w:hAnsi="Times New Roman"/>
          <w:sz w:val="24"/>
          <w:szCs w:val="24"/>
          <w:rtl w:val="0"/>
        </w:rPr>
        <w:t xml:space="preserve">старого волшебника был мягок: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Итак, скажите, мисс Грейнджер, </w:t>
      </w:r>
      <w:r w:rsidDel="00000000" w:rsidR="00000000" w:rsidRPr="00000000">
        <w:rPr>
          <w:rFonts w:ascii="Times New Roman" w:cs="Times New Roman" w:eastAsia="Times New Roman" w:hAnsi="Times New Roman"/>
          <w:sz w:val="24"/>
          <w:szCs w:val="24"/>
          <w:rtl w:val="0"/>
        </w:rPr>
        <w:t xml:space="preserve">что вам кажется </w:t>
      </w:r>
      <w:r w:rsidDel="00000000" w:rsidR="00000000" w:rsidRPr="00000000">
        <w:rPr>
          <w:rFonts w:ascii="Times New Roman" w:cs="Times New Roman" w:eastAsia="Times New Roman" w:hAnsi="Times New Roman"/>
          <w:i w:val="1"/>
          <w:sz w:val="24"/>
          <w:szCs w:val="24"/>
          <w:rtl w:val="0"/>
        </w:rPr>
        <w:t xml:space="preserve">правильным</w:t>
      </w:r>
      <w:r w:rsidDel="00000000" w:rsidR="00000000" w:rsidRPr="00000000">
        <w:rPr>
          <w:rFonts w:ascii="Times New Roman" w:cs="Times New Roman" w:eastAsia="Times New Roman" w:hAnsi="Times New Roman"/>
          <w:sz w:val="24"/>
          <w:szCs w:val="24"/>
          <w:rtl w:val="0"/>
        </w:rPr>
        <w:t xml:space="preserve"> выбором</w:t>
      </w:r>
      <w:r w:rsidDel="00000000" w:rsidR="00000000" w:rsidRPr="00000000">
        <w:rPr>
          <w:rFonts w:ascii="Times New Roman" w:cs="Times New Roman" w:eastAsia="Times New Roman" w:hAnsi="Times New Roman"/>
          <w:sz w:val="24"/>
          <w:szCs w:val="24"/>
          <w:rtl w:val="0"/>
        </w:rPr>
        <w:t xml:space="preserve">? Ибо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и определяет, кто вы есть на самом деле, куда бы этот путь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вёл, это то, кем вам суждено стать.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Тишину заполняли лишь звуки, производимые бесчисленными устройствами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была когтевранкой, и потому обдумывала ответ.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w:t>
      </w:r>
      <w:r w:rsidDel="00000000" w:rsidR="00000000" w:rsidRPr="00000000">
        <w:rPr>
          <w:rFonts w:ascii="Times New Roman" w:cs="Times New Roman" w:eastAsia="Times New Roman" w:hAnsi="Times New Roman"/>
          <w:i w:val="1"/>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что это правильно, — медленно произнесла Гермиона, — когда кому-то</w:t>
      </w:r>
      <w:r w:rsidDel="00000000" w:rsidR="00000000" w:rsidRPr="00000000">
        <w:rPr>
          <w:rFonts w:ascii="Times New Roman" w:cs="Times New Roman" w:eastAsia="Times New Roman" w:hAnsi="Times New Roman"/>
          <w:sz w:val="24"/>
          <w:szCs w:val="24"/>
          <w:rtl w:val="0"/>
        </w:rPr>
        <w:t xml:space="preserve"> вот так </w:t>
      </w:r>
      <w:r w:rsidDel="00000000" w:rsidR="00000000" w:rsidRPr="00000000">
        <w:rPr>
          <w:rFonts w:ascii="Times New Roman" w:cs="Times New Roman" w:eastAsia="Times New Roman" w:hAnsi="Times New Roman"/>
          <w:sz w:val="24"/>
          <w:szCs w:val="24"/>
          <w:rtl w:val="0"/>
        </w:rPr>
        <w:t xml:space="preserve">приходится жить в тени другого человека...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 мире многое неправильно, — сказал старый волшебник, — вопрос в том, что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считаете правильным с этим делать. </w:t>
      </w:r>
      <w:r w:rsidDel="00000000" w:rsidR="00000000" w:rsidRPr="00000000">
        <w:rPr>
          <w:rFonts w:ascii="Times New Roman" w:cs="Times New Roman" w:eastAsia="Times New Roman" w:hAnsi="Times New Roman"/>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w:t>
      </w:r>
      <w:r w:rsidDel="00000000" w:rsidR="00000000" w:rsidRPr="00000000">
        <w:rPr>
          <w:rFonts w:ascii="Times New Roman" w:cs="Times New Roman" w:eastAsia="Times New Roman" w:hAnsi="Times New Roman"/>
          <w:i w:val="1"/>
          <w:sz w:val="24"/>
          <w:szCs w:val="24"/>
          <w:rtl w:val="0"/>
        </w:rPr>
        <w:t xml:space="preserve">вообразить, </w:t>
      </w:r>
      <w:r w:rsidDel="00000000" w:rsidR="00000000" w:rsidRPr="00000000">
        <w:rPr>
          <w:rFonts w:ascii="Times New Roman" w:cs="Times New Roman" w:eastAsia="Times New Roman" w:hAnsi="Times New Roman"/>
          <w:sz w:val="24"/>
          <w:szCs w:val="24"/>
          <w:rtl w:val="0"/>
        </w:rPr>
        <w:t xml:space="preserve">насколько плохо всё может обернуться, если связанные с Гарри Поттером дела пойдут скверно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задача такова, что вы даже не подумали бы бросить всё на произвол судьбы и уйти, если бы знали о ней.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Какая задача? — спросила Гермиона. Её голос дрожал, так как было слишком очевидно, какого ответа от неё ждёт директор.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хотела </w:t>
      </w:r>
      <w:r w:rsidDel="00000000" w:rsidR="00000000" w:rsidRPr="00000000">
        <w:rPr>
          <w:rFonts w:ascii="Times New Roman" w:cs="Times New Roman" w:eastAsia="Times New Roman" w:hAnsi="Times New Roman"/>
          <w:sz w:val="24"/>
          <w:szCs w:val="24"/>
          <w:rtl w:val="0"/>
        </w:rPr>
        <w:t xml:space="preserve">так отвечать</w:t>
      </w:r>
      <w:r w:rsidDel="00000000" w:rsidR="00000000" w:rsidRPr="00000000">
        <w:rPr>
          <w:rFonts w:ascii="Times New Roman" w:cs="Times New Roman" w:eastAsia="Times New Roman" w:hAnsi="Times New Roman"/>
          <w:sz w:val="24"/>
          <w:szCs w:val="24"/>
          <w:rtl w:val="0"/>
        </w:rPr>
        <w:t xml:space="preserve">. — Что случилось с Гарри тогда?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Фоукс сел на его плечо?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Он повзрослел, — ответил старый волшебник. Его глаза моргнули несколько раз под </w:t>
      </w:r>
      <w:r w:rsidDel="00000000" w:rsidR="00000000" w:rsidRPr="00000000">
        <w:rPr>
          <w:rFonts w:ascii="Times New Roman" w:cs="Times New Roman" w:eastAsia="Times New Roman" w:hAnsi="Times New Roman"/>
          <w:sz w:val="24"/>
          <w:szCs w:val="24"/>
          <w:rtl w:val="0"/>
        </w:rPr>
        <w:t xml:space="preserve">очками-полумесяц</w:t>
      </w:r>
      <w:r w:rsidDel="00000000" w:rsidR="00000000" w:rsidRPr="00000000">
        <w:rPr>
          <w:rFonts w:ascii="Times New Roman" w:cs="Times New Roman" w:eastAsia="Times New Roman" w:hAnsi="Times New Roman"/>
          <w:sz w:val="24"/>
          <w:szCs w:val="24"/>
          <w:rtl w:val="0"/>
        </w:rPr>
        <w:t xml:space="preserve">ами, и </w:t>
      </w:r>
      <w:r w:rsidDel="00000000" w:rsidR="00000000" w:rsidRPr="00000000">
        <w:rPr>
          <w:rFonts w:ascii="Times New Roman" w:cs="Times New Roman" w:eastAsia="Times New Roman" w:hAnsi="Times New Roman"/>
          <w:sz w:val="24"/>
          <w:szCs w:val="24"/>
          <w:rtl w:val="0"/>
        </w:rPr>
        <w:t xml:space="preserve">морщины на его лице проступили сильнее обычного</w:t>
      </w:r>
      <w:r w:rsidDel="00000000" w:rsidR="00000000" w:rsidRPr="00000000">
        <w:rPr>
          <w:rFonts w:ascii="Times New Roman" w:cs="Times New Roman" w:eastAsia="Times New Roman" w:hAnsi="Times New Roman"/>
          <w:sz w:val="24"/>
          <w:szCs w:val="24"/>
          <w:rtl w:val="0"/>
        </w:rPr>
        <w:t xml:space="preserve">. — Понимаете, мисс Грейнджер, люди взрослеют не потому, что </w:t>
      </w:r>
      <w:r w:rsidDel="00000000" w:rsidR="00000000" w:rsidRPr="00000000">
        <w:rPr>
          <w:rFonts w:ascii="Times New Roman" w:cs="Times New Roman" w:eastAsia="Times New Roman" w:hAnsi="Times New Roman"/>
          <w:sz w:val="24"/>
          <w:szCs w:val="24"/>
          <w:rtl w:val="0"/>
        </w:rPr>
        <w:t xml:space="preserve">становятся старше</w:t>
      </w:r>
      <w:r w:rsidDel="00000000" w:rsidR="00000000" w:rsidRPr="00000000">
        <w:rPr>
          <w:rFonts w:ascii="Times New Roman" w:cs="Times New Roman" w:eastAsia="Times New Roman" w:hAnsi="Times New Roman"/>
          <w:sz w:val="24"/>
          <w:szCs w:val="24"/>
          <w:rtl w:val="0"/>
        </w:rPr>
        <w:t xml:space="preserve">, они взрослеют, когда попадают во взрослые ситуации. Это и случилось с Гарри Поттером в ту субботу. Ему сказали — и вы не должны об этом распространяться, сами понимаете — ему сказали, что ему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кое с кем </w:t>
      </w:r>
      <w:r w:rsidDel="00000000" w:rsidR="00000000" w:rsidRPr="00000000">
        <w:rPr>
          <w:rFonts w:ascii="Times New Roman" w:cs="Times New Roman" w:eastAsia="Times New Roman" w:hAnsi="Times New Roman"/>
          <w:sz w:val="24"/>
          <w:szCs w:val="24"/>
          <w:rtl w:val="0"/>
        </w:rPr>
        <w:t xml:space="preserve">сразиться</w:t>
      </w:r>
      <w:r w:rsidDel="00000000" w:rsidR="00000000" w:rsidRPr="00000000">
        <w:rPr>
          <w:rFonts w:ascii="Times New Roman" w:cs="Times New Roman" w:eastAsia="Times New Roman" w:hAnsi="Times New Roman"/>
          <w:sz w:val="24"/>
          <w:szCs w:val="24"/>
          <w:rtl w:val="0"/>
        </w:rPr>
        <w:t xml:space="preserve">. Я не могу сообщить вам, с кем именно. Я также не могу объяснить почему. Но именно это с ним случилось, 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поэтому ему нужны друзья.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Беллатриса Блэк?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вырвалось 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w:t>
      </w:r>
      <w:r w:rsidDel="00000000" w:rsidR="00000000" w:rsidRPr="00000000">
        <w:rPr>
          <w:rFonts w:ascii="Times New Roman" w:cs="Times New Roman" w:eastAsia="Times New Roman" w:hAnsi="Times New Roman"/>
          <w:sz w:val="24"/>
          <w:szCs w:val="24"/>
          <w:rtl w:val="0"/>
        </w:rPr>
        <w:t xml:space="preserve">Если бы её ударило электрическим разрядом, шок был бы меньше.</w:t>
      </w:r>
      <w:r w:rsidDel="00000000" w:rsidR="00000000" w:rsidRPr="00000000">
        <w:rPr>
          <w:rFonts w:ascii="Times New Roman" w:cs="Times New Roman" w:eastAsia="Times New Roman" w:hAnsi="Times New Roman"/>
          <w:sz w:val="24"/>
          <w:szCs w:val="24"/>
          <w:rtl w:val="0"/>
        </w:rPr>
        <w:t xml:space="preserve"> — Вы собираетесь отправить его сражаться с </w:t>
      </w:r>
      <w:r w:rsidDel="00000000" w:rsidR="00000000" w:rsidRPr="00000000">
        <w:rPr>
          <w:rFonts w:ascii="Times New Roman" w:cs="Times New Roman" w:eastAsia="Times New Roman" w:hAnsi="Times New Roman"/>
          <w:i w:val="1"/>
          <w:sz w:val="24"/>
          <w:szCs w:val="24"/>
          <w:rtl w:val="0"/>
        </w:rPr>
        <w:t xml:space="preserve">Беллатрисой Блэк?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 промолвил старый волшебник. — Не с ней. Я не могу сказать вам, с кем и почему.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ещё немного поразмыслила над этим вопросом.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Могу ли я как-нибудь </w:t>
      </w:r>
      <w:r w:rsidDel="00000000" w:rsidR="00000000" w:rsidRPr="00000000">
        <w:rPr>
          <w:rFonts w:ascii="Times New Roman" w:cs="Times New Roman" w:eastAsia="Times New Roman" w:hAnsi="Times New Roman"/>
          <w:i w:val="1"/>
          <w:sz w:val="24"/>
          <w:szCs w:val="24"/>
          <w:rtl w:val="0"/>
        </w:rPr>
        <w:t xml:space="preserve">догнать</w:t>
      </w:r>
      <w:r w:rsidDel="00000000" w:rsidR="00000000" w:rsidRPr="00000000">
        <w:rPr>
          <w:rFonts w:ascii="Times New Roman" w:cs="Times New Roman" w:eastAsia="Times New Roman" w:hAnsi="Times New Roman"/>
          <w:sz w:val="24"/>
          <w:szCs w:val="24"/>
          <w:rtl w:val="0"/>
        </w:rPr>
        <w:t xml:space="preserve"> Гарри? — спросила Гермиона. — В смысле, я не утверждаю, что я это </w:t>
      </w:r>
      <w:r w:rsidDel="00000000" w:rsidR="00000000" w:rsidRPr="00000000">
        <w:rPr>
          <w:rFonts w:ascii="Times New Roman" w:cs="Times New Roman" w:eastAsia="Times New Roman" w:hAnsi="Times New Roman"/>
          <w:i w:val="1"/>
          <w:sz w:val="24"/>
          <w:szCs w:val="24"/>
          <w:rtl w:val="0"/>
        </w:rPr>
        <w:t xml:space="preserve">сделаю</w:t>
      </w:r>
      <w:r w:rsidDel="00000000" w:rsidR="00000000" w:rsidRPr="00000000">
        <w:rPr>
          <w:rFonts w:ascii="Times New Roman" w:cs="Times New Roman" w:eastAsia="Times New Roman" w:hAnsi="Times New Roman"/>
          <w:sz w:val="24"/>
          <w:szCs w:val="24"/>
          <w:rtl w:val="0"/>
        </w:rPr>
        <w:t xml:space="preserve">, но можем ли мы быть </w:t>
      </w:r>
      <w:r w:rsidDel="00000000" w:rsidR="00000000" w:rsidRPr="00000000">
        <w:rPr>
          <w:rFonts w:ascii="Times New Roman" w:cs="Times New Roman" w:eastAsia="Times New Roman" w:hAnsi="Times New Roman"/>
          <w:i w:val="1"/>
          <w:sz w:val="24"/>
          <w:szCs w:val="24"/>
          <w:rtl w:val="0"/>
        </w:rPr>
        <w:t xml:space="preserve">равными</w:t>
      </w:r>
      <w:r w:rsidDel="00000000" w:rsidR="00000000" w:rsidRPr="00000000">
        <w:rPr>
          <w:rFonts w:ascii="Times New Roman" w:cs="Times New Roman" w:eastAsia="Times New Roman" w:hAnsi="Times New Roman"/>
          <w:sz w:val="24"/>
          <w:szCs w:val="24"/>
          <w:rtl w:val="0"/>
        </w:rPr>
        <w:t xml:space="preserve"> друзьями? Могу ли я тоже быть героем?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Ах, — улыбнулся старый волшебник. — Только вы можете это решить, мисс Грейнджер.</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вы не собираетесь помогать мне, как вы помогаете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покачал головой.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помог ему совсем немного, мисс Грейнджер. Если же вы просите меня дать вам задание... — старый волшебник снова улыбнулся, довольно-таки </w:t>
      </w:r>
      <w:r w:rsidDel="00000000" w:rsidR="00000000" w:rsidRPr="00000000">
        <w:rPr>
          <w:rFonts w:ascii="Times New Roman" w:cs="Times New Roman" w:eastAsia="Times New Roman" w:hAnsi="Times New Roman"/>
          <w:sz w:val="24"/>
          <w:szCs w:val="24"/>
          <w:rtl w:val="0"/>
        </w:rPr>
        <w:t xml:space="preserve">кривовато</w:t>
      </w:r>
      <w:r w:rsidDel="00000000" w:rsidR="00000000" w:rsidRPr="00000000">
        <w:rPr>
          <w:rFonts w:ascii="Times New Roman" w:cs="Times New Roman" w:eastAsia="Times New Roman" w:hAnsi="Times New Roman"/>
          <w:sz w:val="24"/>
          <w:szCs w:val="24"/>
          <w:rtl w:val="0"/>
        </w:rPr>
        <w:t xml:space="preserve">. — Мисс Грейнджер, вы только на первом курсе</w:t>
      </w:r>
      <w:r w:rsidDel="00000000" w:rsidR="00000000" w:rsidRPr="00000000">
        <w:rPr>
          <w:rFonts w:ascii="Times New Roman" w:cs="Times New Roman" w:eastAsia="Times New Roman" w:hAnsi="Times New Roman"/>
          <w:sz w:val="24"/>
          <w:szCs w:val="24"/>
          <w:rtl w:val="0"/>
        </w:rPr>
        <w:t xml:space="preserve"> Хогвартса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торопитесь так быстро взрослеть</w:t>
      </w:r>
      <w:r w:rsidDel="00000000" w:rsidR="00000000" w:rsidRPr="00000000">
        <w:rPr>
          <w:rFonts w:ascii="Times New Roman" w:cs="Times New Roman" w:eastAsia="Times New Roman" w:hAnsi="Times New Roman"/>
          <w:sz w:val="24"/>
          <w:szCs w:val="24"/>
          <w:rtl w:val="0"/>
        </w:rPr>
        <w:t xml:space="preserve">, у вас для этого будет ещё достаточно времени.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мне двенадцать. Гарри — </w:t>
      </w:r>
      <w:r w:rsidDel="00000000" w:rsidR="00000000" w:rsidRPr="00000000">
        <w:rPr>
          <w:rFonts w:ascii="Times New Roman" w:cs="Times New Roman" w:eastAsia="Times New Roman" w:hAnsi="Times New Roman"/>
          <w:i w:val="1"/>
          <w:sz w:val="24"/>
          <w:szCs w:val="24"/>
          <w:rtl w:val="0"/>
        </w:rPr>
        <w:t xml:space="preserve">одиннадцать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Поттер — особенный, — заметил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старый волшебник. — И вы это знаете, мисс Грейнджер. — Взгляд его голубых глаз из-под очков-полумесяцев неожиданно стал </w:t>
      </w:r>
      <w:r w:rsidDel="00000000" w:rsidR="00000000" w:rsidRPr="00000000">
        <w:rPr>
          <w:rFonts w:ascii="Times New Roman" w:cs="Times New Roman" w:eastAsia="Times New Roman" w:hAnsi="Times New Roman"/>
          <w:sz w:val="24"/>
          <w:szCs w:val="24"/>
          <w:rtl w:val="0"/>
        </w:rPr>
        <w:t xml:space="preserve">пронзительным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вспомнила, что </w:t>
      </w:r>
      <w:r w:rsidDel="00000000" w:rsidR="00000000" w:rsidRPr="00000000">
        <w:rPr>
          <w:rFonts w:ascii="Times New Roman" w:cs="Times New Roman" w:eastAsia="Times New Roman" w:hAnsi="Times New Roman"/>
          <w:sz w:val="24"/>
          <w:szCs w:val="24"/>
          <w:rtl w:val="0"/>
        </w:rPr>
        <w:t xml:space="preserve">в день </w:t>
      </w:r>
      <w:r w:rsidDel="00000000" w:rsidR="00000000" w:rsidRPr="00000000">
        <w:rPr>
          <w:rFonts w:ascii="Times New Roman" w:cs="Times New Roman" w:eastAsia="Times New Roman" w:hAnsi="Times New Roman"/>
          <w:sz w:val="24"/>
          <w:szCs w:val="24"/>
          <w:rtl w:val="0"/>
        </w:rPr>
        <w:t xml:space="preserve">происшествия с дементором</w:t>
      </w:r>
      <w:r w:rsidDel="00000000" w:rsidR="00000000" w:rsidRPr="00000000">
        <w:rPr>
          <w:rFonts w:ascii="Times New Roman" w:cs="Times New Roman" w:eastAsia="Times New Roman" w:hAnsi="Times New Roman"/>
          <w:sz w:val="24"/>
          <w:szCs w:val="24"/>
          <w:rtl w:val="0"/>
        </w:rPr>
        <w:t xml:space="preserve"> голос Дамблдора в её голове сказал, что знает про тёмную сторону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дотронулась до руки профессора МакГонагалл, которая всё это время крепко держала её за плечо, и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удивившись, что её голос не запнулся: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 мне хотелось бы уйти.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Разумеется</w:t>
      </w:r>
      <w:r w:rsidDel="00000000" w:rsidR="00000000" w:rsidRPr="00000000">
        <w:rPr>
          <w:rFonts w:ascii="Times New Roman" w:cs="Times New Roman" w:eastAsia="Times New Roman" w:hAnsi="Times New Roman"/>
          <w:sz w:val="24"/>
          <w:szCs w:val="24"/>
          <w:rtl w:val="0"/>
        </w:rPr>
        <w:t xml:space="preserve">, — сказала профессор МакГонагалл, и Гермиона почувствовала, как рука на её плече мягко разворачивает её в сторону дубовой двери.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Вы уже выбрали свой путь, Гермиона Грейнджер? — послышался голос Альбуса Дамблдора позади неё, как раз в тот момент, когда дверь медленно со скрипом </w:t>
      </w:r>
      <w:r w:rsidDel="00000000" w:rsidR="00000000" w:rsidRPr="00000000">
        <w:rPr>
          <w:rFonts w:ascii="Times New Roman" w:cs="Times New Roman" w:eastAsia="Times New Roman" w:hAnsi="Times New Roman"/>
          <w:sz w:val="24"/>
          <w:szCs w:val="24"/>
          <w:rtl w:val="0"/>
        </w:rPr>
        <w:t xml:space="preserve">отворилась, </w:t>
      </w:r>
      <w:r w:rsidDel="00000000" w:rsidR="00000000" w:rsidRPr="00000000">
        <w:rPr>
          <w:rFonts w:ascii="Times New Roman" w:cs="Times New Roman" w:eastAsia="Times New Roman" w:hAnsi="Times New Roman"/>
          <w:sz w:val="24"/>
          <w:szCs w:val="24"/>
          <w:rtl w:val="0"/>
        </w:rPr>
        <w:t xml:space="preserve">и за ней показалась зачарованная Бесконечная лестница.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кивнула.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она, её голос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пнулся. — Я...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сглотнула.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сделаю... то, что правильно.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 не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 слова</w:t>
      </w:r>
      <w:r w:rsidDel="00000000" w:rsidR="00000000" w:rsidRPr="00000000">
        <w:rPr>
          <w:rFonts w:ascii="Times New Roman" w:cs="Times New Roman" w:eastAsia="Times New Roman" w:hAnsi="Times New Roman"/>
          <w:sz w:val="24"/>
          <w:szCs w:val="24"/>
          <w:rtl w:val="0"/>
        </w:rPr>
        <w:t xml:space="preserve">, она просто не смогла, </w:t>
      </w:r>
      <w:r w:rsidDel="00000000" w:rsidR="00000000" w:rsidRPr="00000000">
        <w:rPr>
          <w:rFonts w:ascii="Times New Roman" w:cs="Times New Roman" w:eastAsia="Times New Roman" w:hAnsi="Times New Roman"/>
          <w:sz w:val="24"/>
          <w:szCs w:val="24"/>
          <w:rtl w:val="0"/>
        </w:rPr>
        <w:t xml:space="preserve">а через мгновение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уже снова </w:t>
      </w:r>
      <w:r w:rsidDel="00000000" w:rsidR="00000000" w:rsidRPr="00000000">
        <w:rPr>
          <w:rFonts w:ascii="Times New Roman" w:cs="Times New Roman" w:eastAsia="Times New Roman" w:hAnsi="Times New Roman"/>
          <w:sz w:val="24"/>
          <w:szCs w:val="24"/>
          <w:rtl w:val="0"/>
        </w:rPr>
        <w:t xml:space="preserve">стояла </w:t>
      </w:r>
      <w:r w:rsidDel="00000000" w:rsidR="00000000" w:rsidRPr="00000000">
        <w:rPr>
          <w:rFonts w:ascii="Times New Roman" w:cs="Times New Roman" w:eastAsia="Times New Roman" w:hAnsi="Times New Roman"/>
          <w:sz w:val="24"/>
          <w:szCs w:val="24"/>
          <w:rtl w:val="0"/>
        </w:rPr>
        <w:t xml:space="preserve">на вращающейся Бесконечной лестнице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 пути вниз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она, и профессор МакГонагалл молчали.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ожившие</w:t>
      </w:r>
      <w:r w:rsidDel="00000000" w:rsidR="00000000" w:rsidRPr="00000000">
        <w:rPr>
          <w:rFonts w:ascii="Times New Roman" w:cs="Times New Roman" w:eastAsia="Times New Roman" w:hAnsi="Times New Roman"/>
          <w:sz w:val="24"/>
          <w:szCs w:val="24"/>
          <w:rtl w:val="0"/>
        </w:rPr>
        <w:t xml:space="preserve"> горгульи отошли с их пути, они вдвоём вышли в коридор,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профессор МакГонагалл</w:t>
      </w:r>
      <w:r w:rsidDel="00000000" w:rsidR="00000000" w:rsidRPr="00000000">
        <w:rPr>
          <w:rFonts w:ascii="Times New Roman" w:cs="Times New Roman" w:eastAsia="Times New Roman" w:hAnsi="Times New Roman"/>
          <w:sz w:val="24"/>
          <w:szCs w:val="24"/>
          <w:rtl w:val="0"/>
        </w:rPr>
        <w:t xml:space="preserve"> наконец</w:t>
      </w:r>
      <w:r w:rsidDel="00000000" w:rsidR="00000000" w:rsidRPr="00000000">
        <w:rPr>
          <w:rFonts w:ascii="Times New Roman" w:cs="Times New Roman" w:eastAsia="Times New Roman" w:hAnsi="Times New Roman"/>
          <w:sz w:val="24"/>
          <w:szCs w:val="24"/>
          <w:rtl w:val="0"/>
        </w:rPr>
        <w:t xml:space="preserve"> прервала тишину. Она прошептала: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ужасно извиняюсь, мисс Грейнджер. Я не думала, что директор скажет</w:t>
      </w:r>
      <w:r w:rsidDel="00000000" w:rsidR="00000000" w:rsidRPr="00000000">
        <w:rPr>
          <w:rFonts w:ascii="Times New Roman" w:cs="Times New Roman" w:eastAsia="Times New Roman" w:hAnsi="Times New Roman"/>
          <w:sz w:val="24"/>
          <w:szCs w:val="24"/>
          <w:rtl w:val="0"/>
        </w:rPr>
        <w:t xml:space="preserve"> вам такое</w:t>
      </w:r>
      <w:r w:rsidDel="00000000" w:rsidR="00000000" w:rsidRPr="00000000">
        <w:rPr>
          <w:rFonts w:ascii="Times New Roman" w:cs="Times New Roman" w:eastAsia="Times New Roman" w:hAnsi="Times New Roman"/>
          <w:sz w:val="24"/>
          <w:szCs w:val="24"/>
          <w:rtl w:val="0"/>
        </w:rPr>
        <w:t xml:space="preserve">. Я думаю, он совсем забыл, каково это — быть ребёнком.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оглянулась на неё и увидела, что теперь уже профессор МакГонагалл выглядела, как будто вот-вот расплачется...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и </w:t>
      </w:r>
      <w:r w:rsidDel="00000000" w:rsidR="00000000" w:rsidRPr="00000000">
        <w:rPr>
          <w:rFonts w:ascii="Times New Roman" w:cs="Times New Roman" w:eastAsia="Times New Roman" w:hAnsi="Times New Roman"/>
          <w:sz w:val="24"/>
          <w:szCs w:val="24"/>
          <w:rtl w:val="0"/>
        </w:rPr>
        <w:t xml:space="preserve">не совсем</w:t>
      </w:r>
      <w:r w:rsidDel="00000000" w:rsidR="00000000" w:rsidRPr="00000000">
        <w:rPr>
          <w:rFonts w:ascii="Times New Roman" w:cs="Times New Roman" w:eastAsia="Times New Roman" w:hAnsi="Times New Roman"/>
          <w:sz w:val="24"/>
          <w:szCs w:val="24"/>
          <w:rtl w:val="0"/>
        </w:rPr>
        <w:t xml:space="preserve"> так. </w:t>
      </w:r>
      <w:r w:rsidDel="00000000" w:rsidR="00000000" w:rsidRPr="00000000">
        <w:rPr>
          <w:rFonts w:ascii="Times New Roman" w:cs="Times New Roman" w:eastAsia="Times New Roman" w:hAnsi="Times New Roman"/>
          <w:sz w:val="24"/>
          <w:szCs w:val="24"/>
          <w:rtl w:val="0"/>
        </w:rPr>
        <w:t xml:space="preserve">Но что-то похожее в её лице проглядывало.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я тоже хочу стать героем, — начала Гермиона, — если я тоже решила </w:t>
      </w:r>
      <w:r w:rsidDel="00000000" w:rsidR="00000000" w:rsidRPr="00000000">
        <w:rPr>
          <w:rFonts w:ascii="Times New Roman" w:cs="Times New Roman" w:eastAsia="Times New Roman" w:hAnsi="Times New Roman"/>
          <w:sz w:val="24"/>
          <w:szCs w:val="24"/>
          <w:rtl w:val="0"/>
        </w:rPr>
        <w:t xml:space="preserve">стать героем,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можете </w:t>
      </w:r>
      <w:r w:rsidDel="00000000" w:rsidR="00000000" w:rsidRPr="00000000">
        <w:rPr>
          <w:rFonts w:ascii="Times New Roman" w:cs="Times New Roman" w:eastAsia="Times New Roman" w:hAnsi="Times New Roman"/>
          <w:sz w:val="24"/>
          <w:szCs w:val="24"/>
          <w:rtl w:val="0"/>
        </w:rPr>
        <w:t xml:space="preserve">как-нибудь мне с этим помочь?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замотала головой: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уверена, что директор не прав </w:t>
      </w:r>
      <w:r w:rsidDel="00000000" w:rsidR="00000000" w:rsidRPr="00000000">
        <w:rPr>
          <w:rFonts w:ascii="Times New Roman" w:cs="Times New Roman" w:eastAsia="Times New Roman" w:hAnsi="Times New Roman"/>
          <w:i w:val="1"/>
          <w:sz w:val="24"/>
          <w:szCs w:val="24"/>
          <w:rtl w:val="0"/>
        </w:rPr>
        <w:t xml:space="preserve">в этом</w:t>
      </w:r>
      <w:r w:rsidDel="00000000" w:rsidR="00000000" w:rsidRPr="00000000">
        <w:rPr>
          <w:rFonts w:ascii="Times New Roman" w:cs="Times New Roman" w:eastAsia="Times New Roman" w:hAnsi="Times New Roman"/>
          <w:sz w:val="24"/>
          <w:szCs w:val="24"/>
          <w:rtl w:val="0"/>
        </w:rPr>
        <w:t xml:space="preserve">. Вам лишь двенадцать </w:t>
      </w:r>
      <w:r w:rsidDel="00000000" w:rsidR="00000000" w:rsidRPr="00000000">
        <w:rPr>
          <w:rFonts w:ascii="Times New Roman" w:cs="Times New Roman" w:eastAsia="Times New Roman" w:hAnsi="Times New Roman"/>
          <w:sz w:val="24"/>
          <w:szCs w:val="24"/>
          <w:rtl w:val="0"/>
        </w:rPr>
        <w:t xml:space="preserve">лет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Ясно, — сказала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ещё немного прошли вперёд.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Извините, — сказала Гермиона, — ничего, если я вернусь в башню Когтеврана самостоятельно? Простите, пожалуйста, я вас не виню, ничего такого, просто мне нужно сейчас побыть одной.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Разумеется, мисс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sz w:val="24"/>
          <w:szCs w:val="24"/>
          <w:rtl w:val="0"/>
        </w:rPr>
        <w:t xml:space="preserve">, — ответила профессор МакГонагалл, её голос немного охрип.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услышала</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шаги </w:t>
      </w:r>
      <w:r w:rsidDel="00000000" w:rsidR="00000000" w:rsidRPr="00000000">
        <w:rPr>
          <w:rFonts w:ascii="Times New Roman" w:cs="Times New Roman" w:eastAsia="Times New Roman" w:hAnsi="Times New Roman"/>
          <w:sz w:val="24"/>
          <w:szCs w:val="24"/>
          <w:rtl w:val="0"/>
        </w:rPr>
        <w:t xml:space="preserve">остановились, а затем направились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другую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w:t>
      </w:r>
      <w:r w:rsidDel="00000000" w:rsidR="00000000" w:rsidRPr="00000000">
        <w:rPr>
          <w:rFonts w:ascii="Times New Roman" w:cs="Times New Roman" w:eastAsia="Times New Roman" w:hAnsi="Times New Roman"/>
          <w:sz w:val="24"/>
          <w:szCs w:val="24"/>
          <w:rtl w:val="0"/>
        </w:rPr>
        <w:t xml:space="preserve">ейнджер пошла </w:t>
      </w:r>
      <w:r w:rsidDel="00000000" w:rsidR="00000000" w:rsidRPr="00000000">
        <w:rPr>
          <w:rFonts w:ascii="Times New Roman" w:cs="Times New Roman" w:eastAsia="Times New Roman" w:hAnsi="Times New Roman"/>
          <w:sz w:val="24"/>
          <w:szCs w:val="24"/>
          <w:rtl w:val="0"/>
        </w:rPr>
        <w:t xml:space="preserve">прочь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прошла лестничный пролёт, затем д</w:t>
      </w:r>
      <w:r w:rsidDel="00000000" w:rsidR="00000000" w:rsidRPr="00000000">
        <w:rPr>
          <w:rFonts w:ascii="Times New Roman" w:cs="Times New Roman" w:eastAsia="Times New Roman" w:hAnsi="Times New Roman"/>
          <w:sz w:val="24"/>
          <w:szCs w:val="24"/>
          <w:rtl w:val="0"/>
        </w:rPr>
        <w:t xml:space="preserve">ругой, размышляя, есть ли кто-нибудь ещё в Хогвартсе, кто может дать ей шанс стать героем. Профессор Флитвик сказал бы то же, что и профессор МакГонагалл, а если и нет, то, вероятно, не смог бы помочь, и Гермиона не знала, кто</w:t>
      </w:r>
      <w:r w:rsidDel="00000000" w:rsidR="00000000" w:rsidRPr="00000000">
        <w:rPr>
          <w:rFonts w:ascii="Times New Roman" w:cs="Times New Roman" w:eastAsia="Times New Roman" w:hAnsi="Times New Roman"/>
          <w:i w:val="1"/>
          <w:sz w:val="24"/>
          <w:szCs w:val="24"/>
          <w:rtl w:val="0"/>
        </w:rPr>
        <w:t xml:space="preserve"> с</w:t>
      </w:r>
      <w:r w:rsidDel="00000000" w:rsidR="00000000" w:rsidRPr="00000000">
        <w:rPr>
          <w:rFonts w:ascii="Times New Roman" w:cs="Times New Roman" w:eastAsia="Times New Roman" w:hAnsi="Times New Roman"/>
          <w:i w:val="1"/>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Ну, профессор Квиррелл придумал бы что-нибудь хитроумное, если бы она потратила на это достаточно баллов Квиррелла, но она чувствовала, что просить его — плохая идея, так как профессор Защиты не может помочь кому-то стать таким героем, которым действительно стоит становиться — он даже не поймёт разницы.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почти дошла до башни Когтеврана, когда увидела золотой отблеск.</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