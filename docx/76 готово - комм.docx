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88" w:lineRule="auto"/>
        <w:contextualSpacing w:val="0"/>
        <w:jc w:val="center"/>
      </w:pPr>
      <w:bookmarkStart w:colFirst="0" w:colLast="0" w:name="_idmhvxdjlicg" w:id="0"/>
      <w:bookmarkEnd w:id="0"/>
      <w:r w:rsidDel="00000000" w:rsidR="00000000" w:rsidRPr="00000000">
        <w:rPr>
          <w:rtl w:val="0"/>
        </w:rPr>
        <w:t xml:space="preserve">Глава 76. Интерлюдия с </w:t>
      </w:r>
      <w:r w:rsidDel="00000000" w:rsidR="00000000" w:rsidRPr="00000000">
        <w:rPr>
          <w:rtl w:val="0"/>
        </w:rPr>
        <w:t xml:space="preserve">исповед</w:t>
      </w:r>
      <w:r w:rsidDel="00000000" w:rsidR="00000000" w:rsidRPr="00000000">
        <w:rPr>
          <w:rtl w:val="0"/>
        </w:rPr>
        <w:t xml:space="preserve">ью</w:t>
      </w:r>
      <w:r w:rsidDel="00000000" w:rsidR="00000000" w:rsidRPr="00000000">
        <w:rPr>
          <w:rtl w:val="0"/>
        </w:rPr>
        <w:t xml:space="preserve">: Необратимые </w:t>
      </w:r>
      <w:r w:rsidDel="00000000" w:rsidR="00000000" w:rsidRPr="00000000">
        <w:rPr>
          <w:rtl w:val="0"/>
        </w:rPr>
        <w:t xml:space="preserve">издержки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Рианна Фелторн спускалась по ступеням из шершавого камня,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скреплённого грубой известью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промежутках между редкими светильниками она поднимала над головой палочку с горящим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Люмосом.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дошла до пустой пещеры в скале с нес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колькими уводящими во тьму боковыми проход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ами. Пещера освещалась лишь светом старинного факела, который вспыхнул при входе Рианны.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 здесь никого не было,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после нескольких минут нервного ожидания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начала трансфигурировать мягкий диван такого размера, чтобы два человека могли на нём усесться, а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даже прилечь. Куда проще было бы создать простую деревянную табуретку — она могла бы сделать её за пятнадцать секунд, но... ну...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когда трансфигурация была завершена, профессор Снейп так и не появился, и она уселась на диван с левой стороны. В груди бешено стучало сердце.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ожидания Рианна почему-то нервничала всё сильнее и сильнее.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знала, что это их последняя встреча.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Последняя встреча перед тем, как все эти воспоминания будут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стёрты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Рианна Фелторн с удивлением обнаружит себя в таинственной пещере, не понимая, что происходит.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Чем-то это напоминало смерть.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книгах говорилось, что правильно наложенное заклинание Обливиэйт безопасно, ведь люди всё время что-то забывают. Люди спят, потом просыпаются и не помнят своих снов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заклинание даже не создаёт сколько-нибудь сильных обрывов реальности — лишь краткий миг дезориентации, как будто вас отвлёк какой-то громкий звук, а потом вы не смогли вспомнить, о чём только что думали. Так было написано в учебниках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потому Министерство полностью одобряло чары Забвения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любых </w:t>
      </w:r>
      <w:commentRangeStart w:id="0"/>
      <w:commentRangeStart w:id="1"/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одобренных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 целей.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тем не менее,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0" w:date="2016-10-03T23:01:5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эти мысли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мысли, которые были у неё в голове прямо сейчас... Скоро их не будет. Она думала о будущем, и получалось, что эти мысли некому будет додумать. Даже если в ближайшие минуты ей удастся найти концы всех мысленных ниточек, всё равно ничего потом не останется. Не об этом ли размышляют люди, зная, что через минуту они умрут?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Послышался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приглушённый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звук шагов...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пещере появился Северус Снейп.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глаза устремились к сидящей на диване девушке,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его лице мелькнуло странное выражение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Странное, ибо оно не было ни сардоническим, ни сердитым, ни холодным.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Спасибо, мисс Фелторн, — тихо сказал Снейп, — вы очень предусмотрительны.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зельеварения достал палочку и произнёс привычные заклинания для обеспечения секретности, затем подошёл к трансфигурированному дивану и тяжело уселся рядом с 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её пульс бился сильно уже совсем по другой причине.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медленно повернулась, чтобы посмотреть на профессора Снейпа, и увидела,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он запрокинул голову на спинку дивана и закрыл глаза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он не спал.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лицо выглядело натянутым, напряжённым, и на нём была видна боль.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Внезапно она поняла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ей позволено это увидеть лишь потому, что вскоре она ничего не будет помнить, и что никому прежде не позволялось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видеть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профессора Снейпа таким.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Лихорадочный диалог в голове Рианны звучал примерно так: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могу просто наклониться и поцеловать его — Ты совсем выжила из своего крохотного ума — У него глаза закрыты, спорим, он не успеет остановить меня — Спорим, пройдут годы, прежде чем кто-то найдёт твоё тело...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профессор Снейп открыл глаза (к её внутреннему разочарованию и облегчению) и произнёс уже более обычным голосом: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Ваша оплата, мисс Фелторн, — из складок мантии он достал рубин, огранённый по стандартам Гринготтса, и протянул ей. — Пятьдесят граней. Я не буду возражать, если вы их пересчитаете.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протянула дрожащую руку, надеясь, что Снейп вложит рубин прямо в её ладонь и она сможет почувствовать прикосновение его пальцев...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Снейп лёгким движением просто уронил рубин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руку, а потом снова запрокинул голову на спинку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диван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вспомните, что нашли его на полу этой пещеры, куда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пришли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исследуя замок, — сказал Снейп. — И так как никто вам не поверит, вы подумаете, что деньги лучше всего положить в отдельный сейф в Гринготтсе.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Наступила тишина, наруша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слабым треском факела.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Зачем... — спросила Рианна Фелторн.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знает, что я это забуду.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Зачем вы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" w:date="2016-10-03T23:02:0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сделали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ins w:author="Alaric Lightin" w:id="2" w:date="2016-10-03T23:02:0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хочу сказать... вы попросили сообщать вам, где будут хулиганы,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именно, но не сообщать, будет ли там Грейнджер. И я знаю, как работает Маховик времени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вы хотели сделать так, чтобы Грейнджер оказалась там, вам нельзя было знать заранее, что она туда пришла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пришла к выводу, что именно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" w:date="2016-10-03T23:02:1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говорили ей, куда идти. Ведь это были мы, не так ли?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Снейп молча кивнул и снова закрыл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Но, — продолжила Рианна, — я не понимаю, зачем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ей помогали. А теперь... после этой сцены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зале... Я вообще ничего не понимаю.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Рианна никогда не считала себя особенно хорошей. Она не обращала особого внимания на споры вокруг Солнечного генерала.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каким-то образом,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" w:date="2016-10-03T23:02:2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помогая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Грейнджер сражаться с хулиганами, Рианна... привыкла думать, что её действия помогают стороне добра, и привыкла думать, что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5" w:date="2016-10-03T23:02:2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она сама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находится на стороне добра. И обнаружила, что ей это в самом деле нравится. С этой мыслью тяжело было расстаться.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вы так поступили, профессор Снейп?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Снейп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головой, его лицо напряглось.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хотите....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запинаясь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спросила Рианна. — Я хочу сказать... Пока мы тут...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не хотите о чём-нибудь поговорить?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ins w:author="Alaric Lightin" w:id="6" w:date="2016-10-03T23:03:1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Кое-о-чём она и сама </w:t>
        </w:r>
      </w:ins>
      <w:del w:author="Alaric Lightin" w:id="6" w:date="2016-10-03T23:03:1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Б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ыло кое-что, о чём </w:delTex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она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хотела бы сказать, но она не могла заставить себя произнести эти слова.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Есть одна тема, — ответил Снейп после паузы. — Если вам интересно, мисс Фелторн.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профессора по-прежнему были закрыты, и потому она не могла просто кивнуть. Её голос чуть не сорвался, когда она заставила себя сказать «Да».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нравитесь юноше из вашего класса, мисс Фелторн, — 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Снейп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открывая глаз. — Я не стану называть его имя. Каждый раз, 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проходите мимо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когда он думает, что вы не смотрите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не сводит с вас глаз. Он мечтает о вас и желает обладать вами,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он никогда не просил у вас даже поцелуя.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сердце забилось ещё сильнее.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Пожалуйста, скажите мне честно, мисс Фелторн. Что вы думаете об этом юноше?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Ну... — она путалась в словах. — Я думаю... Даже ни разу не спросить о поцелуе... Это...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Грустно.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Просто слишком жалко.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Слабость, — завершила она дрожащим голосом.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Согласен, — сказал Снейп. — Но, предположим, что тот юноша прежде помогал вам. Почувствуете ли вы себя обязанной, если он попросит о поцелуе?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резко набрала воздух...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Или вы подумаете, — продолжил Снейп, по-прежнему не открывая глаз, — что он просто назойлив?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 впивались в неё, как нож, и она не смогла удержаться от судорожного вздоха.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Снейпа резко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открылись,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взгляды встретились.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профессор Зельеварения начал смеяться, короткими печальными смешками.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речь </w:t>
      </w:r>
      <w:ins w:author="Alaric Lightin" w:id="7" w:date="2016-10-03T23:03:4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вовсе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8" w:date="2016-10-03T23:03:3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мисс Фелторн! — сказал он.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9" w:date="2016-10-03T23:03:37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9" w:date="2016-10-03T23:03:37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Мы действительно говорим об одном юноше.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сидит с вами в одном классе на уроках зельеварения на самом деле.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А-а, — выдохнула она. Рианна пыталась вспомнить, о чём только что говорил Снейп, теперь слегка нервничая из-за того, что какой-то парень наблюдает за ней, всё время молча наблюдает. — Ну, м-м, в этом случае... Вообще-то, это довольно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0" w:date="2016-10-03T23:03:4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жутко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Кто он?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Зельеварения покачал головой.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важно, — сказал он. — Мне просто любопытно, что бы вы подумали, узнав, что этот юноша по-прежнему любит вас годы спустя?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М-м, — произнесла она, слегка запутавшись, — что это выглядит крайне жалко?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тишину пещеры нарушал лишь треск факела.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странно, — тихо сказал Снейп. — В моей жизни было два наставника. Оба были чрезвычайно проницательны, и ни один из 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разу не сказал мне о том, чего я сам не понимал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Вполне очевидно, почему ничего не сказал первый, но второй... — его лицо напряглось.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Полагаю, с моей стороны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бы слишком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наивно спрашивать его, почему он промолчал.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 тянулась, пока Рианна лихорадочно пыталась придумать, что бы на это ответить.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странно, — по-прежнему тихо сказал Снейп,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всего лишь в тридцать два года оглядываться на прожитое и спрашивать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именно вся жизнь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оказалась безвозвратно разрушена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Решилось ли всё в тот миг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Распределяющая шляпа прокричала мне «Слизерин»? Это кажется нечестным, ведь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не предложили выбора — 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ляпа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заговорила,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вшись моей головы. Тем не менее,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не могу сказать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меня распределили неверно. Я никогда не ценил знание ради самого знания. Я не был верен единственному человеку, которого звал другом. Во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не было праведной ярост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ни тогда, ни сейчас. Смелость? Нет смелости в том, чтобы рисковать уже разрушенной жизнью. Мои маленькие страхи всегда управляли мной, и я никогда не сворачивал с дорожек, которыми они вели меня вниз. Нет, Распределяющая шляпа никогда не смогла бы отправить меня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факультет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Быть может, уже тогда было предначертано, что я потеряю её навсегда. Честно ли это, спрашиваю я, пусть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Распределяющая шляпа была права? Честно ли, что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некоторых детей больше смелост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чем у других,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таким образом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жизнь человека предрешена?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Рианна Фелторн начала осознавать,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это время совершенно не представляла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кем является её профессор Зельеварения на самом деле, но, к сожалению, все эти тёмные скрытые глубины совсем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помогали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 решить свою проблему.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нет, — продолжил Снейп, — я знаю, когда всё пошло не так последний раз. Я могу назвать точно день и час, когда я потерял свой последний шанс. Мисс Фелторн, Распределяющая шляпа предлагала вам Когтевран?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Д-да, — не задумываясь, ответила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хорошо разгадываете загадки?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снова сказала она. Что бы он ни собирался сейчас сказать, она не услышит это, если ответит «нет».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совсем не умею отгадывать загадк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— отстранённо произнёс Снейп. —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днажды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загадали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загадку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даже самую простую её часть я разгадал, лишь когда стало уже слишком поздно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то, что загадка предназначена </w:t>
      </w:r>
      <w:ins w:author="Alaric Lightin" w:id="11" w:date="2016-10-03T23:04:1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именно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2" w:date="2016-10-03T23:04:1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мне,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понял, лишь когда уже стало слишком поздно.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думал, что всего лишь случайно подслушал её, тогда как правда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заключалась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том, что это меня подслушали. И я продал свою загадку другому, и именно тогда моя жизнь оказалась безвозвратно уничтожена, — голос профессора был по-прежнему задумчив, в нём было больше рассеянности, чем печали. — И даже сейчас я не понимаю чего-то важного. Например, предположим, некий человек с ножом споткнулся о ребёнка и зарезал сам себя. Мисс Фелторн, скажете ли вы, что этот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ребёнок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голос Снейпа стал низким, будто имитируя чей-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ещё более низкий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commentRangeStart w:id="3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НАДЕЛЁН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МОГУЩЕСТВОМ ПОБЕДИТЬ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Э-э... нет? — нерешительно ответила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что же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быть наделённым могуществом победить кого-то?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Рианна задумалась о загадке. (Уже не первый раз в жизни жалея, что она не выбрала Когтевран, и к чёрту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родител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ьское неодобрение. Но Распределяющая шляпа никогда не предлагала ей Гриффиндор)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Ну...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мысли было нелегко облечь в слова. — Это значит, что у вас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3" w:date="2016-10-03T23:04:5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вы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4" w:date="2016-10-03T23:04:5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обязаны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использовать. Это значит, что вы могли бы это сделать, если бы попытались...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Выбор, — сказал профессор Зельеварения всё так же отстранённо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он вообще разговаривал не с ней. — Должен быть выбор. Вот что подразумевает эта загадка. И этот выбор не является предрешённым для выбирающего, ибо загадка не говорит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5" w:date="2016-10-03T23:05:0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победит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», но лишь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6" w:date="2016-10-03T23:05:1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наделён могуществом победить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 Как взрослый человек может отметить ребёнка, как равного себе?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удивилась Рианна. Она совершенно не поняла эту фразу.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7" w:date="2016-10-03T23:05:1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Отметить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ребёнка — просто. Любое сильное тёмное проклятие надолго оставляет шрам. Но это можно сделать с любым ребёнком. Какая отметка обозначит ребёнка,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8" w:date="2016-10-03T23:05:1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равного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выдала первое же, что пришло в голову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вы подписываете с кем-то контракт о помолвке,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означает,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однажды вы станете с ней равными, когда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вырастет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вы поженитесь.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Это... Это наверняка не то, мисс Фелторн, но спасибо за попытку,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потёр виски своими тонкими изящными пальцами, способными смешивать зелья с необычайно высокой точностью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Столько намёков в таких хрупких словах — от этого можно сойти с ума. Силой, что неведома...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9" w:date="2016-10-03T23:05:2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обязано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чем-то большим, чем просто неизвестное заклинание. Не тем, что можно получить обычной учёбой и тренировками. Какой-то врождённый талант? Нельзя научиться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метаморфомагом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и всё же это не похоже на силу,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0" w:date="2016-10-03T23:05:3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неведома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ему. Точно так же я не понимаю,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каждый из них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жет уничтожить другого, почти ничего не оставив. Я могу представить это в одном направлении, но не в обратном... — Снейп вздохнул. — И всё это не имеет никакого смысла для вас, мисс Фелторн, не так ли? Слова — ничто. Слова — это лишь тени.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1" w:date="2016-10-03T23:05:4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интонация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вот что несло смысл, и что я никогда не мог...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профессора оборвался, а Рианна не сводила с него глаз.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2" w:date="2016-10-03T23:05:5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Пророчество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ins w:author="Alaric Lightin" w:id="23" w:date="2016-10-03T23:05:5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чуть ли не пискнула она. — Вы слышали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4" w:date="2016-10-03T23:06:0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пророчество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ins w:author="Alaric Lightin" w:id="25" w:date="2016-10-03T23:06:0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ходила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рорицани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пару месяцев. Потом отвращение пересилило, но она узнала достаточно, чтобы понимать принципы.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Последняя попытка, — сказал Снейп. — Раньше я этого не пробовал. Мисс Фелторн, вслушайтесь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6" w:date="2016-10-03T23:06:1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звук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моего голоса, в 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7" w:date="2016-10-03T23:06:1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говорю, не обращайте внимания на сами слова и скажите, что это могло бы означать. Вы можете это сделать? Хорошо,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послушно кивнула,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хоть и совсем не была уверена, что понимает, что от неё требуется.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Снейп глубоко вдохнул и произнёс: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commentRangeStart w:id="4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ИБО НЕ МОГУТ ИХ НЕСХОЖИЕ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ДУФЫ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СУЩЕСТВОВАТЬ В ОДНОМ МИЛЕ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Звучание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слов вызвало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озноб, и ещё хуже было знать, что эти замогильные слова имитировали настоящее пророчество. 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испуга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выпалила первую же мысль, пришедшую в голову, которая,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навеяна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личностью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собеседник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Эти два ингредиента не могут находиться в одном котле?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почему, мисс Фелторн? В чём смысл подобного утверждения? Что тут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самом деле?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А... — она рискнула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эти два ингредиента смешать, они могут вспыхнуть и прожечь котёл?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Снейпа даже на самую малость не поменяло выражения.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Очень может быть, — после жуткой тишины, которая, казалось, тянулась минуты, наконец нарушил молчание Снейп. — Это может объяснить слово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8" w:date="2016-10-03T23:06:3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должно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 Спасибо, мисс Фелторн. Вы мне снова очень помогли.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— прошептала она, — я была рада... — и слова застряли у неё в горле.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голосу профессора Зельеварения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поняла, что время Рианны Фелторн, которая помнит эти мгновенья, подходит к концу.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 хотела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помнить об этой встрече, профессор Снейп!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бы хотел, — произнёс Северус Снейп так тихо, что она едва могла слышать его, — чтобы всё было иначе...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Зельеварения поднялся с дивана, ощущение его присутствия рядом пропало. Он повернулся, достал из мантии свою палочку и направил на неё.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Подождите... — сказала она. — Перед тем как...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Почему-то было невероятно трудно сделать первый шаг от фантазии к реальности, от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оображения к действию. Даже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шаг останется единственным, и никакого продолжения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последует.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Пауза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растянулась, как пропасть между двумя горными вершинами.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Распределяющая шляпа никогда не предлагала ей Гриффиндор...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...честно ли это, что таким образом жизнь женщины предрешена?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Если ты не можешь сказать это сейчас, когда потом ты даже не будешь этого помнить... когда на этом всё и закончится, как если бы ты умерла... то скажешь ли ты это вообще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кому-нибудь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можете меня сначала поцеловать? — произнесла Рианна Фелторн.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Чёрные глаза Снейпа изучили её так пристально, что она покраснела до самой груди.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Рианна подумала: может, он прекрасно знает, что от одного его присутствия у неё подгибаются ноги, и что на самом деле она хотела не поцелуй?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бы и нет, — тихо сказал профессор, наклонился к ней и поцеловал.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ничем не напоминало её фантазии. В них поцелуи Снейпа были неистовыми, cрываемыми силой, а сейчас... на самом деле, сейчас это было попросту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9" w:date="2016-10-03T23:06:5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неуклюже.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Губы Снейпа слишком сильно прижались к её губам, и наклон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тот, и их носы мешали друг-другу, и его губы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слишком напряжены, 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когда профессор выпрямился и снова поднял палочку, она поняла.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же... — сказала она удивлённо, глядя на него снизу вверх. — Это же не...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ваш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0" w:date="2016-10-03T23:07:1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первый...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88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Рианна Фелторн моргнула и оглядела пещеру. В ладони она сжимала огромный рубин,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найденный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здесь, в углу, прямо в грязи. Ей удивительно повезло, и она не понимала, почему при взгляде на этот рубин ей становится грустно, словно она что-то забыла, что-то очень ценное для неё.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Gleb Mazursky" w:id="0" w:date="2014-07-24T13:14:0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санкционированных операций?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чтобы убрать повтор одобряло-одобренных</w:t>
      </w:r>
    </w:p>
  </w:comment>
  <w:comment w:author="Alaric Lightin" w:id="1" w:date="2014-06-24T18:55:0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санкционированных им операций?</w:t>
      </w:r>
    </w:p>
  </w:comment>
  <w:comment w:author="kuuff N/A" w:id="2" w:date="2014-07-24T13:14:0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поддерживало использование чар для разрешённых целей</w:t>
      </w:r>
    </w:p>
  </w:comment>
  <w:comment w:author="Alaric Lightin" w:id="3" w:date="2016-10-03T23:04:4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убирать курсив или всё-таки оставить?</w:t>
      </w:r>
    </w:p>
  </w:comment>
  <w:comment w:author="Alaric Lightin" w:id="4" w:date="2016-10-03T23:06:2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убрать курсив или оставить?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spacing w:line="288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spacing w:line="288" w:lineRule="auto"/>
      <w:ind w:firstLine="420"/>
      <w:contextualSpacing w:val="1"/>
    </w:pPr>
    <w:rPr>
      <w:rFonts w:ascii="Times New Roman" w:cs="Times New Roman" w:eastAsia="Times New Roman" w:hAnsi="Times New Roman"/>
      <w:color w:val="ff0000"/>
      <w:sz w:val="20"/>
      <w:szCs w:val="20"/>
      <w:highlight w:val="whit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