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85trclpqh4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115. Заткнись и сделай невозможное. Часть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 Гарри захватило что-то вроде диссоциативной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фуги. Состояние полного сосредоточения частично исчезло, частично осталось с ним. Все его субличности молчали. Возможно, какая-то часть его разума умышленно заставила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заткнуться, потому что понимала, что произойдёт в противном случае. То, что он только что совершил…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исчезла,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освободив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заброшенном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кладбище посреди беспорядочно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надгробий.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Луны и звёзд виднелись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земле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тела в чёрных мантиях.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Почва вокруг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отличалась от обычной кладбищенской земли: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казалась влажной и в лунном свете отливала красным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Из капюшонов мантий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выкатились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голов, можно было разглядеть их волосы — длинные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короткие, тёмные и светлые. Серебряные маски остались на головах, и потому волосы обрамляли черепа, не лица…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эта мысль исчезла, освободив 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алтаре спала девочка в мантии Хогвартса с красной оторочкой. Рядом с алтарём были свалены в кучу вещи Гарри.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земле лежал слишком высокий бледный мужчина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нечеловеческим лицом, из обрубков его рук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только Тёмный Лорд Волдеморт очнётся, он уничтожит всё, что тебе дорого.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Дамблдора, который мог бы остановить его, больше нет.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Заключить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тюрьму невозможно, поскольку он в состоянии покинуть своё тело в любой момент.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его навсегда невозможно. Для этого необходимо уничтожить больше сотни крестражей, один из которых — табличка на Пионере-11.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Инструменты: одна волшебная палочка.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этот раз её можно направлять куда угодно.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Можно произносить заклинания.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тебя пять минут.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алтарю, опустился рядом с ним на колени и подобрал свой кошель.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направился к телу Волдеморта.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 сознание, чувство тревоги уменьшилось. Теперь, когда Гарри приблизился к телу, оно достигло ужасающей силы.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тоже заболел.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вопль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Этот вопль порождался последним воспоминанием Тома Риддла, которое оказалось выжжено в мозгу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последним шаблоном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достался младенцу перед тем, как Том Риддл взорвался. Это было чувство возрастающего ужаса и смятения, вызванное резонансом, который вырвался из-под контроля.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понимал, что означает это чувство, о чём оно предупреждает, и поэтому не обращать на него внимание стало легче. Он постави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то, что эффект резонанса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большей степени бьёт по тому, кто использует магию, и сила удара пропорциональна магической силе волшебника, и в итоге выиграл.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взглянул на тело Волдеморта и глубоко 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рот, поскольку нос забивал медный запах, который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тельно игнорировал.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опустился на колени рядом с телом, вытащил из кошеля набор целителя и наложил самозатягивающиеся жгу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сначала на левое запястье Волдеморта, затем на правое.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Заботиться о Волдеморте казалось совершен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неправильным.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задворках сознания какая-то часть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понимала, что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 только что произошло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плохое.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если Волдеморта постигнет такая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участь, это будет лишь достижением равновесия, это будет справедливо.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чувствовал себя Бэтменом, который больше заботится о Джокере, чем о жертвах Джокера.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будто он очутился в книге комиксов, авторы которой безостановочно заламывают руки по поводу этичности убийства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Главных Злодеев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 время как на заднем плане продолжают погибать невинные.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аботиться о главном злодее сильнее, чем о его приспешниках, обращать на его судьбу гораздо больше внимания, чем на судьбу его низкоранговых последователей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изъяном человеческой природы.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 тем же чувством «неправильности» Гарри поднялся на ноги. Жгуты на запястьях Волдеморта затянулись.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оставляло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 что-то чудовищное с точки зрения эти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мог избавиться от этого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несмотря на увещевания разума о том, что телу Волдеморта никак нельзя позволить умереть. Душа Тёмного Лорда, которую он для себя создал, должна оставаться прикованной к его мозгу. Нельзя допустить, чтобы она освободилась.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от лежащего без сознания Волдеморта. По-прежнему глубоко дыша через рот, он направился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груде своих вещей.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сразу же повесил себе на шею Маховик Времени, чтобы получить возможность сбежать и вернуться, если это потребуется. После чего оделся и собрал всё остальное.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сотни крестражей...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Безумие. Гарри не мог подобрать иного слова. Волдеморт слишком боялся смерти, и, судя по всему, это плохо повлияло на его мышление. Магловский эксперт по безопасности сравнил бы подход Волдеморта с постройкой секции стены в сотню метров высотой посреди пустыни. Лишь очень любезный противник стал бы перелеза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через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 стену. Любой разумный человек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и увеличение высоты стены ничего бы не изменило.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забыть о том, что задача якобы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решаема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не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яться этого,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она даже перестаёт быть сложной, особенно по сравнению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предыдущей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 Невилла,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проклятием Круциатус довели до неизлечимого безумия. Даже две сотни улучшенных крестражей не спасли бы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просто отражали один и тот же повреждённый разум.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проклятие Круциатус — единственный способ навеки остановить Волдеморта, его использование становится этически оправданным. Это будет правосудием, восстановлением равновесия,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покажет, что жизнь Джокера стоит не больше, чем жизнь самого ничтожного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прислужника…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нужно лишь вызвать патронуса, отправить его к… Аластору Хмури?.. и попросить прибыть сюда. Впрочем, нет, скорее всего, патронус не появится, если вызывать его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расскажет обо всём Хмури и воспользуется Маховиком времени сразу же после выхода за пределы защитных чар Волдеморта.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Волдеморта вполне можно довести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неизлечимого безумия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бы даже не самый безжалос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палоч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остаётся свя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занной с жизнью и магией Тёмного Лорда, куда бы ни отправился его дух, то самым безжалостным будет бросить её в яму Азкабана.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вернулся к телу Волдеморта. Он по-прежнему старался дышать ровно, несмотря на обжигающие ощущения в горле. Какая-то часть Гарри помнила, что перед ним также лежит и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сейчас и другое тело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смена личности выглядела идеальной, а значит, профессор Квиррелл был лишь одной из многих масок…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Волдеморт не планировал убивать Гарри мучительно. Не подумал приказать своим последователям выстрелить в Гарри круциатусом, когда Гарри начал его раздражать. В случае, ког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твой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ротивник —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значит. Возможно,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сохранились остатки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каких-то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родственных чувств к другому Тому Риддлу.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del w:author="Alaric Lightin" w:id="0" w:date="2019-08-13T15:52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внимание.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правильно?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звёзды. Здесь,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слоем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атмосфер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звёзды мерцали и выглядели вставленными в мнимый купол ночного неба. Через небосвод протянулась длинная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лента Млечного Пути.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казалось таким близким,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мог вскочить на метлу и достать звёзды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решение от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на этом распутье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ждут дети детей детей?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казался очевидным,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той части Гарри, которая до сих пор беспокоилась о профессоре Квиррелле.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Гарри сделал, сделать было необходимо. Он предотвратил гораздо большие злодеяния. Он не смог бы остановить Волдеморта, если бы Пожиратели Смерти выстрелили. Но действия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уравновесить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трагедией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ещё одного разумного существа, в которой нет необходимости, пусть даже речь идёт о Волдеморте.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трагедия лишь ляжет ещё одним камешком в гору скорби,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давным-давно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сложившуюся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прошлом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сделал то, что был должен, и не причинил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вреда больше необходимого. Даже для того, чтобы всё уравновесить и сделать симметричным.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детей 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желали бы Волдеморту смерти, пусть его приспешникам и пришлось умереть.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хотели бы, чтобы Волдеморт страдал, если эти страдания не служат для чего-то большего, сравнимого с отсутствием его страданий.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выдохнул и отпустил свою… не то, чтобы ненависть… не совсем ненависть…  даже сейчас он не мог ненавидеть своего создателя,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Гарри отпустил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Чувство, что он должен ненавидеть Волдеморта, что он обязан ощущать какую-то ненависть за нескончаемый список преступлений, которые тот совершил без какой бы то ни было внятной причины и даже не ради собственного счастья…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в порядке,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прошептали ему звёзды.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нормально — не ненавидеть его. Это не значит, что ты плохой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ему остался лишь один вариант, и, поскольку Гарри это уже понял, не имело смысла мучиться и переживать. Является ли этот вариант лучшим, покажет лишь время.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с 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заклинания, которое он хотел применить, не нужна была особая точность,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являлось одним из самых мощных в его арсенале.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подумал, как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несправедливо, что Волдеморт не мог умереть вместе со своими последователями,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как при мыслях о безжалостности по венам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затем Гарри отпустил этот холодок, позволил ему выте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 наружу, под звёздный свет. Ведь тёмная сторона всегда была лиш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позаимствованными шаблонами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 сознания, лишь ещё одним неудачным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способом мышления, от которого нужно избавиться.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мирно спящую на алтаре Гермиону. Только сейчас он позволил себе заплакать. Что теперь будет с ней?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 какой путь выберет Гермиона, но, по крайней мере, она жива, чтобы этот выбор сделать. Её существование не оборвалось из-за их дружбы.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понимал, насколько шаткой была его надежда,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заметил, насколько он удивлён тем, что эта надежда осуществилась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Иногда реальность оказывается лучше ожиданий.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мысль Гарри тоже вложил в готовящееся заклинание.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Накапливаемая сила вибрировала внутри него, словно всё его тело стало частью палочки. Поверхность из остролиста начала мерцать белым свето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хотя,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просто казалось из-за слёз в глазах.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мысленно придал своему закли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нанию форму.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 хорошо мог контролировать это заклинание, но необходимый шаблон был прост,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включал в себя…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Абсолютно всё. Забудь всё.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Тома Риддла, профессора Квиррелла, забудь всю свою жизнь, всю эпизодическую память, забудь огорчения и горечь, неверные решения, забудь Волдеморта…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самый последний миг Гарри пришла ещё одна мысль, милосердная мысль…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если у тебя есть хотя бы одно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счастливое воспоминание,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том, как ты мучил людей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о том, как ты смеялся над их болью, а тёплое чувство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помощи 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ому-нибудь или от того, что кто-то помог тебе… Вряд ли их будет много, пусть это будет что-нибудь из детства, но если у тебя есть какие-нибудь по-настоящему счастливые воспоминания,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сохрани их, сохрани только их…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как в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расцветает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светлое, и понял, что сделал правильный выбор. Он вложил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ощущение...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ОБЛИВИЭЙТ!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накопленное хлынуло наружу.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сдавленным криком мальчик рухнул набок. Он выронил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беспомощно схватились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шрам. Но внезапная боль в голове сразу же начала утихать. Перед затуманенным взором поплыли сияющие снежинки, серебряные искорки, похожие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крошечные частички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атронуса.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Серебристое свечение длилось всего мгновение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исчезло.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 почти ничего не 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не так уж сильно отличаться от души самого Гарри.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илось.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переделал другого по своему подобию.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свернулся калачиком — прямо на земле — и начал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немного поплакал.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через некоторое время, пошатываясь, встал и снова поднял палочку. Работа на сегодня была ещё не закончена.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прижал палочку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ямо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обруб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 руки Волдеморта. В шраме начала пульсировать боль,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взорвался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начал трансфигурацию.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оглушённого тела человека-змеи стали меняться. Преобразование шло медленно, хотя и гораздо быстрее, чем в прошлый раз, когда Гарри трансфигурировал тело Гермионы.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 продолжалась, и боль в шраме утихала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голова человека-змеи начала становиться прозрачной и уменьшаться, боль почти прекратилась.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заклинание Гарри придётся поддерживать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бодрствуя, и во сне.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Потом, когда Гарри станет старше и могущественнее, возможно, с чьей-нибудь помощью он отменит трансфигурацию лишённого памяти Тома Риддла и исцелит его тело силой 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ня. Но это произойдёт не раньше, чем будущий Гарри придумает, что делать с волшебником, у которого почти полная амнезия, но при этом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вредные мыслительные привычки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отрицательные эмоциональные реакции — тёмная сторона,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плюс большое количество знаний — как теоретических, так и практических — о могущественной магии. Эту часть Гарри изо всех сил старался не стереть, потому что когда-нибудь она может понадобиться ему самому.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между прочим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магия чар Хогвартса не считала трансфигурированного единорога мёртвым, так и крестражи Волд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еморта не посчитают мёртвым трансфигурированного Волдеморта и не попытаются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всяком случае, Гарри на это надеялся.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стальное кольцо с крошечным зелёным изумрудом на мизинец.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шраме кольнуло последний раз. После этого боль исчезла и больше не появлялась.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пошатнулся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бессилено уселся на торчащий из земли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 отдыхал после трансфигурации, отгоняя прочь изнеможение, которое пыталось захватить его разум.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время отключаться, нужно ещё кое-что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по-прежнему дыша через рот, глубоко вздохнул,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оглядел кладбище.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чёрных мантиях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маски-черепа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окружённые лужами крови…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Грейнджер, спящая на алтаре.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Волдеморта и окровавленные руки,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пал Тёмный Лорд.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Квиринус Квиррелл в изодранной мантии,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рухнувший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его настигло Смертельное проклятье.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вообразил, как кто-то другой смотрит на эту сцену и пытается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произошло. Мальчик покачал головой. Нет, так не пойдёт, совсем не пойдёт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заставил себя оттолкнуться от камня и 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его разум — да и его тело — запротестовали. Сегодня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терял много крови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не били, но почему-то его тело восприняло всё случившееся напряжение, как будто ему изрядно досталось.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шатаясь, подошёл к месту, куда упал Волдеморт, и поднял оставшуюся от него левую руку.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на ней можно было разглядеть небольшое количество змеиных чешуек. По руке было отчётливо видно, что это рука Волдеморта. Замечательно.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алтарю, на котором спала Гермиона, аккуратно положил отрубленную руку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шею и осторожно сдвинул пальцы руки, чтобы они сжимали горло девочки. Проделать это было нелегко: спящая Гермиона казалась столь безмятежной и невинной, а отрубленная рука Волдеморта выглядела очень уродливо. Гарри просто заткнул ту часть своего разума, которая обо всём этом подумала, поскольку сейчас такие размышления были совершенно неуместны.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слабых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жущих чар превратили практически идеальный срез, оставленный нановолокном, в гораздо более неровный. Это было важно: срез на руках должен был отличаться от среза на шеях Пожирателей Смерти. Многочисленные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Диффиндо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разбросали маленькие куски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ьчику пришлось нап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омнить себе, что это тоже часть плана.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повторил всё то же самое с правой рукой, расположив её симметрично левой.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Инфламмаре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поджёг мантию Волдеморта, а затем разложил её опалённые обрывки вокруг Гермионы.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Волдеморта и его палочка отправились в кошель Гарри. Камень Постоянства мальчик положил в обычный карман.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случится, если Камень окажется в кошеле.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куче вещей, вытряхнутых из мантии Квиррелла, нашлась палочка, которую Волдеморт использовал в роли Квиррелла. Гарри подошёл к телу Квиррелла, распрямил его, как смог, и вложил эту палочку ему в руку. Из глаз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предсказуемо потекли слёзы. Мальчик вытер их рукавом.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дыша через рот, Гарри ещё раз вздохнул, снова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снова оглядел кладбище.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мантии, маски-черепа, Гермиона Грейнджер, лежащая на алтаре, отрубленные руки Волдеморта, сжимающие её за горло, и разбросанные вокруг опалённые обрывки мантии Волдеморта.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Мёртвый Квиринус Квиррелл в изодранных одеждах и с палочкой в правой руке.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подойдёт.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Осталось лишь привлечь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у Гарри была уже почти на исходе.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всё-таки хватило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то, чтобы трансфигурировать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древесный лист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спущенный трёхметровый метеозонд.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Гарри появились баллон с ацетилен-кислородной смесью, динамитная шашка и катушка бикфордова шнура.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готов! Вот бойскаута девиз! Будь готов, что в твою явится жизнь горный тролль и чёрт знает, кто ещё…»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наполнил метеозонд ацетилен-кислородной смесью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детонации появится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большое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избыточное давление,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для создания звукового удара.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метеозонду динамитную шашку. Для детонации это было перебором, но пусть будет.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динамитной шашке бикфордов шнур на 60 секунд, но пока не стал его поджигать.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 Мантию невидимости, найденную в куче вещей у жертвенного алтаря.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 свою метлу из кошеля.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Наложил чары тишины на Гермиону Грейнджер. Со всем шумом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не справятся, да и вряд ли Гермиона необратимо пострадает, если у неё лопнут барабанные перепонки, но Гарри показалось, что так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вежливей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тишины оказались последней каплей. По крайней мере на ближайший час у Гарри кончилась магия.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на метлу 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 вместе с метеозондом, наполненным ацетилен-кислородной смесью. Взлетев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деревьев, он увидел замок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мерцающий в лунном свете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нескольких километрах. Гарри постарался как можно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очнее оценить расстояние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угол, под которым эта точка видна из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Поднявшись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высоко над лесом, Гарри зажигалкой поджёг бикфордов шнур, ведущий к динамитной шашке, которая, в свою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прикреплена к метеозонду.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Гарри развернул метлу и понёсся прочь — но не напрямую к замку, так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оказаться слишком близко к пути, по 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шли прошлый Гарри и профессор Квиррелл, профессор не должен почувствовать ещё одного Гарри…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 опять легла на сердце свинцовым грузом. Гарри проигнорировал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ридцать один тысяча, тридцать два тысяча, тридцать три тысяча…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Досчитав до сорока и не желая рисковать своими барабанными перепонками, Гарри бросил взгляд на часы, засёк точное время и один раз повернул Маховик времени.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liy L" w:id="0" w:date="2018-05-16T07:15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пишет, что должно писаться слитно.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