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h.z1rql9e7130n" w:id="0"/>
      <w:bookmarkEnd w:id="0"/>
      <w:r w:rsidDel="00000000" w:rsidR="00000000" w:rsidRPr="00000000">
        <w:rPr>
          <w:rtl w:val="0"/>
        </w:rPr>
        <w:t xml:space="preserve">Глава 49. Априорная</w:t>
      </w:r>
      <w:r w:rsidDel="00000000" w:rsidR="00000000" w:rsidRPr="00000000">
        <w:rPr>
          <w:rtl w:val="0"/>
        </w:rPr>
        <w:t xml:space="preserve"> информация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Просёлочная дорога выходит из ворот Хогвартса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исчезает где-то за горизонтом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Рядом с ней, на поляне, у окраины не-запретного леса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ждёт мальчик.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дороге стоит карета. Мальчик не подходит к ней близко, но разглядывает пристально, лишь изредка отводя взгляд в сторону.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Вдалеке, на той же дороге виден мужчина в профессорской мантии. Сильно ссутулившись и еле переставляя ноги, он медленно движется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мальчику.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полминуты, когда мальчик в очередной раз на секунду отворачивается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предмета своего изучения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успевает заметить, как плечи мужчины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авляются, на лице появляется осмысленное выражение, а походка приобретает уверенность и плавность.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Здравствуйте, профессор Квиррелл, — сказал Гарри, продолжая пристально наблюдать за каретой.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Приветствую, — послышался спокойный голос профессора. — Вы как будто не решаетесь подойти к нашему транспортному средству.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Заметили что-то необычное?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Необычное? — повторил Гарри. — Да нет, всё как всегда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Четыре сидения, четыре кол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два огромных лошадиных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скелета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крыльями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бездонной чёрной пасти блеснули большие белые зубы — обтянутый кожей череп одной из лошадей повернулся в его сторону, словно показывая, что они так же рады Гарри, как и он им. Вторая скелетоподобная лошадь затрясла головой, словно смеясь, однако никаких звуков слышно не было.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фестралы,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карету всегда возили именно 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безмятежно сказал профессор Квиррелл. Он забрался на переднюю скамейку и сдвинулся как можно дальше вправо. — Их могут увидеть лишь те, кто видел смерть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осознал 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Весьма действенная защита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большинства хищников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Хм.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Полагаю,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когда вы в первый раз подошли к дементору, вашим самым страшным воспоминанием оказалась ночь вашей встречи с Тем-Кого-Нельзя-Называть?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мрачно кивнул. Правильная догадка, хоть и сделанная на основе неверных предпосылок.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Те, кто видел Смерть...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Вспомнили что-нибудь интересное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вспомнил, — коротко ответил Гарри, не развивая тему. Он не был готов выдвигать обвинения... пока что.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улыбнулся одной из своих сдержанных улыбок и поманил его нетерпеливым жестом.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одолел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расстояние до кареты и, поморщившись, забрался внутрь.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Чувство тревоги значительно усилилось со дня встречи с дементором, хотя до того оно постепенно уменьшалось.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Они разместились в максимально удалённых друг от друга углах кареты, но теперь даже этого было недостаточно.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Скелетоподобные лошади пустились рысью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унося карету ко внешней границе Хогвартса. Профессор Квиррелл опять перешёл в зомби-режим.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тревог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хоть и отступило, но продолжало зудеть на краешке сознания Гарри, не позволяя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 себе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Карета катилась вперёд, лес прокручивался назад. Деревья сменялись со скоростью движения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неторопливого ледника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сравнивать с мётлами или хотя бы автомобилями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Есть в этих медленных путешествиях что-то странно-усыпляющее, подумалось Гарри. Во всяком случае, именно такое действие они оказывали на профессора Защиты — тот сгорбился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слюна тоненькой струйкой стекала из уголка его рта на мантию.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 сих пор не мог решить,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можно будет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обедом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Проведённое в библиотеке исследование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выявило никаких свидетельств существования волшебников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способных говорить с растениями или с другими немагическими животными, за исключением змей. Разве что в книге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Заклинание и речь»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Пола Бридла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 упоминалась вероятно-мифическая история о колдунье, которую звали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Госпожой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Белок-летяг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хотел спросить об этом профессора Квиррелла,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останавливало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профессор был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слишком пр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оницателен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Судя по словам Драко, обнародование информации о Наследнике Слиз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ерина вызовет эффект разорвавшейся бомбы, и Гарри не был уверен, хочет ли он разделить этот секрет ещё с кем-нибудь. А стоит Гарри только заикнуться о Парселтанге —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пригвоздит 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взглядом своих бледно-голубых глаз и скажет: «Всё ясно, мистер Поттер, значит, вы обучали мистера Малфоя чарам Патронуса и случайно заговорили с его змеёй».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rPr>
          <w:ins w:author="Alaric Lightin" w:id="1" w:date="2015-03-29T03:23:23Z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ins w:author="Alaric Lightin" w:id="0" w:date="2016-05-09T02:34:3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совершенно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вопрос о языке змей — недостаточное свидетельство для получения правильного ответа в виде гипотезы и тем более для преодоления её априорной невероятности. Каким-то образом профессор Защиты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 равно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вычислит правду. У Гарри неоднократно появлялось подозрение, что профессор Квиррелл знает гораздо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больше, 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рассказывает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его предположения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слишком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хороши. Даже основывая своё мнение на неверных предпосылках, он приходил к потрясающе верным выводам.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проблема заключалась в 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 половине случаев Гарри не мог понять, откуда профессор получил дополнительную подсказку. Гарри хотел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хотя бы раз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сделать какой-нибудь невероятно проницательный вывод из слов профессора Квиррелла,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полностью застанет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того врасплох.</w:t>
      </w:r>
      <w:ins w:author="Alaric Lightin" w:id="1" w:date="2015-03-29T03:23:2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  <w:rPr>
          <w:ins w:author="Alaric Lightin" w:id="1" w:date="2015-03-29T03:23:23Z"/>
        </w:rPr>
      </w:pPr>
      <w:ins w:author="Alaric Lightin" w:id="1" w:date="2015-03-29T03:23:2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* * *</w:t>
        </w:r>
      </w:ins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Тарелку </w:t>
      </w:r>
      <w:ins w:author="Alaric Lightin" w:id="2" w:date="2015-03-29T03:23:59Z">
        <w:commentRangeStart w:id="1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зелёного </w:t>
        </w:r>
      </w:ins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чечевичного супа с соевым соусом, — сказал профессор Квиррелл официантке. —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чили Тенормано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для мистера Поттера.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был в смятении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хотел придерживаться вегетарианской диеты,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всеми своими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рассуждениями напрочь забыл, что заказы за него делает 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неловко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 Гарри сейчас начнет возражать...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Официантка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поклонилась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уже собиралась уходить...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Эм-м, прошу прощения, в этом блюде есть мясо каких-нибудь змей или белок-летяг?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Ничуть не изменившись в лице, официантка повернулась к Гарри и покачала головой. Затем она ещё раз вежливо поклонилась и направилась к двери.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(Воображаемые личности Гарри потешались над ним. Гриффиндорец сыпал язвительными комментариями на тему того, как мало ему нужно, чтобы смириться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Каннибализмом!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пуффендуец),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слизеринец отмечал, как прекрасно, что у Гарри такая гибкая этика, когда дело доходит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 важных вопросов, вроде поддержания дружеских отношений с профессором Квирреллом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того как официантка закрыла за собой дверь, профессор Квиррелл махнул рукой, задвигая щеколду, произнёс четыре привычных уже заклинания, обеспечивающих приватность, и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Интересный вопрос, мистер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Любопытно,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 он вызван?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осталось невозмутимым.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так давно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искал какую-нибудь полезную информацию о чарах Патронуса, — сказал он. — И если верить книге «Заклинание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Патронуса: Волшебники,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 могли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могли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», то Годрику,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отличие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Салазара, это заклинание было неподвластно. Я был удивлён и решил поискать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дополнительные сведения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книге «Жизнь и могущество Четверых», на которую указывала сноска.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узнал, что,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предположительно,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Салазар Слизерин мог говорить со змеями. — 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(Последовательность во времени — это не то же самое, что и причинная связь,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не будет вины Гарри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если профессор Квиррелл упустит этот нюанс.)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 дальнейших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исследованиях я также натолкнулся на старую историю о ком-то наподобие богини-матери, которая могла говорить с белками-летягами. 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 немного беспокоит вероятность съесть кого-то, способного разговаривать.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как ни в чём не бывало отпил из стакана...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...как раз в тот момент, когда профессор Квиррелл спросил: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верна ли моя догадка, что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являетесь змееустом?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Прокашлявшись, Гарри поставил стакан с водой обратно на стол,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упёрся взглядом профессору Квирреллу куда-то в подбородок,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бы не смотреть в глаза, и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значит вам мои барьеры окклюмента — не помеха?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 широко ухмылялся: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считать это комплиментом, мистер Поттер, но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на это больше не куплюсь, — сказал Гарри. — Вы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могли прийти к такому выводу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имеющихся данны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спокойно ответил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планировал в любом случае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спросить вас об этом сегодня и просто выбрал подходящий момент. На самом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деле, подозрения у меня возникли ещё в декабре.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декабре?</w:t>
      </w:r>
      <w:ins w:author="Alaric Lightin" w:id="3" w:date="2016-05-09T02:36:37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воскликнул Гарри. — Да я сам узнал только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вчера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так значит, вы не поняли, что Распределяющая Шляпа говорила с вами на змеином языке?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идеально подгадал время второго вопроса.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как раз делал глоток, чтобы прочистить горло от предыдущего приступа кашля.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этого момента Гарри действительно не понимал, что голос, который обратился к нему в конце беседы со Шляпой, говорил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парселтанге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теперь это стало очевидным.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Точно, ведь профессор МакГонагалл даже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предупреждала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его, чтобы он не разговаривал со змеями на виду у людей, но он подумал, что она имела в виду — не разговаривать на виду у всех со статуями или архитектурными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украшениями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Хогвартсе, которые похожи на змей. Обоюдная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иллюзия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прозрачности: он думал, что понял её, она думала, что он понял её, 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как, чёрт побери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Значит, — проговорил Гарри, — вы использовали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легилименцию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 время нашего первого занятия, чтобы узнать, что случилось с Распределяющей 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ляпой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я узнал бы об этом не в декабре,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улыбнулся и откинулся на спинку кресла.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Это не та загадка, которую вы могли бы разгадать самостоятельно, мистер Поттер, поэтому я скажу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 зимних каникулах мне сообщили, что директор подал запрос на проведение закрытого судебного заседания, чтобы пересмотреть дело некоего мистера Рубеуса Хагрида, который известен 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лесничий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хранитель ключей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Хогвартса. Он был обвинён в убийстве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бигейл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Миртл в 1943-ем году.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О, конечно, — произнёс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этого очевидным образом следует,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я змееуст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Профессор, тысяча ползучих змей,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Другим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подозреваемым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убийстве было чудовище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Слизерина, легендарный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обитатель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Тайной Комнаты Слизерина. Вот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определённые источники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предупредили меня об этом, и вот почему это привлекло моё внимание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я потратил немало денег на взятки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разузнал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подробности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 дела. Фактически, мистер Поттер, мистер Хагрид невиновен. До смешного очевидно невиновен.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тех пор, как Конфундо, применённое Гриндевальдом на Невилла Чемберлена, было приписано Аманде Нокс,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всех ошибочно осуждённых судебной системой магической Британии он самый невиновный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Директор Диппет заставил подставного ученика обвинить мистера Хагрида, поскольку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Диппету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 необходим козёл отпущения, чтобы свалить на нег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смерть мисс Миртл, и наша чудесная судебная система посчитала это достаточно благовидным предлогом,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выдать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приказ об отчислении мистера Хагрида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палочку.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пересмотра дела нашему нынешнему директору достаточно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предъявить какое-нибудь новое, достаточно значимое доказательство. И поскольку на этот раз влиять на процесс будет не Диппет, а Дамблдор, то результат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заранее предрешён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У Люциуса Малфоя нет никаких особых причин опасаться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оправдания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делу мистера Хагрида. Следовательно, Люциус Малфой 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возражать, лишь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ему это не будет ничего стоить, просто чтобы создать трудности Дамблдору.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директора это явно не остановит.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глотнул воды.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я отвлёкся. Новое доказательство, которое директор обещает предъявить — это ранее никем не обнаруженное заклятие, наложенное на Распределяющую шляпу. Директор заявляет, что он лично определил, что оно срабатывает только со слизеринцами, 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являются змееустами. Директор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доказывает, что этот факт свидетельствует в пользу версии, что Тайная Комната действительно была открыта в 1943 году,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приблизительно тогда в Хогвартсе учился Тот-Кого-Нельзя-Называть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чьё владение змеиным языком общеизвестно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Довольно сомнительная логика,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суд 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вынести решение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это достаточно сильно меняет дело, чтобы поставить вину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мистера Хагрида под сомнение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сумеют сохранить бесстрастное выражение лиц, пока будут это произносить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 теперь мы подходим к ключевому вопросу: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ins w:author="Alaric Lightin" w:id="4" w:date="2016-05-09T02:38:0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именно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обнаружить скрытое заклятие на Распределяющей шляпе?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едва заметно улыбался.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ж, давайте предположим, что в потоке студентов этого года был змееуст, потенциальный Наследник Слизерина. Согласитесь, мистер Поттер, что как только речь заходит о выдающихся учениках, вы в числе первых приходите на ум.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если задаться вопросом, воспоминания какого слизеринца-первокурсника о Распределении с большей вероятностью привлекли бы внимание директора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круг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сужается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сильнее, — улыбка исчезла. — Поэтому, как видите, мистер Поттер,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ваши мысли заглядывал не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требовать от вас извинений излишне, вы не виноваты, что поверили заверениям Дамблдора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 уважает вашу ментальную неприкосновенность.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Мои искренние извинения, — сказал Гарри, стараясь сохранять на лице бесстрастное выражение, которое, впрочем,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могло само по себе служить признанием,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и испарина, выступившая у него на лбу. Впрочем, он надеялся, что профессор Защиты не придаст этому значения, просто решит, что Гарри нервничает,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поскольку раскрылось, что он — Наследник Слизерина.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не потому, что Гарри добровольно выдал секрет Слизерина... что сейчас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не казалось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уж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поступком.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мистер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какие-нибудь успехи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поисках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Тайной Комнаты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подумал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иногда нужно уходить от вопросов, даже если тебе нечего скрывать, иначе в другой раз, когда тебе будет, что скрывать, и придётся уходить от вопросов,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станет очевидно, что у тебя появилась тайна.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всем уважением, 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добейся я подобных успехов, для меня вовсе не очевидно, что мне следует рассказывать о них вам.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снова отпил воды из стакана.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ж, мистер Поттер, я без утайки расскажу о том, что знаю или подозреваю сам.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Во-первых, я верю, что Тайная Комната действительно существует, как и чудовище Слизерина. С момента смерти мисс Миртл прошли часы, прежде чем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стало известно,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охранные чары должны были предупредить директора немедленно. Таким образом, убийство совершил либо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Диппет, что маловероятно, либо некое существо, которому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Салазар Слизерин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создании защитных чар замка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оставил больше возможностей, 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директору. Во-вторых, подозреваю, что, вопреки расхожей легенде, пред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назначение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чудовища </w:t>
      </w:r>
      <w:ins w:author="Alaric Lightin" w:id="5" w:date="2016-05-09T02:38:5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вовсе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том, чтобы избавить Хогвартс от маглорождённых. Если, конечно, чудовище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сильно настолько,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справиться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директором и всеми учителями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Многочисленные таинственные убийства привели бы только к закрытию школы, как чуть не случилось в 1943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или к созданию новых охранных чар.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зачем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нужно чудовище Слизерина, мистер Поттер? Каково 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настоящее предназначение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Эм... — Гарри уронил взгляд в собственный стакан и попытался подумать. — Чтобы убить любого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непрошеного гостя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проникнет в Комнату...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Чудовище, достаточно сильное, чтобы справиться с командой волшебников,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пробившейся сквозь лучшие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охранные чары,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какие Салазар сумел наложить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Комнату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Маловероятно.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уже чувствовал себя как на экзамене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это </w:t>
      </w:r>
      <w:ins w:author="Alaric Lightin" w:id="6" w:date="2016-05-09T02:39:1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ведь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Тайная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Комната, поэтому, возможно, чудовище хранит какую-то тайну,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является тайной?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если так, то, прежде всего, какие тайны хранились в Тайной Комнате?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ещё не приступал к тщательным исследованиям этого вопроса, отчасти из-за впечатления, что никто ничего не знает...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улыбался: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было просто не записать тайну?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Ах-х-х... — вырвалось у Гарри. — Потому что, если чудовище говорит на змеином языке, можно быть уверенным, что только истинный Наследник Слизерина сможет его понять?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Достаточно легко заставить защитные чары Комнаты отзываться на фразу, сказанную на змеином языке.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Зачем утруждать себя, создавая чудовище Слизерина?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Вряд ли легко было создать существо, способное жить веками.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же,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Поттер,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по-моему, это очевидно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это за тайны, которые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 живое существо может рассказать другому, но которые при этом невозможно записать?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Осознание пришло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вместе с выбросом адреналина, от которого у Гарри бешено заколотилось сердце и ускорилось дыхание.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й</w:t>
      </w:r>
      <w:ins w:author="Alaric Lightin" w:id="7" w:date="2016-05-09T02:39:50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!</w:t>
        </w:r>
      </w:ins>
      <w:del w:author="Alaric Lightin" w:id="7" w:date="2016-05-09T02:39:5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Салазар Слизерин действительно был очень хитёр. Достаточно хитёр, чтобы придумать способ обойти Запрет Мерлина.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гущественные заклинания невозможно передавать через книги и призраков, но если удастся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разумное существо, живущее достаточно долго, и с достаточно хорошей памятью...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кажется очень вероятным, — произнёс профессор Квиррелл, — что Тот-Кого-Нельзя-Называть начал свой путь к могуществу с тайн, полученных от чудовища Слизерина.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потерянные знания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Салазара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источник его необычайно сильных чар. Отсюда и проистекает мой интерес к Тайной Комнате и делу мистера Хагрида.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Ясно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выдохнул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 А 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Гарри, найдёт Тайную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омнату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Салазара... Тогда 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знания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полученные Лордом Волдемортом, будут принадлежать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тоже.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Да. Именно так всё и должно произойти.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Потерянные знания Слизерина плюс исключительный интеллект Гарри, а ещё несколько новейших магических разработок и парочка магловских ракетных установок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исход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битвы будет предрешён. Гарри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полностью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устроит.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его лице появилась очень зловещая ухмылка.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Теперь самая приоритетная задача: обойти в Хогвартсе все предметы, которые хотя бы отдалённо напоминают змей, и попытаться с ними поговорить. Можно начать с тех, говорить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которыми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он уже пробовал, только на этот раз пользоваться змеиной речью вместо английского... Попросить Драко, чтобы он провёл меня в слизеринские комнаты...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слишком увлекайтесь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Поттер, — сказал профессор Квиррелл. Его лицо потеряло всякий намёк на эмоции.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Продолжайте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думать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Что Тёмный Лорд сказал чудовищу на прощанье?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ins w:author="Alaric Lightin" w:id="8" w:date="2016-05-09T02:40:3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воскликнул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 образом мы вообще можем это узнать?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Представьте себе эту сцену, мистер Поттер. Позвольте своему воображению дорисовать детали. Чудовище Слизерина — вероятно, какая-то огромная змея, с которой может разговаривать только змееуст, — завершает передачу всех известных ей знаний Тому-Кого-Нельзя-Называть, передаёт благословение Салазара и предупреждает, что Тайная Комната должна оставаться закрытой до тех пор, пока следующий Наследник Салазара не окажется достаточно хитроумен, чтобы её открыть. Будущий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Тёмный Лорд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кивает и отвечает...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Авада Кедавра, — сказал Гарри, чувствуя как тошнота подступает к горлу.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Правило двенадцатое, — тихо произнёс профессор Квиррелл. — Никогда не оставляйте источник своего могущества там, где его может найти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ещё.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уткнулся взглядом в скатерть, которая украсилась на этот раз траурным узором из чёрных цветов и теней. Почему-то Гарри стало очень грустно, когда он представил эту сцену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Великий змей Слизерина всего лишь хотел помочь Лорду Волдеморту, а Лорд Волдеморт просто... в этом было что-то невыносимо печальное, что за человек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 так поступить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существом, которое лишь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предлагало ему дружб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правда думаете, что Тёмный Лорд...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коротко ответил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Тот-Кого-Нельзя-Называть оставил за собой немало трупов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сомневаюсь, что он стал бы делать исключение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данном случа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там были какие-либо артефакты, которые можно унести, Тёмный Лорд наверняка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забрал с собой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их. Может, конечно, в Тайной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омнате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осталось что-то, заслуживающее внимания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 тому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вы найдёте её, то докажете, что вы истинный Наследник Слизерина.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возлагайте на неё слишком много надежд.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подозреваю, что всё, что вы там найдёте — останки чудовища, тихо покоящегося в своей могиле.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Некоторое время они сидели в тишине.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могу ошибаться, — добавил профессор Квиррелл. — В конце концов, это только догадки.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просто хотел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предупредить вас, мистер Поттер, чтобы вы не слишком жестоко разочаровались.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коротко кивнул.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Кое-кто может даже пожалеть о своей победе в младенчестве, — произнёс профессор,  криво улыбаясь.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Тот-Кого-Нельзя-Называть выжил, вы могли бы убедить его, как один Наследник Слизерина другого, передать вам знание, которое является и вашим наследием.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Улыбка искривилась ещё сильнее,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высмеивая очевидную невозможность такой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сцены,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даже будь исходное допущение истиной.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Заметка на будущее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подумал Гарри, ощущая лёгкий холодок и гнев,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тем или иным образом вытащить из разума Тёмного Лорда моё наследство.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Молчание затянулось. Профессор Квиррелл поглядывал на Гарри, будто ожидая от того какого-то вопроса.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Раз уж мы затронули эту тему, — сказал Гарри, — я хотел бы спросить,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по-вашему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вообще работает змеиный язык...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дверь постучали. Профессор Квиррелл предупреждающе поднял палец и взмахом руки открыл дверь. Вошла официантка с огромным подносом, полным еды, причём держа его 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будто он ничего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(так скорее всего и было). Она поставила перед профессором тарелку с зелёным супом и бокал его обычного кьянти, а перед Гарри — тарелку с тонкими полосками мяса в густом соусе и его обычный стакан газировки с патокой. Затем официантка поклонилась,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причём казалось, что она кланяется не формально, а действительно выражает глубокое уважение,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удалилась.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она ушла, профессор Квиррелл вновь поднял палец, призывая к молчанию, и достал палочку. Он начал выполнять заклинания одно за другим и Гарри, узнав их, затаил дыхание. Мистер Бестер выполнял эту серию чар точно в таком же порядке, полный набор из двадцати семи заклинаний, которые нужно применять перед обсуждением любой по-настоящему важной темы.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обсуждение Тайной комнаты не считалось настолько важным...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Закончив с заклинаниями (он использовал </w:t>
      </w:r>
      <w:ins w:author="Alaric Lightin" w:id="9" w:date="2016-05-09T02:41:4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аж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тридцать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заклинаний,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три из них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слышал впервые), профессор Квиррелл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Теперь нас какое-то время не побеспокоят. Могу ли я доверить 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секрет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Серьёзный секрет, мистер Поттер, — добавил профессор Квиррелл. Он пристально смотрел на Гарри. — Его разглашение может отправить меня в Азкабан. Подумайте, прежде чем отвечать.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какой-то миг Гарри даже удивился, почему этот вопрос так важен, учитывая его растущую коллекцию секретов. Затем...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Если этот секрет может отправить профессора Квиррелла в Азкабан, значит, профессор совершил что-то противо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законное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Мозг Гарри сделал быстрые расчёты. Что бы ни было секретом, профессор Квиррелл не считал, что его незаконное деяние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уронит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в глазах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получит никакого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преимущества,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отказавшись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узнать секрет. А если откроется что-то действительно </w:t>
      </w:r>
      <w:ins w:author="Alaric Lightin" w:id="10" w:date="2016-05-09T02:43:58Z">
        <w:commentRangeStart w:id="3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плохое</w:t>
        </w:r>
      </w:ins>
      <w:del w:author="Alaric Lightin" w:id="10" w:date="2016-05-09T02:43:58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нелицеприятное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 профессоре Квиррелле, то Гарри будет очень полезно это узнать, даже если он пообещает держать услышанное в тайне.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никогда не испытывал особого пиетета перед авторитетами, — ответил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Авторитет властей — не исключение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сохраню ваш секрет.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стал спрашивать, стоит ли раскрытие секрета той опасности, которую оно сулит Квирреллу.  Профессор Защиты не был идиотом.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я должен проверить, действительно ли вы потомок Салазара, — обронил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и встал из-за стола.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тоже вскочил, скорее рефлекторно.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Очертания профессора расплылись, резко сдвинулись...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оборвал свой панический прыжок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полпути и замахал руками, чтобы удержать равновесие. В крови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бурлил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адреналин.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противоположной стороне комнаты в метре от пола покачивалась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голова ярко-зелёной змеи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 сложными бело-синими узорами.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разбирался в змеях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недостаточно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хорошо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определить вид, но он знал, что «ярко окрашенная» означает «ядовитая».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Ирония ситуации заключалась в том, что после превращения профессора Защиты в ядовитую змею привычное чувство тревоги значительно ослабло.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сглотнул и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Приветствую... А, шс-с-с-с, нет, 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приветс-с-ствую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Приветс-с-ствую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прошипела змея.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с-сказал, я с-слышал. Я с-сказал, ты с-слышал?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Да, я с-слышал,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анимаг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Разумеетс-ся,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отозвалась змея.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Тридцать с-семь правил, правило тридцать четыре: с-стань анимагом. Все рас-с-судительные люди с-становятс-ся, ес-сли с-способны.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С-следовательно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очень редко.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тёмных колодцах глазниц скрывались плоские глаза змеи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контрастные чёрные зрачки на тёмно-сером фоне.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С-самый безопас-сный с-способ общ-щатьс-ся. Понимаеш-шь? Прочие не поймут нас-с.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Даже ес-сли они змеи-анимаги?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Лиш-шь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ес-сли нас-следник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С-слизерина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пожелает,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змея издала несколько отрывистых шипящих звуков, которые мозг Гарри перевёл как язвительный смех.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С-слизерин не глупец. Змеи-анимаги не змееус-сты. Была бы больш-шая уязвимос-сть в с-схеме.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определённо было аргументом в пользу того, что Парселтанг — не язык разумных змей, который можно выучить, а личная магия.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регис-стрирован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прошипела змея. Тёмные колодцы глаз смотрели на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Анимаг должен быть регис-стрирован. Наказание — два года в тюрьме. Будеш-шь хранить мой с-секрет, мальчик?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наруш-шу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обещ-щание,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Змея замерла, как будто от потрясения, затем вновь начала раскачиваться.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Придём с-сюда с-снова через с-семь дней. С-с с-собой возьми мантию, что с-скрывает, возьми час-сы, что по времени перемещ-щают...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знаеш-шь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ошеломлённо прошипел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несколько отрывистых шипящих звуков, переведённых как язвительный смех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приш-шёл на мой первый урок, пока был в другом клас-с-се, брос-сал во врагов пирог,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два ш-шарика памяти.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Дос-статочно,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прошипел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Идиотс-ский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вопрос-с, упус-стил, что ты умён.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Глупо упус-скать,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шипению,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обиделась.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Час-сы ограничены,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предупредил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Можно ис-спользовать лиш-шь пос-сле девяти час-сов.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Змея дёрнула головой — змеиный кивок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Множес-ство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ограничений. Можеш-шь ис-спользовать лиш-шь ты, нельзя украс-сть. Нельзя перемещ-щать других людей, но змея в кош-шеле, подозреваю, пройдёт. С-считаю возможным держать с-сами час-сы неподвижно, не тронув чары, пока ты поворачиваеш-шь оболочку вокруг. Проверим через с-семь дней. С-сейчас-с не с-стану говорить о прочих планах. Ты не с-скажешь ничего никому. Не покажеш-шь ожидания, ничего. Понимаеш-шь?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Ответь с-словами.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С-сделаеш-шь, как я с-сказал?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Да. 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издал прерывистый скрежет — так его разум перевёл неуверенное «Э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-э-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э» на змеиный.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не обещ-щаю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ничего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больш-ше, ты ничего не объяс-снил...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Змея слегка задрожала, что Гарри перевёл как гневный взгляд.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Конечно нет. Обс-судим подробнос-сти на с-следующ-щей вс-стрече.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Очертания змеи расплылись, сдвинулись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перед Гарри вновь оказался профессор Квиррелл. Какое-то время он продолжал раскачиваться, и его глаза были холодны и пусты, затем профессор расправил плечи и снова стал человеком.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Чувство тревоги вернулось.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профессору подскочил его стул, и он сел.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Будет разумно доесть нашу еду, — сказал Квиррелл, взяв ложку, — хотя сейчас я бы предпочёл живую мышь. Как видите, никто не способен полностью отделить свой разум от тела, которое носит...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занял своё место и начал есть.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линия Салазара не оборвалась вместе с Тем-Кого-Нельзя-Называть, — спустя некоторое время произнёс профессор. — Насколько мне известно, среди наших замечательных учеников уже распространяются слухи о том, что вы — Тёмный. Интересно,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подумали,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узнав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 этот факт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я уничтожил дементора, — продолжил Гарри, пожав плечами. — Думаю, вся эта болтовня стихнет, как только я сделаю ещё что-нибудь интересное. А вот у Гермионы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я подумал: может, у вас есть для неё какой-нибудь совет?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молча съел несколько ложек супа, а когда заговорил, его голос звучал до странности невыразительно.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действительно заботитесь об этой девочке.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тихо ответил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смогла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вернуть вас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назад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воздействия дементора?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Более или менее, — ответил Гарри. Утверждение было верным лишь до некоторой степени: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затерянное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«Я» не понимало заботы, но было выведено из равновесия произошедшим.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меня не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друзей в молодости, — всё тот же голос без эмоций. — Интересно, каким бы вы стали, если бы были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одиноки?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вздрогнул, не успев сдержаться.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Должно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ей благодарны.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 Может, и не совсем точно, но это правда.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таком случае, если бы в вашем возрасте мне было ради кого это делать, я бы поступил так...</w:t>
      </w: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992.1259842519686" w:right="1048.8188976377953"/>
      <w:pgNumType w:start="1"/>
      <w:cols w:equalWidth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0" w:date="2015-03-29T03:23:2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тут потерялось разбиение</w:t>
      </w:r>
    </w:p>
  </w:comment>
  <w:comment w:author="Alaric Lightin" w:id="2" w:date="2016-05-09T02:35:5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тут действительно нужен курсив?</w:t>
      </w:r>
    </w:p>
  </w:comment>
  <w:comment w:author="Alaric Lightin" w:id="1" w:date="2015-03-29T03:23:5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пропущено почему-то</w:t>
      </w:r>
    </w:p>
  </w:comment>
  <w:comment w:author="Alaric Lightin" w:id="3" w:date="2016-05-09T02:43:5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вообще-то "нелицеприятный" - это "беспристрастный"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 в оригинале просто wrong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