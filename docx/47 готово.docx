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540"/>
        <w:contextualSpacing w:val="0"/>
        <w:jc w:val="center"/>
      </w:pPr>
      <w:bookmarkStart w:id="0" w:colFirst="0" w:name="h.zh3tk9ckxgul" w:colLast="0"/>
      <w:bookmarkEnd w:id="0"/>
      <w:r w:rsidRPr="00000000" w:rsidR="00000000" w:rsidDel="00000000">
        <w:rPr>
          <w:rtl w:val="0"/>
        </w:rPr>
        <w:t xml:space="preserve">Глава 47. Теория личности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Жертва любой интриги рано или поздно начинает что-то подозревать. Она оглядывается и замечает цепочку событий, каждое из которых указывает в одном и том же направлении. Отец однажды объяснил, что когда этот момент наступает, перспектива проигрыша может казаться настолько невыносимой, а необходимость признать себя обманутым — настолько унизительной, что жертва будет продолжать отрицать наличие интриги, и игра может длиться ещё долго.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Отец предупредил Драко, чтобы он больше никогда так не делал.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сначала, на глазах у плачущего сына, он позволил мистеру Эйвери доесть всё печенье, которое тот выманил у Драко. Целую коробку замечательного печенья, которую Драко получил от отца лишь за несколько часов до того и проиграл всю до последней печенюшки.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Поэтому у Драко очень знакомо засосало под ложечкой, когда Грегори рассказал ему о Поцелуе.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Иногда оглядываешься и замечаешь...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тёмном классе, который уже нельзя было назвать заброшенным, так как в последние несколько месяцев его использовали каждую неделю, сидел мальчик, закутанный в мантию с капюшоном. На столе перед ним стояла тёмная хрустальная сфера. Он сидел, размышляя в темноте и тишине, ожидая, когда дверь откроется и впустит свет в комнату).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оттолкнул Грейнджер и произнёс: «</w:t>
      </w:r>
      <w:r w:rsidRPr="00000000" w:rsidR="00000000" w:rsidDel="00000000">
        <w:rPr>
          <w:rFonts w:cs="Times New Roman" w:hAnsi="Times New Roman" w:eastAsia="Times New Roman" w:ascii="Times New Roman"/>
          <w:i w:val="1"/>
          <w:sz w:val="24"/>
          <w:rtl w:val="0"/>
        </w:rPr>
        <w:t xml:space="preserve">Я же говорил тебе, никаких поцелуев!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Наверное, он скажет: «</w:t>
      </w:r>
      <w:r w:rsidRPr="00000000" w:rsidR="00000000" w:rsidDel="00000000">
        <w:rPr>
          <w:rFonts w:cs="Times New Roman" w:hAnsi="Times New Roman" w:eastAsia="Times New Roman" w:ascii="Times New Roman"/>
          <w:i w:val="1"/>
          <w:sz w:val="24"/>
          <w:rtl w:val="0"/>
        </w:rPr>
        <w:t xml:space="preserve">До этого она поцеловала меня, просто чтобы досадить, как с тем свиданием».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факты говорили о том, что Грейнджер была готова ещё раз встретиться c дементором, лишь бы помочь Гарри. Когда тот был почти потерян, она, рыдая, поцеловала его, и этот поцелуй вернул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не похоже на соперничество, даже дружеское.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похоже на такую дружбу, которую обычно не увидишь даже в пьесах.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тогда зачем Гарри заставил своего друга карабкаться по обледеневшей стене Хогвартса?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Неужели Гарри Поттер обычно так поступает со своими друзьями?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Отец объяснял Драко, что один из способов вникнуть в запутанную интригу — посмотреть, что получилось в итоге, и, принимая это за цель интриги, спросить — кому это выгодно.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Итогом совместной битвы Драко и Грейнджер против Гарри Поттера стало... намного более дружеское отношение Драко к Грейнджер.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Кому было выгодно сделать наследника Малфоев и ведьму-грязнокровку друзьями?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Кто при этом знаменит подобными интригами?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 кого при этом была возможность дергать Гарри Поттера за ниточки?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Дамблдор.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если это правда, Драко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пойти к отцу и всё ему рассказать, невзирая на последствия. Драко не мог представить, что случится потом, это было невообразимо ужасно. И потому он отчаянно цеплялся за последнюю соломинку, надеясь, что всё на самом деле было не так...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это ощущение также было знакомым благодаря тому уроку с мистером Эйвери.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пока не собирался открыто бросать Гарри вызов. Он пытался придумать какой-нибудь тест, который Гарри не смог бы разгадать и подделать результаты. Но затем пришёл Винсент с сообщением: Гарри хотел встретиться на этой неделе пораньше, в пятницу вместо субботы.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теперь Драко сидел в тёмном классе, перед тёмной хрустальной сферой и ждал.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Шли минуты.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Послышались приближающиеся шаги.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 мягким скрипом открылась дверь, и Драко увидел Гарри, одетого в мантию с капюшоном. Когтевранец шагнул в тёмный класс, и массивная дверь закрылась за ним с лёгким щелчком.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Палочка Драко коснулась хрустальной сферы, и класс озарился ярким зелёным светом. Зелёные лучи создавали тени столов на полу и отражались от фигурных спинок кресел, фотоны отскакивали от дерева так, что угол падения был равен углу отражения.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 крайней мере, </w:t>
      </w:r>
      <w:r w:rsidRPr="00000000" w:rsidR="00000000" w:rsidDel="00000000">
        <w:rPr>
          <w:rFonts w:cs="Times New Roman" w:hAnsi="Times New Roman" w:eastAsia="Times New Roman" w:ascii="Times New Roman"/>
          <w:i w:val="1"/>
          <w:sz w:val="24"/>
          <w:rtl w:val="0"/>
        </w:rPr>
        <w:t xml:space="preserve">эта </w:t>
      </w:r>
      <w:r w:rsidRPr="00000000" w:rsidR="00000000" w:rsidDel="00000000">
        <w:rPr>
          <w:rFonts w:cs="Times New Roman" w:hAnsi="Times New Roman" w:eastAsia="Times New Roman" w:ascii="Times New Roman"/>
          <w:sz w:val="24"/>
          <w:rtl w:val="0"/>
        </w:rPr>
        <w:t xml:space="preserve">часть изученного вряд ли была ложью.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загорелся свет, Гарри вздрогнул и на мгновение замер, затем двинулся дальше.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Привет, Драко, — тихо сказал он, подойдя к столу и снимая капюшон. — Спасибо, что пришёл. Я знаю, обычно мы встречаемся в другое время...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Ничего страшного, — ровным голосом ответил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Раздался слабый скрип — Гарри подтянул к себе стул, повернул его спинкой к столу и уселся верхом, положив руки на спинку. Его лицо, задумчивое, хмурое и серьёзное, выглядело слишком взрослым, даже для Гарри Поттера.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хочу задать тебе важный вопрос, — произнёс Гарри, — но сначала нам надо ещё кое-что сделать.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промолчал. Какая-то часть его уже устала и просто хотела, чтобы всё это поскорее закончилось.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Скажи мне, Драко, почему маглы никогда не оставляют призраков после смерти?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Очевидно, потому, что у маглов нет души, — ответил Драко. И только сказав это, он осознал, что такое высказывание может идти вразрез с убеждениями Гарри. Впрочем, уже наплевать. К тому же, это и в самом деле</w:t>
      </w:r>
      <w:r w:rsidRPr="00000000" w:rsidR="00000000" w:rsidDel="00000000">
        <w:rPr>
          <w:rFonts w:cs="Times New Roman" w:hAnsi="Times New Roman" w:eastAsia="Times New Roman" w:ascii="Times New Roman"/>
          <w:i w:val="1"/>
          <w:sz w:val="24"/>
          <w:rtl w:val="0"/>
        </w:rPr>
        <w:t xml:space="preserve"> очевидно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лице Гарри не отразилось и тени удивления.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Прежде чем я задам тебе важный вопрос, я хочу проверить, сможешь ли ты вызвать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миг Драко совершенно опешил. Старый добрый непредсказуемый-и-непостижимый Гарри Поттер. Иногда Драко задумывался, не являются ли подобные дезориентирующие высказывания намеренной тактикой.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потом до Драко дошло. Одним гневным рывком он поднялся из-за стола. Вот оно. Всё кончено.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 прислужники </w:t>
      </w:r>
      <w:r w:rsidRPr="00000000" w:rsidR="00000000" w:rsidDel="00000000">
        <w:rPr>
          <w:rFonts w:cs="Times New Roman" w:hAnsi="Times New Roman" w:eastAsia="Times New Roman" w:ascii="Times New Roman"/>
          <w:i w:val="1"/>
          <w:sz w:val="24"/>
          <w:rtl w:val="0"/>
        </w:rPr>
        <w:t xml:space="preserve">Дамблдора</w:t>
      </w:r>
      <w:r w:rsidRPr="00000000" w:rsidR="00000000" w:rsidDel="00000000">
        <w:rPr>
          <w:rFonts w:cs="Times New Roman" w:hAnsi="Times New Roman" w:eastAsia="Times New Roman" w:ascii="Times New Roman"/>
          <w:sz w:val="24"/>
          <w:rtl w:val="0"/>
        </w:rPr>
        <w:t xml:space="preserve">, — выплюнул 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 Салазар Слизерин, — спокойно ответил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споткнулся на ровном месте, уже направляясь к двери.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медленно повернулся к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знаю, с чего ты это взял, но это ошибка. Все знают, что заклинание Патронуса — магия Гриффиндора...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Салазар Слизерин мог вызывать телесного патронуса, — произнёс Гарри. Его рука метнулась в складки мантии и вытащила книгу, название которой было написано белым на зелёном фоне, и потому оказалось почти нечитаемым в зелёном свете. Книга выглядела старой. — Я обнаружил это, когда изучал чары Патронуса. Я нашёл ссылку на первоисточник и взял книгу в библиотеке, на случай, если ты мне не поверишь. И автор этой книги тоже не видел </w:t>
      </w:r>
      <w:r w:rsidRPr="00000000" w:rsidR="00000000" w:rsidDel="00000000">
        <w:rPr>
          <w:rFonts w:cs="Times New Roman" w:hAnsi="Times New Roman" w:eastAsia="Times New Roman" w:ascii="Times New Roman"/>
          <w:i w:val="1"/>
          <w:sz w:val="24"/>
          <w:rtl w:val="0"/>
        </w:rPr>
        <w:t xml:space="preserve">ничего</w:t>
      </w:r>
      <w:r w:rsidRPr="00000000" w:rsidR="00000000" w:rsidDel="00000000">
        <w:rPr>
          <w:rFonts w:cs="Times New Roman" w:hAnsi="Times New Roman" w:eastAsia="Times New Roman" w:ascii="Times New Roman"/>
          <w:sz w:val="24"/>
          <w:rtl w:val="0"/>
        </w:rPr>
        <w:t xml:space="preserve"> необычного в том, что Салазар умел вызывать патронуса. Убеждение, что слизеринцы не способны на это, должно быть, появилось не так давно. И вот тебе ещё одна историческая справка, хоть у меня и нет с собой нужной книги: Годрик Гриффиндор вызывать патронуса не мог.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 первых шести попыток уличить Гарри в обмане, причём каждая из которых была вызвана всё более и более абсурдными утверждениями, Драко осознал, что Гарри просто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не лжёт о том, что написано в книгах.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тем не менее, когда тот открыл книгу на странице с закладкой и положил на стол, Драко наклонился и вчитался в строчки, на которые указывал палец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И тогда пламя леди Когтевран обрушилось на тьму, что скрывала левый фланг армии лорда Фаула, и отступила тьма, и открылось, что лорд Гриффиндор был прав — тот противоестественный страх, что все они ощущали, исходил от трёх дюжин дементоров, которым были обещаны души побеждённых. Леди Пуффендуй и лорд Слизерин без промедления призвали своих патронусов — огромного разгневанного барсука и яркую серебряную змею, и тень отступила от сердец защитников, и подняли они свои головы. Засмеялась леди Когтевран, отметив, что лорд Фаул оказался большим глупцом, ибо теперь его армия будет испытывать страх, а не защитники Хогвартса. На что лорд Слизерин ответил: «Он не глупец, это я точно знаю». Стоявший рядом лорд Гриффиндор, нахмурясь, изучал поле боя...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оторвал взгляд от книги: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что?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закрыл книгу и убрал в кошель.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в Легионе Хаоса, и у Солнечных есть солдаты, которые могут вызывать телесного патронуса. Телесные патронусы могут передавать сообщения. Если ты не сможешь выучить заклинание, Легион Хаоса и Солнечный Отряд получат серьёзное военное преимущество...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данный момент Драко на это было наплевать, о чём он и сообщил Гарри. Возможно, даже резче, чем следовало бы.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даже не моргнул: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таком случае я требую возврата долга за случившееся на нашем первом уроке полётов на мётлах, когда я предотвратил драку. Я собираюсь попробовать научить тебя заклинанию Патронуса и хочу, чтобы ты честно приложил все усилия, чтобы изучить и использовать его. Я полагаюсь на честь Дома Малфоев и знаю, что ты сделаешь всё возможное.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Драко опять накатила усталость. Если бы Гарри попросил в любой другой момент, это было бы хорошей возможностью вернуть долг, раз уж заклинание и в самом деле не было гриффиндорским. 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 спросил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Чтобы узнать, способен ли ты сделать то же, что и Салазар Слизерин, — невозмутимо ответил Гарри. — Это экспериментальная проверка, и я не скажу тебе в чём её смысл, пока я её не проведу. Согласен?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...вероятно, будет неплохо позволить Гарри Поттеру потратить своё желание на что-то безвредное, тем более, если настала пора разорвать с ним все отношения.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Хорошо.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вытащил из мантии палочку и направил на светящуюся сферу.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самое лучшее освещение для изучения чар Патронуса, — сказал он. — Этот зелёный свет слишком похож на цвет Смертельного проклятья. Но серебряный — тоже цвет Слизерина, верно? </w:t>
      </w:r>
      <w:r w:rsidRPr="00000000" w:rsidR="00000000" w:rsidDel="00000000">
        <w:rPr>
          <w:rFonts w:cs="Times New Roman" w:hAnsi="Times New Roman" w:eastAsia="Times New Roman" w:ascii="Times New Roman"/>
          <w:i w:val="1"/>
          <w:sz w:val="24"/>
          <w:rtl w:val="0"/>
        </w:rPr>
        <w:t xml:space="preserve">Дулак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Свет погас, и Гарри прошептал первые две строчки заклинания Постоянного света, обновляя часть наложенных на светильник чар. На полную версию этого заклинания сил не хватило бы у них обоих. Затем Гарри вновь коснулся палочкой сферы, и комната озарилась серебряным светом, ярким и в то же время мягким и нежным. Столы, стулья, покрытое испариной лицо Гарри и его взъерошенные чёрные волосы снова обрели цвет.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потребовалось некоторое время, чтобы осознать смысл сказанного.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видел </w:t>
      </w:r>
      <w:r w:rsidRPr="00000000" w:rsidR="00000000" w:rsidDel="00000000">
        <w:rPr>
          <w:rFonts w:cs="Times New Roman" w:hAnsi="Times New Roman" w:eastAsia="Times New Roman" w:ascii="Times New Roman"/>
          <w:i w:val="1"/>
          <w:sz w:val="24"/>
          <w:rtl w:val="0"/>
        </w:rPr>
        <w:t xml:space="preserve">Смертельное проклятье</w:t>
      </w:r>
      <w:r w:rsidRPr="00000000" w:rsidR="00000000" w:rsidDel="00000000">
        <w:rPr>
          <w:rFonts w:cs="Times New Roman" w:hAnsi="Times New Roman" w:eastAsia="Times New Roman" w:ascii="Times New Roman"/>
          <w:sz w:val="24"/>
          <w:rtl w:val="0"/>
        </w:rPr>
        <w:t xml:space="preserve"> с момента нашей последней встречи?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Как...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Вызови патронуса, — произнёс Гарри. Он выглядел серьёзнее, чем когда-либо. — И я скажу тебе.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закрыл глаза руками, отгораживаясь от серебряного света.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Знаешь, мне следует запомнить, что ты слишком </w:t>
      </w:r>
      <w:r w:rsidRPr="00000000" w:rsidR="00000000" w:rsidDel="00000000">
        <w:rPr>
          <w:rFonts w:cs="Times New Roman" w:hAnsi="Times New Roman" w:eastAsia="Times New Roman" w:ascii="Times New Roman"/>
          <w:i w:val="1"/>
          <w:sz w:val="24"/>
          <w:rtl w:val="0"/>
        </w:rPr>
        <w:t xml:space="preserve">ненормальный </w:t>
      </w:r>
      <w:r w:rsidRPr="00000000" w:rsidR="00000000" w:rsidDel="00000000">
        <w:rPr>
          <w:rFonts w:cs="Times New Roman" w:hAnsi="Times New Roman" w:eastAsia="Times New Roman" w:ascii="Times New Roman"/>
          <w:sz w:val="24"/>
          <w:rtl w:val="0"/>
        </w:rPr>
        <w:t xml:space="preserve">для любых </w:t>
      </w:r>
      <w:r w:rsidRPr="00000000" w:rsidR="00000000" w:rsidDel="00000000">
        <w:rPr>
          <w:rFonts w:cs="Times New Roman" w:hAnsi="Times New Roman" w:eastAsia="Times New Roman" w:ascii="Times New Roman"/>
          <w:i w:val="1"/>
          <w:sz w:val="24"/>
          <w:rtl w:val="0"/>
        </w:rPr>
        <w:t xml:space="preserve">нормальных </w:t>
      </w:r>
      <w:r w:rsidRPr="00000000" w:rsidR="00000000" w:rsidDel="00000000">
        <w:rPr>
          <w:rFonts w:cs="Times New Roman" w:hAnsi="Times New Roman" w:eastAsia="Times New Roman" w:ascii="Times New Roman"/>
          <w:sz w:val="24"/>
          <w:rtl w:val="0"/>
        </w:rPr>
        <w:t xml:space="preserve">интриг!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Из-за пределов его рукотворной тьмы послышался смешок Гарри.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внимательно наблюдал, как Драко заканчивает ещё один тренировочный проход предварительных жестов заклинания, ту часть, которая трудна для изучения — завершающий выпад и произношение не обязаны быть точными. Все три последних прохода, насколько мог судить Гарри, были безошибочными. Он так же почувствовал странное импульсивное желание подправить ряд моментов, про которые мистер Люпин ничего не говорил, вроде угла наклона локтя Драко или направления ступни; возможно, это было всего лишь игрой воображения, но Гарри решил на всякий случай внести эти поправки.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Хорошо, — тихо сказал Гарри. Напряжение в груди слегка затрудняло его речь. — У нас тут нет дементора, но ничего страшного. Он нам и не нужен. Драко, когда твой отец разговаривал со мной на железнодорожной станции, он сказал, что кроме тебя в этом мире для него нет ничего ценного, и он угрожал, что откажется от всех своих планов, чтобы отомстить мне, если с тобой что-нибудь случится.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 что? — Голос Драко перехватило, на лице появилось странное выражение. — Зачем ты мне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говоришь?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зачем скрывать? — Гарри постарался, чтобы реакция на ответ не отразилась на его лице, хоть и догадывался, о чём сейчас думает Драко: что Гарри планирует поссорить его с отцом и потому не должен говорить ничего, что могло бы их сблизить. — Один человек всегда был для тебя важнее всех остальных, и я точно знаю, какое тёплое и счастливое воспоминание позволит тебе вызвать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Ты рассказал мне о нём на железнодорожной станции, перед самым первым днём в школе. Однажды ты упал с метлы и сломал себе рёбра. Это было больнее, чем всё, что ты когда-либо испытывал, и ты думал, что умираешь. Представь, что этот страх исходит от стоящего перед тобой дементора, который выглядит как утопленник в потрёпанном чёрном плаще. А затем используй заклинание, и когда ты будешь делать финальный выпад, чтобы отбросить дементора, думай о том, как отец держал твою руку, чтобы ты не боялся; думай о том, как сильно он любит тебя и как сильно ты любишь его, и вложи всё это в свой голос, когда произнесёшь </w:t>
      </w:r>
      <w:r w:rsidRPr="00000000" w:rsidR="00000000" w:rsidDel="00000000">
        <w:rPr>
          <w:rFonts w:cs="Times New Roman" w:hAnsi="Times New Roman" w:eastAsia="Times New Roman" w:ascii="Times New Roman"/>
          <w:i w:val="1"/>
          <w:sz w:val="24"/>
          <w:rtl w:val="0"/>
        </w:rPr>
        <w:t xml:space="preserve">Экспекто Патронум</w:t>
      </w:r>
      <w:r w:rsidRPr="00000000" w:rsidR="00000000" w:rsidDel="00000000">
        <w:rPr>
          <w:rFonts w:cs="Times New Roman" w:hAnsi="Times New Roman" w:eastAsia="Times New Roman" w:ascii="Times New Roman"/>
          <w:sz w:val="24"/>
          <w:rtl w:val="0"/>
        </w:rPr>
        <w:t xml:space="preserve">. Ради чести Дома Малфоев, а не просто потому, что ты задолжал мне желание. Покажи, что ты не лгал мне в тот день на станции, говоря, что Люциус — хороший отец. Покажи, что ты способен сделать то же, что и Салазар Слизерин.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отступил за спину Драко, так что перед тем остались лишь пыльный старый учительский стол и доска на стене заброшенного класса.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обернулся, посмотрев на Гарри со всё тем же странным выражением на лице, затем повернулся обратно к стене. Выдох и вдох. Палочка взмахнула раз, два, три и четыре. Пальцы заскользили на точно выверенные расстояния...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опустил палочку.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слишком... — сказал он. — Я не в состоянии </w:t>
      </w:r>
      <w:r w:rsidRPr="00000000" w:rsidR="00000000" w:rsidDel="00000000">
        <w:rPr>
          <w:rFonts w:cs="Times New Roman" w:hAnsi="Times New Roman" w:eastAsia="Times New Roman" w:ascii="Times New Roman"/>
          <w:i w:val="1"/>
          <w:sz w:val="24"/>
          <w:rtl w:val="0"/>
        </w:rPr>
        <w:t xml:space="preserve">думать </w:t>
      </w:r>
      <w:r w:rsidRPr="00000000" w:rsidR="00000000" w:rsidDel="00000000">
        <w:rPr>
          <w:rFonts w:cs="Times New Roman" w:hAnsi="Times New Roman" w:eastAsia="Times New Roman" w:ascii="Times New Roman"/>
          <w:sz w:val="24"/>
          <w:rtl w:val="0"/>
        </w:rPr>
        <w:t xml:space="preserve">правильно, пока ты смотришь...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направился к двери.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вернусь через минуту, — сообщил он. — Просто удерживай в уме счастливое воспоминание, и патронус никуда не денется.</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Позади снова раздался звук открывающейся двери.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услышал, как Гарри вошёл в класс, но не обернулся.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ничего не говорил. Тишина затянулась.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Наконец...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это значит? — голос Драко немного дрогнул.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значит, что ты любишь своего отца, — ответил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Именно об этом Драко сейчас думал, и изо всех сил старался не расплакаться в присутствии Гарри. Да, это так, это так и есть...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полу перед Драко сияла змея. Драко узнал её, это был синий крайт. Лорд Абраксас Малфой привёз его из какой-то далёкой страны, и с тех пор в серпентарии отца всегда была такая змея. Известно, что укус синего крайта почти неощутим. Драко это рассказал отец и добавил, что трогать эту змею нельзя ни в коем случае, даже под чьим угодно присмотром. Её яд убивает нервы настолько быстро, что жертва не успевает почувствовать боль, пока яд распространяется. Человек может умереть, даже если использовать Исцеляющее заклинание. Синий крайт ест других змей. Более слизеринское существо и представить трудно.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Вот почему рукоять отцовской трости была выкована в виде головы синего крайта.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Сияющая змея высунула язык, который тоже оказался серебряным, и, казалось, каким-то образом улыбнулась. Гораздо теплее, чем могла бы улыбнуться рептилия.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тут Драко осознал...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 сказал он, не отводя глаз от прекрасной сияющей змеи, —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не можешь использовать заклинание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Теперь, когда Драко сам научился этому заклинанию, он понял, почему это так важно. Человек может быть злым, как, например, Дамблдор, и всё-таки способным вызывать патронуса, если в нём осталось хоть </w:t>
      </w:r>
      <w:r w:rsidRPr="00000000" w:rsidR="00000000" w:rsidDel="00000000">
        <w:rPr>
          <w:rFonts w:cs="Times New Roman" w:hAnsi="Times New Roman" w:eastAsia="Times New Roman" w:ascii="Times New Roman"/>
          <w:i w:val="1"/>
          <w:sz w:val="24"/>
          <w:rtl w:val="0"/>
        </w:rPr>
        <w:t xml:space="preserve">что-то </w:t>
      </w:r>
      <w:r w:rsidRPr="00000000" w:rsidR="00000000" w:rsidDel="00000000">
        <w:rPr>
          <w:rFonts w:cs="Times New Roman" w:hAnsi="Times New Roman" w:eastAsia="Times New Roman" w:ascii="Times New Roman"/>
          <w:sz w:val="24"/>
          <w:rtl w:val="0"/>
        </w:rPr>
        <w:t xml:space="preserve">светлое. Но если внутри Гарри Поттера нет ни единой мысли, которая бы так сияла...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Заклинание Патронуса сложнее, чем ты думаешь, Драко, — серьёзно ответил Гарри. — Если у кого-то оно не получается, это ещё не значит, что он плохой человек. Это даже не значит, что он несчастен. Но, в любом случае, я </w:t>
      </w:r>
      <w:r w:rsidRPr="00000000" w:rsidR="00000000" w:rsidDel="00000000">
        <w:rPr>
          <w:rFonts w:cs="Times New Roman" w:hAnsi="Times New Roman" w:eastAsia="Times New Roman" w:ascii="Times New Roman"/>
          <w:i w:val="1"/>
          <w:sz w:val="24"/>
          <w:rtl w:val="0"/>
        </w:rPr>
        <w:t xml:space="preserve">могу</w:t>
      </w:r>
      <w:r w:rsidRPr="00000000" w:rsidR="00000000" w:rsidDel="00000000">
        <w:rPr>
          <w:rFonts w:cs="Times New Roman" w:hAnsi="Times New Roman" w:eastAsia="Times New Roman" w:ascii="Times New Roman"/>
          <w:sz w:val="24"/>
          <w:rtl w:val="0"/>
        </w:rPr>
        <w:t xml:space="preserve">. Я понял, что сделал не так в первый раз, когда столкнулся с дементором, и со второй попытки у меня получилось. Но, гм, в моей жизни иногда случаются небольшие странности, и мой патронус оказался необычным, так что я держу в секрете то, что у меня он получился...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я должен просто в это </w:t>
      </w:r>
      <w:r w:rsidRPr="00000000" w:rsidR="00000000" w:rsidDel="00000000">
        <w:rPr>
          <w:rFonts w:cs="Times New Roman" w:hAnsi="Times New Roman" w:eastAsia="Times New Roman" w:ascii="Times New Roman"/>
          <w:i w:val="1"/>
          <w:sz w:val="24"/>
          <w:rtl w:val="0"/>
        </w:rPr>
        <w:t xml:space="preserve">поверить?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Можешь спросить профессора Квиррелла, если не веришь мне, — сказал Гарри. — Спроси его, может ли Гарри Поттер вызвать телесного патронуса, и скажи, что это я посоветовал тебе спросить. Он поймёт, что ты говорил со мной, кроме меня тебе никто бы об этом не рассказал.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 а Драко теперь должен верить </w:t>
      </w:r>
      <w:r w:rsidRPr="00000000" w:rsidR="00000000" w:rsidDel="00000000">
        <w:rPr>
          <w:rFonts w:cs="Times New Roman" w:hAnsi="Times New Roman" w:eastAsia="Times New Roman" w:ascii="Times New Roman"/>
          <w:i w:val="1"/>
          <w:sz w:val="24"/>
          <w:rtl w:val="0"/>
        </w:rPr>
        <w:t xml:space="preserve">профессору Квирреллу?</w:t>
      </w:r>
      <w:r w:rsidRPr="00000000" w:rsidR="00000000" w:rsidDel="00000000">
        <w:rPr>
          <w:rFonts w:cs="Times New Roman" w:hAnsi="Times New Roman" w:eastAsia="Times New Roman" w:ascii="Times New Roman"/>
          <w:sz w:val="24"/>
          <w:rtl w:val="0"/>
        </w:rPr>
        <w:t xml:space="preserve"> Но всё-таки, зная Гарри, это может быть правдой, да и профессор Квиррелл не станет лгать по незначительному поводу.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Сияющая змея повертела головой, высматривая несуществующую добычу, затем свернулась кольцами, будто отдыхая.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Интересно, — мягко сказал Гарри, — когда, в каком году, в каком поколении слизеринцы перестали учить заклинание Патронуса? Когда все, включая самих слизеринцев, начали думать, что быть хитрым и амбициозным означает быть холодным и несчастным? И если бы Салазар узнал, что его ученики больше даже не пытаются выучить заклинание Патронуса, не пожелал ли бы он вообще не рождаться на свет? Интересно, как всё пошло не так, когда факультет Слизерин вступил на неверный путь?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Сияющее создание мигнуло и исчезло — при том сумбуре, который творился у Драко в душе, он был не в силах поддерживать заклинание. Поворачиваясь к Гарри, Драко с трудом удержался, чтобы не направить на него свою палочку.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что ты можешь знать о факультете Слизерин или о Салазаре Слизерине? Ты не был распределён на мой факультет, какое ты имеешь право...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i w:val="1"/>
          <w:sz w:val="24"/>
          <w:rtl w:val="0"/>
        </w:rPr>
        <w:t xml:space="preserve">тут </w:t>
      </w:r>
      <w:r w:rsidRPr="00000000" w:rsidR="00000000" w:rsidDel="00000000">
        <w:rPr>
          <w:rFonts w:cs="Times New Roman" w:hAnsi="Times New Roman" w:eastAsia="Times New Roman" w:ascii="Times New Roman"/>
          <w:sz w:val="24"/>
          <w:rtl w:val="0"/>
        </w:rPr>
        <w:t xml:space="preserve">Драко </w:t>
      </w:r>
      <w:r w:rsidRPr="00000000" w:rsidR="00000000" w:rsidDel="00000000">
        <w:rPr>
          <w:rFonts w:cs="Times New Roman" w:hAnsi="Times New Roman" w:eastAsia="Times New Roman" w:ascii="Times New Roman"/>
          <w:i w:val="1"/>
          <w:sz w:val="24"/>
          <w:rtl w:val="0"/>
        </w:rPr>
        <w:t xml:space="preserve">наконец </w:t>
      </w:r>
      <w:r w:rsidRPr="00000000" w:rsidR="00000000" w:rsidDel="00000000">
        <w:rPr>
          <w:rFonts w:cs="Times New Roman" w:hAnsi="Times New Roman" w:eastAsia="Times New Roman" w:ascii="Times New Roman"/>
          <w:sz w:val="24"/>
          <w:rtl w:val="0"/>
        </w:rPr>
        <w:t xml:space="preserve">понял: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Шляпа распределила тебя в Слизерин! Точно!</w:t>
      </w:r>
      <w:r w:rsidRPr="00000000" w:rsidR="00000000" w:rsidDel="00000000">
        <w:rPr>
          <w:rFonts w:cs="Times New Roman" w:hAnsi="Times New Roman" w:eastAsia="Times New Roman" w:ascii="Times New Roman"/>
          <w:sz w:val="24"/>
          <w:rtl w:val="0"/>
        </w:rPr>
        <w:t xml:space="preserve"> А после этого ты ...ты </w:t>
      </w:r>
      <w:r w:rsidRPr="00000000" w:rsidR="00000000" w:rsidDel="00000000">
        <w:rPr>
          <w:rFonts w:cs="Times New Roman" w:hAnsi="Times New Roman" w:eastAsia="Times New Roman" w:ascii="Times New Roman"/>
          <w:i w:val="1"/>
          <w:sz w:val="24"/>
          <w:rtl w:val="0"/>
        </w:rPr>
        <w:t xml:space="preserve">щёлкнул пальцами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однажды спросил отца, не мудрее ли распределиться на какой-нибудь другой факультет, чтобы все вокруг тебе доверяли. Отец улыбнулся и ответил, что в возрасте Драко он тоже об этом думал, но обмануть Распределяющую шляпу невозможно...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было</w:t>
      </w:r>
      <w:r w:rsidRPr="00000000" w:rsidR="00000000" w:rsidDel="00000000">
        <w:rPr>
          <w:rFonts w:cs="Times New Roman" w:hAnsi="Times New Roman" w:eastAsia="Times New Roman" w:ascii="Times New Roman"/>
          <w:sz w:val="24"/>
          <w:rtl w:val="0"/>
        </w:rPr>
        <w:t xml:space="preserve"> невозможно, пока не появился </w:t>
      </w:r>
      <w:r w:rsidRPr="00000000" w:rsidR="00000000" w:rsidDel="00000000">
        <w:rPr>
          <w:rFonts w:cs="Times New Roman" w:hAnsi="Times New Roman" w:eastAsia="Times New Roman" w:ascii="Times New Roman"/>
          <w:i w:val="1"/>
          <w:sz w:val="24"/>
          <w:rtl w:val="0"/>
        </w:rPr>
        <w:t xml:space="preserve">Гарри Поттер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 Драко мог хотя бы </w:t>
      </w:r>
      <w:r w:rsidRPr="00000000" w:rsidR="00000000" w:rsidDel="00000000">
        <w:rPr>
          <w:rFonts w:cs="Times New Roman" w:hAnsi="Times New Roman" w:eastAsia="Times New Roman" w:ascii="Times New Roman"/>
          <w:i w:val="1"/>
          <w:sz w:val="24"/>
          <w:rtl w:val="0"/>
        </w:rPr>
        <w:t xml:space="preserve">на минуту </w:t>
      </w:r>
      <w:r w:rsidRPr="00000000" w:rsidR="00000000" w:rsidDel="00000000">
        <w:rPr>
          <w:rFonts w:cs="Times New Roman" w:hAnsi="Times New Roman" w:eastAsia="Times New Roman" w:ascii="Times New Roman"/>
          <w:sz w:val="24"/>
          <w:rtl w:val="0"/>
        </w:rPr>
        <w:t xml:space="preserve">поверить, что </w:t>
      </w:r>
      <w:r w:rsidRPr="00000000" w:rsidR="00000000" w:rsidDel="00000000">
        <w:rPr>
          <w:rFonts w:cs="Times New Roman" w:hAnsi="Times New Roman" w:eastAsia="Times New Roman" w:ascii="Times New Roman"/>
          <w:i w:val="1"/>
          <w:sz w:val="24"/>
          <w:rtl w:val="0"/>
        </w:rPr>
        <w:t xml:space="preserve">Гарри — когтевранец?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Интересная гипотеза, — ровным голосом ответил Гарри. — Знаешь, ты уже второй человек в Хогвартсе, который её выдвинул. По крайней мере, второй, кто высказал её вслух...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Снейп, — уверенно сказал Драко. Декан его факультета — не дурак.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Профессор Квиррелл, </w:t>
      </w:r>
      <w:r w:rsidRPr="00000000" w:rsidR="00000000" w:rsidDel="00000000">
        <w:rPr>
          <w:rFonts w:cs="Times New Roman" w:hAnsi="Times New Roman" w:eastAsia="Times New Roman" w:ascii="Times New Roman"/>
          <w:i w:val="1"/>
          <w:sz w:val="24"/>
          <w:rtl w:val="0"/>
        </w:rPr>
        <w:t xml:space="preserve">конечно же, </w:t>
      </w:r>
      <w:r w:rsidRPr="00000000" w:rsidR="00000000" w:rsidDel="00000000">
        <w:rPr>
          <w:rFonts w:cs="Times New Roman" w:hAnsi="Times New Roman" w:eastAsia="Times New Roman" w:ascii="Times New Roman"/>
          <w:sz w:val="24"/>
          <w:rtl w:val="0"/>
        </w:rPr>
        <w:t xml:space="preserve">— произнёс Гарри. — Хотя, если подумать, Северус спросил меня, как я сумел не оказаться на его факультете, и не нашёл ли я, что предложить Распределяющей шляпе. Полагаю, ты можешь считать себя третьим. Впрочем, теория профессора Квиррелла немного отличается от твоей. Даёшь слово, что не будешь её никому пересказывать?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практически без раздумий кивнул. А что ему ещё оставалось, сказать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 мнению профессора Квиррелла, Дамблдор был не в восторге от того, куда Шляпа распределила Мальчика-Который-Выжил.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Едва Гарри закончил фразу, как Драко уже понял, что это и есть правда. Кто вообще мог купиться на столь </w:t>
      </w:r>
      <w:r w:rsidRPr="00000000" w:rsidR="00000000" w:rsidDel="00000000">
        <w:rPr>
          <w:rFonts w:cs="Times New Roman" w:hAnsi="Times New Roman" w:eastAsia="Times New Roman" w:ascii="Times New Roman"/>
          <w:i w:val="1"/>
          <w:sz w:val="24"/>
          <w:rtl w:val="0"/>
        </w:rPr>
        <w:t xml:space="preserve">очевидный</w:t>
      </w:r>
      <w:r w:rsidRPr="00000000" w:rsidR="00000000" w:rsidDel="00000000">
        <w:rPr>
          <w:rFonts w:cs="Times New Roman" w:hAnsi="Times New Roman" w:eastAsia="Times New Roman" w:ascii="Times New Roman"/>
          <w:sz w:val="24"/>
          <w:rtl w:val="0"/>
        </w:rPr>
        <w:t xml:space="preserve"> трюк?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…ну, весь Хогвартс, за исключением Снейпа и Квиррелла, да что говорить, даже Гарри мог поверить...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Ошеломлённый, Драко попятился к своему столу и сел настолько резко, что слегка ушибся. Рядом с Гарри подобное случалось примерно раз в месяц. В январе пока ещё ничего не было, так что, видимо, пришло время.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Его собрат-слизеринец, который мог считать, а мог и не считать себя когтевранцем, сел на привычный для него стул напротив, на этот раз боком, и теперь напряжённо смотрел на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не знал,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ему теперь следует делать. Должен ли он убеждать заблудшего слизеринца, что нет, он никак не может быть когтевранцем... Или попробовать выяснить, действительно ли Гарри в союзе с Дамблдором, хотя внезапно это стало казаться менее вероятным... Но в таком случае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Гарри подстроил всю эту историю с ним и Грейнджер...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w:t>
      </w:r>
      <w:r w:rsidRPr="00000000" w:rsidR="00000000" w:rsidDel="00000000">
        <w:rPr>
          <w:rFonts w:cs="Times New Roman" w:hAnsi="Times New Roman" w:eastAsia="Times New Roman" w:ascii="Times New Roman"/>
          <w:i w:val="1"/>
          <w:sz w:val="24"/>
          <w:rtl w:val="0"/>
        </w:rPr>
        <w:t xml:space="preserve">обязан</w:t>
      </w:r>
      <w:r w:rsidRPr="00000000" w:rsidR="00000000" w:rsidDel="00000000">
        <w:rPr>
          <w:rFonts w:cs="Times New Roman" w:hAnsi="Times New Roman" w:eastAsia="Times New Roman" w:ascii="Times New Roman"/>
          <w:sz w:val="24"/>
          <w:rtl w:val="0"/>
        </w:rPr>
        <w:t xml:space="preserve"> раз и навсегда усвоить, что Гарри слишком странный для нормальных интриг.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ты умышленно шёл на конфликт со мной и с генералом Солнечных, просто чтобы мы объединились против тебя?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без колебаний кивнул. Как будто в мире не было ничего более естественного, и здесь нечего было стыдиться.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Весь смысл затеи с перчатками и нашим лазаньем по стенам Хогвартса, </w:t>
      </w:r>
      <w:r w:rsidRPr="00000000" w:rsidR="00000000" w:rsidDel="00000000">
        <w:rPr>
          <w:rFonts w:cs="Times New Roman" w:hAnsi="Times New Roman" w:eastAsia="Times New Roman" w:ascii="Times New Roman"/>
          <w:i w:val="1"/>
          <w:sz w:val="24"/>
          <w:rtl w:val="0"/>
        </w:rPr>
        <w:t xml:space="preserve">единственный смысл </w:t>
      </w:r>
      <w:r w:rsidRPr="00000000" w:rsidR="00000000" w:rsidDel="00000000">
        <w:rPr>
          <w:rFonts w:cs="Times New Roman" w:hAnsi="Times New Roman" w:eastAsia="Times New Roman" w:ascii="Times New Roman"/>
          <w:sz w:val="24"/>
          <w:rtl w:val="0"/>
        </w:rPr>
        <w:t xml:space="preserve">этой затеи заключался в том, чтобы я и Грейнджер стали лучше относиться друг к другу. И всё началось гораздо раньше. Ты планировал это очень давно. С </w:t>
      </w:r>
      <w:r w:rsidRPr="00000000" w:rsidR="00000000" w:rsidDel="00000000">
        <w:rPr>
          <w:rFonts w:cs="Times New Roman" w:hAnsi="Times New Roman" w:eastAsia="Times New Roman" w:ascii="Times New Roman"/>
          <w:i w:val="1"/>
          <w:sz w:val="24"/>
          <w:rtl w:val="0"/>
        </w:rPr>
        <w:t xml:space="preserve">самого начала.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Ещё один кивок.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ЗАЧЕЕЕМ?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Вопль Драко в закрытом классе прозвучал настолько громко, что у него самого зазвенело в ушах. ЗАЧЕМ, ЗАЧЕМ. ЗАЧЕМ Гарри ТАК поступил...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на мгновение поднял брови. Это была единственная его реакция. Затем он произнёс: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Чтобы слизеринцы вновь могли применять заклинание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Это... какой-то... БРЕД! — </w:t>
      </w:r>
      <w:r w:rsidRPr="00000000" w:rsidR="00000000" w:rsidDel="00000000">
        <w:rPr>
          <w:rFonts w:cs="Times New Roman" w:hAnsi="Times New Roman" w:eastAsia="Times New Roman" w:ascii="Times New Roman"/>
          <w:sz w:val="24"/>
          <w:rtl w:val="0"/>
        </w:rPr>
        <w:t xml:space="preserve">Драко понимал, что теряет контроль над своим голосом, но он не мог остановиться. — </w:t>
      </w:r>
      <w:r w:rsidRPr="00000000" w:rsidR="00000000" w:rsidDel="00000000">
        <w:rPr>
          <w:rFonts w:cs="Times New Roman" w:hAnsi="Times New Roman" w:eastAsia="Times New Roman" w:ascii="Times New Roman"/>
          <w:i w:val="1"/>
          <w:sz w:val="24"/>
          <w:rtl w:val="0"/>
        </w:rPr>
        <w:t xml:space="preserve">При чём тут Грейнджер?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известная схема, — ответил Гарри. Его лицо было очень серьёзным и печальным. — Такая же, как четверть детей-волшебников у пары сквибов. Если знаешь, куда смотреть, то этот шаблон поведения можно определить моментально и безошибочно, но если о нём не знаешь, то подсказки не заметишь. Мир маглов хорошо знаком с тем ядом, что отравляет факультет Слизерина. Я знал причину </w:t>
      </w:r>
      <w:r w:rsidRPr="00000000" w:rsidR="00000000" w:rsidDel="00000000">
        <w:rPr>
          <w:rFonts w:cs="Times New Roman" w:hAnsi="Times New Roman" w:eastAsia="Times New Roman" w:ascii="Times New Roman"/>
          <w:i w:val="1"/>
          <w:sz w:val="24"/>
          <w:rtl w:val="0"/>
        </w:rPr>
        <w:t xml:space="preserve">заранее,</w:t>
      </w:r>
      <w:r w:rsidRPr="00000000" w:rsidR="00000000" w:rsidDel="00000000">
        <w:rPr>
          <w:rFonts w:cs="Times New Roman" w:hAnsi="Times New Roman" w:eastAsia="Times New Roman" w:ascii="Times New Roman"/>
          <w:sz w:val="24"/>
          <w:rtl w:val="0"/>
        </w:rPr>
        <w:t xml:space="preserve"> Драко, я мог записать её на бумажке ещё перед первым днём нашей учёбы, когда услышал твой рассказ на станции Кингс Кросс. Сейчас я опишу некоторых жалких личностей, которые околачиваются на политических съездах твоего отца, выходцев из чистокровных семейств, которые никогда не будут приглашены на ужин в Малфой-манор. Имей в виду, я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их не видел, я просто предполагаю, основываясь на том, что я вижу в Слизерине...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Гарри начал спокойно и с поразительной точностью описывать Паркинсонов, Монтегю и Боулов. Сам Драко никогда бы не посмел даже </w:t>
      </w:r>
      <w:r w:rsidRPr="00000000" w:rsidR="00000000" w:rsidDel="00000000">
        <w:rPr>
          <w:rFonts w:cs="Times New Roman" w:hAnsi="Times New Roman" w:eastAsia="Times New Roman" w:ascii="Times New Roman"/>
          <w:i w:val="1"/>
          <w:sz w:val="24"/>
          <w:rtl w:val="0"/>
        </w:rPr>
        <w:t xml:space="preserve">думать</w:t>
      </w:r>
      <w:r w:rsidRPr="00000000" w:rsidR="00000000" w:rsidDel="00000000">
        <w:rPr>
          <w:rFonts w:cs="Times New Roman" w:hAnsi="Times New Roman" w:eastAsia="Times New Roman" w:ascii="Times New Roman"/>
          <w:sz w:val="24"/>
          <w:rtl w:val="0"/>
        </w:rPr>
        <w:t xml:space="preserve"> таким образом, ведь рядом может оказаться какой-нибудь легилимент. То, что говорил Гарри, было за гранью оскорбления, они бы </w:t>
      </w:r>
      <w:r w:rsidRPr="00000000" w:rsidR="00000000" w:rsidDel="00000000">
        <w:rPr>
          <w:rFonts w:cs="Times New Roman" w:hAnsi="Times New Roman" w:eastAsia="Times New Roman" w:ascii="Times New Roman"/>
          <w:i w:val="1"/>
          <w:sz w:val="24"/>
          <w:rtl w:val="0"/>
        </w:rPr>
        <w:t xml:space="preserve">убили</w:t>
      </w:r>
      <w:r w:rsidRPr="00000000" w:rsidR="00000000" w:rsidDel="00000000">
        <w:rPr>
          <w:rFonts w:cs="Times New Roman" w:hAnsi="Times New Roman" w:eastAsia="Times New Roman" w:ascii="Times New Roman"/>
          <w:sz w:val="24"/>
          <w:rtl w:val="0"/>
        </w:rPr>
        <w:t xml:space="preserve"> его, если б только услышали...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как итог, — закончил Гарри, — у них самих нет никакой власти. У них нет богатства. Если бы не было маглорождённых, которых они могут ненавидеть, если бы все маглорождённые исчезли, как они этого хотят, то однажды, проснувшись утром, они бы обнаружили, что у них нет </w:t>
      </w:r>
      <w:r w:rsidRPr="00000000" w:rsidR="00000000" w:rsidDel="00000000">
        <w:rPr>
          <w:rFonts w:cs="Times New Roman" w:hAnsi="Times New Roman" w:eastAsia="Times New Roman" w:ascii="Times New Roman"/>
          <w:i w:val="1"/>
          <w:sz w:val="24"/>
          <w:rtl w:val="0"/>
        </w:rPr>
        <w:t xml:space="preserve">ничего</w:t>
      </w:r>
      <w:r w:rsidRPr="00000000" w:rsidR="00000000" w:rsidDel="00000000">
        <w:rPr>
          <w:rFonts w:cs="Times New Roman" w:hAnsi="Times New Roman" w:eastAsia="Times New Roman" w:ascii="Times New Roman"/>
          <w:sz w:val="24"/>
          <w:rtl w:val="0"/>
        </w:rPr>
        <w:t xml:space="preserve">. Но пока они могут говорить о превосходстве чистокровных, они сами чувствуют своё превосходство, они чувствуют себя частью правящего класса. Даже если твой отец никогда и не подумает пригласить их на ужин, даже если у них нет ни галлеона в хранилище, даже если они сдают СОВ хуже, чем самый отстающий маглорождённый в Хогвартсе. Даже если они больше не способны вызывать патронуса. Для них во всём виноваты маглорождённые, у них есть кто-то, кого можно винить во всех собственных провалах, и потому они становятся ещё слабее. Вот в какое </w:t>
      </w:r>
      <w:r w:rsidRPr="00000000" w:rsidR="00000000" w:rsidDel="00000000">
        <w:rPr>
          <w:rFonts w:cs="Times New Roman" w:hAnsi="Times New Roman" w:eastAsia="Times New Roman" w:ascii="Times New Roman"/>
          <w:i w:val="1"/>
          <w:sz w:val="24"/>
          <w:rtl w:val="0"/>
        </w:rPr>
        <w:t xml:space="preserve">ничтожество</w:t>
      </w:r>
      <w:r w:rsidRPr="00000000" w:rsidR="00000000" w:rsidDel="00000000">
        <w:rPr>
          <w:rFonts w:cs="Times New Roman" w:hAnsi="Times New Roman" w:eastAsia="Times New Roman" w:ascii="Times New Roman"/>
          <w:sz w:val="24"/>
          <w:rtl w:val="0"/>
        </w:rPr>
        <w:t xml:space="preserve"> превращается Слизерин, и причиной является ненависть к маглорождённым.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Сам Салазар Слизерин говорил, что маглорождённых надо изгнать! Что они ослабляют нашу кровь... — голос Драко поднялся до крика.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Салазар был просто-напросто неправ!</w:t>
      </w:r>
      <w:r w:rsidRPr="00000000" w:rsidR="00000000" w:rsidDel="00000000">
        <w:rPr>
          <w:rFonts w:cs="Times New Roman" w:hAnsi="Times New Roman" w:eastAsia="Times New Roman" w:ascii="Times New Roman"/>
          <w:sz w:val="24"/>
          <w:rtl w:val="0"/>
        </w:rPr>
        <w:t xml:space="preserve"> Ты это </w:t>
      </w:r>
      <w:r w:rsidRPr="00000000" w:rsidR="00000000" w:rsidDel="00000000">
        <w:rPr>
          <w:rFonts w:cs="Times New Roman" w:hAnsi="Times New Roman" w:eastAsia="Times New Roman" w:ascii="Times New Roman"/>
          <w:i w:val="1"/>
          <w:sz w:val="24"/>
          <w:rtl w:val="0"/>
        </w:rPr>
        <w:t xml:space="preserve">знаешь</w:t>
      </w:r>
      <w:r w:rsidRPr="00000000" w:rsidR="00000000" w:rsidDel="00000000">
        <w:rPr>
          <w:rFonts w:cs="Times New Roman" w:hAnsi="Times New Roman" w:eastAsia="Times New Roman" w:ascii="Times New Roman"/>
          <w:sz w:val="24"/>
          <w:rtl w:val="0"/>
        </w:rPr>
        <w:t xml:space="preserve">, Драко! И эта </w:t>
      </w:r>
      <w:r w:rsidRPr="00000000" w:rsidR="00000000" w:rsidDel="00000000">
        <w:rPr>
          <w:rFonts w:cs="Times New Roman" w:hAnsi="Times New Roman" w:eastAsia="Times New Roman" w:ascii="Times New Roman"/>
          <w:i w:val="1"/>
          <w:sz w:val="24"/>
          <w:rtl w:val="0"/>
        </w:rPr>
        <w:t xml:space="preserve">ненависть</w:t>
      </w:r>
      <w:r w:rsidRPr="00000000" w:rsidR="00000000" w:rsidDel="00000000">
        <w:rPr>
          <w:rFonts w:cs="Times New Roman" w:hAnsi="Times New Roman" w:eastAsia="Times New Roman" w:ascii="Times New Roman"/>
          <w:sz w:val="24"/>
          <w:rtl w:val="0"/>
        </w:rPr>
        <w:t xml:space="preserve"> отравляет весь твой факультет, тебе не удастся вызвать патронуса подобными мыслями!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Тогда почему </w:t>
      </w:r>
      <w:r w:rsidRPr="00000000" w:rsidR="00000000" w:rsidDel="00000000">
        <w:rPr>
          <w:rFonts w:cs="Times New Roman" w:hAnsi="Times New Roman" w:eastAsia="Times New Roman" w:ascii="Times New Roman"/>
          <w:i w:val="1"/>
          <w:sz w:val="24"/>
          <w:rtl w:val="0"/>
        </w:rPr>
        <w:t xml:space="preserve">Салазар Слизерин</w:t>
      </w:r>
      <w:r w:rsidRPr="00000000" w:rsidR="00000000" w:rsidDel="00000000">
        <w:rPr>
          <w:rFonts w:cs="Times New Roman" w:hAnsi="Times New Roman" w:eastAsia="Times New Roman" w:ascii="Times New Roman"/>
          <w:sz w:val="24"/>
          <w:rtl w:val="0"/>
        </w:rPr>
        <w:t xml:space="preserve"> мог вызывать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вытер пот со лба.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Потому что с тех пор многое </w:t>
      </w:r>
      <w:r w:rsidRPr="00000000" w:rsidR="00000000" w:rsidDel="00000000">
        <w:rPr>
          <w:rFonts w:cs="Times New Roman" w:hAnsi="Times New Roman" w:eastAsia="Times New Roman" w:ascii="Times New Roman"/>
          <w:i w:val="1"/>
          <w:sz w:val="24"/>
          <w:rtl w:val="0"/>
        </w:rPr>
        <w:t xml:space="preserve">изменилось</w:t>
      </w:r>
      <w:r w:rsidRPr="00000000" w:rsidR="00000000" w:rsidDel="00000000">
        <w:rPr>
          <w:rFonts w:cs="Times New Roman" w:hAnsi="Times New Roman" w:eastAsia="Times New Roman" w:ascii="Times New Roman"/>
          <w:sz w:val="24"/>
          <w:rtl w:val="0"/>
        </w:rPr>
        <w:t xml:space="preserve">! Послушай, Драко, триста лет назад ты мог бы найти великих учёных, в своём роде таких же великих, как Салазар, которые утверждали, что некоторые маглы должны занимать подчинённое положение из-за своего цвета кожи...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Цвета кожи? </w:t>
      </w:r>
      <w:r w:rsidRPr="00000000" w:rsidR="00000000" w:rsidDel="00000000">
        <w:rPr>
          <w:rFonts w:cs="Times New Roman" w:hAnsi="Times New Roman" w:eastAsia="Times New Roman" w:ascii="Times New Roman"/>
          <w:sz w:val="24"/>
          <w:rtl w:val="0"/>
        </w:rPr>
        <w:t xml:space="preserve">— удивился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правда глупо? Цвет кожи, а не что-то действительно важное, вроде чистой крови? Но потом кое-что в мире изменилось, и </w:t>
      </w:r>
      <w:r w:rsidRPr="00000000" w:rsidR="00000000" w:rsidDel="00000000">
        <w:rPr>
          <w:rFonts w:cs="Times New Roman" w:hAnsi="Times New Roman" w:eastAsia="Times New Roman" w:ascii="Times New Roman"/>
          <w:i w:val="1"/>
          <w:sz w:val="24"/>
          <w:rtl w:val="0"/>
        </w:rPr>
        <w:t xml:space="preserve">сейчас </w:t>
      </w:r>
      <w:r w:rsidRPr="00000000" w:rsidR="00000000" w:rsidDel="00000000">
        <w:rPr>
          <w:rFonts w:cs="Times New Roman" w:hAnsi="Times New Roman" w:eastAsia="Times New Roman" w:ascii="Times New Roman"/>
          <w:sz w:val="24"/>
          <w:rtl w:val="0"/>
        </w:rPr>
        <w:t xml:space="preserve">тебе уже не найти ни одного великого учёного, который всё ещё считает, что цвет кожи имеет значение, это удел жалких людей, вроде тех, что я тебе описал. Салазар Слизерин допустил эту ошибку, когда все вокруг считали так же, потому что он вырос с этим убеждением, а не потому, что ему было </w:t>
      </w:r>
      <w:r w:rsidRPr="00000000" w:rsidR="00000000" w:rsidDel="00000000">
        <w:rPr>
          <w:rFonts w:cs="Times New Roman" w:hAnsi="Times New Roman" w:eastAsia="Times New Roman" w:ascii="Times New Roman"/>
          <w:i w:val="1"/>
          <w:sz w:val="24"/>
          <w:rtl w:val="0"/>
        </w:rPr>
        <w:t xml:space="preserve">необходимо кого-то ненавидеть</w:t>
      </w:r>
      <w:r w:rsidRPr="00000000" w:rsidR="00000000" w:rsidDel="00000000">
        <w:rPr>
          <w:rFonts w:cs="Times New Roman" w:hAnsi="Times New Roman" w:eastAsia="Times New Roman" w:ascii="Times New Roman"/>
          <w:sz w:val="24"/>
          <w:rtl w:val="0"/>
        </w:rPr>
        <w:t xml:space="preserve">. Лишь немногие исключительно добрые люди относились к маглорождённым лучше. Но те, кто просто принимал за истину общепринятое мнение, не были </w:t>
      </w:r>
      <w:r w:rsidRPr="00000000" w:rsidR="00000000" w:rsidDel="00000000">
        <w:rPr>
          <w:rFonts w:cs="Times New Roman" w:hAnsi="Times New Roman" w:eastAsia="Times New Roman" w:ascii="Times New Roman"/>
          <w:i w:val="1"/>
          <w:sz w:val="24"/>
          <w:rtl w:val="0"/>
        </w:rPr>
        <w:t xml:space="preserve">особенно</w:t>
      </w:r>
      <w:r w:rsidRPr="00000000" w:rsidR="00000000" w:rsidDel="00000000">
        <w:rPr>
          <w:rFonts w:cs="Times New Roman" w:hAnsi="Times New Roman" w:eastAsia="Times New Roman" w:ascii="Times New Roman"/>
          <w:sz w:val="24"/>
          <w:rtl w:val="0"/>
        </w:rPr>
        <w:t xml:space="preserve"> злыми. Печально, но большинство людей вообще не замечает моральной проблемы, пока кто-либо не обратит на неё их внимание. К тому же с возрастом — а Салазар был уже немолод, когда встретил Годрика — люди теряют способность менять свои убеждения. Лишь </w:t>
      </w:r>
      <w:r w:rsidRPr="00000000" w:rsidR="00000000" w:rsidDel="00000000">
        <w:rPr>
          <w:rFonts w:cs="Times New Roman" w:hAnsi="Times New Roman" w:eastAsia="Times New Roman" w:ascii="Times New Roman"/>
          <w:i w:val="1"/>
          <w:sz w:val="24"/>
          <w:rtl w:val="0"/>
        </w:rPr>
        <w:t xml:space="preserve">потом</w:t>
      </w:r>
      <w:r w:rsidRPr="00000000" w:rsidR="00000000" w:rsidDel="00000000">
        <w:rPr>
          <w:rFonts w:cs="Times New Roman" w:hAnsi="Times New Roman" w:eastAsia="Times New Roman" w:ascii="Times New Roman"/>
          <w:sz w:val="24"/>
          <w:rtl w:val="0"/>
        </w:rPr>
        <w:t xml:space="preserve"> был построен Хогвартс, и маглорождённые стали получать письма с приглашениями, как настаивал Годрик, и всё больше и больше людей стали замечать, что маглорождённые </w:t>
      </w:r>
      <w:r w:rsidRPr="00000000" w:rsidR="00000000" w:rsidDel="00000000">
        <w:rPr>
          <w:rFonts w:cs="Times New Roman" w:hAnsi="Times New Roman" w:eastAsia="Times New Roman" w:ascii="Times New Roman"/>
          <w:i w:val="1"/>
          <w:sz w:val="24"/>
          <w:rtl w:val="0"/>
        </w:rPr>
        <w:t xml:space="preserve">ничем</w:t>
      </w:r>
      <w:r w:rsidRPr="00000000" w:rsidR="00000000" w:rsidDel="00000000">
        <w:rPr>
          <w:rFonts w:cs="Times New Roman" w:hAnsi="Times New Roman" w:eastAsia="Times New Roman" w:ascii="Times New Roman"/>
          <w:sz w:val="24"/>
          <w:rtl w:val="0"/>
        </w:rPr>
        <w:t xml:space="preserve"> не отличаются.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Сейчас ущербность маглорождённых уже не является общепринятым мнением, над которым никто не задумывается. Это вопрос большой политики, </w:t>
      </w:r>
      <w:r w:rsidRPr="00000000" w:rsidR="00000000" w:rsidDel="00000000">
        <w:rPr>
          <w:rFonts w:cs="Times New Roman" w:hAnsi="Times New Roman" w:eastAsia="Times New Roman" w:ascii="Times New Roman"/>
          <w:i w:val="1"/>
          <w:sz w:val="24"/>
          <w:rtl w:val="0"/>
        </w:rPr>
        <w:t xml:space="preserve">правильный</w:t>
      </w:r>
      <w:r w:rsidRPr="00000000" w:rsidR="00000000" w:rsidDel="00000000">
        <w:rPr>
          <w:rFonts w:cs="Times New Roman" w:hAnsi="Times New Roman" w:eastAsia="Times New Roman" w:ascii="Times New Roman"/>
          <w:sz w:val="24"/>
          <w:rtl w:val="0"/>
        </w:rPr>
        <w:t xml:space="preserve"> ответ на который заключается в том, что маглорождённые ничуть не слабее чистокровных. И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люди, разделяющие взгляды, которых придерживался Салазар, — это те, кто вырос в совсем закрытой чистокровной среде, как ты, </w:t>
      </w:r>
      <w:r w:rsidRPr="00000000" w:rsidR="00000000" w:rsidDel="00000000">
        <w:rPr>
          <w:rFonts w:cs="Times New Roman" w:hAnsi="Times New Roman" w:eastAsia="Times New Roman" w:ascii="Times New Roman"/>
          <w:i w:val="1"/>
          <w:sz w:val="24"/>
          <w:rtl w:val="0"/>
        </w:rPr>
        <w:t xml:space="preserve">или</w:t>
      </w:r>
      <w:r w:rsidRPr="00000000" w:rsidR="00000000" w:rsidDel="00000000">
        <w:rPr>
          <w:rFonts w:cs="Times New Roman" w:hAnsi="Times New Roman" w:eastAsia="Times New Roman" w:ascii="Times New Roman"/>
          <w:sz w:val="24"/>
          <w:rtl w:val="0"/>
        </w:rPr>
        <w:t xml:space="preserve"> люди, которые сами столь жалки, что им просто необходим кто-то, над кем можно чувствовать своё превосходство, люди, которым нравится ненавидеть.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не... это не так... — послышался голос Драко. Он слышал себя и удивлялся: неужели у него нет возражения получше?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не так? Драко, ты же </w:t>
      </w:r>
      <w:r w:rsidRPr="00000000" w:rsidR="00000000" w:rsidDel="00000000">
        <w:rPr>
          <w:rFonts w:cs="Times New Roman" w:hAnsi="Times New Roman" w:eastAsia="Times New Roman" w:ascii="Times New Roman"/>
          <w:i w:val="1"/>
          <w:sz w:val="24"/>
          <w:rtl w:val="0"/>
        </w:rPr>
        <w:t xml:space="preserve">знаешь </w:t>
      </w:r>
      <w:r w:rsidRPr="00000000" w:rsidR="00000000" w:rsidDel="00000000">
        <w:rPr>
          <w:rFonts w:cs="Times New Roman" w:hAnsi="Times New Roman" w:eastAsia="Times New Roman" w:ascii="Times New Roman"/>
          <w:sz w:val="24"/>
          <w:rtl w:val="0"/>
        </w:rPr>
        <w:t xml:space="preserve">теперь, что ничего плохого в Гермионе Грейнджер нет. Я слышал, ты с трудом заставил себя сбросить её с крыши, несмотря на то, что она заранее выпила Зелье замедленного падения, несмотря на то, что она была в безопасности. Как ты думаешь, кем надо быть, чтобы хотеть </w:t>
      </w:r>
      <w:r w:rsidRPr="00000000" w:rsidR="00000000" w:rsidDel="00000000">
        <w:rPr>
          <w:rFonts w:cs="Times New Roman" w:hAnsi="Times New Roman" w:eastAsia="Times New Roman" w:ascii="Times New Roman"/>
          <w:i w:val="1"/>
          <w:sz w:val="24"/>
          <w:rtl w:val="0"/>
        </w:rPr>
        <w:t xml:space="preserve">убить</w:t>
      </w:r>
      <w:r w:rsidRPr="00000000" w:rsidR="00000000" w:rsidDel="00000000">
        <w:rPr>
          <w:rFonts w:cs="Times New Roman" w:hAnsi="Times New Roman" w:eastAsia="Times New Roman" w:ascii="Times New Roman"/>
          <w:sz w:val="24"/>
          <w:rtl w:val="0"/>
        </w:rPr>
        <w:t xml:space="preserve"> её не за что-то плохое, что она сделала, а просто потому, что она маглорождённая? Она просто девочка, которая кинется помогать с домашней работой, если только её попросить... — голос Гарри запнулся, — кто захочет, чтобы она </w:t>
      </w:r>
      <w:r w:rsidRPr="00000000" w:rsidR="00000000" w:rsidDel="00000000">
        <w:rPr>
          <w:rFonts w:cs="Times New Roman" w:hAnsi="Times New Roman" w:eastAsia="Times New Roman" w:ascii="Times New Roman"/>
          <w:i w:val="1"/>
          <w:sz w:val="24"/>
          <w:rtl w:val="0"/>
        </w:rPr>
        <w:t xml:space="preserve">умерла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Отец</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словно раздвоился и видел всё двойным зрением. С одной стороны, </w:t>
      </w:r>
      <w:r w:rsidRPr="00000000" w:rsidR="00000000" w:rsidDel="00000000">
        <w:rPr>
          <w:rFonts w:cs="Times New Roman" w:hAnsi="Times New Roman" w:eastAsia="Times New Roman" w:ascii="Times New Roman"/>
          <w:i w:val="1"/>
          <w:sz w:val="24"/>
          <w:rtl w:val="0"/>
        </w:rPr>
        <w:t xml:space="preserve">Грейнджер — грязнокровка, которая должна умереть</w:t>
      </w:r>
      <w:r w:rsidRPr="00000000" w:rsidR="00000000" w:rsidDel="00000000">
        <w:rPr>
          <w:rFonts w:cs="Times New Roman" w:hAnsi="Times New Roman" w:eastAsia="Times New Roman" w:ascii="Times New Roman"/>
          <w:sz w:val="24"/>
          <w:rtl w:val="0"/>
        </w:rPr>
        <w:t xml:space="preserve">, а с другой стороны, девочка на краю крыши цепляется за его руку...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все, кто </w:t>
      </w:r>
      <w:r w:rsidRPr="00000000" w:rsidR="00000000" w:rsidDel="00000000">
        <w:rPr>
          <w:rFonts w:cs="Times New Roman" w:hAnsi="Times New Roman" w:eastAsia="Times New Roman" w:ascii="Times New Roman"/>
          <w:i w:val="1"/>
          <w:sz w:val="24"/>
          <w:rtl w:val="0"/>
        </w:rPr>
        <w:t xml:space="preserve">не желает</w:t>
      </w:r>
      <w:r w:rsidRPr="00000000" w:rsidR="00000000" w:rsidDel="00000000">
        <w:rPr>
          <w:rFonts w:cs="Times New Roman" w:hAnsi="Times New Roman" w:eastAsia="Times New Roman" w:ascii="Times New Roman"/>
          <w:sz w:val="24"/>
          <w:rtl w:val="0"/>
        </w:rPr>
        <w:t xml:space="preserve"> смерти Гермионы Грейнджер, не хотят общаться с теми, кто </w:t>
      </w:r>
      <w:r w:rsidRPr="00000000" w:rsidR="00000000" w:rsidDel="00000000">
        <w:rPr>
          <w:rFonts w:cs="Times New Roman" w:hAnsi="Times New Roman" w:eastAsia="Times New Roman" w:ascii="Times New Roman"/>
          <w:i w:val="1"/>
          <w:sz w:val="24"/>
          <w:rtl w:val="0"/>
        </w:rPr>
        <w:t xml:space="preserve">желает</w:t>
      </w:r>
      <w:r w:rsidRPr="00000000" w:rsidR="00000000" w:rsidDel="00000000">
        <w:rPr>
          <w:rFonts w:cs="Times New Roman" w:hAnsi="Times New Roman" w:eastAsia="Times New Roman" w:ascii="Times New Roman"/>
          <w:sz w:val="24"/>
          <w:rtl w:val="0"/>
        </w:rPr>
        <w:t xml:space="preserve">! Вот что теперь люди думают о Слизерине — это не факультет, где рождают хитрые планы и стараются достичь величия, а просто место, где ненавидят маглорождённых! Я заплатил Мораг сикль, чтобы она узнала у Падмы, почему та не пошла в Слизерин, мы оба знаем, что у неё был выбор. И Мораг рассказала, что Падма просто </w:t>
      </w:r>
      <w:r w:rsidRPr="00000000" w:rsidR="00000000" w:rsidDel="00000000">
        <w:rPr>
          <w:rFonts w:cs="Times New Roman" w:hAnsi="Times New Roman" w:eastAsia="Times New Roman" w:ascii="Times New Roman"/>
          <w:i w:val="1"/>
          <w:sz w:val="24"/>
          <w:rtl w:val="0"/>
        </w:rPr>
        <w:t xml:space="preserve">посмотрела</w:t>
      </w:r>
      <w:r w:rsidRPr="00000000" w:rsidR="00000000" w:rsidDel="00000000">
        <w:rPr>
          <w:rFonts w:cs="Times New Roman" w:hAnsi="Times New Roman" w:eastAsia="Times New Roman" w:ascii="Times New Roman"/>
          <w:sz w:val="24"/>
          <w:rtl w:val="0"/>
        </w:rPr>
        <w:t xml:space="preserve"> на неё и ответила, что она не Панси Паркинсон. Ты понимаешь? </w:t>
      </w:r>
      <w:r w:rsidRPr="00000000" w:rsidR="00000000" w:rsidDel="00000000">
        <w:rPr>
          <w:rFonts w:cs="Times New Roman" w:hAnsi="Times New Roman" w:eastAsia="Times New Roman" w:ascii="Times New Roman"/>
          <w:i w:val="1"/>
          <w:sz w:val="24"/>
          <w:rtl w:val="0"/>
        </w:rPr>
        <w:t xml:space="preserve">Лучшие </w:t>
      </w:r>
      <w:r w:rsidRPr="00000000" w:rsidR="00000000" w:rsidDel="00000000">
        <w:rPr>
          <w:rFonts w:cs="Times New Roman" w:hAnsi="Times New Roman" w:eastAsia="Times New Roman" w:ascii="Times New Roman"/>
          <w:sz w:val="24"/>
          <w:rtl w:val="0"/>
        </w:rPr>
        <w:t xml:space="preserve">ученики с талантами более чем одного факультета, ученики, у которых есть </w:t>
      </w:r>
      <w:r w:rsidRPr="00000000" w:rsidR="00000000" w:rsidDel="00000000">
        <w:rPr>
          <w:rFonts w:cs="Times New Roman" w:hAnsi="Times New Roman" w:eastAsia="Times New Roman" w:ascii="Times New Roman"/>
          <w:i w:val="1"/>
          <w:sz w:val="24"/>
          <w:rtl w:val="0"/>
        </w:rPr>
        <w:t xml:space="preserve">выбор</w:t>
      </w:r>
      <w:r w:rsidRPr="00000000" w:rsidR="00000000" w:rsidDel="00000000">
        <w:rPr>
          <w:rFonts w:cs="Times New Roman" w:hAnsi="Times New Roman" w:eastAsia="Times New Roman" w:ascii="Times New Roman"/>
          <w:sz w:val="24"/>
          <w:rtl w:val="0"/>
        </w:rPr>
        <w:t xml:space="preserve">, надевая шляпу, думают: «</w:t>
      </w:r>
      <w:r w:rsidRPr="00000000" w:rsidR="00000000" w:rsidDel="00000000">
        <w:rPr>
          <w:rFonts w:cs="Times New Roman" w:hAnsi="Times New Roman" w:eastAsia="Times New Roman" w:ascii="Times New Roman"/>
          <w:i w:val="1"/>
          <w:sz w:val="24"/>
          <w:rtl w:val="0"/>
        </w:rPr>
        <w:t xml:space="preserve">Куда угодно, только не в Слизерин</w:t>
      </w:r>
      <w:r w:rsidRPr="00000000" w:rsidR="00000000" w:rsidDel="00000000">
        <w:rPr>
          <w:rFonts w:cs="Times New Roman" w:hAnsi="Times New Roman" w:eastAsia="Times New Roman" w:ascii="Times New Roman"/>
          <w:sz w:val="24"/>
          <w:rtl w:val="0"/>
        </w:rPr>
        <w:t xml:space="preserve">», и кто-то вроде Падмы попадает в Когтевран. А ещё... я думаю, Распределяющая Шляпа старается поддерживать баланс между факультетами и отправляет в Слизерин всех, кто хотя бы </w:t>
      </w:r>
      <w:r w:rsidRPr="00000000" w:rsidR="00000000" w:rsidDel="00000000">
        <w:rPr>
          <w:rFonts w:cs="Times New Roman" w:hAnsi="Times New Roman" w:eastAsia="Times New Roman" w:ascii="Times New Roman"/>
          <w:i w:val="1"/>
          <w:sz w:val="24"/>
          <w:rtl w:val="0"/>
        </w:rPr>
        <w:t xml:space="preserve">не отвергает</w:t>
      </w:r>
      <w:r w:rsidRPr="00000000" w:rsidR="00000000" w:rsidDel="00000000">
        <w:rPr>
          <w:rFonts w:cs="Times New Roman" w:hAnsi="Times New Roman" w:eastAsia="Times New Roman" w:ascii="Times New Roman"/>
          <w:sz w:val="24"/>
          <w:rtl w:val="0"/>
        </w:rPr>
        <w:t xml:space="preserve"> эту ненависть. И вот, вместо Падмы Патил, Слизерин получил Панси Паркинсон. Она не очень умна, не очень целеустремлённа, но она не возражает против того, чем становится Слизерин. И чем больше таких учеников как Падма попадают в Когтевран, и чем больше таких учеников как Панси попадают в Слизерин, тем сильнее ускоряется весь процесс. </w:t>
      </w:r>
      <w:r w:rsidRPr="00000000" w:rsidR="00000000" w:rsidDel="00000000">
        <w:rPr>
          <w:rFonts w:cs="Times New Roman" w:hAnsi="Times New Roman" w:eastAsia="Times New Roman" w:ascii="Times New Roman"/>
          <w:i w:val="1"/>
          <w:sz w:val="24"/>
          <w:rtl w:val="0"/>
        </w:rPr>
        <w:t xml:space="preserve">Драко, это разрушает Слизерин!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 ужасом осознал, что, как минимум, частично Гарри прав. Падма </w:t>
      </w:r>
      <w:r w:rsidRPr="00000000" w:rsidR="00000000" w:rsidDel="00000000">
        <w:rPr>
          <w:rFonts w:cs="Times New Roman" w:hAnsi="Times New Roman" w:eastAsia="Times New Roman" w:ascii="Times New Roman"/>
          <w:i w:val="1"/>
          <w:sz w:val="24"/>
          <w:rtl w:val="0"/>
        </w:rPr>
        <w:t xml:space="preserve">изначально</w:t>
      </w:r>
      <w:r w:rsidRPr="00000000" w:rsidR="00000000" w:rsidDel="00000000">
        <w:rPr>
          <w:rFonts w:cs="Times New Roman" w:hAnsi="Times New Roman" w:eastAsia="Times New Roman" w:ascii="Times New Roman"/>
          <w:sz w:val="24"/>
          <w:rtl w:val="0"/>
        </w:rPr>
        <w:t xml:space="preserve"> принадлежала Слизерину... но вместо неё Слизерин получил Панси... Отец черпал силу в малозначимых родах, вроде Паркинсонов, потому что они были удобным источником поддержки, но отец не осознавал </w:t>
      </w:r>
      <w:r w:rsidRPr="00000000" w:rsidR="00000000" w:rsidDel="00000000">
        <w:rPr>
          <w:rFonts w:cs="Times New Roman" w:hAnsi="Times New Roman" w:eastAsia="Times New Roman" w:ascii="Times New Roman"/>
          <w:i w:val="1"/>
          <w:sz w:val="24"/>
          <w:rtl w:val="0"/>
        </w:rPr>
        <w:t xml:space="preserve">последствий</w:t>
      </w:r>
      <w:r w:rsidRPr="00000000" w:rsidR="00000000" w:rsidDel="00000000">
        <w:rPr>
          <w:rFonts w:cs="Times New Roman" w:hAnsi="Times New Roman" w:eastAsia="Times New Roman" w:ascii="Times New Roman"/>
          <w:sz w:val="24"/>
          <w:rtl w:val="0"/>
        </w:rPr>
        <w:t xml:space="preserve"> того, что их имена связывают со Слизерином...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могу... — сказал Драко, но он даже не мог сказать, чего именно он не может... — Чего ты от меня </w:t>
      </w:r>
      <w:r w:rsidRPr="00000000" w:rsidR="00000000" w:rsidDel="00000000">
        <w:rPr>
          <w:rFonts w:cs="Times New Roman" w:hAnsi="Times New Roman" w:eastAsia="Times New Roman" w:ascii="Times New Roman"/>
          <w:i w:val="1"/>
          <w:sz w:val="24"/>
          <w:rtl w:val="0"/>
        </w:rPr>
        <w:t xml:space="preserve">хочешь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знаю точно, как излечить Слизерин, — медленно ответил Гарри. — Но я знаю, что в конце концов тебе и мне придётся этим заняться. Прошли века, прежде чем наука взошла над миром маглов, это происходило медленно, но чем сильнее становилась наука, тем быстрее отступала подобная ненависть.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Голос Гарри стал тихим: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могу точно сказать, почему так вышло. Так уж оно исторически сложилось. Как будто в науке есть что-то, подобное сиянию чар Патронуса, отбрасывающее любую тьму и безумие — пусть и не сразу, но оно везде следует за наукой. Эпоха Просвещения — так это назвали в мире маглов. Думаю, это как-то связано с поисками истины... с тем, что люди, думая </w:t>
      </w:r>
      <w:r w:rsidRPr="00000000" w:rsidR="00000000" w:rsidDel="00000000">
        <w:rPr>
          <w:rFonts w:cs="Times New Roman" w:hAnsi="Times New Roman" w:eastAsia="Times New Roman" w:ascii="Times New Roman"/>
          <w:i w:val="1"/>
          <w:sz w:val="24"/>
          <w:rtl w:val="0"/>
        </w:rPr>
        <w:t xml:space="preserve">логически</w:t>
      </w:r>
      <w:r w:rsidRPr="00000000" w:rsidR="00000000" w:rsidDel="00000000">
        <w:rPr>
          <w:rFonts w:cs="Times New Roman" w:hAnsi="Times New Roman" w:eastAsia="Times New Roman" w:ascii="Times New Roman"/>
          <w:sz w:val="24"/>
          <w:rtl w:val="0"/>
        </w:rPr>
        <w:t xml:space="preserve">, способны изменить свои убеждения, способны осознать, что нет смысла в ненависти из-за цвета кожи, как и нет смысла в ненависти к Гермионе Грейнджер... или, возможно, есть что-то ещё, чего даже я не понимаю. Но теперь, ты и я, мы вместе принадлежим эпохе Просвещения. Излечение Слизерина — просто одно из дел, которые нам нужно совершить.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Дай мне подумать, — хрипло произнёс Драко, — пожалуйста.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опустил голову на руки и задумался.</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Некоторое время Драко провёл в размышлениях, закрыв глаза ладонями и полностью отгородившись от мира. Тишину нарушало лишь их дыхание. Убедительные доводы Гарри, без сомнения, содержали зёрна истины. Но против них была очевидная, совершенно и полностью очевидная гипотеза, что же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происходит...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Спустя некоторое время, он поднял голову.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Звучит разумно, — тихо сказал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лице Гарри появилась широкая улыбка.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теперь, — продолжил Драко, — ты отведёшь меня к Дамблдору, чтобы всё стало официально?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постарался сказать это как можно непринуждённее.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Ах, да, — сказал Гарри, — именно об этом я тебя и хотел спросить...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Кровь Драко застыла в венах, заледенела и стала хрупкой, как стекло...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После разговора с профессором Квирреллом я кое о чём задумался, и какой бы ответ ты мне ни дал, я уже сглупил, не задав этот вопрос гораздо раньше. В Гриффиндоре все считают Дамблдора святым, пуффендуйцы считают его сумасшедшим, когтевранцы гордятся тем, что догадались, что он только притворяется сумасшедшим, но я никогда не спрашивал о нём слизеринцев. Очевидная ошибка, которую я не должен был совершать. Однако, если даже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думаешь, что Дамблдор — подходящая персона для совместных действий по исправлению Слизерина, то, полагаю, я не упустил ничего важного...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Знаешь, — сказал Драко, удивляясь спокойствию своего голоса, — каждый раз я задаюсь вопросом: ведёшь ли ты себя так, просто чтобы досадить мне? И каждый раз я говорю себе: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должно быть, случайность, потому как </w:t>
      </w:r>
      <w:r w:rsidRPr="00000000" w:rsidR="00000000" w:rsidDel="00000000">
        <w:rPr>
          <w:rFonts w:cs="Times New Roman" w:hAnsi="Times New Roman" w:eastAsia="Times New Roman" w:ascii="Times New Roman"/>
          <w:i w:val="1"/>
          <w:sz w:val="24"/>
          <w:rtl w:val="0"/>
        </w:rPr>
        <w:t xml:space="preserve">никто</w:t>
      </w:r>
      <w:r w:rsidRPr="00000000" w:rsidR="00000000" w:rsidDel="00000000">
        <w:rPr>
          <w:rFonts w:cs="Times New Roman" w:hAnsi="Times New Roman" w:eastAsia="Times New Roman" w:ascii="Times New Roman"/>
          <w:sz w:val="24"/>
          <w:rtl w:val="0"/>
        </w:rPr>
        <w:t xml:space="preserve"> не может поступать так специально, даже если будет пытаться, пока из ушей не пойдёт кровь». И это единственная причина, по которой я не стану душить тебя прямо сейчас.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Э-ээ?</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лучше вообще придушить </w:t>
      </w:r>
      <w:r w:rsidRPr="00000000" w:rsidR="00000000" w:rsidDel="00000000">
        <w:rPr>
          <w:rFonts w:cs="Times New Roman" w:hAnsi="Times New Roman" w:eastAsia="Times New Roman" w:ascii="Times New Roman"/>
          <w:i w:val="1"/>
          <w:sz w:val="24"/>
          <w:rtl w:val="0"/>
        </w:rPr>
        <w:t xml:space="preserve">себя. </w:t>
      </w:r>
      <w:r w:rsidRPr="00000000" w:rsidR="00000000" w:rsidDel="00000000">
        <w:rPr>
          <w:rFonts w:cs="Times New Roman" w:hAnsi="Times New Roman" w:eastAsia="Times New Roman" w:ascii="Times New Roman"/>
          <w:sz w:val="24"/>
          <w:rtl w:val="0"/>
        </w:rPr>
        <w:t xml:space="preserve">Потому что Гарри </w:t>
      </w:r>
      <w:r w:rsidRPr="00000000" w:rsidR="00000000" w:rsidDel="00000000">
        <w:rPr>
          <w:rFonts w:cs="Times New Roman" w:hAnsi="Times New Roman" w:eastAsia="Times New Roman" w:ascii="Times New Roman"/>
          <w:i w:val="1"/>
          <w:sz w:val="24"/>
          <w:rtl w:val="0"/>
        </w:rPr>
        <w:t xml:space="preserve">вырос</w:t>
      </w:r>
      <w:r w:rsidRPr="00000000" w:rsidR="00000000" w:rsidDel="00000000">
        <w:rPr>
          <w:rFonts w:cs="Times New Roman" w:hAnsi="Times New Roman" w:eastAsia="Times New Roman" w:ascii="Times New Roman"/>
          <w:sz w:val="24"/>
          <w:rtl w:val="0"/>
        </w:rPr>
        <w:t xml:space="preserve"> среди маглов, а затем Дамблдор беспрепятственно перетащил его со Слизерина в Когтевран, поэтому вариант, что Гарри мог вообще ничего </w:t>
      </w:r>
      <w:r w:rsidRPr="00000000" w:rsidR="00000000" w:rsidDel="00000000">
        <w:rPr>
          <w:rFonts w:cs="Times New Roman" w:hAnsi="Times New Roman" w:eastAsia="Times New Roman" w:ascii="Times New Roman"/>
          <w:i w:val="1"/>
          <w:sz w:val="24"/>
          <w:rtl w:val="0"/>
        </w:rPr>
        <w:t xml:space="preserve">не знать</w:t>
      </w:r>
      <w:r w:rsidRPr="00000000" w:rsidR="00000000" w:rsidDel="00000000">
        <w:rPr>
          <w:rFonts w:cs="Times New Roman" w:hAnsi="Times New Roman" w:eastAsia="Times New Roman" w:ascii="Times New Roman"/>
          <w:sz w:val="24"/>
          <w:rtl w:val="0"/>
        </w:rPr>
        <w:t xml:space="preserve">, был абсолютно правдоподобен. А Драко до сих пор не додумался </w:t>
      </w:r>
      <w:r w:rsidRPr="00000000" w:rsidR="00000000" w:rsidDel="00000000">
        <w:rPr>
          <w:rFonts w:cs="Times New Roman" w:hAnsi="Times New Roman" w:eastAsia="Times New Roman" w:ascii="Times New Roman"/>
          <w:i w:val="1"/>
          <w:sz w:val="24"/>
          <w:rtl w:val="0"/>
        </w:rPr>
        <w:t xml:space="preserve">рассказать ему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Или же Гарри догадался, что Драко ещё не готов присоединиться к Дамблдору, и его вопрос — всего лишь следующий шаг в плане Дамблдора...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если Гарри действительно не знает, тогда предупредить его — задача </w:t>
      </w:r>
      <w:r w:rsidRPr="00000000" w:rsidR="00000000" w:rsidDel="00000000">
        <w:rPr>
          <w:rFonts w:cs="Times New Roman" w:hAnsi="Times New Roman" w:eastAsia="Times New Roman" w:ascii="Times New Roman"/>
          <w:i w:val="1"/>
          <w:sz w:val="24"/>
          <w:rtl w:val="0"/>
        </w:rPr>
        <w:t xml:space="preserve">первостепенной важности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Хорошо, — сказал Драко, наконец собравшись с мыслями. — Я не знаю с чего начать, и поэтому просто начну откуда-нибудь.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сделал глубокий вдох — это будет долгий рассказ.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Дамблдор убил свою младшую сестру, но сумел избежать наказания, потому как его брат не стал свидетельствовать против него...</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слушал со всё более и более возрастающим чувством беспокойства и смятения. Он заранее готовился принять версию борцов за чистоту крови с изрядной долей недоверия. Проблема была в том, что даже с лошадиной дозой скепсиса она звучала совсем нехорошо.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Отец Дамблдора был осуждён за использование непростительных проклятий против детей и умер в Азкабане. Что нельзя считать грехом Дамблдора, но по крайней мере эту часть Гарри может легко проверить в общедоступных источниках и выяснить, стоят ли за словами приверженцев чистоты крови хоть какие-то факты.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Мать Дамблдора умерла загадочным образом незадолго до его младшей сестры, смерть которой авроры признали убийством. Было также общеизвестно, что ранее его сестра пострадала от маглов и всю оставшуюся жизнь не могла говорить, что, как отметил Драко, подозрительно напоминает результат небрежно выполненного заклинания Обливиэйт.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 того, как Гарри несколько раз прервал его, Драко наконец усвоил, какого стиля следует придерживаться в разговоре с Гарри, и теперь он сначала излагал факты, а только потом выводы и предположения.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 так что тебе не нужно брать мои слова на веру, — сказал Драко. — Ты и сам всё </w:t>
      </w:r>
      <w:r w:rsidRPr="00000000" w:rsidR="00000000" w:rsidDel="00000000">
        <w:rPr>
          <w:rFonts w:cs="Times New Roman" w:hAnsi="Times New Roman" w:eastAsia="Times New Roman" w:ascii="Times New Roman"/>
          <w:i w:val="1"/>
          <w:sz w:val="24"/>
          <w:rtl w:val="0"/>
        </w:rPr>
        <w:t xml:space="preserve">видишь</w:t>
      </w:r>
      <w:r w:rsidRPr="00000000" w:rsidR="00000000" w:rsidDel="00000000">
        <w:rPr>
          <w:rFonts w:cs="Times New Roman" w:hAnsi="Times New Roman" w:eastAsia="Times New Roman" w:ascii="Times New Roman"/>
          <w:sz w:val="24"/>
          <w:rtl w:val="0"/>
        </w:rPr>
        <w:t xml:space="preserve">, да? Впрочем, как и любой в Слизерине. Дамблдор откладывал дуэль с Гриндевальдом до тех пор, пока не дождался наиболее выгодного для себя момента. За это время Гриндевальд превратил в руины бо́льшую часть Европы и заработал славу самого ужасного Тёмного Лорда в истории, и только </w:t>
      </w:r>
      <w:r w:rsidRPr="00000000" w:rsidR="00000000" w:rsidDel="00000000">
        <w:rPr>
          <w:rFonts w:cs="Times New Roman" w:hAnsi="Times New Roman" w:eastAsia="Times New Roman" w:ascii="Times New Roman"/>
          <w:i w:val="1"/>
          <w:sz w:val="24"/>
          <w:rtl w:val="0"/>
        </w:rPr>
        <w:t xml:space="preserve">после</w:t>
      </w:r>
      <w:r w:rsidRPr="00000000" w:rsidR="00000000" w:rsidDel="00000000">
        <w:rPr>
          <w:rFonts w:cs="Times New Roman" w:hAnsi="Times New Roman" w:eastAsia="Times New Roman" w:ascii="Times New Roman"/>
          <w:sz w:val="24"/>
          <w:rtl w:val="0"/>
        </w:rPr>
        <w:t xml:space="preserve"> того, как он потерял золото и своих магловских приспешников, которые приносили ему кровавые жертвы, и начал терять контроль на ситуацией, Дамблдор наконец вызвал его на дуэль. Если бы Дамблдор действительно был благородным волшебником, каким притворяется, он бы сразился с Гриндевальдом гораздо раньше. Скорее всего, Дамблдор с самого начала </w:t>
      </w:r>
      <w:r w:rsidRPr="00000000" w:rsidR="00000000" w:rsidDel="00000000">
        <w:rPr>
          <w:rFonts w:cs="Times New Roman" w:hAnsi="Times New Roman" w:eastAsia="Times New Roman" w:ascii="Times New Roman"/>
          <w:i w:val="1"/>
          <w:sz w:val="24"/>
          <w:rtl w:val="0"/>
        </w:rPr>
        <w:t xml:space="preserve">хотел</w:t>
      </w:r>
      <w:r w:rsidRPr="00000000" w:rsidR="00000000" w:rsidDel="00000000">
        <w:rPr>
          <w:rFonts w:cs="Times New Roman" w:hAnsi="Times New Roman" w:eastAsia="Times New Roman" w:ascii="Times New Roman"/>
          <w:sz w:val="24"/>
          <w:rtl w:val="0"/>
        </w:rPr>
        <w:t xml:space="preserve">, чтобы от Европы остались одни руины, возможно это была часть его общего с Гриндевальдом плана. И только когда марионетка Дамблдора </w:t>
      </w:r>
      <w:r w:rsidRPr="00000000" w:rsidR="00000000" w:rsidDel="00000000">
        <w:rPr>
          <w:rFonts w:cs="Times New Roman" w:hAnsi="Times New Roman" w:eastAsia="Times New Roman" w:ascii="Times New Roman"/>
          <w:i w:val="1"/>
          <w:sz w:val="24"/>
          <w:rtl w:val="0"/>
        </w:rPr>
        <w:t xml:space="preserve">подвела </w:t>
      </w:r>
      <w:r w:rsidRPr="00000000" w:rsidR="00000000" w:rsidDel="00000000">
        <w:rPr>
          <w:rFonts w:cs="Times New Roman" w:hAnsi="Times New Roman" w:eastAsia="Times New Roman" w:ascii="Times New Roman"/>
          <w:sz w:val="24"/>
          <w:rtl w:val="0"/>
        </w:rPr>
        <w:t xml:space="preserve">его, он от неё избавился. А их великая дуэль была фарсом: невозможно, чтобы два волшебника были настолько равны, чтобы им пришлось сражаться двадцать часов подряд, пока один из них не упал от измождения. Дамблдор просто подстроил этот спектакль, — голос Драко стал ещё более негодующим. — И благодаря этому он получил место </w:t>
      </w:r>
      <w:r w:rsidRPr="00000000" w:rsidR="00000000" w:rsidDel="00000000">
        <w:rPr>
          <w:rFonts w:cs="Times New Roman" w:hAnsi="Times New Roman" w:eastAsia="Times New Roman" w:ascii="Times New Roman"/>
          <w:i w:val="1"/>
          <w:sz w:val="24"/>
          <w:rtl w:val="0"/>
        </w:rPr>
        <w:t xml:space="preserve">верховного чародея Визенгамота</w:t>
      </w:r>
      <w:r w:rsidRPr="00000000" w:rsidR="00000000" w:rsidDel="00000000">
        <w:rPr>
          <w:rFonts w:cs="Times New Roman" w:hAnsi="Times New Roman" w:eastAsia="Times New Roman" w:ascii="Times New Roman"/>
          <w:sz w:val="24"/>
          <w:rtl w:val="0"/>
        </w:rPr>
        <w:t xml:space="preserve">! Спустя пятнадцать веков символ Непрерывной Линии Мерлина попал в руки недостойного! А </w:t>
      </w:r>
      <w:r w:rsidRPr="00000000" w:rsidR="00000000" w:rsidDel="00000000">
        <w:rPr>
          <w:rFonts w:cs="Times New Roman" w:hAnsi="Times New Roman" w:eastAsia="Times New Roman" w:ascii="Times New Roman"/>
          <w:i w:val="1"/>
          <w:sz w:val="24"/>
          <w:rtl w:val="0"/>
        </w:rPr>
        <w:t xml:space="preserve">затем</w:t>
      </w:r>
      <w:r w:rsidRPr="00000000" w:rsidR="00000000" w:rsidDel="00000000">
        <w:rPr>
          <w:rFonts w:cs="Times New Roman" w:hAnsi="Times New Roman" w:eastAsia="Times New Roman" w:ascii="Times New Roman"/>
          <w:sz w:val="24"/>
          <w:rtl w:val="0"/>
        </w:rPr>
        <w:t xml:space="preserve"> он стал ещё и главой Международной Конфедерации Магов. И у него </w:t>
      </w:r>
      <w:r w:rsidRPr="00000000" w:rsidR="00000000" w:rsidDel="00000000">
        <w:rPr>
          <w:rFonts w:cs="Times New Roman" w:hAnsi="Times New Roman" w:eastAsia="Times New Roman" w:ascii="Times New Roman"/>
          <w:i w:val="1"/>
          <w:sz w:val="24"/>
          <w:rtl w:val="0"/>
        </w:rPr>
        <w:t xml:space="preserve">уже </w:t>
      </w:r>
      <w:r w:rsidRPr="00000000" w:rsidR="00000000" w:rsidDel="00000000">
        <w:rPr>
          <w:rFonts w:cs="Times New Roman" w:hAnsi="Times New Roman" w:eastAsia="Times New Roman" w:ascii="Times New Roman"/>
          <w:sz w:val="24"/>
          <w:rtl w:val="0"/>
        </w:rPr>
        <w:t xml:space="preserve">есть неприступная крепость — Хогвартс. Никто в здравом уме не взялся бы за столько дел сразу. </w:t>
      </w:r>
      <w:r w:rsidRPr="00000000" w:rsidR="00000000" w:rsidDel="00000000">
        <w:rPr>
          <w:rFonts w:cs="Times New Roman" w:hAnsi="Times New Roman" w:eastAsia="Times New Roman" w:ascii="Times New Roman"/>
          <w:i w:val="1"/>
          <w:sz w:val="24"/>
          <w:rtl w:val="0"/>
        </w:rPr>
        <w:t xml:space="preserve">Неужели не очевидно, что Дамблдор пытается захватить мир?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Перерыв, — сказал Гарри. Он закрыл глаза и погрузился в размышления.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сталинской России о Западе рассказывали и более страшные вещи, которые совершенно не соответствовали действительности. Впрочем, вряд ли сторонники чистоты крови стали бы придумывать откровенные небылицы... или стали бы? «Ежедневный пророк» с радостью раздувал слухи... но, опять таки, когда они зашли слишком далеко, как например в статье о его помолвке с Уизли, их одёрнули, и даже им самим стало неловко...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открыл глаза и встретил пристальный, ожидающий взгляд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когда ты спросил, пришло ли время тебе присоединиться к Дамблдору — это была всего лишь проверка?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кивнул.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перед этим ты сказал, что мои доводы звучат разумно...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это действительно так, — сказал Драко. — Но я не знаю, могу ли я доверять тебе. Собираетесь ли вы пожаловаться на то, что я проверял вас, мистер Поттер? </w:t>
      </w:r>
      <w:r w:rsidRPr="00000000" w:rsidR="00000000" w:rsidDel="00000000">
        <w:rPr>
          <w:rFonts w:cs="Times New Roman" w:hAnsi="Times New Roman" w:eastAsia="Times New Roman" w:ascii="Times New Roman"/>
          <w:i w:val="1"/>
          <w:sz w:val="24"/>
          <w:rtl w:val="0"/>
        </w:rPr>
        <w:t xml:space="preserve">Одурачил</w:t>
      </w:r>
      <w:r w:rsidRPr="00000000" w:rsidR="00000000" w:rsidDel="00000000">
        <w:rPr>
          <w:rFonts w:cs="Times New Roman" w:hAnsi="Times New Roman" w:eastAsia="Times New Roman" w:ascii="Times New Roman"/>
          <w:sz w:val="24"/>
          <w:rtl w:val="0"/>
        </w:rPr>
        <w:t xml:space="preserve"> вас? </w:t>
      </w:r>
      <w:r w:rsidRPr="00000000" w:rsidR="00000000" w:rsidDel="00000000">
        <w:rPr>
          <w:rFonts w:cs="Times New Roman" w:hAnsi="Times New Roman" w:eastAsia="Times New Roman" w:ascii="Times New Roman"/>
          <w:i w:val="1"/>
          <w:sz w:val="24"/>
          <w:rtl w:val="0"/>
        </w:rPr>
        <w:t xml:space="preserve">Подталкивал к чему-то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понимал, что должен с улыбкой признать поражение, но был для этого слишком расстроен.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прав, это честно. И мне не на что жаловаться, — сказал он вместо улыбки. — А что на счёт Того-Кого-Нельзя-Называть? Не так плох, как его выставляют?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лице Драко явственно проступила горечь.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думаешь, что всё это просто выдумки, чтобы показать сторону отца в хорошем свете, а сторону Дамблдора в плохом, и что сам я верю в это лишь потому, что так мне рассказывал отец.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Такое тоже возможно, я обязан рассмотреть все варианты, — спокойно ответил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заговорил тихо и с напряжением: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Они знали. Мой отец знал, и его друзья знали. Они знали, что Тёмный Лорд — зло. </w:t>
      </w:r>
      <w:r w:rsidRPr="00000000" w:rsidR="00000000" w:rsidDel="00000000">
        <w:rPr>
          <w:rFonts w:cs="Times New Roman" w:hAnsi="Times New Roman" w:eastAsia="Times New Roman" w:ascii="Times New Roman"/>
          <w:i w:val="1"/>
          <w:sz w:val="24"/>
          <w:rtl w:val="0"/>
        </w:rPr>
        <w:t xml:space="preserve">Но он был их единственным шансом против Дамблдора!</w:t>
      </w:r>
      <w:r w:rsidRPr="00000000" w:rsidR="00000000" w:rsidDel="00000000">
        <w:rPr>
          <w:rFonts w:cs="Times New Roman" w:hAnsi="Times New Roman" w:eastAsia="Times New Roman" w:ascii="Times New Roman"/>
          <w:sz w:val="24"/>
          <w:rtl w:val="0"/>
        </w:rPr>
        <w:t xml:space="preserve"> Единственным волшебником, способным сражаться с ним на равных! Некоторые Пожиратели Смерти, вроде Беллатрисы Блэк, также были настоящими злодеями. Но отец не из их числа, просто ему и его друзьям не оставили выбора, Гарри. Им </w:t>
      </w:r>
      <w:r w:rsidRPr="00000000" w:rsidR="00000000" w:rsidDel="00000000">
        <w:rPr>
          <w:rFonts w:cs="Times New Roman" w:hAnsi="Times New Roman" w:eastAsia="Times New Roman" w:ascii="Times New Roman"/>
          <w:i w:val="1"/>
          <w:sz w:val="24"/>
          <w:rtl w:val="0"/>
        </w:rPr>
        <w:t xml:space="preserve">пришлось</w:t>
      </w:r>
      <w:r w:rsidRPr="00000000" w:rsidR="00000000" w:rsidDel="00000000">
        <w:rPr>
          <w:rFonts w:cs="Times New Roman" w:hAnsi="Times New Roman" w:eastAsia="Times New Roman" w:ascii="Times New Roman"/>
          <w:sz w:val="24"/>
          <w:rtl w:val="0"/>
        </w:rPr>
        <w:t xml:space="preserve"> этим заниматься, иначе бы Дамблдор захватил мир. Тёмный Лорд оставался единственной надеждой!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в упор смотрел на Гарри. Гарри встретил этот взгляд, пытаясь размышлять. Никто и никогда не думает о себе как о злодее — за исключением, может быть, Волдеморта или Беллатрисы, но точно не Драко. То, что Пожиратели Смерти — плохие парни, не подлежит сомнению; вопрос в том, </w:t>
      </w:r>
      <w:r w:rsidRPr="00000000" w:rsidR="00000000" w:rsidDel="00000000">
        <w:rPr>
          <w:rFonts w:cs="Times New Roman" w:hAnsi="Times New Roman" w:eastAsia="Times New Roman" w:ascii="Times New Roman"/>
          <w:i w:val="1"/>
          <w:sz w:val="24"/>
          <w:rtl w:val="0"/>
        </w:rPr>
        <w:t xml:space="preserve">один</w:t>
      </w:r>
      <w:r w:rsidRPr="00000000" w:rsidR="00000000" w:rsidDel="00000000">
        <w:rPr>
          <w:rFonts w:cs="Times New Roman" w:hAnsi="Times New Roman" w:eastAsia="Times New Roman" w:ascii="Times New Roman"/>
          <w:sz w:val="24"/>
          <w:rtl w:val="0"/>
        </w:rPr>
        <w:t xml:space="preserve"> ли злодей в этой истории, или всё же </w:t>
      </w:r>
      <w:r w:rsidRPr="00000000" w:rsidR="00000000" w:rsidDel="00000000">
        <w:rPr>
          <w:rFonts w:cs="Times New Roman" w:hAnsi="Times New Roman" w:eastAsia="Times New Roman" w:ascii="Times New Roman"/>
          <w:i w:val="1"/>
          <w:sz w:val="24"/>
          <w:rtl w:val="0"/>
        </w:rPr>
        <w:t xml:space="preserve">два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убедил тебя, — сказал Драко. Он выглядел встревоженным и немного рассерженным, что для Гарри было совсем не удивительно — Драко, судя по всему, искренне верил в то, что рассказал.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был? — спросил Гарри, не отводя взгляда. — Должен ли я поверить во всё это, только потому, что в это веришь ты? Являешься ли ты уже достаточно сильным рационалистом, чтобы твои убеждения могли служить для меня весомыми доказательствами, только потому что ты бы вряд ли поверил во что-нибудь ложное? Когда я встретил тебя, ты не был настолько сильным. Всё то, о чём ты мне рассказал — размышлял ли ты об этом после того, как в тебе проснулся учёный, или это просто убеждения, с которыми ты вырос? Можешь ли ты, смотря мне в глаза, поклясться честью Дома Малфоев, что, если в сказанном тобой была хоть капля лжи, небольшое преувеличение, которое делает какой-то из поступков Дамблдора хуже, чем он есть на самом деле, то ты бы её заметил?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уже собирался открыть рот, но Гарри его остановил.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Не отвечай, не пятнай честь Дома Малфоев. Ты ещё </w:t>
      </w:r>
      <w:r w:rsidRPr="00000000" w:rsidR="00000000" w:rsidDel="00000000">
        <w:rPr>
          <w:rFonts w:cs="Times New Roman" w:hAnsi="Times New Roman" w:eastAsia="Times New Roman" w:ascii="Times New Roman"/>
          <w:i w:val="1"/>
          <w:sz w:val="24"/>
          <w:rtl w:val="0"/>
        </w:rPr>
        <w:t xml:space="preserve">не настолько</w:t>
      </w:r>
      <w:r w:rsidRPr="00000000" w:rsidR="00000000" w:rsidDel="00000000">
        <w:rPr>
          <w:rFonts w:cs="Times New Roman" w:hAnsi="Times New Roman" w:eastAsia="Times New Roman" w:ascii="Times New Roman"/>
          <w:sz w:val="24"/>
          <w:rtl w:val="0"/>
        </w:rPr>
        <w:t xml:space="preserve"> силён, и ты должен это понимать. Послушай, Драко, я и сам начал замечать некоторые тревожные факты, ничего </w:t>
      </w:r>
      <w:r w:rsidRPr="00000000" w:rsidR="00000000" w:rsidDel="00000000">
        <w:rPr>
          <w:rFonts w:cs="Times New Roman" w:hAnsi="Times New Roman" w:eastAsia="Times New Roman" w:ascii="Times New Roman"/>
          <w:i w:val="1"/>
          <w:sz w:val="24"/>
          <w:rtl w:val="0"/>
        </w:rPr>
        <w:t xml:space="preserve">конкретного</w:t>
      </w:r>
      <w:r w:rsidRPr="00000000" w:rsidR="00000000" w:rsidDel="00000000">
        <w:rPr>
          <w:rFonts w:cs="Times New Roman" w:hAnsi="Times New Roman" w:eastAsia="Times New Roman" w:ascii="Times New Roman"/>
          <w:sz w:val="24"/>
          <w:rtl w:val="0"/>
        </w:rPr>
        <w:t xml:space="preserve"> или </w:t>
      </w:r>
      <w:r w:rsidRPr="00000000" w:rsidR="00000000" w:rsidDel="00000000">
        <w:rPr>
          <w:rFonts w:cs="Times New Roman" w:hAnsi="Times New Roman" w:eastAsia="Times New Roman" w:ascii="Times New Roman"/>
          <w:i w:val="1"/>
          <w:sz w:val="24"/>
          <w:rtl w:val="0"/>
        </w:rPr>
        <w:t xml:space="preserve">определённого</w:t>
      </w:r>
      <w:r w:rsidRPr="00000000" w:rsidR="00000000" w:rsidDel="00000000">
        <w:rPr>
          <w:rFonts w:cs="Times New Roman" w:hAnsi="Times New Roman" w:eastAsia="Times New Roman" w:ascii="Times New Roman"/>
          <w:sz w:val="24"/>
          <w:rtl w:val="0"/>
        </w:rPr>
        <w:t xml:space="preserve">, только логические выводы, гипотезы и ненадёжные свидетельства... И в твоём рассказе тоже нет ничего определённого. У Дамблдора могли быть весомые причины для того, чтобы отложить битву с Гриндевальдом на несколько лет — хотя причины эти должны быть очень серьёзными, особенно если принимать во внимание то, что происходило в магловском мире... и тем не менее. Знаешь ли ты о каком-нибудь безусловно злом деянии, которое </w:t>
      </w:r>
      <w:r w:rsidRPr="00000000" w:rsidR="00000000" w:rsidDel="00000000">
        <w:rPr>
          <w:rFonts w:cs="Times New Roman" w:hAnsi="Times New Roman" w:eastAsia="Times New Roman" w:ascii="Times New Roman"/>
          <w:i w:val="1"/>
          <w:sz w:val="24"/>
          <w:rtl w:val="0"/>
        </w:rPr>
        <w:t xml:space="preserve">точно</w:t>
      </w:r>
      <w:r w:rsidRPr="00000000" w:rsidR="00000000" w:rsidDel="00000000">
        <w:rPr>
          <w:rFonts w:cs="Times New Roman" w:hAnsi="Times New Roman" w:eastAsia="Times New Roman" w:ascii="Times New Roman"/>
          <w:sz w:val="24"/>
          <w:rtl w:val="0"/>
        </w:rPr>
        <w:t xml:space="preserve"> совершил Дамблдор, таком, чтобы у меня не осталось сомнений?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резко вдохнул.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Ладно, — сказал он срывающимся голосом. — Я скажу тебе, что сделал Дамблдор.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Из складок мантии Драко появилась палочка. Он попытался произнести «Квиетус», а затем ещё раз, но даже со второй попытки, не смог справиться с произношением, поэтому Гарри достал свою палочку и сотворил заклинание вместо него.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Однажды, — хрипло сказал Драко, — жила была девочка, и звали её Нарцисса, и она была самой красивой, самой умной и самой хитрой девочкой, которая когда-либо попадала на факультет Слизерин. Мой отец полюбил её, и они поженились. И она не была Пожирателем Смерти, она ни с кем не сражалась, </w:t>
      </w:r>
      <w:r w:rsidRPr="00000000" w:rsidR="00000000" w:rsidDel="00000000">
        <w:rPr>
          <w:rFonts w:cs="Times New Roman" w:hAnsi="Times New Roman" w:eastAsia="Times New Roman" w:ascii="Times New Roman"/>
          <w:i w:val="1"/>
          <w:sz w:val="24"/>
          <w:rtl w:val="0"/>
        </w:rPr>
        <w:t xml:space="preserve">она всего лишь любила моего отца.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замолчал, слёзы покатились из его глаз.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почувствовал тошноту, он должен был обратить на это внимание, заметить гораздо раньше, что Драко никогда не рассказывал о своей </w:t>
      </w:r>
      <w:r w:rsidRPr="00000000" w:rsidR="00000000" w:rsidDel="00000000">
        <w:rPr>
          <w:rFonts w:cs="Times New Roman" w:hAnsi="Times New Roman" w:eastAsia="Times New Roman" w:ascii="Times New Roman"/>
          <w:i w:val="1"/>
          <w:sz w:val="24"/>
          <w:rtl w:val="0"/>
        </w:rPr>
        <w:t xml:space="preserve">матери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Она... случайно оказалась на пути проклятья?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Голос Драко поднялся до крика: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Дамблдор сжёг её заживо в её собственной спальне!</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классе, освещённым мягким серебряным светом, один мальчик смотрел на другого, а тот всхлипывал и яростно вытирал глаза рукавами мантии.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было сложно сохранять спокойствие и воздерживаться от поспешных выводов, рассказ Драко был слишком насыщен эмоциями, одна часть его хотела заплакать от жалости, а другая </w:t>
      </w:r>
      <w:r w:rsidRPr="00000000" w:rsidR="00000000" w:rsidDel="00000000">
        <w:rPr>
          <w:rFonts w:cs="Times New Roman" w:hAnsi="Times New Roman" w:eastAsia="Times New Roman" w:ascii="Times New Roman"/>
          <w:i w:val="1"/>
          <w:sz w:val="24"/>
          <w:rtl w:val="0"/>
        </w:rPr>
        <w:t xml:space="preserve">знала</w:t>
      </w:r>
      <w:r w:rsidRPr="00000000" w:rsidR="00000000" w:rsidDel="00000000">
        <w:rPr>
          <w:rFonts w:cs="Times New Roman" w:hAnsi="Times New Roman" w:eastAsia="Times New Roman" w:ascii="Times New Roman"/>
          <w:sz w:val="24"/>
          <w:rtl w:val="0"/>
        </w:rPr>
        <w:t xml:space="preserve">, что это неправда...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«Дамблдор сжёг её заживо в её собственной спальне!»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...совсем не в стиле Дамблдора...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если это возражение слишком часто оказывается единственным, начинаешь сомневаться в надёжности концепции «стиля» как таковой.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это должно быть ужасно больно, — сказал Драко, с дрожью в голосе. — Отец никогда не говорит об этом, и не вздумай поднимать эту тему в его присутствии. Но мне рассказал мистер Макнейр — в её спальне остались царапины от ногтей, когда она билась в агонии, сгорая </w:t>
      </w:r>
      <w:r w:rsidRPr="00000000" w:rsidR="00000000" w:rsidDel="00000000">
        <w:rPr>
          <w:rFonts w:cs="Times New Roman" w:hAnsi="Times New Roman" w:eastAsia="Times New Roman" w:ascii="Times New Roman"/>
          <w:i w:val="1"/>
          <w:sz w:val="24"/>
          <w:rtl w:val="0"/>
        </w:rPr>
        <w:t xml:space="preserve">заживо</w:t>
      </w:r>
      <w:r w:rsidRPr="00000000" w:rsidR="00000000" w:rsidDel="00000000">
        <w:rPr>
          <w:rFonts w:cs="Times New Roman" w:hAnsi="Times New Roman" w:eastAsia="Times New Roman" w:ascii="Times New Roman"/>
          <w:sz w:val="24"/>
          <w:rtl w:val="0"/>
        </w:rPr>
        <w:t xml:space="preserve">. Вот, что задолжал Дамблдор роду Малфоев, </w:t>
      </w:r>
      <w:r w:rsidRPr="00000000" w:rsidR="00000000" w:rsidDel="00000000">
        <w:rPr>
          <w:rFonts w:cs="Times New Roman" w:hAnsi="Times New Roman" w:eastAsia="Times New Roman" w:ascii="Times New Roman"/>
          <w:i w:val="1"/>
          <w:sz w:val="24"/>
          <w:rtl w:val="0"/>
        </w:rPr>
        <w:t xml:space="preserve">и за это он заплатит своей жизнью!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Драко, — Гарри позволил горечи просочиться в свой голос, потому что говорить спокойно сейчас было бы неправильно. — Я сожалею, и прости меня за то, что спрашиваю, но я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знать, </w:t>
      </w:r>
      <w:r w:rsidRPr="00000000" w:rsidR="00000000" w:rsidDel="00000000">
        <w:rPr>
          <w:rFonts w:cs="Times New Roman" w:hAnsi="Times New Roman" w:eastAsia="Times New Roman" w:ascii="Times New Roman"/>
          <w:i w:val="1"/>
          <w:sz w:val="24"/>
          <w:rtl w:val="0"/>
        </w:rPr>
        <w:t xml:space="preserve">как</w:t>
      </w:r>
      <w:r w:rsidRPr="00000000" w:rsidR="00000000" w:rsidDel="00000000">
        <w:rPr>
          <w:rFonts w:cs="Times New Roman" w:hAnsi="Times New Roman" w:eastAsia="Times New Roman" w:ascii="Times New Roman"/>
          <w:sz w:val="24"/>
          <w:rtl w:val="0"/>
        </w:rPr>
        <w:t xml:space="preserve"> ты узнал, что это Дамбл...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Дамблдор сказал отцу, что он это сделал, что это — </w:t>
      </w:r>
      <w:r w:rsidRPr="00000000" w:rsidR="00000000" w:rsidDel="00000000">
        <w:rPr>
          <w:rFonts w:cs="Times New Roman" w:hAnsi="Times New Roman" w:eastAsia="Times New Roman" w:ascii="Times New Roman"/>
          <w:i w:val="1"/>
          <w:sz w:val="24"/>
          <w:rtl w:val="0"/>
        </w:rPr>
        <w:t xml:space="preserve">предупреждение</w:t>
      </w:r>
      <w:r w:rsidRPr="00000000" w:rsidR="00000000" w:rsidDel="00000000">
        <w:rPr>
          <w:rFonts w:cs="Times New Roman" w:hAnsi="Times New Roman" w:eastAsia="Times New Roman" w:ascii="Times New Roman"/>
          <w:sz w:val="24"/>
          <w:rtl w:val="0"/>
        </w:rPr>
        <w:t xml:space="preserve">! Но отец не мог дать показания под Сывороткой правды, потому что он окклюмент. Он не смог даже начать судебное разбирательство против Дамблдора — союзники отца не поверили ему, после того как Дамблдор публично заявил о своей непричастности. Но мы знаем, Пожиратели Смерти знают, у отца не было причин врать, отец хотел мести </w:t>
      </w:r>
      <w:r w:rsidRPr="00000000" w:rsidR="00000000" w:rsidDel="00000000">
        <w:rPr>
          <w:rFonts w:cs="Times New Roman" w:hAnsi="Times New Roman" w:eastAsia="Times New Roman" w:ascii="Times New Roman"/>
          <w:i w:val="1"/>
          <w:sz w:val="24"/>
          <w:rtl w:val="0"/>
        </w:rPr>
        <w:t xml:space="preserve">убийце</w:t>
      </w:r>
      <w:r w:rsidRPr="00000000" w:rsidR="00000000" w:rsidDel="00000000">
        <w:rPr>
          <w:rFonts w:cs="Times New Roman" w:hAnsi="Times New Roman" w:eastAsia="Times New Roman" w:ascii="Times New Roman"/>
          <w:sz w:val="24"/>
          <w:rtl w:val="0"/>
        </w:rPr>
        <w:t xml:space="preserve"> Нарциссы, Гарри, неужели ты не понимаешь? — исступлённо воскликнул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Если только Люциус не сделал это сам и не посчитал удобным обвинить Дамблдора.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Однако... это также и не в стиле </w:t>
      </w:r>
      <w:r w:rsidRPr="00000000" w:rsidR="00000000" w:rsidDel="00000000">
        <w:rPr>
          <w:rFonts w:cs="Times New Roman" w:hAnsi="Times New Roman" w:eastAsia="Times New Roman" w:ascii="Times New Roman"/>
          <w:i w:val="1"/>
          <w:sz w:val="24"/>
          <w:rtl w:val="0"/>
        </w:rPr>
        <w:t xml:space="preserve">Люциуса</w:t>
      </w:r>
      <w:r w:rsidRPr="00000000" w:rsidR="00000000" w:rsidDel="00000000">
        <w:rPr>
          <w:rFonts w:cs="Times New Roman" w:hAnsi="Times New Roman" w:eastAsia="Times New Roman" w:ascii="Times New Roman"/>
          <w:sz w:val="24"/>
          <w:rtl w:val="0"/>
        </w:rPr>
        <w:t xml:space="preserve">. Если бы это он убил Нарциссу, разумнее было бы выбрать для обвинения более лёгкую жертву, вместо того, чтобы терять политическое влияние, обвиняя Дамблдора...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Тем временем, Драко прекратил плакать и посмотрел на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Ну и? — выплюнул он. — Это достаточно </w:t>
      </w:r>
      <w:r w:rsidRPr="00000000" w:rsidR="00000000" w:rsidDel="00000000">
        <w:rPr>
          <w:rFonts w:cs="Times New Roman" w:hAnsi="Times New Roman" w:eastAsia="Times New Roman" w:ascii="Times New Roman"/>
          <w:i w:val="1"/>
          <w:sz w:val="24"/>
          <w:rtl w:val="0"/>
        </w:rPr>
        <w:t xml:space="preserve">злое </w:t>
      </w:r>
      <w:r w:rsidRPr="00000000" w:rsidR="00000000" w:rsidDel="00000000">
        <w:rPr>
          <w:rFonts w:cs="Times New Roman" w:hAnsi="Times New Roman" w:eastAsia="Times New Roman" w:ascii="Times New Roman"/>
          <w:sz w:val="24"/>
          <w:rtl w:val="0"/>
        </w:rPr>
        <w:t xml:space="preserve">деяние по вашему мнению, мистер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опустил взгляд и смотрел на свои руки, лежащие на спинке стула. Он больше не мог смотреть в глаза Драко, в которых плескалась слишком явная боль.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ожидал услышать такое, — мягко сказал Гарри. — И сейчас я не знаю, что и думать.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не знаешь? — голос Драко перешёл в крик. Он резко поднялся из-за стола...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помню, как Тёмный Лорд убивал моих родителей, — сказал Гарри. — Вот что я увидел, когда в первый раз приблизился к дементору — моё самое страшное воспоминание. Даже несмотря на то, что это было так давно. Я слышал их. Моя мать умоляла Тёмного Лорда не убивать меня: «...</w:t>
      </w:r>
      <w:r w:rsidRPr="00000000" w:rsidR="00000000" w:rsidDel="00000000">
        <w:rPr>
          <w:rFonts w:cs="Times New Roman" w:hAnsi="Times New Roman" w:eastAsia="Times New Roman" w:ascii="Times New Roman"/>
          <w:i w:val="1"/>
          <w:sz w:val="24"/>
          <w:rtl w:val="0"/>
        </w:rPr>
        <w:t xml:space="preserve">не Гарри, нет, пожалуйста, возьмите меня, убейте меня вместо него!» </w:t>
      </w:r>
      <w:r w:rsidRPr="00000000" w:rsidR="00000000" w:rsidDel="00000000">
        <w:rPr>
          <w:rFonts w:cs="Times New Roman" w:hAnsi="Times New Roman" w:eastAsia="Times New Roman" w:ascii="Times New Roman"/>
          <w:sz w:val="24"/>
          <w:rtl w:val="0"/>
        </w:rPr>
        <w:t xml:space="preserve">Вот о чём она молила. А Тёмный Лорд лишь посмеялся над ней. И ещё я помню вспышку зелёного света...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поднял взгляд и посмотрел на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Итак, мы можем стать врагами, — сказал Гарри, — просто продолжить ту битву, которая началась задолго до нашего рождения. Ты можешь сказать, что моя мать заслужила смерть, так как она была женой Джеймса, который убивал Пожирателей Смерти. А </w:t>
      </w:r>
      <w:r w:rsidRPr="00000000" w:rsidR="00000000" w:rsidDel="00000000">
        <w:rPr>
          <w:rFonts w:cs="Times New Roman" w:hAnsi="Times New Roman" w:eastAsia="Times New Roman" w:ascii="Times New Roman"/>
          <w:i w:val="1"/>
          <w:sz w:val="24"/>
          <w:rtl w:val="0"/>
        </w:rPr>
        <w:t xml:space="preserve">твоя </w:t>
      </w:r>
      <w:r w:rsidRPr="00000000" w:rsidR="00000000" w:rsidDel="00000000">
        <w:rPr>
          <w:rFonts w:cs="Times New Roman" w:hAnsi="Times New Roman" w:eastAsia="Times New Roman" w:ascii="Times New Roman"/>
          <w:sz w:val="24"/>
          <w:rtl w:val="0"/>
        </w:rPr>
        <w:t xml:space="preserve">мать не должна была умирать, потому что </w:t>
      </w:r>
      <w:r w:rsidRPr="00000000" w:rsidR="00000000" w:rsidDel="00000000">
        <w:rPr>
          <w:rFonts w:cs="Times New Roman" w:hAnsi="Times New Roman" w:eastAsia="Times New Roman" w:ascii="Times New Roman"/>
          <w:i w:val="1"/>
          <w:sz w:val="24"/>
          <w:rtl w:val="0"/>
        </w:rPr>
        <w:t xml:space="preserve">она</w:t>
      </w:r>
      <w:r w:rsidRPr="00000000" w:rsidR="00000000" w:rsidDel="00000000">
        <w:rPr>
          <w:rFonts w:cs="Times New Roman" w:hAnsi="Times New Roman" w:eastAsia="Times New Roman" w:ascii="Times New Roman"/>
          <w:sz w:val="24"/>
          <w:rtl w:val="0"/>
        </w:rPr>
        <w:t xml:space="preserve"> была невинной. Я, в свою очередь, могу сказать, что это твоя мать заслужила смерть, потому что у Дамблдора наверняка была какая-то </w:t>
      </w:r>
      <w:r w:rsidRPr="00000000" w:rsidR="00000000" w:rsidDel="00000000">
        <w:rPr>
          <w:rFonts w:cs="Times New Roman" w:hAnsi="Times New Roman" w:eastAsia="Times New Roman" w:ascii="Times New Roman"/>
          <w:i w:val="1"/>
          <w:sz w:val="24"/>
          <w:rtl w:val="0"/>
        </w:rPr>
        <w:t xml:space="preserve">причина</w:t>
      </w:r>
      <w:r w:rsidRPr="00000000" w:rsidR="00000000" w:rsidDel="00000000">
        <w:rPr>
          <w:rFonts w:cs="Times New Roman" w:hAnsi="Times New Roman" w:eastAsia="Times New Roman" w:ascii="Times New Roman"/>
          <w:sz w:val="24"/>
          <w:rtl w:val="0"/>
        </w:rPr>
        <w:t xml:space="preserve">, из-за которой сжечь заживо твою мать в её собственной спальне — </w:t>
      </w:r>
      <w:r w:rsidRPr="00000000" w:rsidR="00000000" w:rsidDel="00000000">
        <w:rPr>
          <w:rFonts w:cs="Times New Roman" w:hAnsi="Times New Roman" w:eastAsia="Times New Roman" w:ascii="Times New Roman"/>
          <w:i w:val="1"/>
          <w:sz w:val="24"/>
          <w:rtl w:val="0"/>
        </w:rPr>
        <w:t xml:space="preserve">нормально</w:t>
      </w:r>
      <w:r w:rsidRPr="00000000" w:rsidR="00000000" w:rsidDel="00000000">
        <w:rPr>
          <w:rFonts w:cs="Times New Roman" w:hAnsi="Times New Roman" w:eastAsia="Times New Roman" w:ascii="Times New Roman"/>
          <w:sz w:val="24"/>
          <w:rtl w:val="0"/>
        </w:rPr>
        <w:t xml:space="preserve">, и лишь смерть </w:t>
      </w:r>
      <w:r w:rsidRPr="00000000" w:rsidR="00000000" w:rsidDel="00000000">
        <w:rPr>
          <w:rFonts w:cs="Times New Roman" w:hAnsi="Times New Roman" w:eastAsia="Times New Roman" w:ascii="Times New Roman"/>
          <w:i w:val="1"/>
          <w:sz w:val="24"/>
          <w:rtl w:val="0"/>
        </w:rPr>
        <w:t xml:space="preserve">моей</w:t>
      </w:r>
      <w:r w:rsidRPr="00000000" w:rsidR="00000000" w:rsidDel="00000000">
        <w:rPr>
          <w:rFonts w:cs="Times New Roman" w:hAnsi="Times New Roman" w:eastAsia="Times New Roman" w:ascii="Times New Roman"/>
          <w:sz w:val="24"/>
          <w:rtl w:val="0"/>
        </w:rPr>
        <w:t xml:space="preserve"> матери была несчастьем. Но знаешь, Драко, в любом случае, разве не </w:t>
      </w:r>
      <w:r w:rsidRPr="00000000" w:rsidR="00000000" w:rsidDel="00000000">
        <w:rPr>
          <w:rFonts w:cs="Times New Roman" w:hAnsi="Times New Roman" w:eastAsia="Times New Roman" w:ascii="Times New Roman"/>
          <w:i w:val="1"/>
          <w:sz w:val="24"/>
          <w:rtl w:val="0"/>
        </w:rPr>
        <w:t xml:space="preserve">очевидно</w:t>
      </w:r>
      <w:r w:rsidRPr="00000000" w:rsidR="00000000" w:rsidDel="00000000">
        <w:rPr>
          <w:rFonts w:cs="Times New Roman" w:hAnsi="Times New Roman" w:eastAsia="Times New Roman" w:ascii="Times New Roman"/>
          <w:sz w:val="24"/>
          <w:rtl w:val="0"/>
        </w:rPr>
        <w:t xml:space="preserve">, что мы оба будем судить предвзято? Потому что правило, которое гласит, что нельзя убивать невинных людей, не может работать в случае моей матери и не работать в случае твоей, и наоборот. Если ты скажешь, что Лили была врагом Пожирателей Смерти, и убивать врагов правильно, тогда то же самое применимо и к Нарциссе, и Дамблдор был прав, так как убивал </w:t>
      </w:r>
      <w:r w:rsidRPr="00000000" w:rsidR="00000000" w:rsidDel="00000000">
        <w:rPr>
          <w:rFonts w:cs="Times New Roman" w:hAnsi="Times New Roman" w:eastAsia="Times New Roman" w:ascii="Times New Roman"/>
          <w:i w:val="1"/>
          <w:sz w:val="24"/>
          <w:rtl w:val="0"/>
        </w:rPr>
        <w:t xml:space="preserve">врага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Голос Гарри охрип, но он продолжал говорить: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Таким образом, если мы хотим прийти к согласию, то итог должен звучать так: </w:t>
      </w:r>
      <w:r w:rsidRPr="00000000" w:rsidR="00000000" w:rsidDel="00000000">
        <w:rPr>
          <w:rFonts w:cs="Times New Roman" w:hAnsi="Times New Roman" w:eastAsia="Times New Roman" w:ascii="Times New Roman"/>
          <w:i w:val="1"/>
          <w:sz w:val="24"/>
          <w:rtl w:val="0"/>
        </w:rPr>
        <w:t xml:space="preserve">ни одна</w:t>
      </w:r>
      <w:r w:rsidRPr="00000000" w:rsidR="00000000" w:rsidDel="00000000">
        <w:rPr>
          <w:rFonts w:cs="Times New Roman" w:hAnsi="Times New Roman" w:eastAsia="Times New Roman" w:ascii="Times New Roman"/>
          <w:sz w:val="24"/>
          <w:rtl w:val="0"/>
        </w:rPr>
        <w:t xml:space="preserve"> из смертей не была заслуженной, и больше </w:t>
      </w:r>
      <w:r w:rsidRPr="00000000" w:rsidR="00000000" w:rsidDel="00000000">
        <w:rPr>
          <w:rFonts w:cs="Times New Roman" w:hAnsi="Times New Roman" w:eastAsia="Times New Roman" w:ascii="Times New Roman"/>
          <w:i w:val="1"/>
          <w:sz w:val="24"/>
          <w:rtl w:val="0"/>
        </w:rPr>
        <w:t xml:space="preserve">ни одна </w:t>
      </w:r>
      <w:r w:rsidRPr="00000000" w:rsidR="00000000" w:rsidDel="00000000">
        <w:rPr>
          <w:rFonts w:cs="Times New Roman" w:hAnsi="Times New Roman" w:eastAsia="Times New Roman" w:ascii="Times New Roman"/>
          <w:sz w:val="24"/>
          <w:rtl w:val="0"/>
        </w:rPr>
        <w:t xml:space="preserve">мать не должна быть убита.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Ярость, бурлящая внутри Драко, была столь сильна, что он с трудом сдерживался, чтобы не выскочить из комнаты. Его удерживало лишь осознание важности момента, осколки их дружбы, и искорка сочувствия, из-за того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он забыл, ведь он </w:t>
      </w:r>
      <w:r w:rsidRPr="00000000" w:rsidR="00000000" w:rsidDel="00000000">
        <w:rPr>
          <w:rFonts w:cs="Times New Roman" w:hAnsi="Times New Roman" w:eastAsia="Times New Roman" w:ascii="Times New Roman"/>
          <w:i w:val="1"/>
          <w:sz w:val="24"/>
          <w:rtl w:val="0"/>
        </w:rPr>
        <w:t xml:space="preserve">забыл,</w:t>
      </w:r>
      <w:r w:rsidRPr="00000000" w:rsidR="00000000" w:rsidDel="00000000">
        <w:rPr>
          <w:rFonts w:cs="Times New Roman" w:hAnsi="Times New Roman" w:eastAsia="Times New Roman" w:ascii="Times New Roman"/>
          <w:sz w:val="24"/>
          <w:rtl w:val="0"/>
        </w:rPr>
        <w:t xml:space="preserve"> что и мать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отец Гарри умерли от руки Тёмного Лорда.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Молчание затянулось.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можешь говорить, — сказал Гарри. — Драко, поговори со мной. Я не буду злиться — ты думаешь, что смерть Нарциссы была гораздо ужасней, чем смерть Лили? Что я не прав, даже сравнивая 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Полагаю, я тоже был глуп, — ответил Драко. — Всё это время... Всё это время я даже не вспоминал, что из-за того, как погибли твои родители, ты должен ненавидеть Пожирателей Смерти так же, как я ненавижу Дамблдора.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Гарри никогда не поднимал эту тему и никогда не реагировал на его речи о Пожирателях, скрывая свою ненависть. Каким же идиотом был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сказал Гарри. — Это не так... это совсем не так, Драко, я... я даже не знаю как тебе объяснить... — Голос Гарри прервался, — ...единственное объяснение, которое приходит мне в голову: ты никогда не сможешь вызвать патронуса с помощью таких мыслей...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Слова Гарри отразились неожиданной болью в сердце Драко. Меньше всего он хотел бы чувствовать эту боль.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хочешь притвориться, что просто </w:t>
      </w:r>
      <w:r w:rsidRPr="00000000" w:rsidR="00000000" w:rsidDel="00000000">
        <w:rPr>
          <w:rFonts w:cs="Times New Roman" w:hAnsi="Times New Roman" w:eastAsia="Times New Roman" w:ascii="Times New Roman"/>
          <w:i w:val="1"/>
          <w:sz w:val="24"/>
          <w:rtl w:val="0"/>
        </w:rPr>
        <w:t xml:space="preserve">забудешь</w:t>
      </w:r>
      <w:r w:rsidRPr="00000000" w:rsidR="00000000" w:rsidDel="00000000">
        <w:rPr>
          <w:rFonts w:cs="Times New Roman" w:hAnsi="Times New Roman" w:eastAsia="Times New Roman" w:ascii="Times New Roman"/>
          <w:sz w:val="24"/>
          <w:rtl w:val="0"/>
        </w:rPr>
        <w:t xml:space="preserve"> о своих родителях? И, по-твоему, я должен </w:t>
      </w:r>
      <w:r w:rsidRPr="00000000" w:rsidR="00000000" w:rsidDel="00000000">
        <w:rPr>
          <w:rFonts w:cs="Times New Roman" w:hAnsi="Times New Roman" w:eastAsia="Times New Roman" w:ascii="Times New Roman"/>
          <w:i w:val="1"/>
          <w:sz w:val="24"/>
          <w:rtl w:val="0"/>
        </w:rPr>
        <w:t xml:space="preserve">забыть</w:t>
      </w:r>
      <w:r w:rsidRPr="00000000" w:rsidR="00000000" w:rsidDel="00000000">
        <w:rPr>
          <w:rFonts w:cs="Times New Roman" w:hAnsi="Times New Roman" w:eastAsia="Times New Roman" w:ascii="Times New Roman"/>
          <w:sz w:val="24"/>
          <w:rtl w:val="0"/>
        </w:rPr>
        <w:t xml:space="preserve"> о своей матери?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Так что же, мы с тобой </w:t>
      </w:r>
      <w:r w:rsidRPr="00000000" w:rsidR="00000000" w:rsidDel="00000000">
        <w:rPr>
          <w:rFonts w:cs="Times New Roman" w:hAnsi="Times New Roman" w:eastAsia="Times New Roman" w:ascii="Times New Roman"/>
          <w:i w:val="1"/>
          <w:sz w:val="24"/>
          <w:rtl w:val="0"/>
        </w:rPr>
        <w:t xml:space="preserve">должны</w:t>
      </w:r>
      <w:r w:rsidRPr="00000000" w:rsidR="00000000" w:rsidDel="00000000">
        <w:rPr>
          <w:rFonts w:cs="Times New Roman" w:hAnsi="Times New Roman" w:eastAsia="Times New Roman" w:ascii="Times New Roman"/>
          <w:sz w:val="24"/>
          <w:rtl w:val="0"/>
        </w:rPr>
        <w:t xml:space="preserve"> стать врагами? — голос Гарри стал таким же яростным. — Что мы такого сделали </w:t>
      </w:r>
      <w:r w:rsidRPr="00000000" w:rsidR="00000000" w:rsidDel="00000000">
        <w:rPr>
          <w:rFonts w:cs="Times New Roman" w:hAnsi="Times New Roman" w:eastAsia="Times New Roman" w:ascii="Times New Roman"/>
          <w:i w:val="1"/>
          <w:sz w:val="24"/>
          <w:rtl w:val="0"/>
        </w:rPr>
        <w:t xml:space="preserve">друг другу</w:t>
      </w:r>
      <w:r w:rsidRPr="00000000" w:rsidR="00000000" w:rsidDel="00000000">
        <w:rPr>
          <w:rFonts w:cs="Times New Roman" w:hAnsi="Times New Roman" w:eastAsia="Times New Roman" w:ascii="Times New Roman"/>
          <w:sz w:val="24"/>
          <w:rtl w:val="0"/>
        </w:rPr>
        <w:t xml:space="preserve">, чтобы стать врагами? Я отказываюсь лезть в эту ловушку! Наша вражда не будет иметь никакого отношения к справедливости. Это бессмысленно!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остановился перевести дыхание и запустил пятерню в нарочитый беспорядок волос на своей голове, отчего, как заметил Драко, его пальцы стали влажными.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Драко, послушай, вряд ли мы сможем прийти к согласию во всём прямо сейчас. Поэтому я не буду просить тебя признать, что Тёмный Лорд был </w:t>
      </w:r>
      <w:r w:rsidRPr="00000000" w:rsidR="00000000" w:rsidDel="00000000">
        <w:rPr>
          <w:rFonts w:cs="Times New Roman" w:hAnsi="Times New Roman" w:eastAsia="Times New Roman" w:ascii="Times New Roman"/>
          <w:i w:val="1"/>
          <w:sz w:val="24"/>
          <w:rtl w:val="0"/>
        </w:rPr>
        <w:t xml:space="preserve">неправ</w:t>
      </w:r>
      <w:r w:rsidRPr="00000000" w:rsidR="00000000" w:rsidDel="00000000">
        <w:rPr>
          <w:rFonts w:cs="Times New Roman" w:hAnsi="Times New Roman" w:eastAsia="Times New Roman" w:ascii="Times New Roman"/>
          <w:sz w:val="24"/>
          <w:rtl w:val="0"/>
        </w:rPr>
        <w:t xml:space="preserve">, когда убивал мою мать. Просто согласись, что её смерть — это </w:t>
      </w:r>
      <w:r w:rsidRPr="00000000" w:rsidR="00000000" w:rsidDel="00000000">
        <w:rPr>
          <w:rFonts w:cs="Times New Roman" w:hAnsi="Times New Roman" w:eastAsia="Times New Roman" w:ascii="Times New Roman"/>
          <w:i w:val="1"/>
          <w:sz w:val="24"/>
          <w:rtl w:val="0"/>
        </w:rPr>
        <w:t xml:space="preserve">печально</w:t>
      </w:r>
      <w:r w:rsidRPr="00000000" w:rsidR="00000000" w:rsidDel="00000000">
        <w:rPr>
          <w:rFonts w:cs="Times New Roman" w:hAnsi="Times New Roman" w:eastAsia="Times New Roman" w:ascii="Times New Roman"/>
          <w:sz w:val="24"/>
          <w:rtl w:val="0"/>
        </w:rPr>
        <w:t xml:space="preserve">. Мы не будем спорить о том, была ли в этом </w:t>
      </w:r>
      <w:r w:rsidRPr="00000000" w:rsidR="00000000" w:rsidDel="00000000">
        <w:rPr>
          <w:rFonts w:cs="Times New Roman" w:hAnsi="Times New Roman" w:eastAsia="Times New Roman" w:ascii="Times New Roman"/>
          <w:i w:val="1"/>
          <w:sz w:val="24"/>
          <w:rtl w:val="0"/>
        </w:rPr>
        <w:t xml:space="preserve">необходимость</w:t>
      </w:r>
      <w:r w:rsidRPr="00000000" w:rsidR="00000000" w:rsidDel="00000000">
        <w:rPr>
          <w:rFonts w:cs="Times New Roman" w:hAnsi="Times New Roman" w:eastAsia="Times New Roman" w:ascii="Times New Roman"/>
          <w:sz w:val="24"/>
          <w:rtl w:val="0"/>
        </w:rPr>
        <w:t xml:space="preserve">, и было ли это </w:t>
      </w:r>
      <w:r w:rsidRPr="00000000" w:rsidR="00000000" w:rsidDel="00000000">
        <w:rPr>
          <w:rFonts w:cs="Times New Roman" w:hAnsi="Times New Roman" w:eastAsia="Times New Roman" w:ascii="Times New Roman"/>
          <w:i w:val="1"/>
          <w:sz w:val="24"/>
          <w:rtl w:val="0"/>
        </w:rPr>
        <w:t xml:space="preserve">оправданно</w:t>
      </w:r>
      <w:r w:rsidRPr="00000000" w:rsidR="00000000" w:rsidDel="00000000">
        <w:rPr>
          <w:rFonts w:cs="Times New Roman" w:hAnsi="Times New Roman" w:eastAsia="Times New Roman" w:ascii="Times New Roman"/>
          <w:sz w:val="24"/>
          <w:rtl w:val="0"/>
        </w:rPr>
        <w:t xml:space="preserve">. Всё о чём я тебя прошу, это сказать: «Жаль, что она погибла, это не должно было произойти». Сказать, что жизнь моей матери тоже была драгоценна. Просто скажи это, и сейчас этого будет достаточно. И я тоже скажу, что мне жаль, что погибла Нарцисса, её жизнь тоже была драгоценна. Не стоит ожидать, что прямо сейчас мы найдем все ответы, и между нами больше не будет противоречий, но если мы начнём с того, что скажем, что каждая жизнь драгоценна, и что </w:t>
      </w:r>
      <w:r w:rsidRPr="00000000" w:rsidR="00000000" w:rsidDel="00000000">
        <w:rPr>
          <w:rFonts w:cs="Times New Roman" w:hAnsi="Times New Roman" w:eastAsia="Times New Roman" w:ascii="Times New Roman"/>
          <w:i w:val="1"/>
          <w:sz w:val="24"/>
          <w:rtl w:val="0"/>
        </w:rPr>
        <w:t xml:space="preserve">любая</w:t>
      </w:r>
      <w:r w:rsidRPr="00000000" w:rsidR="00000000" w:rsidDel="00000000">
        <w:rPr>
          <w:rFonts w:cs="Times New Roman" w:hAnsi="Times New Roman" w:eastAsia="Times New Roman" w:ascii="Times New Roman"/>
          <w:sz w:val="24"/>
          <w:rtl w:val="0"/>
        </w:rPr>
        <w:t xml:space="preserve"> смерть — печальна, я знаю, однажды мы сможем прийти к согласию. Вот, что я прошу тебя сказать. Не кто был прав. Не кто ошибался. Просто скажи, что тебе жаль, что погибла твоя мама, и жаль, что погибла моя мама, и будет жаль, если погибнет Гермиона Грейнджер. Любая жизнь драгоценна. Можем ли мы сойтись на этом и временно отложить остальное в сторону? Неужели этого не достаточно? Мы ведь можем, Драко? К тому же, это выглядит... похоже, на мысль, с которой можно вызвать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глазах Гарри появились слёзы.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опять начинал злиться: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Дамблдор </w:t>
      </w:r>
      <w:r w:rsidRPr="00000000" w:rsidR="00000000" w:rsidDel="00000000">
        <w:rPr>
          <w:rFonts w:cs="Times New Roman" w:hAnsi="Times New Roman" w:eastAsia="Times New Roman" w:ascii="Times New Roman"/>
          <w:i w:val="1"/>
          <w:sz w:val="24"/>
          <w:rtl w:val="0"/>
        </w:rPr>
        <w:t xml:space="preserve">убил</w:t>
      </w:r>
      <w:r w:rsidRPr="00000000" w:rsidR="00000000" w:rsidDel="00000000">
        <w:rPr>
          <w:rFonts w:cs="Times New Roman" w:hAnsi="Times New Roman" w:eastAsia="Times New Roman" w:ascii="Times New Roman"/>
          <w:sz w:val="24"/>
          <w:rtl w:val="0"/>
        </w:rPr>
        <w:t xml:space="preserve"> мою мать, и просто сказать «мне </w:t>
      </w:r>
      <w:r w:rsidRPr="00000000" w:rsidR="00000000" w:rsidDel="00000000">
        <w:rPr>
          <w:rFonts w:cs="Times New Roman" w:hAnsi="Times New Roman" w:eastAsia="Times New Roman" w:ascii="Times New Roman"/>
          <w:i w:val="1"/>
          <w:sz w:val="24"/>
          <w:rtl w:val="0"/>
        </w:rPr>
        <w:t xml:space="preserve">жаль</w:t>
      </w:r>
      <w:r w:rsidRPr="00000000" w:rsidR="00000000" w:rsidDel="00000000">
        <w:rPr>
          <w:rFonts w:cs="Times New Roman" w:hAnsi="Times New Roman" w:eastAsia="Times New Roman" w:ascii="Times New Roman"/>
          <w:sz w:val="24"/>
          <w:rtl w:val="0"/>
        </w:rPr>
        <w:t xml:space="preserve">» — абсолютно недостаточно! Я не знаю, что по твоему мнению, должен делать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но Дом Малфоев </w:t>
      </w:r>
      <w:r w:rsidRPr="00000000" w:rsidR="00000000" w:rsidDel="00000000">
        <w:rPr>
          <w:rFonts w:cs="Times New Roman" w:hAnsi="Times New Roman" w:eastAsia="Times New Roman" w:ascii="Times New Roman"/>
          <w:i w:val="1"/>
          <w:sz w:val="24"/>
          <w:rtl w:val="0"/>
        </w:rPr>
        <w:t xml:space="preserve">должен </w:t>
      </w:r>
      <w:r w:rsidRPr="00000000" w:rsidR="00000000" w:rsidDel="00000000">
        <w:rPr>
          <w:rFonts w:cs="Times New Roman" w:hAnsi="Times New Roman" w:eastAsia="Times New Roman" w:ascii="Times New Roman"/>
          <w:sz w:val="24"/>
          <w:rtl w:val="0"/>
        </w:rPr>
        <w:t xml:space="preserve">отомстить!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 мстить за смерть членов семьи — это </w:t>
      </w:r>
      <w:r w:rsidRPr="00000000" w:rsidR="00000000" w:rsidDel="00000000">
        <w:rPr>
          <w:rFonts w:cs="Times New Roman" w:hAnsi="Times New Roman" w:eastAsia="Times New Roman" w:ascii="Times New Roman"/>
          <w:i w:val="1"/>
          <w:sz w:val="24"/>
          <w:rtl w:val="0"/>
        </w:rPr>
        <w:t xml:space="preserve">за гранью</w:t>
      </w:r>
      <w:r w:rsidRPr="00000000" w:rsidR="00000000" w:rsidDel="00000000">
        <w:rPr>
          <w:rFonts w:cs="Times New Roman" w:hAnsi="Times New Roman" w:eastAsia="Times New Roman" w:ascii="Times New Roman"/>
          <w:sz w:val="24"/>
          <w:rtl w:val="0"/>
        </w:rPr>
        <w:t xml:space="preserve"> слабости и бесчестья, это всё равно, что перестать </w:t>
      </w:r>
      <w:r w:rsidRPr="00000000" w:rsidR="00000000" w:rsidDel="00000000">
        <w:rPr>
          <w:rFonts w:cs="Times New Roman" w:hAnsi="Times New Roman" w:eastAsia="Times New Roman" w:ascii="Times New Roman"/>
          <w:i w:val="1"/>
          <w:sz w:val="24"/>
          <w:rtl w:val="0"/>
        </w:rPr>
        <w:t xml:space="preserve">существовать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спорю с этим, — тихо сказал Гарри. — Но ведь ты можешь сказать, что тебе жаль, что Лили Поттер погибла? Просто одну эту фразу?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 и снова Драко с трудом подбирал слова. — Я знаю, знаю, что ты чувствуешь, но неужели ты не понимаешь — даже просто сказать, что мне жаль, что Лили Поттер погибла, значит противопоставить себя Пожирателям Смерти!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Драко, ты должен уметь признавать, что Пожиратели Смерти могут ошибаться! Ты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иначе ты не сможешь развиваться как учёный. Иначе на твоём пути всегда будут возникать непреодолимые препятствия — авторитеты, которым ты не сможешь противоречить. Не каждое изменение — улучшение, но каждое улучшение — изменение. Чтобы сделать что-то </w:t>
      </w:r>
      <w:r w:rsidRPr="00000000" w:rsidR="00000000" w:rsidDel="00000000">
        <w:rPr>
          <w:rFonts w:cs="Times New Roman" w:hAnsi="Times New Roman" w:eastAsia="Times New Roman" w:ascii="Times New Roman"/>
          <w:i w:val="1"/>
          <w:sz w:val="24"/>
          <w:rtl w:val="0"/>
        </w:rPr>
        <w:t xml:space="preserve">лучше</w:t>
      </w:r>
      <w:r w:rsidRPr="00000000" w:rsidR="00000000" w:rsidDel="00000000">
        <w:rPr>
          <w:rFonts w:cs="Times New Roman" w:hAnsi="Times New Roman" w:eastAsia="Times New Roman" w:ascii="Times New Roman"/>
          <w:sz w:val="24"/>
          <w:rtl w:val="0"/>
        </w:rPr>
        <w:t xml:space="preserve">, сначала нужно начать думать </w:t>
      </w:r>
      <w:r w:rsidRPr="00000000" w:rsidR="00000000" w:rsidDel="00000000">
        <w:rPr>
          <w:rFonts w:cs="Times New Roman" w:hAnsi="Times New Roman" w:eastAsia="Times New Roman" w:ascii="Times New Roman"/>
          <w:i w:val="1"/>
          <w:sz w:val="24"/>
          <w:rtl w:val="0"/>
        </w:rPr>
        <w:t xml:space="preserve">не так как все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ты не должен бояться быть лучше, чем другие!</w:t>
      </w:r>
      <w:r w:rsidRPr="00000000" w:rsidR="00000000" w:rsidDel="00000000">
        <w:rPr>
          <w:rFonts w:cs="Times New Roman" w:hAnsi="Times New Roman" w:eastAsia="Times New Roman" w:ascii="Times New Roman"/>
          <w:sz w:val="24"/>
          <w:rtl w:val="0"/>
        </w:rPr>
        <w:t xml:space="preserve"> Даже если это твой отец, Драко. Ты должен научиться замечать ошибки своего отца, потому что твой отец не идеален, </w:t>
      </w:r>
      <w:commentRangeStart w:id="0"/>
      <w:r w:rsidRPr="00000000" w:rsidR="00000000" w:rsidDel="00000000">
        <w:rPr>
          <w:rFonts w:cs="Times New Roman" w:hAnsi="Times New Roman" w:eastAsia="Times New Roman" w:ascii="Times New Roman"/>
          <w:sz w:val="24"/>
          <w:rtl w:val="0"/>
        </w:rPr>
        <w:t xml:space="preserve">и </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если ты не можешь признать это, ты не сможешь поступать лучше него.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Отец его предупреждал. В последний месяц перед тем, как Драко отправился в школу, каждый вечер отец приходил к нему перед сном и предупреждал, что в Хогвартсе будут люди с такими целями.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пытаешься заставить меня порвать с отцом.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пытаюсь заставить тебя </w:t>
      </w:r>
      <w:r w:rsidRPr="00000000" w:rsidR="00000000" w:rsidDel="00000000">
        <w:rPr>
          <w:rFonts w:cs="Times New Roman" w:hAnsi="Times New Roman" w:eastAsia="Times New Roman" w:ascii="Times New Roman"/>
          <w:i w:val="1"/>
          <w:sz w:val="24"/>
          <w:rtl w:val="0"/>
        </w:rPr>
        <w:t xml:space="preserve">частично</w:t>
      </w:r>
      <w:r w:rsidRPr="00000000" w:rsidR="00000000" w:rsidDel="00000000">
        <w:rPr>
          <w:rFonts w:cs="Times New Roman" w:hAnsi="Times New Roman" w:eastAsia="Times New Roman" w:ascii="Times New Roman"/>
          <w:sz w:val="24"/>
          <w:rtl w:val="0"/>
        </w:rPr>
        <w:t xml:space="preserve"> порвать с отцом, — сказал Гарри. — Пытаюсь помочь тебе исправить то, в чём ошибается твой отец. Я хочу, что бы ты </w:t>
      </w:r>
      <w:r w:rsidRPr="00000000" w:rsidR="00000000" w:rsidDel="00000000">
        <w:rPr>
          <w:rFonts w:cs="Times New Roman" w:hAnsi="Times New Roman" w:eastAsia="Times New Roman" w:ascii="Times New Roman"/>
          <w:i w:val="1"/>
          <w:sz w:val="24"/>
          <w:rtl w:val="0"/>
        </w:rPr>
        <w:t xml:space="preserve">стал лучше него</w:t>
      </w:r>
      <w:r w:rsidRPr="00000000" w:rsidR="00000000" w:rsidDel="00000000">
        <w:rPr>
          <w:rFonts w:cs="Times New Roman" w:hAnsi="Times New Roman" w:eastAsia="Times New Roman" w:ascii="Times New Roman"/>
          <w:sz w:val="24"/>
          <w:rtl w:val="0"/>
        </w:rPr>
        <w:t xml:space="preserve">. Но вовсе... не ценой твоего </w:t>
      </w:r>
      <w:r w:rsidRPr="00000000" w:rsidR="00000000" w:rsidDel="00000000">
        <w:rPr>
          <w:rFonts w:cs="Times New Roman" w:hAnsi="Times New Roman" w:eastAsia="Times New Roman" w:ascii="Times New Roman"/>
          <w:i w:val="1"/>
          <w:sz w:val="24"/>
          <w:rtl w:val="0"/>
        </w:rPr>
        <w:t xml:space="preserve">патронуса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Голос Гарри смягчился: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бы не хотел ломать что-то настолько светлое</w:t>
      </w:r>
      <w:commentRangeStart w:id="1"/>
      <w:r w:rsidRPr="00000000" w:rsidR="00000000" w:rsidDel="00000000">
        <w:rPr>
          <w:rFonts w:cs="Times New Roman" w:hAnsi="Times New Roman" w:eastAsia="Times New Roman" w:ascii="Times New Roman"/>
          <w:sz w:val="24"/>
          <w:rtl w:val="0"/>
        </w:rPr>
        <w:t xml:space="preserve">. И как знать, возможно эт</w:t>
      </w:r>
      <w:commentRangeEnd w:id="1"/>
      <w:r w:rsidRPr="00000000" w:rsidR="00000000" w:rsidDel="00000000">
        <w:commentReference w:id="1"/>
      </w:r>
      <w:r w:rsidRPr="00000000" w:rsidR="00000000" w:rsidDel="00000000">
        <w:rPr>
          <w:rFonts w:cs="Times New Roman" w:hAnsi="Times New Roman" w:eastAsia="Times New Roman" w:ascii="Times New Roman"/>
          <w:sz w:val="24"/>
          <w:rtl w:val="0"/>
        </w:rPr>
        <w:t xml:space="preserve">о </w:t>
      </w:r>
      <w:r w:rsidRPr="00000000" w:rsidR="00000000" w:rsidDel="00000000">
        <w:rPr>
          <w:rFonts w:cs="Times New Roman" w:hAnsi="Times New Roman" w:eastAsia="Times New Roman" w:ascii="Times New Roman"/>
          <w:i w:val="1"/>
          <w:sz w:val="24"/>
          <w:rtl w:val="0"/>
        </w:rPr>
        <w:t xml:space="preserve">тоже</w:t>
      </w:r>
      <w:r w:rsidRPr="00000000" w:rsidR="00000000" w:rsidDel="00000000">
        <w:rPr>
          <w:rFonts w:cs="Times New Roman" w:hAnsi="Times New Roman" w:eastAsia="Times New Roman" w:ascii="Times New Roman"/>
          <w:sz w:val="24"/>
          <w:rtl w:val="0"/>
        </w:rPr>
        <w:t xml:space="preserve"> понадобится, чтобы исправить факультет Слизерина...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эти слова задели что-то внутри Драко. Несмотря ни на что, они проникали в его душу. Имея дело с Гарри, нужно быть очень осторожным, потому</w:t>
      </w:r>
      <w:commentRangeStart w:id="2"/>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i w:val="1"/>
          <w:sz w:val="24"/>
          <w:rtl w:val="0"/>
        </w:rPr>
        <w:t xml:space="preserve">даже когда </w:t>
      </w:r>
      <w:commentRangeEnd w:id="2"/>
      <w:r w:rsidRPr="00000000" w:rsidR="00000000" w:rsidDel="00000000">
        <w:commentReference w:id="2"/>
      </w:r>
      <w:r w:rsidRPr="00000000" w:rsidR="00000000" w:rsidDel="00000000">
        <w:rPr>
          <w:rFonts w:cs="Times New Roman" w:hAnsi="Times New Roman" w:eastAsia="Times New Roman" w:ascii="Times New Roman"/>
          <w:i w:val="1"/>
          <w:sz w:val="24"/>
          <w:rtl w:val="0"/>
        </w:rPr>
        <w:t xml:space="preserve">он неправ</w:t>
      </w:r>
      <w:r w:rsidRPr="00000000" w:rsidR="00000000" w:rsidDel="00000000">
        <w:rPr>
          <w:rFonts w:cs="Times New Roman" w:hAnsi="Times New Roman" w:eastAsia="Times New Roman" w:ascii="Times New Roman"/>
          <w:sz w:val="24"/>
          <w:rtl w:val="0"/>
        </w:rPr>
        <w:t xml:space="preserve">, его доводы звучат очень убедительно.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То есть ты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признаёшь, что Дамблдор сказал тебе, что ты сможешь отомстить за смерть своих родителей, отняв сына у лорда Малфоя...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Нет. Здесь ты совсем не прав, — Гарри сделал </w:t>
      </w:r>
      <w:r w:rsidRPr="00000000" w:rsidR="00000000" w:rsidDel="00000000">
        <w:rPr>
          <w:rFonts w:cs="Times New Roman" w:hAnsi="Times New Roman" w:eastAsia="Times New Roman" w:ascii="Times New Roman"/>
          <w:sz w:val="24"/>
          <w:rtl w:val="0"/>
        </w:rPr>
        <w:t xml:space="preserve">глубокий </w:t>
      </w:r>
      <w:r w:rsidRPr="00000000" w:rsidR="00000000" w:rsidDel="00000000">
        <w:rPr>
          <w:rFonts w:cs="Times New Roman" w:hAnsi="Times New Roman" w:eastAsia="Times New Roman" w:ascii="Times New Roman"/>
          <w:sz w:val="24"/>
          <w:rtl w:val="0"/>
        </w:rPr>
        <w:t xml:space="preserve">вдох</w:t>
      </w:r>
      <w:r w:rsidRPr="00000000" w:rsidR="00000000" w:rsidDel="00000000">
        <w:rPr>
          <w:rFonts w:cs="Times New Roman" w:hAnsi="Times New Roman" w:eastAsia="Times New Roman" w:ascii="Times New Roman"/>
          <w:sz w:val="24"/>
          <w:rtl w:val="0"/>
        </w:rPr>
        <w:t xml:space="preserve">, — О Дамблдоре, Тёмном Лорде, Пожирателях Смер</w:t>
      </w:r>
      <w:commentRangeStart w:id="3"/>
      <w:r w:rsidRPr="00000000" w:rsidR="00000000" w:rsidDel="00000000">
        <w:rPr>
          <w:rFonts w:cs="Times New Roman" w:hAnsi="Times New Roman" w:eastAsia="Times New Roman" w:ascii="Times New Roman"/>
          <w:sz w:val="24"/>
          <w:rtl w:val="0"/>
        </w:rPr>
        <w:t xml:space="preserve">ти, и </w:t>
      </w:r>
      <w:commentRangeEnd w:id="3"/>
      <w:r w:rsidRPr="00000000" w:rsidR="00000000" w:rsidDel="00000000">
        <w:commentReference w:id="3"/>
      </w:r>
      <w:r w:rsidRPr="00000000" w:rsidR="00000000" w:rsidDel="00000000">
        <w:rPr>
          <w:rFonts w:cs="Times New Roman" w:hAnsi="Times New Roman" w:eastAsia="Times New Roman" w:ascii="Times New Roman"/>
          <w:sz w:val="24"/>
          <w:rtl w:val="0"/>
        </w:rPr>
        <w:t xml:space="preserve">о том, как умерли мои родители, я узнал лишь за три дня до начала учёбы в Хогвартсе, в тот день, когда мы встретились в магазине одежды. И Дамблдор даже не может оценить по достоинству магловскую науку, по крайней мере судя по его словам — мне однажды представилась возможность расспросить его. И у меня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не возникало даже </w:t>
      </w:r>
      <w:r w:rsidRPr="00000000" w:rsidR="00000000" w:rsidDel="00000000">
        <w:rPr>
          <w:rFonts w:cs="Times New Roman" w:hAnsi="Times New Roman" w:eastAsia="Times New Roman" w:ascii="Times New Roman"/>
          <w:i w:val="1"/>
          <w:sz w:val="24"/>
          <w:rtl w:val="0"/>
        </w:rPr>
        <w:t xml:space="preserve">мысли</w:t>
      </w:r>
      <w:r w:rsidRPr="00000000" w:rsidR="00000000" w:rsidDel="00000000">
        <w:rPr>
          <w:rFonts w:cs="Times New Roman" w:hAnsi="Times New Roman" w:eastAsia="Times New Roman" w:ascii="Times New Roman"/>
          <w:sz w:val="24"/>
          <w:rtl w:val="0"/>
        </w:rPr>
        <w:t xml:space="preserve">, использовать тебя, чтобы отомстить Пожирателям Смерти, ни разу. Я не знал, кто такие Малфои, когда мы встретились в том магазине, но уже тогда ты </w:t>
      </w:r>
      <w:r w:rsidRPr="00000000" w:rsidR="00000000" w:rsidDel="00000000">
        <w:rPr>
          <w:rFonts w:cs="Times New Roman" w:hAnsi="Times New Roman" w:eastAsia="Times New Roman" w:ascii="Times New Roman"/>
          <w:i w:val="1"/>
          <w:sz w:val="24"/>
          <w:rtl w:val="0"/>
        </w:rPr>
        <w:t xml:space="preserve">понравился</w:t>
      </w:r>
      <w:r w:rsidRPr="00000000" w:rsidR="00000000" w:rsidDel="00000000">
        <w:rPr>
          <w:rFonts w:cs="Times New Roman" w:hAnsi="Times New Roman" w:eastAsia="Times New Roman" w:ascii="Times New Roman"/>
          <w:sz w:val="24"/>
          <w:rtl w:val="0"/>
        </w:rPr>
        <w:t xml:space="preserve"> мне.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Молчание затянулось.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 бы я хотел доверять тебе, — сказал Драко дрожащим голосом. — Если бы я мог просто </w:t>
      </w:r>
      <w:r w:rsidRPr="00000000" w:rsidR="00000000" w:rsidDel="00000000">
        <w:rPr>
          <w:rFonts w:cs="Times New Roman" w:hAnsi="Times New Roman" w:eastAsia="Times New Roman" w:ascii="Times New Roman"/>
          <w:i w:val="1"/>
          <w:sz w:val="24"/>
          <w:rtl w:val="0"/>
        </w:rPr>
        <w:t xml:space="preserve">знать</w:t>
      </w:r>
      <w:r w:rsidRPr="00000000" w:rsidR="00000000" w:rsidDel="00000000">
        <w:rPr>
          <w:rFonts w:cs="Times New Roman" w:hAnsi="Times New Roman" w:eastAsia="Times New Roman" w:ascii="Times New Roman"/>
          <w:sz w:val="24"/>
          <w:rtl w:val="0"/>
        </w:rPr>
        <w:t xml:space="preserve">, что ты говоришь правду, всё было бы настолько проще...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Внезапно Драко осенило.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придумал как узнать, был ли Гарри Поттер искренен, когда говорил о своём желании исправить Слизерин, и о том что смерть матери Драко по-настоящему его огорчает.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будет незаконно, а поскольку он собирается сделать это без помощи отца, то ещё и </w:t>
      </w:r>
      <w:r w:rsidRPr="00000000" w:rsidR="00000000" w:rsidDel="00000000">
        <w:rPr>
          <w:rFonts w:cs="Times New Roman" w:hAnsi="Times New Roman" w:eastAsia="Times New Roman" w:ascii="Times New Roman"/>
          <w:i w:val="1"/>
          <w:sz w:val="24"/>
          <w:rtl w:val="0"/>
        </w:rPr>
        <w:t xml:space="preserve">опасно</w:t>
      </w:r>
      <w:r w:rsidRPr="00000000" w:rsidR="00000000" w:rsidDel="00000000">
        <w:rPr>
          <w:rFonts w:cs="Times New Roman" w:hAnsi="Times New Roman" w:eastAsia="Times New Roman" w:ascii="Times New Roman"/>
          <w:sz w:val="24"/>
          <w:rtl w:val="0"/>
        </w:rPr>
        <w:t xml:space="preserve">, и он даже не может попросить Гарри о помощи, так как именно его он и собирается проверять, но всё же...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Хорошо, — сказал Драко. — Я придумал подходящий эксперимент.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хочу, чтобы ты выпил каплю Сыворотки правды, — сказал Драко. — Всего одну каплю. Ты не сможешь лгать, но сможешь не отвечать на вопрос, если не захочешь. Я ещё не знаю где, но я её достану, а также позабочусь, чтобы это было безопасно...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Драко, я окклюмент...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КАКАЯ НАГЛАЯ ЛОЖЬ...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Меня учил мистер Бестер. Профессор Квиррелл это организовал. Заметь, Драко, я не отказываюсь принять каплю Сыворотки правды, если ты её достанешь, просто предупреждаю тебя, что я окклюмент. Быть может, я и не идеальный окклюмент, но мистер Бестер говорил, что мне по силам полный блок мыслей, а значит я вполне могу противостоять и Сыворотке правды.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Ты всего лишь первокурсник! Это просто безумие!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Есть ли у тебя знакомый легилимент, которому ты можешь доверять? Я буду рад продемонстрировать. Драко, извини меня, но разве то, что я рассказал тебе об этом, не говорит в мою пользу? Я ведь вполне </w:t>
      </w:r>
      <w:r w:rsidRPr="00000000" w:rsidR="00000000" w:rsidDel="00000000">
        <w:rPr>
          <w:rFonts w:cs="Times New Roman" w:hAnsi="Times New Roman" w:eastAsia="Times New Roman" w:ascii="Times New Roman"/>
          <w:i w:val="1"/>
          <w:sz w:val="24"/>
          <w:rtl w:val="0"/>
        </w:rPr>
        <w:t xml:space="preserve">мог</w:t>
      </w:r>
      <w:r w:rsidRPr="00000000" w:rsidR="00000000" w:rsidDel="00000000">
        <w:rPr>
          <w:rFonts w:cs="Times New Roman" w:hAnsi="Times New Roman" w:eastAsia="Times New Roman" w:ascii="Times New Roman"/>
          <w:sz w:val="24"/>
          <w:rtl w:val="0"/>
        </w:rPr>
        <w:t xml:space="preserve"> просто позволить тебе это сделать.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ПОЧЕМУ? Почему с тобой всегда так? Почему ты всегда всё портишь, даже если это НЕВОЗМОЖНО? И прекрати улыбаться, это не смешно!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Извини, я правда извиняюсь, я знаю, что это не смешно, 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потребовалось время, чтобы взять себя в руки.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всё же Гарри прав. Он мог ничего не говорить, просто позволить напоить себя Сывороткой правды. Если конечно он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окклюмент... Драко не знал, где ему найти легилимента, чтобы это проверить. По крайней мере можно спросить у профессора Квиррелла, говорит ли Гарри правду, но... Можно ли доверять </w:t>
      </w:r>
      <w:r w:rsidRPr="00000000" w:rsidR="00000000" w:rsidDel="00000000">
        <w:rPr>
          <w:rFonts w:cs="Times New Roman" w:hAnsi="Times New Roman" w:eastAsia="Times New Roman" w:ascii="Times New Roman"/>
          <w:i w:val="1"/>
          <w:sz w:val="24"/>
          <w:rtl w:val="0"/>
        </w:rPr>
        <w:t xml:space="preserve">профессору Квирреллу?</w:t>
      </w:r>
      <w:r w:rsidRPr="00000000" w:rsidR="00000000" w:rsidDel="00000000">
        <w:rPr>
          <w:rFonts w:cs="Times New Roman" w:hAnsi="Times New Roman" w:eastAsia="Times New Roman" w:ascii="Times New Roman"/>
          <w:sz w:val="24"/>
          <w:rtl w:val="0"/>
        </w:rPr>
        <w:t xml:space="preserve"> Вдруг тот готов подтвердить любую ложь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Драко вспомнил, что Гарри уже ссылался на профессора Квиррелла ранее, и ему в голову пришла идея другого эксперимента.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w:t>
      </w:r>
      <w:r w:rsidRPr="00000000" w:rsidR="00000000" w:rsidDel="00000000">
        <w:rPr>
          <w:rFonts w:cs="Times New Roman" w:hAnsi="Times New Roman" w:eastAsia="Times New Roman" w:ascii="Times New Roman"/>
          <w:i w:val="1"/>
          <w:sz w:val="24"/>
          <w:rtl w:val="0"/>
        </w:rPr>
        <w:t xml:space="preserve">знаешь</w:t>
      </w:r>
      <w:r w:rsidRPr="00000000" w:rsidR="00000000" w:rsidDel="00000000">
        <w:rPr>
          <w:rFonts w:cs="Times New Roman" w:hAnsi="Times New Roman" w:eastAsia="Times New Roman" w:ascii="Times New Roman"/>
          <w:sz w:val="24"/>
          <w:rtl w:val="0"/>
        </w:rPr>
        <w:t xml:space="preserve">, — сказал Драко. — Знаешь, </w:t>
      </w:r>
      <w:r w:rsidRPr="00000000" w:rsidR="00000000" w:rsidDel="00000000">
        <w:rPr>
          <w:rFonts w:cs="Times New Roman" w:hAnsi="Times New Roman" w:eastAsia="Times New Roman" w:ascii="Times New Roman"/>
          <w:i w:val="1"/>
          <w:sz w:val="24"/>
          <w:rtl w:val="0"/>
        </w:rPr>
        <w:t xml:space="preserve">чего</w:t>
      </w:r>
      <w:r w:rsidRPr="00000000" w:rsidR="00000000" w:rsidDel="00000000">
        <w:rPr>
          <w:rFonts w:cs="Times New Roman" w:hAnsi="Times New Roman" w:eastAsia="Times New Roman" w:ascii="Times New Roman"/>
          <w:sz w:val="24"/>
          <w:rtl w:val="0"/>
        </w:rPr>
        <w:t xml:space="preserve"> мне будет стоить, если я соглашусь с тобой в том, что яд, отравляющий Слизерин — это ненависть к маглорождённым и скажу, что мне жаль, что погибла Лили Поттер. И это </w:t>
      </w:r>
      <w:r w:rsidRPr="00000000" w:rsidR="00000000" w:rsidDel="00000000">
        <w:rPr>
          <w:rFonts w:cs="Times New Roman" w:hAnsi="Times New Roman" w:eastAsia="Times New Roman" w:ascii="Times New Roman"/>
          <w:i w:val="1"/>
          <w:sz w:val="24"/>
          <w:rtl w:val="0"/>
        </w:rPr>
        <w:t xml:space="preserve">часть твоего плана</w:t>
      </w:r>
      <w:r w:rsidRPr="00000000" w:rsidR="00000000" w:rsidDel="00000000">
        <w:rPr>
          <w:rFonts w:cs="Times New Roman" w:hAnsi="Times New Roman" w:eastAsia="Times New Roman" w:ascii="Times New Roman"/>
          <w:sz w:val="24"/>
          <w:rtl w:val="0"/>
        </w:rPr>
        <w:t xml:space="preserve">, и не говори мне, что это не так.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ничего не сказал, что было мудро с его стороны.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Поэтому я хочу кое-что от тебя взамен, — сказал Драко. — Но сначала, я придумал для тебя тест...</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толкнул дверь, которую им подсказали портреты, и на этот раз дверь была верной. Их взгляду открылся небольшой пустой каменный балкон с видом на ночное небо. Не крыша, вроде той, с которой он сбросил Гарри, а крошечный, аккуратный дворик высоко над землёй, с настоящими перилами тонкой работы из ажурного камня, незаметно переходящими в пол... Насколько же много искусства было вложено в создание Хогвартса — Драко всё ещё ощущал трепет каждый раз, когда задумывался об этом. Должно быть, существовал какой-то способ создать всё это целиком, никто бы не смог продумать каждый кусочек столь детально, замок </w:t>
      </w:r>
      <w:r w:rsidRPr="00000000" w:rsidR="00000000" w:rsidDel="00000000">
        <w:rPr>
          <w:rFonts w:cs="Times New Roman" w:hAnsi="Times New Roman" w:eastAsia="Times New Roman" w:ascii="Times New Roman"/>
          <w:i w:val="1"/>
          <w:sz w:val="24"/>
          <w:rtl w:val="0"/>
        </w:rPr>
        <w:t xml:space="preserve">менялся,</w:t>
      </w:r>
      <w:r w:rsidRPr="00000000" w:rsidR="00000000" w:rsidDel="00000000">
        <w:rPr>
          <w:rFonts w:cs="Times New Roman" w:hAnsi="Times New Roman" w:eastAsia="Times New Roman" w:ascii="Times New Roman"/>
          <w:sz w:val="24"/>
          <w:rtl w:val="0"/>
        </w:rPr>
        <w:t xml:space="preserve"> и каждая новая часть была выполнена столь же искусно. Всё это настолько превосходило магию нынешних дней упадка, что никто бы не поверил что такое возможно, если б сам Хогвартс не являлся тому доказательством.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Холодное, безоблачное, зимнее ночное небо. В последние дни января оно темнело задолго до отбоя.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чистом воздухе ярко сияли звёзды.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сказал, что ему будет проще сделать это под звёздами.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дотронулся палочкой до своей груди, сдвинул пальцы в привычном движении и шепнул «</w:t>
      </w:r>
      <w:r w:rsidRPr="00000000" w:rsidR="00000000" w:rsidDel="00000000">
        <w:rPr>
          <w:rFonts w:cs="Times New Roman" w:hAnsi="Times New Roman" w:eastAsia="Times New Roman" w:ascii="Times New Roman"/>
          <w:i w:val="1"/>
          <w:sz w:val="24"/>
          <w:rtl w:val="0"/>
        </w:rPr>
        <w:t xml:space="preserve">Термос</w:t>
      </w:r>
      <w:r w:rsidRPr="00000000" w:rsidR="00000000" w:rsidDel="00000000">
        <w:rPr>
          <w:rFonts w:cs="Times New Roman" w:hAnsi="Times New Roman" w:eastAsia="Times New Roman" w:ascii="Times New Roman"/>
          <w:sz w:val="24"/>
          <w:rtl w:val="0"/>
        </w:rPr>
        <w:t xml:space="preserve">». От сердца тепло распространилось по всему телу; ветер продолжать дуть в лицо, но теперь он не казался холодным.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Термос</w:t>
      </w:r>
      <w:r w:rsidRPr="00000000" w:rsidR="00000000" w:rsidDel="00000000">
        <w:rPr>
          <w:rFonts w:cs="Times New Roman" w:hAnsi="Times New Roman" w:eastAsia="Times New Roman" w:ascii="Times New Roman"/>
          <w:sz w:val="24"/>
          <w:rtl w:val="0"/>
        </w:rPr>
        <w:t xml:space="preserve">, — позади послышался голос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вместе подошли к перилам, чтобы бросить взгляд на землю далеко внизу. Драко пытался сообразить, не находятся ли они на одной из башен, которые видны снаружи, и понял, что сейчас он не в состоянии представить, как Хогвартс выглядит со стороны. Но пейзаж внизу всегда был одинаков. Он видел размытую линию Запретного Леса и отблеск луны в водах озера Хогвартса.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Знаешь, — тихо произнес Гарри, облокотясь на перила рядом с Драко, — одна из больших ошибок маглов состоит в том, что они не выключают ночью весь свет. Даже на час раз в месяц, даже на пятнадцать минут раз в год. Фотоны рассеиваются в атмосфере и затмевают все звёзды, кроме самых ярких, и ночное небо выглядит совсем иначе, если, конечно, не уехать далеко от всех крупных городов. Если ты однажды видел ночное небо над Хогвартсом, тебе будет трудно представить жизнь в магловском городе, где нельзя увидеть звёзды. Никто не захочет провести всю свою жизнь в магловском городе, если однажды видел ночное небо над Хогвартсом.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глянул на Гарри и увидел, как тот запрокинул голову, вглядываясь в Млечный Путь, раскинувшийся во тьме.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Конечно, — всё так же тихо продолжил Гарри, — с Земли вообще нельзя нормально увидеть звёзды, всегда мешает воздух. Нужно смотреть из какого-то другого места, если ты захочешь увидеть настоящие звёзды, сияющие жёстко и ярко. Драко, тебе когда-нибудь хотелось просто рвануть в ночное небо и увидеть жизнь под другими солнцами? Если б не было никакого предела для силы магии, если б ты мог сделать что угодно, ты бы туда полетел?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Наступила тишина. Затем Драко понял, что Гарри ждёт его ответа.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раньше не думал об этом, — сказал Драко, бессознательно понизив голос. — Ты правда думаешь, что когда-нибудь кто-то сможет это сделать?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думаю, что это будет просто, — заметил Гарри. — Но я не намерен провести всю свою жизнь на Земле.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бы посмеялся, если б не знал, что какие-то маглы уже покидали Землю, даже не используя магию.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Чтобы пройти твою проверку, — продолжил Гарри, — мне придётся рассказать, что эта мысль значит для</w:t>
      </w:r>
      <w:r w:rsidRPr="00000000" w:rsidR="00000000" w:rsidDel="00000000">
        <w:rPr>
          <w:rFonts w:cs="Times New Roman" w:hAnsi="Times New Roman" w:eastAsia="Times New Roman" w:ascii="Times New Roman"/>
          <w:i w:val="1"/>
          <w:sz w:val="24"/>
          <w:rtl w:val="0"/>
        </w:rPr>
        <w:t xml:space="preserve"> меня</w:t>
      </w:r>
      <w:r w:rsidRPr="00000000" w:rsidR="00000000" w:rsidDel="00000000">
        <w:rPr>
          <w:rFonts w:cs="Times New Roman" w:hAnsi="Times New Roman" w:eastAsia="Times New Roman" w:ascii="Times New Roman"/>
          <w:sz w:val="24"/>
          <w:rtl w:val="0"/>
        </w:rPr>
        <w:t xml:space="preserve">. Целиком, а не сокращённый вариант, который я уже пытался тебе объяснить. Но тебе должно быть понятно, что это та же самая идея, только обобщённая. Итак, </w:t>
      </w:r>
      <w:r w:rsidRPr="00000000" w:rsidR="00000000" w:rsidDel="00000000">
        <w:rPr>
          <w:rFonts w:cs="Times New Roman" w:hAnsi="Times New Roman" w:eastAsia="Times New Roman" w:ascii="Times New Roman"/>
          <w:i w:val="1"/>
          <w:sz w:val="24"/>
          <w:rtl w:val="0"/>
        </w:rPr>
        <w:t xml:space="preserve">мой </w:t>
      </w:r>
      <w:r w:rsidRPr="00000000" w:rsidR="00000000" w:rsidDel="00000000">
        <w:rPr>
          <w:rFonts w:cs="Times New Roman" w:hAnsi="Times New Roman" w:eastAsia="Times New Roman" w:ascii="Times New Roman"/>
          <w:sz w:val="24"/>
          <w:rtl w:val="0"/>
        </w:rPr>
        <w:t xml:space="preserve">вариант этой мысли, Драко, состоит в том, что когда мы достигнем звёзд, мы можем встретить там других людей. И если мы их встретим, то, конечно же, они не будут выглядеть как мы. Возможно, они произошли от кристаллов, или от больших пульсирующих капель... или вот сейчас я подумал, что, возможно, они могут быть порождены магией. В общем, со всей этой чужеродностью, как мы распознаем </w:t>
      </w:r>
      <w:r w:rsidRPr="00000000" w:rsidR="00000000" w:rsidDel="00000000">
        <w:rPr>
          <w:rFonts w:cs="Times New Roman" w:hAnsi="Times New Roman" w:eastAsia="Times New Roman" w:ascii="Times New Roman"/>
          <w:i w:val="1"/>
          <w:sz w:val="24"/>
          <w:rtl w:val="0"/>
        </w:rPr>
        <w:t xml:space="preserve">личность</w:t>
      </w:r>
      <w:r w:rsidRPr="00000000" w:rsidR="00000000" w:rsidDel="00000000">
        <w:rPr>
          <w:rFonts w:cs="Times New Roman" w:hAnsi="Times New Roman" w:eastAsia="Times New Roman" w:ascii="Times New Roman"/>
          <w:sz w:val="24"/>
          <w:rtl w:val="0"/>
        </w:rPr>
        <w:t xml:space="preserve">? Не по форме, не по количеству рук или ног. Не по химическому составу тела, будь то плоть, кристалл или что-то, чего я и вообразить не могу. Нам придётся распознавать в них людей по их </w:t>
      </w:r>
      <w:r w:rsidRPr="00000000" w:rsidR="00000000" w:rsidDel="00000000">
        <w:rPr>
          <w:rFonts w:cs="Times New Roman" w:hAnsi="Times New Roman" w:eastAsia="Times New Roman" w:ascii="Times New Roman"/>
          <w:i w:val="1"/>
          <w:sz w:val="24"/>
          <w:rtl w:val="0"/>
        </w:rPr>
        <w:t xml:space="preserve">разуму. </w:t>
      </w:r>
      <w:r w:rsidRPr="00000000" w:rsidR="00000000" w:rsidDel="00000000">
        <w:rPr>
          <w:rFonts w:cs="Times New Roman" w:hAnsi="Times New Roman" w:eastAsia="Times New Roman" w:ascii="Times New Roman"/>
          <w:sz w:val="24"/>
          <w:rtl w:val="0"/>
        </w:rPr>
        <w:t xml:space="preserve">Но даже их разумы будут работать не так, как наши. Но все, кто живут, думают, обладают самосознанием и не хотят умирать, — тоже личности. И если личности приходится умирать, это всегда печально, Драко. По сравнению с тем, что нам может встретиться, каждый человек, который когда либо жил на свете, мы все вместе — как братья и сёстры, нас почти невозможно отличить друг от друга. Те, кто встретят </w:t>
      </w:r>
      <w:r w:rsidRPr="00000000" w:rsidR="00000000" w:rsidDel="00000000">
        <w:rPr>
          <w:rFonts w:cs="Times New Roman" w:hAnsi="Times New Roman" w:eastAsia="Times New Roman" w:ascii="Times New Roman"/>
          <w:i w:val="1"/>
          <w:sz w:val="24"/>
          <w:rtl w:val="0"/>
        </w:rPr>
        <w:t xml:space="preserve">нас</w:t>
      </w:r>
      <w:r w:rsidRPr="00000000" w:rsidR="00000000" w:rsidDel="00000000">
        <w:rPr>
          <w:rFonts w:cs="Times New Roman" w:hAnsi="Times New Roman" w:eastAsia="Times New Roman" w:ascii="Times New Roman"/>
          <w:sz w:val="24"/>
          <w:rtl w:val="0"/>
        </w:rPr>
        <w:t xml:space="preserve">, не смогут отличить британца от француза, для них не будет никакой разницы, они просто увидят человека. Людей, которые могут любить и ненавидеть, смеяться и плакать. И для </w:t>
      </w:r>
      <w:r w:rsidRPr="00000000" w:rsidR="00000000" w:rsidDel="00000000">
        <w:rPr>
          <w:rFonts w:cs="Times New Roman" w:hAnsi="Times New Roman" w:eastAsia="Times New Roman" w:ascii="Times New Roman"/>
          <w:i w:val="1"/>
          <w:sz w:val="24"/>
          <w:rtl w:val="0"/>
        </w:rPr>
        <w:t xml:space="preserve">тех,</w:t>
      </w:r>
      <w:r w:rsidRPr="00000000" w:rsidR="00000000" w:rsidDel="00000000">
        <w:rPr>
          <w:rFonts w:cs="Times New Roman" w:hAnsi="Times New Roman" w:eastAsia="Times New Roman" w:ascii="Times New Roman"/>
          <w:sz w:val="24"/>
          <w:rtl w:val="0"/>
        </w:rPr>
        <w:t xml:space="preserve"> кого мы встретим, все эти качества сделают нас неразличимыми, как горошины в одном стручке. </w:t>
      </w:r>
      <w:r w:rsidRPr="00000000" w:rsidR="00000000" w:rsidDel="00000000">
        <w:rPr>
          <w:rFonts w:cs="Times New Roman" w:hAnsi="Times New Roman" w:eastAsia="Times New Roman" w:ascii="Times New Roman"/>
          <w:i w:val="1"/>
          <w:sz w:val="24"/>
          <w:rtl w:val="0"/>
        </w:rPr>
        <w:t xml:space="preserve">Они</w:t>
      </w:r>
      <w:r w:rsidRPr="00000000" w:rsidR="00000000" w:rsidDel="00000000">
        <w:rPr>
          <w:rFonts w:cs="Times New Roman" w:hAnsi="Times New Roman" w:eastAsia="Times New Roman" w:ascii="Times New Roman"/>
          <w:sz w:val="24"/>
          <w:rtl w:val="0"/>
        </w:rPr>
        <w:t xml:space="preserve"> будут другими.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другими. Но это не остановит нас и это не остановит их, если мы захотим стать друзьями.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поднял палочку и Драко отвернулся, как и обещал. Он смотрел на каменный пол и на стену с дверью. Драко обещал не смотреть и никому не говорить о том, что скажет Гарри, и вообще о том, что произойдет здесь этой ночью, хоть он и не знал, почему это должно быть таким секретом.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мечтаю, — прозвучал голос Гарри, — что однажды о разумных существах будут судить по их мыслям, а не по цвету или форме и не по веществу, из которого они сделаны, и не по тому, кто их родители. Потому что если когда-нибудь мы сможем поладить с существами из кристаллов, насколько же глупо будет не поладить с маглорождёнными, которые выглядят как мы и думают как мы, которые так же похожи на нас, как горошины из одного стручка похожи друг на друга? Существа из кристаллов даже не не заметят разницы. Разве существует хотя бы одна причина, ради которой ненависть, отравляющую Слизерин, стоит брать с собой к звёздам? Драгоценна каждая жизнь. Если существо способно думать, обладает самоосознанием и не хочет умирать, — его жизнь драгоценна. Жизнь Лили Поттер была драгоценна, и жизнь Нарциссы Малфой была драгоценна, и хоть сейчас для них уже нельзя ничего исправить, но жаль, что они погибли. Но есть другие жизни, которые всё ещё здесь, за которые стоит бороться. Твоя жизнь и моя жизнь, жизнь Гермионы Грейнджер, каждая жизнь на Земле и за её пределами, которую стоит защищать и охранять, </w:t>
      </w:r>
      <w:r w:rsidRPr="00000000" w:rsidR="00000000" w:rsidDel="00000000">
        <w:rPr>
          <w:rFonts w:cs="Times New Roman" w:hAnsi="Times New Roman" w:eastAsia="Times New Roman" w:ascii="Times New Roman"/>
          <w:i w:val="1"/>
          <w:sz w:val="24"/>
          <w:rtl w:val="0"/>
        </w:rPr>
        <w:t xml:space="preserve">ЭКСПЕКТО ПАТРОНУМ!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был свет.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Всё превратилось в серебро в этом свете: каменный пол, каменная стена, дверь, перила, всё сверкало отражённым светом так, что с трудом можно было разглядеть контуры предметов, даже воздух, казалось, сиял и свет становился всё ярче и ярче...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свет погас, Драко был потрясён, его рука на автомате нырнула в мантию, чтобы достать платок, и только тогда он понял, что плачет.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Вот результат твоего эксперимента, — послышался тихий голос Гарри. — Я действительно так думаю.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медленно повернулся к Гарри, который уже опустил палочку.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это ведь какой-то фокус, верно? — спросил Драко. Он явно исчерпал свой лимит потрясений на сегодня. — Твой патронус... он не может быть </w:t>
      </w:r>
      <w:r w:rsidRPr="00000000" w:rsidR="00000000" w:rsidDel="00000000">
        <w:rPr>
          <w:rFonts w:cs="Times New Roman" w:hAnsi="Times New Roman" w:eastAsia="Times New Roman" w:ascii="Times New Roman"/>
          <w:i w:val="1"/>
          <w:sz w:val="24"/>
          <w:rtl w:val="0"/>
        </w:rPr>
        <w:t xml:space="preserve">настолько </w:t>
      </w:r>
      <w:r w:rsidRPr="00000000" w:rsidR="00000000" w:rsidDel="00000000">
        <w:rPr>
          <w:rFonts w:cs="Times New Roman" w:hAnsi="Times New Roman" w:eastAsia="Times New Roman" w:ascii="Times New Roman"/>
          <w:sz w:val="24"/>
          <w:rtl w:val="0"/>
        </w:rPr>
        <w:t xml:space="preserve">ярким...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тем не менее, это </w:t>
      </w:r>
      <w:r w:rsidRPr="00000000" w:rsidR="00000000" w:rsidDel="00000000">
        <w:rPr>
          <w:rFonts w:cs="Times New Roman" w:hAnsi="Times New Roman" w:eastAsia="Times New Roman" w:ascii="Times New Roman"/>
          <w:i w:val="1"/>
          <w:sz w:val="24"/>
          <w:rtl w:val="0"/>
        </w:rPr>
        <w:t xml:space="preserve">был</w:t>
      </w:r>
      <w:r w:rsidRPr="00000000" w:rsidR="00000000" w:rsidDel="00000000">
        <w:rPr>
          <w:rFonts w:cs="Times New Roman" w:hAnsi="Times New Roman" w:eastAsia="Times New Roman" w:ascii="Times New Roman"/>
          <w:sz w:val="24"/>
          <w:rtl w:val="0"/>
        </w:rPr>
        <w:t xml:space="preserve"> свет патронуса. Тот, кто хоть раз видел патронуса, уже не может перепутать его ни с чем.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w:t>
      </w:r>
      <w:r w:rsidRPr="00000000" w:rsidR="00000000" w:rsidDel="00000000">
        <w:rPr>
          <w:rFonts w:cs="Times New Roman" w:hAnsi="Times New Roman" w:eastAsia="Times New Roman" w:ascii="Times New Roman"/>
          <w:i w:val="1"/>
          <w:sz w:val="24"/>
          <w:rtl w:val="0"/>
        </w:rPr>
        <w:t xml:space="preserve">истинная</w:t>
      </w:r>
      <w:r w:rsidRPr="00000000" w:rsidR="00000000" w:rsidDel="00000000">
        <w:rPr>
          <w:rFonts w:cs="Times New Roman" w:hAnsi="Times New Roman" w:eastAsia="Times New Roman" w:ascii="Times New Roman"/>
          <w:sz w:val="24"/>
          <w:rtl w:val="0"/>
        </w:rPr>
        <w:t xml:space="preserve"> форма чар Патронуса, — ответил Гарри, — Нечто, позволяющее тебе вложить в патронус все свои силы, минуя внутренние преграды. И, прежде чем ты спросишь, замечу, что я научился этим чарам не у Дамблдора. Он не знает секрет, но даже если узнает, не сможет вызвать истинную форму патронуса. Я решил эту загадку самостоятельно. И я понял, что это заклинание нельзя разглашать. Я прошёл твою проверку, Драко, но ты не должен никому об этом говорить.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больше не знал, он не знал в чём истинная сила, в чём правда. Он разрывался пополам. Драко хотелось назвать идеалы Гарри слабостью, пуффендуйской глупостью, ложью, подобием которой правители успокаивают население, он хотел сказать, что Гарри оказался очень глуп, раз сам поверил в эту ложь, серьёзно принял всю эту глупость, поднял её на невиданные высоты и перенёс на сами звёзды...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Нечто прекрасное и сокрытое, таинственное и яркое...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Смогу ли я, — прошептал Драко, — когда-нибудь вызвать такой же патронус?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ты всегда будешь искать истину, — сказал Гарри, — и если встречая радость, не будешь отворачиваться от неё, то я уверен, ты сможешь. Думаю, человек может достичь чего угодно, даже звёзд, если будет достаточно долго идти.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снова вытер глаза платком.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Нам лучше вернуться обратно, — произнёс Драко дрогнувшим голосом, — кто-то мог заметить весь этот свет...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кивнул, шагнул к двери и вошёл, Драко напоследок взглянул на ночное небо и последовал за ним.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Кто же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Мальчик-Который-Выжил, если он уже являлся окклюментом, может вызывать истинную форму патронуса и делать другие странные штуки? Каким был патронус Гарри и почему его вид должен оставаться в тайне?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не стал задавать ни один из этих вопросов, потому что Гарри мог </w:t>
      </w:r>
      <w:r w:rsidRPr="00000000" w:rsidR="00000000" w:rsidDel="00000000">
        <w:rPr>
          <w:rFonts w:cs="Times New Roman" w:hAnsi="Times New Roman" w:eastAsia="Times New Roman" w:ascii="Times New Roman"/>
          <w:i w:val="1"/>
          <w:sz w:val="24"/>
          <w:rtl w:val="0"/>
        </w:rPr>
        <w:t xml:space="preserve">ответить</w:t>
      </w:r>
      <w:r w:rsidRPr="00000000" w:rsidR="00000000" w:rsidDel="00000000">
        <w:rPr>
          <w:rFonts w:cs="Times New Roman" w:hAnsi="Times New Roman" w:eastAsia="Times New Roman" w:ascii="Times New Roman"/>
          <w:sz w:val="24"/>
          <w:rtl w:val="0"/>
        </w:rPr>
        <w:t xml:space="preserve">, а сегодня Драко просто был не способен вынести ещё одно потрясение. Он просто </w:t>
      </w:r>
      <w:r w:rsidRPr="00000000" w:rsidR="00000000" w:rsidDel="00000000">
        <w:rPr>
          <w:rFonts w:cs="Times New Roman" w:hAnsi="Times New Roman" w:eastAsia="Times New Roman" w:ascii="Times New Roman"/>
          <w:i w:val="1"/>
          <w:sz w:val="24"/>
          <w:rtl w:val="0"/>
        </w:rPr>
        <w:t xml:space="preserve">не мог</w:t>
      </w:r>
      <w:r w:rsidRPr="00000000" w:rsidR="00000000" w:rsidDel="00000000">
        <w:rPr>
          <w:rFonts w:cs="Times New Roman" w:hAnsi="Times New Roman" w:eastAsia="Times New Roman" w:ascii="Times New Roman"/>
          <w:sz w:val="24"/>
          <w:rtl w:val="0"/>
        </w:rPr>
        <w:t xml:space="preserve">. Ещё одно потрясение, и его голова просто сорвётся с плеч и покатится, покатится по коридорам Хогвартса.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слишком нервничал, чтобы откладывать задуманное. По его требованию они нырнули в небольшой альков, вместо того, чтобы вернуться в класс.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установил барьер тишины и вопросительно посмотрел на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всё продумал, — сказал Гарри, — Я поклянусь, но есть пять условий...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Пять?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пять. Смотри, Драко, подобная клятва так и </w:t>
      </w:r>
      <w:r w:rsidRPr="00000000" w:rsidR="00000000" w:rsidDel="00000000">
        <w:rPr>
          <w:rFonts w:cs="Times New Roman" w:hAnsi="Times New Roman" w:eastAsia="Times New Roman" w:ascii="Times New Roman"/>
          <w:i w:val="1"/>
          <w:sz w:val="24"/>
          <w:rtl w:val="0"/>
        </w:rPr>
        <w:t xml:space="preserve">просится</w:t>
      </w:r>
      <w:r w:rsidRPr="00000000" w:rsidR="00000000" w:rsidDel="00000000">
        <w:rPr>
          <w:rFonts w:cs="Times New Roman" w:hAnsi="Times New Roman" w:eastAsia="Times New Roman" w:ascii="Times New Roman"/>
          <w:sz w:val="24"/>
          <w:rtl w:val="0"/>
        </w:rPr>
        <w:t xml:space="preserve"> выйти из-под контроля, ты </w:t>
      </w:r>
      <w:r w:rsidRPr="00000000" w:rsidR="00000000" w:rsidDel="00000000">
        <w:rPr>
          <w:rFonts w:cs="Times New Roman" w:hAnsi="Times New Roman" w:eastAsia="Times New Roman" w:ascii="Times New Roman"/>
          <w:i w:val="1"/>
          <w:sz w:val="24"/>
          <w:rtl w:val="0"/>
        </w:rPr>
        <w:t xml:space="preserve">знаешь</w:t>
      </w:r>
      <w:r w:rsidRPr="00000000" w:rsidR="00000000" w:rsidDel="00000000">
        <w:rPr>
          <w:rFonts w:cs="Times New Roman" w:hAnsi="Times New Roman" w:eastAsia="Times New Roman" w:ascii="Times New Roman"/>
          <w:sz w:val="24"/>
          <w:rtl w:val="0"/>
        </w:rPr>
        <w:t xml:space="preserve">, что, будь это пьеса, всё бы обязательно пошло наперекосяк...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Ну, нет! — возмутился Драко. — Дамблдор убил маму. Он злодей. Ты сам говорил, что иногда не следует переусложнять, и это именно такой случай.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Драко, — осторожно заметил Гарри, — всё, что я </w:t>
      </w:r>
      <w:r w:rsidRPr="00000000" w:rsidR="00000000" w:rsidDel="00000000">
        <w:rPr>
          <w:rFonts w:cs="Times New Roman" w:hAnsi="Times New Roman" w:eastAsia="Times New Roman" w:ascii="Times New Roman"/>
          <w:i w:val="1"/>
          <w:sz w:val="24"/>
          <w:rtl w:val="0"/>
        </w:rPr>
        <w:t xml:space="preserve">знаю</w:t>
      </w:r>
      <w:r w:rsidRPr="00000000" w:rsidR="00000000" w:rsidDel="00000000">
        <w:rPr>
          <w:rFonts w:cs="Times New Roman" w:hAnsi="Times New Roman" w:eastAsia="Times New Roman" w:ascii="Times New Roman"/>
          <w:sz w:val="24"/>
          <w:rtl w:val="0"/>
        </w:rPr>
        <w:t xml:space="preserve">, это что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сказал, что </w:t>
      </w:r>
      <w:r w:rsidRPr="00000000" w:rsidR="00000000" w:rsidDel="00000000">
        <w:rPr>
          <w:rFonts w:cs="Times New Roman" w:hAnsi="Times New Roman" w:eastAsia="Times New Roman" w:ascii="Times New Roman"/>
          <w:i w:val="1"/>
          <w:sz w:val="24"/>
          <w:rtl w:val="0"/>
        </w:rPr>
        <w:t xml:space="preserve">Люциус</w:t>
      </w:r>
      <w:r w:rsidRPr="00000000" w:rsidR="00000000" w:rsidDel="00000000">
        <w:rPr>
          <w:rFonts w:cs="Times New Roman" w:hAnsi="Times New Roman" w:eastAsia="Times New Roman" w:ascii="Times New Roman"/>
          <w:sz w:val="24"/>
          <w:rtl w:val="0"/>
        </w:rPr>
        <w:t xml:space="preserve"> сказал, что </w:t>
      </w:r>
      <w:r w:rsidRPr="00000000" w:rsidR="00000000" w:rsidDel="00000000">
        <w:rPr>
          <w:rFonts w:cs="Times New Roman" w:hAnsi="Times New Roman" w:eastAsia="Times New Roman" w:ascii="Times New Roman"/>
          <w:i w:val="1"/>
          <w:sz w:val="24"/>
          <w:rtl w:val="0"/>
        </w:rPr>
        <w:t xml:space="preserve">Дамблдор</w:t>
      </w:r>
      <w:r w:rsidRPr="00000000" w:rsidR="00000000" w:rsidDel="00000000">
        <w:rPr>
          <w:rFonts w:cs="Times New Roman" w:hAnsi="Times New Roman" w:eastAsia="Times New Roman" w:ascii="Times New Roman"/>
          <w:sz w:val="24"/>
          <w:rtl w:val="0"/>
        </w:rPr>
        <w:t xml:space="preserve"> сказал, будто он убил Нарциссу. Чтобы поверить в это без вопросов, я должен верить тебе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Люциусу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Дамблдору. Потому, как я и сказал, есть пять условий. Первое — в любой момент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можешь освободить меня от этой клятвы, если она потеряет смысл. Это должно быть преднамеренное и явно выраженное решение с твоей стороны, не какая-нибудь словесная уловка или вроде того.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Хорошо, — кивнул Драко. Это звучало вполне безопасно.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Условие номер два — я клянусь честно использовать свои способности рационалиста, чтобы определить, кто убил Нарциссу, и буду считать его своим врагом. Будь то Дамблдор или кто-то ещё. И я даю тебе слово, что приложу все свои способности рационалиста, чтобы не ошибиться. Согласен?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Мне это не нравится, — нахмурился Драко. Весь смысл клятвы был в том, чтобы Гарри никогда не последовал за Дамблдором. Тем не менее, если Гарри честен, он очень скоро поймёт, что Драко прав насчёт Дамблдора, а если он лжёт, то уже нарушил слово... — Но я согласен.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Условие номер три — Нарцисса действительно была </w:t>
      </w:r>
      <w:r w:rsidRPr="00000000" w:rsidR="00000000" w:rsidDel="00000000">
        <w:rPr>
          <w:rFonts w:cs="Times New Roman" w:hAnsi="Times New Roman" w:eastAsia="Times New Roman" w:ascii="Times New Roman"/>
          <w:i w:val="1"/>
          <w:sz w:val="24"/>
          <w:rtl w:val="0"/>
        </w:rPr>
        <w:t xml:space="preserve">сожжена заживо</w:t>
      </w:r>
      <w:r w:rsidRPr="00000000" w:rsidR="00000000" w:rsidDel="00000000">
        <w:rPr>
          <w:rFonts w:cs="Times New Roman" w:hAnsi="Times New Roman" w:eastAsia="Times New Roman" w:ascii="Times New Roman"/>
          <w:sz w:val="24"/>
          <w:rtl w:val="0"/>
        </w:rPr>
        <w:t xml:space="preserve">. Если эта часть истории окажется лишь преувеличением ради драматизма, то я должен сам решить, продолжать мне следовать клятве или нет. Иногда и хорошим людям приходится убивать. Но они никогда не истязают других до смерти. Именно потому, что Нарцисса была </w:t>
      </w:r>
      <w:r w:rsidRPr="00000000" w:rsidR="00000000" w:rsidDel="00000000">
        <w:rPr>
          <w:rFonts w:cs="Times New Roman" w:hAnsi="Times New Roman" w:eastAsia="Times New Roman" w:ascii="Times New Roman"/>
          <w:i w:val="1"/>
          <w:sz w:val="24"/>
          <w:rtl w:val="0"/>
        </w:rPr>
        <w:t xml:space="preserve">сожжена заживо</w:t>
      </w:r>
      <w:r w:rsidRPr="00000000" w:rsidR="00000000" w:rsidDel="00000000">
        <w:rPr>
          <w:rFonts w:cs="Times New Roman" w:hAnsi="Times New Roman" w:eastAsia="Times New Roman" w:ascii="Times New Roman"/>
          <w:sz w:val="24"/>
          <w:rtl w:val="0"/>
        </w:rPr>
        <w:t xml:space="preserve">, я могу считать, что сделавший это был злодеем.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едва сдерживал поднимающийся гнев.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Условие номер четыре — если Нарцисса запятнала себя каким-либо злодеянием, например, довела чьего-то ребёнка до безумия </w:t>
      </w:r>
      <w:r w:rsidRPr="00000000" w:rsidR="00000000" w:rsidDel="00000000">
        <w:rPr>
          <w:rFonts w:cs="Times New Roman" w:hAnsi="Times New Roman" w:eastAsia="Times New Roman" w:ascii="Times New Roman"/>
          <w:i w:val="1"/>
          <w:sz w:val="24"/>
          <w:rtl w:val="0"/>
        </w:rPr>
        <w:t xml:space="preserve">Круциатусом</w:t>
      </w:r>
      <w:r w:rsidRPr="00000000" w:rsidR="00000000" w:rsidDel="00000000">
        <w:rPr>
          <w:rFonts w:cs="Times New Roman" w:hAnsi="Times New Roman" w:eastAsia="Times New Roman" w:ascii="Times New Roman"/>
          <w:sz w:val="24"/>
          <w:rtl w:val="0"/>
        </w:rPr>
        <w:t xml:space="preserve"> и в отместку была сожжена его родителем, то клятва отменяется. Потому что, пусть сжигать её было и неправильно, её следовало бы просто безболезненно убить, но это уже не было настолько же злым, как убийство просто из-за того, что Люциус её любил, и сама она никогда не делала ничего плохого, как ты сказал. Условие номер пять — если убийцу Нарциссы каким-то образом заставили это сделать, то моим врагом будет тот, кто заставил, а не тот, кого заставили.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Всё это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похоже на то, что ты планируешь отвертеться...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Драко, я не стану считать хорошего человека своим врагом, ни ради тебя, ни ради кого-то ещё. Мне действительно необходимо верить в то, что он поступил неправильно. Я всё продумал, и мне кажется, что если Нарцисса сама не делала ничего плохого, просто любила Люциуса и стала его женой, то человек, который сжёг её заживо в спальне, не может быть хорошим. И я поклянусь считать своим врагом того, кто это сделал, будь то Дамблдор или кто-то ещё, если ты преднамеренно не освободишь меня от этой клятвы. Будем надеяться, что даже в пьесе </w:t>
      </w:r>
      <w:r w:rsidRPr="00000000" w:rsidR="00000000" w:rsidDel="00000000">
        <w:rPr>
          <w:rFonts w:cs="Times New Roman" w:hAnsi="Times New Roman" w:eastAsia="Times New Roman" w:ascii="Times New Roman"/>
          <w:i w:val="1"/>
          <w:sz w:val="24"/>
          <w:rtl w:val="0"/>
        </w:rPr>
        <w:t xml:space="preserve">такая </w:t>
      </w:r>
      <w:r w:rsidRPr="00000000" w:rsidR="00000000" w:rsidDel="00000000">
        <w:rPr>
          <w:rFonts w:cs="Times New Roman" w:hAnsi="Times New Roman" w:eastAsia="Times New Roman" w:ascii="Times New Roman"/>
          <w:sz w:val="24"/>
          <w:rtl w:val="0"/>
        </w:rPr>
        <w:t xml:space="preserve">формулировка не привела бы к ошибке.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Мне это не нравится, — сказал Драко. — Но, хорошо. Ты клянешься считать убийцу моей матери своим врагом, а 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терпеливо ждал, пока Драко пытался вернуть внезапно пропавший голос.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помогу тебе решить проблему с ненавистью к маглорождённым в Слизерине, — шёпотом закончил Драко. — И я соглашусь, что жаль, что Лили Поттер умерла.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будет так, — произнёс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случилось.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понял, что разрыв ещё немного расширился. Нет, </w:t>
      </w:r>
      <w:r w:rsidRPr="00000000" w:rsidR="00000000" w:rsidDel="00000000">
        <w:rPr>
          <w:rFonts w:cs="Times New Roman" w:hAnsi="Times New Roman" w:eastAsia="Times New Roman" w:ascii="Times New Roman"/>
          <w:i w:val="1"/>
          <w:sz w:val="24"/>
          <w:rtl w:val="0"/>
        </w:rPr>
        <w:t xml:space="preserve">намного</w:t>
      </w:r>
      <w:r w:rsidRPr="00000000" w:rsidR="00000000" w:rsidDel="00000000">
        <w:rPr>
          <w:rFonts w:cs="Times New Roman" w:hAnsi="Times New Roman" w:eastAsia="Times New Roman" w:ascii="Times New Roman"/>
          <w:sz w:val="24"/>
          <w:rtl w:val="0"/>
        </w:rPr>
        <w:t xml:space="preserve">. Ему казалось, что он уплывает, теряется, всё дальше и дальше от берега, дальше и дальше от дома...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Извини. — Драко отвернулся от Гарри и попытался успокоиться, ему нужно было пройти эту проверку, и он не хотел провалить её только из-за нервозности или стыда.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поднял палочку в исходную позицию для чар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вспомнил, как упал с метлы, вспомнил боль и страх, он представил, как всё это исходит от высокой фигуры в плаще, похожей на утопленника.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потом Драко закрыл глаза, чтобы лучше вспомнить отца, держащего его маленькие холодные руки в своих тёплых и сильных.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 бойся, сынок, я здесь...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Палочка взмыла в широком жесте, отбрасывающем страх, и Драко удивился силе этого движения. И в этот миг понял, что он не потерял отца, и никогда не потеряет, и что тот всегда будет рядом с Драко, чтобы не случилось....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Экспекто Патронум</w:t>
      </w:r>
      <w:r w:rsidRPr="00000000" w:rsidR="00000000" w:rsidDel="00000000">
        <w:rPr>
          <w:rFonts w:cs="Times New Roman" w:hAnsi="Times New Roman" w:eastAsia="Times New Roman" w:ascii="Times New Roman"/>
          <w:sz w:val="24"/>
          <w:rtl w:val="0"/>
        </w:rPr>
        <w:t xml:space="preserve">! — выкрикнул 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открыл глаза.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Сияющая змея смотрела на него. Ничуть не менее яркая, чем в первый раз.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услышал, как стоявший за его спиной Гарри облегчённо выдохнул.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не отрывал взгляд от источника белого света. Видимо, он не совсем потерян.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мне напомнило, — произнёс Гарри спустя некоторое время. — Мы можем проверить мою гипотезу, как использовать патронус для передачи сообщений.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станет для меня сюрпризом? — уточнил Драко. — Мне бы не хотелось больше сюрпризов сегодня.</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утверждал, что в его идее нет ничего необычного и что он не может представить, каким образом это может шокировать Драко, но в результате тот почему-то занервничал ещё сильнее. И всё же Драко понимал, как важно иметь возможность передавать экстренные сообщения.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предположил, что весь фокус состоит в желании поделиться хорошей новостью, той счастливой мыслью, с которой вызывается патронус, с тем, кому ты хочешь отправить сообщение. Просто вместо того, чтобы передать эту мысль словами, ты передаёшь самого патронуса. Желаешь, чтобы о твоей радостной мысли узнал получатель, и патронус отправляется в путь.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Передай Гарри, — сказал Драко светящейся змее, хоть Гарри и стоял всего в нескольких шагах от него, на другой стороне комнаты, — эээ... чтобы остерегался зелёной обезьяны, — эта фраза была тайным знаком в одной из пьес, что он когда-то видел.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потом, как когда-то на станции Кингс Кросс, он захотел, чтобы Гарри узнал, как отец всегда заботился о Драко, только в этот раз он не собирался говорить это словами, а хотел передать саму счастливую мысль.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Яркая змея поползла через комнату, как будто двигаясь по воздуху, а не по полу. Добравшись до Гарри она произнесла странным голосом, в котором Драко узнал свой собственный голос, как он звучал бы со стороны: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Остерегайся зелёной обезьяны.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Хссссс сссс сшшсшшсссс</w:t>
      </w:r>
      <w:r w:rsidRPr="00000000" w:rsidR="00000000" w:rsidDel="00000000">
        <w:rPr>
          <w:rFonts w:cs="Times New Roman" w:hAnsi="Times New Roman" w:eastAsia="Times New Roman" w:ascii="Times New Roman"/>
          <w:sz w:val="24"/>
          <w:rtl w:val="0"/>
        </w:rPr>
        <w:t xml:space="preserve">, — ответил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Змея поползла обратно к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сказал, что сообщение получено и принято к сведению, — сообщил сияющий синий крайт голосом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М-да, — сказал Гарри. — разговаривать с патронусами как-то странно.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ты на меня так смотришь? — спросил Наследник Слизерина.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уставился на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же имеешь в виду только </w:t>
      </w:r>
      <w:r w:rsidRPr="00000000" w:rsidR="00000000" w:rsidDel="00000000">
        <w:rPr>
          <w:rFonts w:cs="Times New Roman" w:hAnsi="Times New Roman" w:eastAsia="Times New Roman" w:ascii="Times New Roman"/>
          <w:i w:val="1"/>
          <w:sz w:val="24"/>
          <w:rtl w:val="0"/>
        </w:rPr>
        <w:t xml:space="preserve">магических</w:t>
      </w:r>
      <w:r w:rsidRPr="00000000" w:rsidR="00000000" w:rsidDel="00000000">
        <w:rPr>
          <w:rFonts w:cs="Times New Roman" w:hAnsi="Times New Roman" w:eastAsia="Times New Roman" w:ascii="Times New Roman"/>
          <w:sz w:val="24"/>
          <w:rtl w:val="0"/>
        </w:rPr>
        <w:t xml:space="preserve"> змей, 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Н-нет, — ответил Драко. Он был сильно бледен и всё ещё заикался, но, по крайней мере, перестал издавать бессвязные звуки. — Ты — змееуст, ты можешь разговаривать на языке змей, на этом языке говорят все змеи в любой стране. Ты можешь понимать любую змею, когда она заговорит, и они могут понимать тебя, когда ты говоришь с ними... Гарри, ты не можешь </w:t>
      </w:r>
      <w:r w:rsidRPr="00000000" w:rsidR="00000000" w:rsidDel="00000000">
        <w:rPr>
          <w:rFonts w:cs="Times New Roman" w:hAnsi="Times New Roman" w:eastAsia="Times New Roman" w:ascii="Times New Roman"/>
          <w:i w:val="1"/>
          <w:sz w:val="24"/>
          <w:rtl w:val="0"/>
        </w:rPr>
        <w:t xml:space="preserve">в самом деле</w:t>
      </w:r>
      <w:r w:rsidRPr="00000000" w:rsidR="00000000" w:rsidDel="00000000">
        <w:rPr>
          <w:rFonts w:cs="Times New Roman" w:hAnsi="Times New Roman" w:eastAsia="Times New Roman" w:ascii="Times New Roman"/>
          <w:sz w:val="24"/>
          <w:rtl w:val="0"/>
        </w:rPr>
        <w:t xml:space="preserve"> верить, что тебя распределили в Когтевран! </w:t>
      </w:r>
      <w:r w:rsidRPr="00000000" w:rsidR="00000000" w:rsidDel="00000000">
        <w:rPr>
          <w:rFonts w:cs="Times New Roman" w:hAnsi="Times New Roman" w:eastAsia="Times New Roman" w:ascii="Times New Roman"/>
          <w:i w:val="1"/>
          <w:sz w:val="24"/>
          <w:rtl w:val="0"/>
        </w:rPr>
        <w:t xml:space="preserve">Ты — Наследник Слизерина!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ЗМЕИ РАЗУМНЫ?</w:t>
      </w:r>
    </w:p>
    <w:p w:rsidP="00000000" w:rsidRPr="00000000" w:rsidR="00000000" w:rsidDel="00000000" w:rsidRDefault="00000000">
      <w:pPr>
        <w:ind w:firstLine="540"/>
        <w:contextualSpacing w:val="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3" w:date="2014-01-14T08:40:30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запятые</w:t>
      </w:r>
    </w:p>
  </w:comment>
  <w:comment w:id="0" w:date="2014-01-14T08:38:54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w:t>
      </w:r>
    </w:p>
  </w:comment>
  <w:comment w:id="1" w:date="2014-01-14T08:39:34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проверить запятые</w:t>
      </w:r>
    </w:p>
  </w:comment>
  <w:comment w:id="2" w:date="2014-01-14T08:39:56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запятые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5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47 готово.docx</dc:title>
</cp:coreProperties>
</file>