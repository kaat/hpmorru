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jc w:val="center"/>
        <w:rPr/>
      </w:pPr>
      <w:bookmarkStart w:colFirst="0" w:colLast="0" w:name="_kdim02t9ena1" w:id="0"/>
      <w:bookmarkEnd w:id="0"/>
      <w:r w:rsidDel="00000000" w:rsidR="00000000" w:rsidRPr="00000000">
        <w:rPr>
          <w:rtl w:val="0"/>
        </w:rPr>
        <w:t xml:space="preserve">Глава 33. Проблемы координации. Часть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ins w:author="Alaric Lightin" w:id="0" w:date="2018-12-14T12:07:48Z"/>
          <w:rFonts w:ascii="Times New Roman" w:cs="Times New Roman" w:eastAsia="Times New Roman" w:hAnsi="Times New Roman"/>
          <w:sz w:val="24"/>
          <w:szCs w:val="24"/>
        </w:rPr>
      </w:pPr>
      <w:ins w:author="Alaric Lightin" w:id="0" w:date="2018-12-14T12:07:48Z">
        <w:r w:rsidDel="00000000" w:rsidR="00000000" w:rsidRPr="00000000">
          <w:rPr>
            <w:rFonts w:ascii="Times New Roman" w:cs="Times New Roman" w:eastAsia="Times New Roman" w:hAnsi="Times New Roman"/>
            <w:sz w:val="24"/>
            <w:szCs w:val="24"/>
            <w:rtl w:val="0"/>
          </w:rPr>
          <w:t xml:space="preserve">Я просто повторяю про себя снова и снова, пока не засну: всё это дополняет Дж.К.Роулинг.</w:t>
        </w:r>
      </w:ins>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ins w:author="Alaric Lightin" w:id="0" w:date="2018-12-14T12:07:48Z"/>
          <w:rFonts w:ascii="Times New Roman" w:cs="Times New Roman" w:eastAsia="Times New Roman" w:hAnsi="Times New Roman"/>
          <w:sz w:val="24"/>
          <w:szCs w:val="24"/>
        </w:rPr>
      </w:pPr>
      <w:ins w:author="Alaric Lightin" w:id="0" w:date="2018-12-14T12:07:48Z">
        <w:r w:rsidDel="00000000" w:rsidR="00000000" w:rsidRPr="00000000">
          <w:rPr>
            <w:rtl w:val="0"/>
          </w:rPr>
        </w:r>
      </w:ins>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Fonts w:ascii="Times New Roman" w:cs="Times New Roman" w:eastAsia="Times New Roman" w:hAnsi="Times New Roman"/>
          <w:sz w:val="24"/>
          <w:szCs w:val="24"/>
          <w:rtl w:val="0"/>
        </w:rPr>
        <w:br w:type="textWrapping"/>
        <w:t xml:space="preserve">Версия теории принятия решений, использованная в этой главе, </w:t>
      </w:r>
      <w:r w:rsidDel="00000000" w:rsidR="00000000" w:rsidRPr="00000000">
        <w:rPr>
          <w:rFonts w:ascii="Times New Roman" w:cs="Times New Roman" w:eastAsia="Times New Roman" w:hAnsi="Times New Roman"/>
          <w:i w:val="1"/>
          <w:sz w:val="24"/>
          <w:szCs w:val="24"/>
          <w:rtl w:val="0"/>
        </w:rPr>
        <w:t xml:space="preserve">не является</w:t>
      </w:r>
      <w:r w:rsidDel="00000000" w:rsidR="00000000" w:rsidRPr="00000000">
        <w:rPr>
          <w:rFonts w:ascii="Times New Roman" w:cs="Times New Roman" w:eastAsia="Times New Roman" w:hAnsi="Times New Roman"/>
          <w:sz w:val="24"/>
          <w:szCs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Del="00000000" w:rsidR="00000000" w:rsidRPr="00000000">
        <w:rPr>
          <w:rFonts w:ascii="Times New Roman" w:cs="Times New Roman" w:eastAsia="Times New Roman" w:hAnsi="Times New Roman"/>
          <w:i w:val="1"/>
          <w:sz w:val="24"/>
          <w:szCs w:val="24"/>
          <w:rtl w:val="0"/>
        </w:rPr>
        <w:t xml:space="preserve">(прокашливается)</w:t>
      </w:r>
      <w:r w:rsidDel="00000000" w:rsidR="00000000" w:rsidRPr="00000000">
        <w:rPr>
          <w:rFonts w:ascii="Times New Roman" w:cs="Times New Roman" w:eastAsia="Times New Roman" w:hAnsi="Times New Roman"/>
          <w:sz w:val="24"/>
          <w:szCs w:val="24"/>
          <w:rtl w:val="0"/>
        </w:rPr>
        <w:t xml:space="preserve"> я.</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даже не пыталась скрыть беспокойство.</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обратилась она к директору, когда они входили в Большой зал, — надо что-то делать.</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r w:rsidDel="00000000" w:rsidR="00000000" w:rsidRPr="00000000">
        <w:rPr>
          <w:rFonts w:ascii="Times New Roman" w:cs="Times New Roman" w:eastAsia="Times New Roman" w:hAnsi="Times New Roman"/>
          <w:sz w:val="24"/>
          <w:szCs w:val="24"/>
          <w:rtl w:val="0"/>
        </w:rPr>
        <w:t xml:space="preserve">магловски</w:t>
      </w:r>
      <w:r w:rsidDel="00000000" w:rsidR="00000000" w:rsidRPr="00000000">
        <w:rPr>
          <w:rFonts w:ascii="Times New Roman" w:cs="Times New Roman" w:eastAsia="Times New Roman" w:hAnsi="Times New Roman"/>
          <w:sz w:val="24"/>
          <w:szCs w:val="24"/>
          <w:rtl w:val="0"/>
        </w:rPr>
        <w:t xml:space="preserve">е страны.</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Возьмите школу, разделённую на четыре факультета...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добавьте по три воюющие армии на каждый курс.</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отстранённым взглядом оглядел столы.</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w:t>
      </w:r>
      <w:r w:rsidDel="00000000" w:rsidR="00000000" w:rsidRPr="00000000">
        <w:rPr>
          <w:rFonts w:ascii="Times New Roman" w:cs="Times New Roman" w:eastAsia="Times New Roman" w:hAnsi="Times New Roman"/>
          <w:sz w:val="24"/>
          <w:szCs w:val="24"/>
          <w:rtl w:val="0"/>
        </w:rPr>
        <w:t xml:space="preserve">Не уважаются ни </w:t>
      </w:r>
      <w:r w:rsidDel="00000000" w:rsidR="00000000" w:rsidRPr="00000000">
        <w:rPr>
          <w:rFonts w:ascii="Times New Roman" w:cs="Times New Roman" w:eastAsia="Times New Roman" w:hAnsi="Times New Roman"/>
          <w:sz w:val="24"/>
          <w:szCs w:val="24"/>
          <w:rtl w:val="0"/>
        </w:rPr>
        <w:t xml:space="preserve">родство</w:t>
      </w:r>
      <w:r w:rsidDel="00000000" w:rsidR="00000000" w:rsidRPr="00000000">
        <w:rPr>
          <w:rFonts w:ascii="Times New Roman" w:cs="Times New Roman" w:eastAsia="Times New Roman" w:hAnsi="Times New Roman"/>
          <w:sz w:val="24"/>
          <w:szCs w:val="24"/>
          <w:rtl w:val="0"/>
        </w:rPr>
        <w:t xml:space="preserve">, ни свойство, ни узы дружбы</w:t>
      </w:r>
      <w:r w:rsidDel="00000000" w:rsidR="00000000" w:rsidRPr="00000000">
        <w:rPr>
          <w:rFonts w:ascii="Times New Roman" w:cs="Times New Roman" w:eastAsia="Times New Roman" w:hAnsi="Times New Roman"/>
          <w:sz w:val="24"/>
          <w:szCs w:val="24"/>
          <w:rtl w:val="0"/>
        </w:rPr>
        <w:t xml:space="preserve">.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произнесла Минерва. — Я не...</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быстро, — ещё тише сказала Минерва. — Альбус, я думаю, что нужно принять меры ещё до субботы.</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воскресенье большинство учеников Хогвартса </w:t>
      </w:r>
      <w:r w:rsidDel="00000000" w:rsidR="00000000" w:rsidRPr="00000000">
        <w:rPr>
          <w:rFonts w:ascii="Times New Roman" w:cs="Times New Roman" w:eastAsia="Times New Roman" w:hAnsi="Times New Roman"/>
          <w:sz w:val="24"/>
          <w:szCs w:val="24"/>
          <w:rtl w:val="0"/>
        </w:rPr>
        <w:t xml:space="preserve">разъедется </w:t>
      </w:r>
      <w:r w:rsidDel="00000000" w:rsidR="00000000" w:rsidRPr="00000000">
        <w:rPr>
          <w:rFonts w:ascii="Times New Roman" w:cs="Times New Roman" w:eastAsia="Times New Roman" w:hAnsi="Times New Roman"/>
          <w:sz w:val="24"/>
          <w:szCs w:val="24"/>
          <w:rtl w:val="0"/>
        </w:rPr>
        <w:t xml:space="preserve">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повернулся и мрачно на неё посмотрел:</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боитесь, что будет взрыв и кто-то пострадает.</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кивнула.</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во всём обвинят профессора Квиррелла.</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поджав губы, снова кивнула. У неё был большой опыт в том, что касалось увольнений профессоров по Защите.</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воскликнула она, — мы не можем потерять сейчас профессора Квиррелла, совершенно не можем!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Альбус, что тогда вы будете делать?</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одарил её доброй улыбкой:</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Устрою заговор, конечно же. Нынче в Хогвартсе это модно.</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уже близко подошли к учительскому столу, поэтому Минерва ничего не ответила.</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Первая битва в декабре была... беспорядочной. Судя по тому, что Драко слышал.</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Вторая битва была сумасшествием.</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третья битва будет ещё хуже, если только им втроём не удастся последняя отчаянная попытка остановить происходящее.</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даже пуффендуйцы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устраивают заговоры, они думают, что они на это способны, но это совершенно не так! Всё происходит совершенно случайно, таким образом нельзя выяснить, кто самый умный или чья армия лучше сражается. Это...</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у него совсем не было слов.</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других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к бумаге </w:t>
      </w:r>
      <w:r w:rsidDel="00000000" w:rsidR="00000000" w:rsidRPr="00000000">
        <w:rPr>
          <w:rFonts w:ascii="Times New Roman" w:cs="Times New Roman" w:eastAsia="Times New Roman" w:hAnsi="Times New Roman"/>
          <w:i w:val="1"/>
          <w:sz w:val="24"/>
          <w:szCs w:val="24"/>
          <w:rtl w:val="0"/>
        </w:rPr>
        <w:t xml:space="preserve">Инсендио</w:t>
      </w:r>
      <w:r w:rsidDel="00000000" w:rsidR="00000000" w:rsidRPr="00000000">
        <w:rPr>
          <w:rFonts w:ascii="Times New Roman" w:cs="Times New Roman" w:eastAsia="Times New Roman" w:hAnsi="Times New Roman"/>
          <w:sz w:val="24"/>
          <w:szCs w:val="24"/>
          <w:rtl w:val="0"/>
        </w:rPr>
        <w:t xml:space="preserve">, а потом ещё и </w:t>
      </w:r>
      <w:r w:rsidDel="00000000" w:rsidR="00000000" w:rsidRPr="00000000">
        <w:rPr>
          <w:rFonts w:ascii="Times New Roman" w:cs="Times New Roman" w:eastAsia="Times New Roman" w:hAnsi="Times New Roman"/>
          <w:i w:val="1"/>
          <w:sz w:val="24"/>
          <w:szCs w:val="24"/>
          <w:rtl w:val="0"/>
        </w:rPr>
        <w:t xml:space="preserve">Эверто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 пеплу, потому что если бы его отец увидел это, он бы от Драко отрёкся.</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сидел, облокотившись на стол и подперев голову руками. Его глаза были полузакрыты.</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вы, мистер Поттер? Вы придерживаетесь того же мнения?</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негодующе воскликнул Драко.</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в следующую секунду он понял, что сделал это синхронно с Грейнджер, причём одинаково возмущённым тоном.</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Грейнджер испуганно посмотрела на него, Драко же постарался сохранить невозмутимое лицо. Упс.</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воскликнул Гарри. — Я вас предал! Обоих! Опять! Ха-ха!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но его глаза остались полузакрытыми.</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мистер Поттер?</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насколько эта игра сложна в абсолютных единицах, важно лишь, кто в неё играет лучше.</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учился слишком быстро.</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По-прежнему с полуприкрытыми глазами, профессор Квиррелл посмотрел на Драко, затем перевёл вгляд на Грейнджер.</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Четверным?!</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Грейнджер. — Но в войне принимают участие только три стороны!</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Выходя из кабинета профессора по Защите, Драко скрежетал зубами</w:t>
      </w:r>
      <w:r w:rsidDel="00000000" w:rsidR="00000000" w:rsidRPr="00000000">
        <w:rPr>
          <w:rFonts w:ascii="Times New Roman" w:cs="Times New Roman" w:eastAsia="Times New Roman" w:hAnsi="Times New Roman"/>
          <w:sz w:val="24"/>
          <w:szCs w:val="24"/>
          <w:rtl w:val="0"/>
        </w:rPr>
        <w:t xml:space="preserve">. Но Грейнджер выглядела ещё более рассерженной.</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я не могу поверить, что ты это сделал! — воскликнула она.</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тошнить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смотрела на пергамент, который ей дал Забини, и чувствовала себя абсолютно потерянной.</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пергаменте были имена, от имён тянулись линии к другим именам, некоторые из линий были цветными...</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 произнесла генерал Грейнджер, — в моей армии есть хоть один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шпион?</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ещё, но он никогда не согласится сыграть на руку Малфою или Гарри.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также касается и тех, кто приходит к нам и говорит, что хочет стать нашим шпионом, — осторожно заметила Гермиона.</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Юный слизеринец пожал плечами:</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ведь проиграем, да?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Послушай, — терпеливо произнёс Забини, — сейчас ты лидируешь по баллам Квиррелла. В последней битве нам нужно лишь избежать разгрома, и у тебя будет достаточно баллов, чтобы выиграть рождественское желание.</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Гермиона смогла заметить дыру в таких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 у Гермионы было 244 балла Квиррелла, у Малфоя — 219, у Гарри — 221. И в каждой армии — 24 солдата.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есть мы сражаемся осторожно, — сказала Гермиона, — и стараемся не проиграть слишком сильно.</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понять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 восхитительно, как быстро разрастается хаос, если сеять его умышленно.</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Какая-то часть Гарри наконец чувствовала себя как дома.</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ним стояли четыре лейтенанта Хаоса, его самые верные приспешники, и один из них был предателем.</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Вот какой должна быть жизнь.</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собрались, — произнёс Гарри.</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правит Хаос, — хором ответила четвёрка лейтенантов.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Моё судно на воздушной подушке полно угрей, —  сказал Гарри.</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куплю эту пластинку, она поцарапанная, — хором откликнулись лейтенанты.</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хрюкотали зелюки.</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мюмзики в мове.</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Формальности соблюдены.</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идёт беспорядок? — спросил Гарри, подражая сухому шёпоту императора Палпатина.</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зловеще улыбнулся.</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шансы, что какие-нибудь из них сработают?</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нет, — ответил Невилл из Хаоса. — Вот отчёт.</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Пусть Драко попробует с этим управиться. Пусть попробует.</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что касается Блейза Забини...</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Легиону можно перестать устраивать заговоры? — спросил Финниган из Хаоса. — То есть, разве их уже не достаточно...</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твёрдо ответил Гарри. — Заговоров никогда не бывает достаточно.</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дверь постучали.</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ему не разрешат так жить, когда он вырастет, Гарри предпочтёт навсегда остаться одиннадцатилетним.</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ещё сильнее уверился в том, что нужно разрушить планы Гарри Поттера раньше, чем тот захватит мир. Драко не мог даже представить, на что будет похожа жизнь под таким владычеством.)</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Добрый вечер, генерал Драконов, — произнёс Гарри Поттер холодным шёпотом. — Вы прибыли, как я и предвидел.</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неудивительно, поскольку Драко и Гарри договорились о встрече заранее.</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ещё это был не вечер, но Драко уже знал, что такие фразы проще пропускать мимо ушей.</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этом Грейнджер тоже знает.</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кивнул. Сказанное было очевидным.</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мы оба тем не менее хотим выиграть, и нет никого третьего, кто бы наказал одного из нас за предательство.</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уже серьёзно ответил Гарри Поттер. — Мы столкнулись с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дилеммой заключённого.</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оба заключённых должны принять решение, не зная, что сделает другой, и изменить решение в дальнейшем нельзя.</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тогда заметил, что будь заключённые Пожирателями Смерти времён Войны Волшебников, Тёмный Лорд убил бы предателя.</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хотели бы присутствия в этой задаче Тёмного Лорда.</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попросил Гарри сделать паузу и дать ему немного подумать. Сказанное очень хорошо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объясняло, почему отец и его друзья соглашались служить Тёмному Лорду, который зачастую обходился с ними довольно грубо...)</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сказал Гарри, во многом именно из-за этого и существуют правительства — тебе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каждый,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продолжил Гарри, страх перед наказанием от третьих лиц — не единственный способ разрешить дилемму заключённого.</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Предположим, сказал Гарри, что ты играешь в эту игру с точной волшебной копией самого себя.</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снова кивнул, заметив, что это ещё одно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абсолютно эгоистичного...</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примера они использовали Панси Паркинсон)</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обе Панси будут беспокоиться только о том, что случится с ней самой, а не с другой Панси.</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w:t>
      </w:r>
      <w:commentRangeStart w:id="0"/>
      <w:r w:rsidDel="00000000" w:rsidR="00000000" w:rsidRPr="00000000">
        <w:rPr>
          <w:rFonts w:ascii="Times New Roman" w:cs="Times New Roman" w:eastAsia="Times New Roman" w:hAnsi="Times New Roman"/>
          <w:sz w:val="24"/>
          <w:szCs w:val="24"/>
          <w:rtl w:val="0"/>
        </w:rPr>
        <w:t xml:space="preserve">либо она не считает себя ничем обязанной</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другому заключённому... каким тогда будет самый рациональный поступок с точки зрения Панси — молчать или предать?</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врагам нужно рассказывать о подобной «рациональности».</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это прозвучало убедительно, но сейчас у Драко появилась мысль, что...</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сказал, — начал Драко, — что рациональное решение дилеммы заключённого — молчать. Но тебе же выгодно, чтобы я так думал, правда?</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Гарри удастся одурачить Драко, то Гарри потом скажет: «Ха-ха, снова тебя предал!» — и посмеётся над ним, и будет прав.</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классической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достаточно похож 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я предсказать, поможешь ты или предашь, и сможешь ли ты предсказать, что я решил сделать то, что, по моему предположению, будешь делать ты, так как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знаю, что ты можешь предсказать это моё решение?</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Драко не мог не подумать, что, раз он с трудом понимает даже половину всего этого, ответ, очевидно, «Нет».</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Драко.</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разочарованно протянул Гарри. — Ну ладно. Похоже, придётся найти какой-нибудь другой способ.</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не думал, что это сработает.</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и Гарри обговорили этот вопрос вдоль и поперёк. Оба давно согласились, что сделанное на поле боя не считается предательством в реальной жизни — хотя Драко и был немного зол за то, что Гарри сделал в кабинете профессора Квиррелла, о чём и сказал.</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на автомате сказала Гермиона. После чего подняла глаза и взвизгнула от неожиданности.</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беспокойтесь, мисс Грейнджер, — на лице </w:t>
      </w:r>
      <w:r w:rsidDel="00000000" w:rsidR="00000000" w:rsidRPr="00000000">
        <w:rPr>
          <w:rFonts w:ascii="Times New Roman" w:cs="Times New Roman" w:eastAsia="Times New Roman" w:hAnsi="Times New Roman"/>
          <w:sz w:val="24"/>
          <w:szCs w:val="24"/>
          <w:rtl w:val="0"/>
        </w:rPr>
        <w:t xml:space="preserve">ДИРЕКТОРА ХОГВАРТСА</w:t>
      </w:r>
      <w:r w:rsidDel="00000000" w:rsidR="00000000" w:rsidRPr="00000000">
        <w:rPr>
          <w:rFonts w:ascii="Times New Roman" w:cs="Times New Roman" w:eastAsia="Times New Roman" w:hAnsi="Times New Roman"/>
          <w:sz w:val="24"/>
          <w:szCs w:val="24"/>
          <w:rtl w:val="0"/>
        </w:rPr>
        <w:t xml:space="preserve"> сияла жизнерадостная улыбка, в уголках глаз поблёскивали весёлые искорки. — Вы полностью прощены.</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как и опасался Драко, профессор Квиррелл измыслил нечто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особенное.</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Полем боя послужит хогвартское озеро.</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Лодок не предполагалось.</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Сражение будет проходить под водой.</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Del="00000000" w:rsidR="00000000" w:rsidRPr="00000000">
        <w:rPr>
          <w:rFonts w:ascii="Times New Roman" w:cs="Times New Roman" w:eastAsia="Times New Roman" w:hAnsi="Times New Roman"/>
          <w:i w:val="1"/>
          <w:sz w:val="24"/>
          <w:szCs w:val="24"/>
          <w:rtl w:val="0"/>
        </w:rPr>
        <w:t xml:space="preserve">зелья подводного действия</w:t>
      </w:r>
      <w:r w:rsidDel="00000000" w:rsidR="00000000" w:rsidRPr="00000000">
        <w:rPr>
          <w:rFonts w:ascii="Times New Roman" w:cs="Times New Roman" w:eastAsia="Times New Roman" w:hAnsi="Times New Roman"/>
          <w:sz w:val="24"/>
          <w:szCs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уж потом сразиться с Поттером и победить. Именно в таком порядке, понятно? Не важно, что ещё произойдёт, но сначала всё должно пройти так...</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объяснил план, который они разработали с Гарри.</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обменялись изумлёнными взглядами.</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если какие-нибудь из ваших планов этому помешают, — закончил Драко, — то, когда мы окажемся на суше, я вас испепелю.</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 хор робких «Да, сэр».</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 кому поручены секретные задания, выполняйте их дословно, — добавил Драко.</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Около половины в открытую кивнули, и Драко их запомнил, чтобы казнить, как только он придёт к власти.</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и почувствовал, как вода безвредно журчит в его лёгких.</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лесу, и он не мог сказать эту фразу.</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коридорах Хогвартса, и он не мог сказать эту фразу.</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сражались в воздухе, каждому солдату выдали по метле, но в этой фразе по-прежнему не было смысла.</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w:t>
      </w:r>
      <w:del w:author="Alaric Lightin" w:id="1" w:date="2019-03-27T15:26:41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вы все стоите на головах?! — прокричал юный командир и принялся объяснять, как сражаться, не обращая внимания на направление гравитации.</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теперь? — спросил Рон.</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мы ждём, — ответила Гермиона, достаточно громко, чтобы все солдаты её услышали.</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у меня! — воскликнула Фэй. — У меня тоже есть план! Смотрите, Невилл Лонгботтом тайно сотрудничает с нами...</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ты говорила с Невиллом? — вставил Эрни.  — Неправда, это я...</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лишь устало обвела всех взглядом.</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на самом деле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кажется, Эрни был потрясён до глубины души, — Невилл — пуффендуец! Ты хочешь сказать, что он нам лгал?!</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захохотала с такой силой, что выдыхаемый воздух перевернул её в воде вверх ногами.</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представляет из себя Лонгботтом, — мрачно заявил Рон, — но, думаю, он больше не пуффендуец. Им завладел Гарри Поттер.</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произнесла Сьюзен, — я спрашивала Невилла об этом, и он ответил, что теперь он — пуффендуец Хаоса.</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громко сказала Гермиона. — Забини увёл с собой всех, кого мы считаем шпионами. Поэтому, я надеюсь, в нашей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армии теперь не обязательно пристально следить друг за другом.</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Энтони — шпион?! — вскрикнул Рон.</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Парвати — шпион?! — ахнула Ханна.</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Парвати целиком и полностью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воде раздался удар гонга, свидетельствуя, что Солнечные только что получили два балла.</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Сразу же раздался тройной удар, означающий, что Драконы потеряли один балл.</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произнесла Гермиона. — Кажется, мистер Крэбб решил немного вздремнуть.</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Армии, плывшие параллельно друг другу, походили на два косяка рыб.</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внизу.</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ранее известное как «верх», становилось светлее. Они приближались к поверхности и к Солнечным.</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Палочки к бою, — скомандовал генерал Хаоса.</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Другой косяк рыб, Армия Драконов, делал то же самое.</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донёсся далёкий выкрик генерала Драконов.</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 крикнул генерал Хаоса.</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Солнечных! — заорали солдаты обеих армий и бросились </w:t>
      </w:r>
      <w:r w:rsidDel="00000000" w:rsidR="00000000" w:rsidRPr="00000000">
        <w:rPr>
          <w:rFonts w:ascii="Times New Roman" w:cs="Times New Roman" w:eastAsia="Times New Roman" w:hAnsi="Times New Roman"/>
          <w:i w:val="1"/>
          <w:sz w:val="24"/>
          <w:szCs w:val="24"/>
          <w:rtl w:val="0"/>
        </w:rPr>
        <w:t xml:space="preserve">вниз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сухо рассмеялся:</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вас предупреждал, директор. Не существует правил, которые мистер Поттер не смог бы использовать в своих интересах.</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Драгоценные секунды таяли, сорок семь солдат мчались на её семнадцать, а у Гермионы из головы вылетели все мысли.</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всё встало на свои места.</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честно поделённые. И если кто-то застрелит Солнечного во имя своей собственной армии, то другой звук гонга заметят даже в суматохе...</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чувство, что шансы падают и надежда исчезает, плохо сказывалось на боевом духе.</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им!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застрелила её.</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Капитан Уизли развернулся, направил палочку на Невилла и выстрелил. Но тот плыл вниз,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мрачной решимостью на лице капитан Уизли устремился вверх, навстречу Невиллу.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 слетело с его губ. Возникшего щита в воде было не разглядеть.</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(Далеко на берегу сотни людей затаили дыхание.)</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Радуги и единороги! — зарычал Солнечный капитан.</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Чёрный Козёл с тысячью младых!</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Учи уроки!</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Расстояние между молотом и наковальней стремительно сокращалось, но ни один из них не думал останавливаться...</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Спецатака: Выверт Хаоса!</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становится весьма полезным боевым заклинанием, когда речь заходит о боях под водой.</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 ты проклят, Лонгботтом! — завопил Рон Уизли. — Хоть раз сразись по-нормальному, без своих дурацких спецатак...</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Солнечного капитана закрутило вокруг своей оси, и заклинание сна, пущенное Невиллом, попало ему в ногу.</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сражаюсь честно, — ответил Невилл уснувшему, — я сражаюсь, как Гарри Поттер.</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237 / Малфой: 217 / Поттер: 220</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если бы Гарри попытался не стрелять в неё... не только Драко поймёт, что это означает, но и сама Гермиона на него обидится.</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мертва,</w:t>
      </w:r>
      <w:r w:rsidDel="00000000" w:rsidR="00000000" w:rsidRPr="00000000">
        <w:rPr>
          <w:rFonts w:ascii="Times New Roman" w:cs="Times New Roman" w:eastAsia="Times New Roman" w:hAnsi="Times New Roman"/>
          <w:sz w:val="24"/>
          <w:szCs w:val="24"/>
          <w:rtl w:val="0"/>
        </w:rPr>
        <w:t xml:space="preserve"> — заявил Гарри своему мозгу, отплывая прочь, — </w:t>
      </w:r>
      <w:r w:rsidDel="00000000" w:rsidR="00000000" w:rsidRPr="00000000">
        <w:rPr>
          <w:rFonts w:ascii="Times New Roman" w:cs="Times New Roman" w:eastAsia="Times New Roman" w:hAnsi="Times New Roman"/>
          <w:i w:val="1"/>
          <w:sz w:val="24"/>
          <w:szCs w:val="24"/>
          <w:rtl w:val="0"/>
        </w:rPr>
        <w:t xml:space="preserve">она просто спит. ИДИОТ.</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уверен?</w:t>
      </w:r>
      <w:r w:rsidDel="00000000" w:rsidR="00000000" w:rsidRPr="00000000">
        <w:rPr>
          <w:rFonts w:ascii="Times New Roman" w:cs="Times New Roman" w:eastAsia="Times New Roman" w:hAnsi="Times New Roman"/>
          <w:sz w:val="24"/>
          <w:szCs w:val="24"/>
          <w:rtl w:val="0"/>
        </w:rPr>
        <w:t xml:space="preserve"> — спросил мозг. — </w:t>
      </w:r>
      <w:r w:rsidDel="00000000" w:rsidR="00000000" w:rsidRPr="00000000">
        <w:rPr>
          <w:rFonts w:ascii="Times New Roman" w:cs="Times New Roman" w:eastAsia="Times New Roman" w:hAnsi="Times New Roman"/>
          <w:i w:val="1"/>
          <w:sz w:val="24"/>
          <w:szCs w:val="24"/>
          <w:rtl w:val="0"/>
        </w:rPr>
        <w:t xml:space="preserve">Что если её больше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вернёмся и проверим?</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оглянулся.</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Видишь, она в порядке, пузырьки идут у неё изо рта.</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Может, это её последний вздох.</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Ох, успокойся. Откуда вообще это параноидальное стремление её защищать?</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она первый настоящий друг, который появился в нашей жизни. Помнишь, что случилось с нашим ручным камнем?</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 армии поспешно отделились друг от друга, вновь превратившись в два косяка рыб.</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конечно, их можно так называть.</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косяка медленно сближались. Солдаты обеих армий приготовились выкрикнуть название своей армии и атаковать...</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Заслуживающие доверия две трети армии кивать не стали, а оставшаяся треть просто приобрела озадаченный вид.</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Del="00000000" w:rsidR="00000000" w:rsidRPr="00000000">
        <w:rPr>
          <w:rFonts w:ascii="Times New Roman" w:cs="Times New Roman" w:eastAsia="Times New Roman" w:hAnsi="Times New Roman"/>
          <w:i w:val="1"/>
          <w:sz w:val="24"/>
          <w:szCs w:val="24"/>
          <w:rtl w:val="0"/>
        </w:rPr>
        <w:t xml:space="preserve">в будущем</w:t>
      </w:r>
      <w:r w:rsidDel="00000000" w:rsidR="00000000" w:rsidRPr="00000000">
        <w:rPr>
          <w:rFonts w:ascii="Times New Roman" w:cs="Times New Roman" w:eastAsia="Times New Roman" w:hAnsi="Times New Roman"/>
          <w:sz w:val="24"/>
          <w:szCs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они! — крикнул кто-то, указывая вниз.</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косяка рыб всколыхнулись, нервно поднимая палочки.</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стрелять! — крикнул Гарри, и одновременно тот же крик донёсся со стороны генерала Малфоя.</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затаили дыхание.</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Семеро Солнечных солдат проплыли к Армии Драконов и присоединились к ним.</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 стороны Армии Драконов донеслись торжествующие восклицания.</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Треть Легиона Хаоса исторгла вопли разочарования.</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Кое-кто из оставшихся двух третей улыбнулся, хотя этого делать не стоило.</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улыбался.</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Чёрт, это точно не сработает...</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 всё равно не смог придумать ничего лучше.</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Второй и Третий Специальные приказы по-прежнему в силе! — крикнул Гарри. — В бой!</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Легион Хаоса! — заорали двадцать легионеров Хаоса.</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Армию Драконов!</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заорали двадцать воинов-Драконов и семь Солнечных солдат.</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нырнули вниз, и все предатели приготовились нанести удар.</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237 / Малфой: 220 / Поттер: 226</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отчаянно крутил головой, пытаясь оценить происходящее. Почему-то, несмотря на превосходство его армии в численности, он потерял инициативу. Четыре группы Драконов преследовали четыре меньшие группы солдат Хаоса, но поскольку именно войска Драко пытались навязать бой, они были вынуждены следовать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опять!</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sz w:val="24"/>
          <w:szCs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этой стороны позволило солдатам Драко возобновить преследование легионеров, за которыми они гнались ранее...</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Сражение в воде оказалось даже более утомительным, чем сражение на мётлах.</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преследовать! — закричал Драко своим солдатам, которые помчались за легионерами. — </w:t>
      </w:r>
      <w:r w:rsidDel="00000000" w:rsidR="00000000" w:rsidRPr="00000000">
        <w:rPr>
          <w:rFonts w:ascii="Times New Roman" w:cs="Times New Roman" w:eastAsia="Times New Roman" w:hAnsi="Times New Roman"/>
          <w:i w:val="1"/>
          <w:sz w:val="24"/>
          <w:szCs w:val="24"/>
          <w:rtl w:val="0"/>
        </w:rPr>
        <w:t xml:space="preserve">Сонорус! </w:t>
      </w:r>
      <w:r w:rsidDel="00000000" w:rsidR="00000000" w:rsidRPr="00000000">
        <w:rPr>
          <w:rFonts w:ascii="Times New Roman" w:cs="Times New Roman" w:eastAsia="Times New Roman" w:hAnsi="Times New Roman"/>
          <w:sz w:val="24"/>
          <w:szCs w:val="24"/>
          <w:rtl w:val="0"/>
        </w:rPr>
        <w:t xml:space="preserve">ВСЕ КО МНЕ!</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силы Драконов начали стягиваться к Драко, силы Хаоса мгновенно развернулись и стали преследовать 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быстрее...</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 спросила Падма Патил, когда она и её подразделение подплыли к Драко.</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доверять.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Предполагалось,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стиснул зубы. Опять проблема предателей. Нужно поговорить с профессором Квирреллом и найти способ хоть как-то наказывать предателей. Нынешние условия не реалистичны, в настоящей жизни предателей можно запытать до смерти.</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говорила! — заявила Келла.</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говорила! — взвизгнул Цези. — Генерал Малфой, это она — шпион, я должен был по...</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Драко.</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тройной гонг, означающий потерю балла Драконами, и обмякшее тело Келлы поплыло прочь.</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настоящему времени Драко уже слышал слово «рекурсия», и распознал интригу Гарри Поттера с первого взгляда.</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Общий приказ!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Прозвучал гонг, сообщивший, что Солнечные заработали два балла.</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воскликнула Падма. — Это Хаос казнил шпиона!</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удивился Забини. — Но почему...</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до Драко дошло. Проклятье!</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Поттер считает, что он гарантированно обгонит Солнечных, но не уверен, что сможет обойти нас! Поэтому он не хочет терять даже один балл, когда казнит предателя! Общий приказ! Если нужно казнить предателя, сначала назовитесь Солнечными! И не забудьте переключиться потом на Драконов...</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252</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Лонгботтома дрейфовало в воде, руки и ноги беспомощно болтались. Когда Драко наконец в него попал, то выстрелил потом ещё раз для верности.</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выиграть...</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против генерала Хаоса остались Драко и Падма.</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сдаваться ты не хочешь? — с настолько злорадной ухмылкой Драко к Гарри Поттеру ещё никогда не обращался.</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Усну, но не сдамся! — выкрикнул генерал Хаоса.</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чтобы ты знал, — произнёс Драко, — на самом деле у Забини нет старшей сестры, которую ты бы мог спасти от гриффиндорских хулиганов. Зато у него 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помрачнел ещё сильнее.</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время?</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w:t>
      </w:r>
      <w:r w:rsidDel="00000000" w:rsidR="00000000" w:rsidRPr="00000000">
        <w:rPr>
          <w:rFonts w:ascii="Times New Roman" w:cs="Times New Roman" w:eastAsia="Times New Roman" w:hAnsi="Times New Roman"/>
          <w:sz w:val="24"/>
          <w:szCs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крикнула Падма.</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254</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 произнёс Гарри, — я уже начал немного беспокоиться.</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Третий Специальный приказ: Мерлин говорит не стрелять в Блейза Забини и близняшек Патил.</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Широко ухмыльнувшись, Парвати Патил сорвала трансфигурированную заплатку с эмблемы на форме и отбросила её в сторону.</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Гриффиндорцы за Хаос, — произнесла она и вручила Забини его палочку обратно.</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Большое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спасибо, — сказал Гарри и глубоко поклонился гриффиндорской девочке. — И тебе 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есть двоюродная сестра...</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Забини.</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255 / Малфой: 252 / Поттер: 254</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Гарри Поттера уносило прочь, сон быстро сгладил изумление и ужас на его лице.</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передумала, — весело сказала Парвати, — пожалуй, гриффиндорцы будут за Солнечных.</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она засмеялась, так радостно, как никогда прежде. Наконец-то ей предоставилась возможность убить свою сестру-близнеца и занять её место. Она всю жизнь мечтала об этом и трюк вышел идеально, всё вышло идеально...</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палочка молниеносно повернулась в сторону Забини, зеркально повторив его движение.</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 — крикнул Забини, — не стреляй, не сопротивляйся. Это приказ.</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изумилась Парвати.</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 сказал Забини с выражением на лице, которое не совсем подходило для извиняющегося человека, — но я не могу быть полностью уверен, что ты за Солнечных. Так что я приказываю тебе дать мне возможность выстрелить в тебя...</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 — воскликнула Парвати, — мы же опережаем Хаос только на один балл. Если ты выстрелишь в меня...</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Очевидно, что я застрелю тебя во имя Драконов, — немного высокомерно ответил Забини, — то, что мы хитростью заставили их добывать для нас баллы, не означает, что это не подойдёт и нам.</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с подозрением уставилась на него.</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сказал, что твоей матери не нравится Гермиона.</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Гарри Поттер сказал, что у тебя есть кузина...</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Забини.</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почему бы мне не застрелить тебя во имя Дракона? — спросила Парвати.</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я старше по званию, — ответил Забини.</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неё возникло неприятное предчувствие.</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 долгое мгновение она смотрела на него.</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w:t>
      </w:r>
      <w:r w:rsidDel="00000000" w:rsidR="00000000" w:rsidRPr="00000000">
        <w:rPr>
          <w:rFonts w:ascii="Times New Roman" w:cs="Times New Roman" w:eastAsia="Times New Roman" w:hAnsi="Times New Roman"/>
          <w:sz w:val="24"/>
          <w:szCs w:val="24"/>
          <w:rtl w:val="0"/>
        </w:rPr>
        <w:t xml:space="preserve"> — начала она, но вдруг поняла, что забыла сказать «во имя Дракона» и осеклась...</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 255 / Малфой: 254 / Поттер: 254</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Всем привет, — с экранов смотрело весьма довольное лицо Блейза Забини, — похоже, теперь всё зависит от меня.</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люди на берегу озера затаили дыхание.</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Солнечные опережали Драконов и Хаос ровно на один балл.</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Блейз Забини мог застрелить себя во имя Дракона или Хаоса, или же оставить всё как есть.</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Колокольный перезвон возвестил, что пошла последняя минута игры.</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слизеринца была странная кривая ухмылка, он вращал пальцами палочку, почти невидимую в тёмной воде.</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Знаете, — его голос звучал так, будто он репетировал эту фразу заранее, — это ведь всего лишь игра. А игры должны быть весёлыми. Так почему бы мне не поступить, как мне хочется?</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lya Pogorelov" w:id="0" w:date="2019-07-31T07:28:32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Есть мнение, что "либо она считает себя ничем не обязанной" или "либо она не считает себя чем-то обязанной" звучит более по-русски.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