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ind w:left="-30" w:firstLine="0"/>
        <w:contextualSpacing w:val="0"/>
        <w:jc w:val="center"/>
      </w:pPr>
      <w:bookmarkStart w:colFirst="0" w:colLast="0" w:name="h.41sqg591j75n" w:id="0"/>
      <w:bookmarkEnd w:id="0"/>
      <w:r w:rsidDel="00000000" w:rsidR="00000000" w:rsidRPr="00000000">
        <w:rPr>
          <w:rtl w:val="0"/>
        </w:rPr>
        <w:t xml:space="preserve">Глава 81. Цена бесценного. Часть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lef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Уходящие вверх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ярусы тёмного камня и море поднятых рук.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lef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Лорды и леди Визенгамота в фиолетовых мантиях, отмеченных серебряной литерой «В», с холодным упрёком смотрели на дрожащую девочку, закованную в цепи. Если в рамках какой-то этической системы они и порицали себя, то определённо ставили это себе в заслугу.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 трудом мог ровно дышать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Его тёмная сторона придумала план... и отступила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назад. Слишком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ледяной тон не пойдёт на пользу Гермионе. Будучи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лишь наполовину погружённым в свою тёмную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сторону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 почему-то этого не понимал...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Голосование по делу окончено, — провозгласил секретарь, завершив подсчёты.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Визенгамот признаёт долг крови Гермионы Грейнджер перед Домом Малфоев за покушение на убийство его наследника и пресечение его рода.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Люциус Малфой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ловеще улыбнулся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теперь, — 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беловолосый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волшебник,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говорю, что её долг будет оплачен...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сжал кулаки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выкрикнул: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Долгом Дома Малфоев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Поттеров!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Тихо!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рявкнула женщина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тяжёлом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розовом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макияже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сидящая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рядом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министром Фаджем.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уже не в первый раз нарушаете здесь порядок!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Авроры, выведите его!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Подождите, — вмешалась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Августа Лонгботтом с верхнего яруса. — Про какой долг вы говорите?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Руки Люциуса, сжимавшие трость, побелели.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Малфоев нет долга перед вами!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 был далеко не идеален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 основывался на газетной статье женщины,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чьи воспоминания были изменены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Рита Скитер, судя по всему, считала правдоподобным, что мистер Уизли якобы оказался в долгу перед Джеймсом Поттером,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потому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удивлён, что вы забыли, — спокойно сказал Гарри. — Несомненно, то был мучительный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болезненный период вашей жизни, когда вы трудились под заклятием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Империус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Того-Кого-Нельзя-Называть, пока не были освобождены усилиями дома Поттеров. Моей матерью, Лили Поттер, которая отдала жизнь ради этого, моим отцом, Джеймсом Поттером, который отдал жизнь ради этого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и, конечно же,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Древнейшем зале воцарилось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краткое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молчание.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Действительно, блестяще подмечено, мистер Поттер, — воскликнула старая ведьма, которую называли «мадам Боунс». — Я тоже весьма удивлена, что лорд Малфой забыл о столь значимом событии. Для него это, вероятно, был очень счастливый день.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Да, — сказала Августа Лонгботтом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верена, он был очень благодарен.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Мадам Боунс кивнула.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Дом Малфоев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может отрицать этот долг... если, конечно, лорд Малфой не хочет сообщить нам, что его воспоминания были не совсем точны.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Мне это было бы крайне интересно с профессиональной точки зрения.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всегда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рады любым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сведениям,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которые позволяют нам узнать больше о тех тёмных днях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Руки Люциуса Малфоя стиснули серебряную рукоятку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-змею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трости, как будто он собрался нанести удар,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обрушить на кого-то скрытую в ней мощь...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лорд Малфой вдруг расслабился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холодно улыбнулся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Конечно. Должен признаться,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сперва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понял,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чём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идёт речь,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ребёнок в целом прав. Тем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думаю, что эти два долга отменяют друг друга. В конце концов, Дом Поттеров лишь пытался спасти себя...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не так,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высоты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сказал Дамблдор.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…и потому, — продолжил Люциус Малфой, — я требую также денежной компенсации в уплату долга крови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сыну. Это — тоже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ощутил внутри странную дрожь. В статье говорилось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 этом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мистер Уизли потребовал дополнительно десять тысяч галлеонов...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Сколько? — спросил Мальчик-Который-Выжил.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Люциус по-прежнему холодно улыбался.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Сто тысяч галлеонов. Если в вашем хранилище нет такой сумм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ы, то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олагаю, я должен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принять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расписку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недостающую часть.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Дамблдоровская сторона зала разразилась протестами. Даже некоторые фиолетовые мантии из середины, судя по всему, были потрясены этим заявлением.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Нужно ли выносить этот вопрос на голосование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спросил Люциус Малфой.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Думаю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лишь немногие из нас хотели 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увидеть маленькую убийцу на свободе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Предлагаю открытое голосование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необходимость дополнительной компенсации в сто тысяч галлеонов для уплаты долга!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Секретарь начал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подсчёт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итог этого голосования тоже был очевиден.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несколько раз глубоко вздохнул.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Даже не пытайся об этом задуматься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угрожающе заявил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внутренний гриффиндорец.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значительн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ое приобретение,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заметил когтевранец.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Нам нужно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больше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времени, чтобы всё обдумать.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ешение не должно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даваться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яжело.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должно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было. Два миллиона фунтов — это всего лишь деньги. А деньги стоят столько, сколько на них можно купить...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Удивитель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но, насколько сильной может быть психологическая привязанность к «всего лишь деньгам»,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мучительно представлять потерю хранилища, полного золота, пусть даже ещё год назад ты не представлял, что оно существует.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Кимболл Киннисон не стал бы колебаться,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сказал гриффиндорец.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Серьёзно, тут не о чем думать. Да что ты за герой такой? Знаешь,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ненавижу тебя за то, что ты думаешь об этом дольше 50 миллисекунд.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 — реальность,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возразил когтевранец.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Для реальных людей потерять все деньги гораздо более мучительно, чем для книжных героев.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возопил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гриффиндорец.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вообще на чьей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стороне?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не отстаиваю какую-либо точку зрения,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ответил когтевранец.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говорю так, потому что это правда.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Нельзя ли с помощью ста тысяч галлеонов спасти больше, чем одну жизнь, если потратить их по-другому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спросил слизеринец.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— У нас впереди исследования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сражения...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 разница между 40000 галлеонов в банке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 60000 галлеонов долга совсем немаленькая...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Значит,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мы используем один из способов быстро разбогатеть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вернём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всё назад,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пуффендуец.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Они могут и не сработать,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заметил слизеринец.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— И большинство из них требуют стартового капитала...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Лично я,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гриффиндорец,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голосую за то, чтобы спасти Гермиону, а затем об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ъединиться и убить нашего внутреннего слизеринца.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Секретарь объявил, что подсчёты закончены и предложение принято...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согласен, — произнесли губы Гарри. Без запинки, без раздумий, словно внутренний спор был притворством и иллюзией, а настоящий владелец этого голоса в нём не участвовал.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Маска спокойствия на лице Люциуса Малфоя разлетелась вдребезги.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глаза распахнулис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ь,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 в полном изумлении уставился на Гарри. Его рот приоткрылся, но слов не последовало. Если Малфой и издал какие-нибудь звуки, то они утонули в шуме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вздохов,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пронёсшихся по Визенгамоту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Короткий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удар по камню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заставил толпу умолкнуть.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прозвучал голос Дамблдора.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Голова Гарри дёрнулась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он уставился на древнего волшебника.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Морщинистое лицо Дамблдора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побледне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седая борода заметно дрожала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выглядел так, словно был неизлечимо болен и у него началась предсмертная агония.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мне жаль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Гарри... Но ты не можешь решат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 это сам — я всё ещё твой опекун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Гарри был слишком потрясён, чтобы сказать что-то более внятное.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могу позволить тебе оказаться в долгу у Люциуса Малфоя, Гарри! Не могу! Ты не понимаешь... не осознаёшь...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УМРИ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понятия не имел,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какой его части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принадлежала эта мысль, это мог быть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кто-нибудь неизвестный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Чистая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ярость и гнев заполнили его. На мгновение 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казалось,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сила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гнева сейчас пронесётся через зал, ударит в директора и тот замертво упадёт с возвышения...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мысленный голос прозвучал, а стар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ый волшебник по-прежнему стоял, глядя на Гарри. Длинная тёмная палочка в правой руке, короткий чёрный жезл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левой.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Гарри перевёл взгляд на красно-золотую птицу, которая умостилась на чёрной ткани мантии, покрывавшей плечи Дамблдора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Она молчала, когда ни один феникс не стал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 молчать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Фоукс, — обратился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звучал странно, даже для его собственных ушей, — ты не мог бы накричать на него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 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огненная птица на плече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волшебник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не закричала. Возможно, Визенгамот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на феникса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были наложены чары тишины, потому что иначе он, вероятно, кричал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переставая. Однако, Фоукс всё же ударил своего хозяина, его золотое крыло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размаху опустилось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голов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старого волшебника.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я не могу! — воскликнул старый волшебник, в его голосе слышалась мучительная боль. — Я поступаю так, как должен!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посмотрев на красно-золотую птицу, Гарри понял, что он должен сделать. Это решение должно было прийти ему в голову с самого начала.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ж, тогда я тоже поступлю так, как должен, — ответил Гарри Дамблдору, словно в зале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никого,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кроме них двоих. — Вы ведь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понимаете,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чём я?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Старый волшебник покачал дрожащей головой.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Когда ты станешь старше, ты поймешь...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88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Речь не об этом, — его голос по-прежнему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звуча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 странно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собственных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ушей.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говорю о том, что ни при каких обстоятельствах я не позволю скормить Гермиону Грейнджер дементорам. Точка. Мне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по этому поводу говорит закон, и на что мне придётся пойти. Мне объяснить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дробнее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88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Где-то вдалеке незнакомый мужской голос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88" w:lineRule="auto"/>
        <w:ind w:left="0" w:right="0" w:firstLine="54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Убедитесь, что её доставят прямо в Азкабан, и выставите дополнительную охрану.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ждал, сверля старого волше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бника взглядом, затем, не дождавшись ответа, продолжил: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отправлюсь в Азкабан, — сказал он старому волшебнику, как будто они остались одни во всём мире,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того, как туда попадёт Гермиона, и начну щёлкать пальцами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Возможно, это будет стоить мне жизни, но к тому времени, когда её доставят на остров, Азкабана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будет.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члены Визенгамота потрясённо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ахнули.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большинство начало смеяться.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начала, как ты туда попадёшь, мальчик? — спросил один из смеющихся волшебников.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меня есть свои способы, — прозвучал отрешённый голос мальчика. Гарри не отрывал взгляда от Дамблдора, от старого волшебника, который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поражённо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взирал на него. Гарри не смотрел на Фоукса, он старался ничем не выдать свой план, но мысленно он был готов призвать феникса, чтобы тот перенёс его, наполнить свой разум яростью и светом, изо всех сил призвать огненную птицу, ведь, возможно, ему придётся сделать это практически мгновенно, если Дамблдор направит свою палочку...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действительно готов на это пойти? — спросил его старый волшебник, словно они были одни в этом зале.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Тишина наполнила зал, изумлённые взгляды устремились на Верховного чародея Визенгамота, который, по-видимому, на полном серьёзе воспринял эту безумную угрозу.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 старого волшебника смотрели на Гарри, лишь на него одного: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рискнёшь всем — абсолютно всем — ради неё?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ответил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 неверный ответ, и ты это знаешь,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сказал слизеринец.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Серьёзно.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Но это правильный ответ.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никакие доводы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тебя не остановят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спросил старый волшебник.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Очевидно, нет, — ответил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отрываясь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смотрели друг на друга.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чудовищная глупость, — сказал старый волшебник.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в курсе, — ответил герой, — а теперь, прочь с дороги.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Странный огонёк мелькнул в древних голубых глазах.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 скажешь, Гарри Поттер, но знай, наш разговор ещё не окончен.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Мир вокруг них снова ожил.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снимаю свой запрет, — сказал старый волшебник, — Гарри Поттер может поступать, как ему угодно.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Визенгамот взорвался криками удивления и замолчал лишь после удара каменного жезла.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снова повернул голову к лорду Малфою, который выглядел, словно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что узрел кошку, которая превратилась в человека и начала поедать других кошек. Сказать, что он выглядел сбитым с толку, значило не сказать почти ничего.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действительно собираетесь... — медленно произнёс Люциус Малфой. — Вы действительно собираетесь заплатить сто тысяч галлеонов, чтобы спасти одну грязнокровку?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в моём хранилище в Гринготтсе лежит примерно сорок тысяч, — уточнил Гарри. Было странно, 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мысль о потере всех денег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всё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ощущалась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более мучительной, чем мысль о более чем 50% риске погибнуть при попытке разрушить Азкабан. — Что до оставшихся шестидесяти тысяч... какие на этот счёт правила?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Время этого платежа наступит, когда ты окончишь Хогвартс, — сообщил старый волшебник с высоты. — Но, боюсь, до того лорд Малфой получает определённые права в отношении тебя.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Люциус Малфой стоял неподвижно, хмурясь на Гарри.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Кто же она для вас?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она для вас, если вы согласились заплатить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ую цену, чтобы уберечь её?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Мой друг, — тихо ответил мальчик.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 Люциуса Малфоя сузились.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Но, судя по полученному мною донесению, вы не способны использовать чары Патронуса, и это известно Дамблдору. Сила одного единственного дементора чуть не убила вас. Вы не посмеете появиться вблизи Азкабана лично...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было в январе, — сказал Гарри. — Сейчас — апрель.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Люциуса Малфоя оставался холодным и взвешивающим.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притворяетесь, что можете разрушить Азкабан, а Дамблдор притворяется, что в это верит.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промолчал.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Белоголовый мужчина слегка повернулся к центру зала, как будто обращаясь ко всему Визенгамоту.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снимаю своё предложение! — прокричал лорд Малфой. — Я не приму долг перед Домом Поттеров в качестве возмещения, даже за сто тысяч галлеонов! Долг крови этой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девчонки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 Домом Малфоев остаётся!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Зал в очередной раз взорвался криками.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есчестно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воскликнул кто-то. — Вы признали долг перед Домом Поттеров, и тем не менее вы... — затем голос оборвался.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признаю долг, но закон не обязывает меня принимать его, как возмещение, — мрачно улыбнулся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лорд Малфой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Девчонка не принадлежит Дому Поттеров. Мой долг перед Домом Поттеров — не долг перед ней. Что же касается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бесчестия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— лорд Малфой сделал паузу. — Что же до тяжкого стыда, который я испытываю из-за своей неблагодарности перед Поттерами, которые сделали для меня так много... — Люциус Малфой склонил голову. — Да простят меня мои предки.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мальчик? — подал голос мужчина со шрамами на лице, сидевший справа от лорда Малфоя. — Теперь иди и уничтожь Азкабан!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бы хотел на это посмотреть, — послышался другой голос. — Вы будете продавать билеты?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Разумеется,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не посчитал, что пришло время сдаться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Девчонка не принадлежит Дому Поттеров...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самом деле, он заметил очевидный способ решения данной дилеммы почти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мгновенно.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ему потребовалось бы больше времени, но за последнее время он краем уха услышал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разговоров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между старшекурсницами Когтеврана и прочёл ряд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статей из «Придиры».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тем не менее, принять решение оказалось не так просто.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нелепо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сказала та часть Гарри, которая только что объявила себя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Контролёром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Внутренней Непротиворечивости.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Наши действия совершенно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последовательны.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Сначала ты чувствуешь, 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скорее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готов рискнуть своей чёртовой ЖИЗНЬЮ и наверняка ПОГИБНУТЬ ради Гермионы, чем расстаться с глупой кучей золота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А теперь ты упираешься, лишь бы не жениться?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СИСТЕМНАЯ ОШИБКА.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Знаешь что,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Внутренний Контролёр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— Ты — дурак.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не сказал «нет»,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подумал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сказал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СИСТЕМНАЯ ОШИБКА».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голосую за уничтожение Азкабана,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заявил гриффиндорец.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Этим всё равно придётся заняться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Очень, очень глупо,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отметил Контролёр Внутренней Непротиворечивости.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Ладно, завязывайте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я беру управление нашим телом на себя.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глубоко вдохнул, и открыл рот...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этому моменту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полностью забыл о существовании профессора МакГонагалл, которая всё это время сидела рядом. На её лице успел смениться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ряд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интересных выражений, которые Гарри не видел, поскольку был отвлечён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бы чрезмерно грубо сказать,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забыл о ней, потому что не считал её реальным игроком. Говоря гораздо мягче, профессор МакГонагалл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казалась решением для какой-либо из его текущих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проблем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потому не являлась частью вселенной.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что Гарри, в крови которого была уже изрядная доля адреналина, поразился и даже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дпрыгнул на месте, когда профессор МакГонагалл с глазами, горящими отчаянной надеждой, и полувысохшими слезами на щеках, стремительно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вскочила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воскликнула: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за мной!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дожидаясь ответа, она бросилась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ступеням вниз, где их ждало кресло из тёмного металла.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Спустя секунду Гарри побежал следом, но до нижнего яруса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добрался не так быстро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МакГонагалл странным кошачьим движением перескочила половину лестницы и приземлилась рядом с тройкой авро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ров.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Те, с изумлением на лицах, направили палочки на неё.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Мисс Грейнджер! — крикнула профессор МакГонагалл. — Вы ещё можете говорить?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Почти так же, как и в случае с профессором МакГонагалл, Гарри в определённом смысле забыл о существовании Гермионы Грейнджер.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Всё это время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смотрел вверх,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вниз. Он не считал её решением какой-либо из своих текущих проблем.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 этом сложно рассуждать наверняка, но очень вероятно,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бы Гарри не забывал смотреть на Гермиону и думал, что она должна чувствовать, вряд ли бы это ему хоть чем-нибудь помогло.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достиг конца лестницы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полностью разглядел Гермиону Грейнджер...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Бездумно он закрыл глаза, но было уже слишком поздно.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успе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 увидеть.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Воротник её школьной мантии, насквозь промокший от слёз.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То, как она отворачивалась от него.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видел — и это зрение нельзя было отключить, закрыв глаза — что Гермиона испытывала худший позор в своей жизни, оказавшись в таком положении перед аристократами магической Британии, перед профессором МакГонагалл, Дамблдором и перед ним самим. А затем её приговорили к Азкабану, где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останется один на один с тьмой, холодом и самыми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худшими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воспоминаниями, которые будут пожирать её, пока она не сойдёт с ума и не умрёт. А потом она услышала,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собирается отдать все свои деньги, влезть в долг, а может даже и пожертвовать своей жизнью, чтобы спасти её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всё это время в нескольких шагах позади неё стоял дементор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она не произнесла ни слова...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Д-да, — прошептала Гермиона Грейнджер. —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м-могу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г-говорить.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открыл глаза и увидел её лицо. Теперь она смотрела на него.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её лице не отражались те чувства, которые он приписывал ей.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лице не может отразиться что-то,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сложное.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мышцы лица могут делать — это сжиматься в узлы.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Г-г-гарри, м-мне так, мне так...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Помолчи,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предложил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Ж-жаль...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бы ты не встретила меня в поезде, то не оказалась бы сейчас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беде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Так что помолчи.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Вы, оба, прекратите свои глупости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сказала МакГонагалл со своим обычным шотландским акцентом (было странно — насколько хорошо это помогло). — Мистер Поттер, держите свою палочку так, чтобы пальцы мисс Грейнджер могли её коснуться. Мисс Грейнджер, повторяйте за мной. Св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жизнью и магией...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повиновался — он коснулся палочкой пальцев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та дрожащим голосом повторила: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Своей жизнью и магией...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Клянусь служить Дому Поттеров... — продолжала профессор МакГонагалл.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не дожидалась дальнейших инструкций.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полились из неё рекой: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Клянусь служить Дому Поттеров, повиноваться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лаве, стоять по правую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руку, сражаться по 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велению и везде следовать за ним до </w:t>
      </w:r>
      <w:ins w:author="Alaric Lightin" w:id="0" w:date="2015-10-31T05:40:41Z">
        <w:commentRangeStart w:id="0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самой смерти</w:t>
        </w:r>
      </w:ins>
      <w:del w:author="Alaric Lightin" w:id="0" w:date="2015-10-31T05:40:41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конца моих дней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эти слова вырвались на одном отчаянном выдохе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Даже если бы Гарри был достаточно безумен, чтобы прервать её, он не успел бы ничего сказать или даже подумать.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ряйте за мной, — сказала профессор МакГонагалл. — Я, Гарри, наследник и последний потомок Дома Поттеров, принимаю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твоё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служение до конца этого мира и его магии.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сделал вдох и повторил: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Я, Гарри, наследник и последний потомок Дома Поттеров, принимаю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твоё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служение до конца этого мира и его магии.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Вот и всё, — сказала профессор МакГонагалл. — Отлично.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поднял голову и увидел, что весь Визенгамот, о существовании которого он успел забыть, смотрит на них.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тогда Минерва МакГонагалл, которая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деканом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Гриффиндора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пусть и не всегда поступала соответственно, посмотрела вверх, туда, где стоял Люциус Малфой, и перед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Визенгамотом сказала: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сожалею о каждом балле по трансфигурации, который я когда-либо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 подлое ничтожество.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бы Люциус ни собирался ответить, его перебил стук короткого жезла в руке Дамблдора.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Гм!  — сказал старый волшебник за кафедрой из чёрного камня. — Заседание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весьма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затянулось, и если его вскоре не закончить, то некоторые из нас могут пропустить обед. В данных вопросах закон предельно ясен. Вы уже проголосовали по условиям соглашения, так что Люциус Малфой не может отклонить его на законных основаниях. А теперь, поскольку мы уже давно вышли за отведенное время, я, в соответствии с последним решением выживших участников восемьдесят восьмого собрания Визенгамота, объявляю заседание закрытым.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Старый волшебник трижды ударил жезлом из </w:t>
      </w:r>
      <w:ins w:author="Alaric Lightin" w:id="1" w:date="2015-09-16T04:42:2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тёмного</w:t>
        </w:r>
      </w:ins>
      <w:del w:author="Alaric Lightin" w:id="1" w:date="2015-09-16T04:42:2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чёрного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камня.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Глупцы! — закричал Люциус Малфой. Его белые волосы взметнулись словно от порыва ветра, а лицо побелело от гнева. — Вы думаете, это сойдёт вам с рук? Думаете, девчонка, пытавшаяся убить моего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ына, уйдёт безнаказанной?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Жабоподобная женщина с розовым макияжем, чьего имени Гарри уже не мог вспомнить, поднялась с места.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конечно, нет, — сказала она с тошнотворной улыбкой. — Ведь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равно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является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убийцей, и я думаю, министерству стоит уделить ей особое внимание...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конце концов, вряд ли будет благоразумным, если она сможет разгуливать без надзора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почувствовал, что с него хватит.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дожидаясь следующей реплики, Гарри резко развернулся и широким шагом двинулся в сторону...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а, истинное обличье которого мог видеть лишь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отсутствия цвета и пространства, раны мира, над которой парил оборванный плащ, совершенно недостаточно охраняемой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бегающей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лунной белкой и порхающим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серебряным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воробьём.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тёмная сторона уже осмотрела зал в поисках всего, что можно использовать как оружие, и заметила, что враг был достаточно глуп,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привести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сюда дементора. Это действительно было мощное оружие, и этим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оружием Гарр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владел лучше, чем его мнимые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хозяева. Однажды в Азкабане Гарри приказал двенадцати дементорам развернуться и уйти, и они ушли.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Дементоры — это Смерть, а чары Патронуса работают, когда вы концентрируетесь на счастливых мыслях вместо смерти.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теория Гарри верна, одной этой фразы будет достаточно, чтобы патронусы авроров лопнули, как мыльные пузыри, и никто в досягаемости его голоса не сможет вызвать новый патронус.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собираюсь отменить чары Патронуса и блокировать создание новых патронусов. А затем мой дементор, летя быстрее любой метлы, поцелует каждого, кто голосовал за то, чтобы отправить двенадцатилетнюю девочку в Азкабан.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Произнести эти слова, чтобы создать ожидание «если-тогда», и подождать, пока до людей не дойдёт, и они не начнут смеяться. Затем произнести роковую истину, и когда патронусы авроров исчезнут, подтверждая сказанное, или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ожидания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людей, или угроза уничтожения со стороны Гарри заставит дементора подчиниться. Те, кто искал соглашений со тьмой, будут ею поглощены.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и было другим решением, предложенным его тёмной стороной.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обращая внимания на возгласы удивления за его спиной, Гарри миновал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патронусов, и оказался в одном шаге от Смерти. Ничем не сдерживаемый страх захлестнул его, как водоворот, как будто он оказался в огромной ванной, совсем рядом с воронкой вытекающей воды. Теперь ложные патронусы больше не стояли между ними, и Гарри мог достигнуть дементора, так же как и дементор мог достичь Гарри. Он посмотрел прямо в высасывающую пустоту и...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Земля среди звёзд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триумф от спасени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Гермионы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однажды та реальность, ч</w:t>
      </w:r>
      <w:ins w:author="Yuliy L" w:id="2" w:date="2016-02-22T18:33:29Z">
        <w:commentRangeStart w:id="1"/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ь</w:t>
        </w:r>
      </w:ins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ей тенью ты являешься, перестанет существовать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собрал 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серебряные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эмоции, которые питали его чары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Патронус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бросил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их в дементора, ожидая, что тень смерти сбежит от него...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...одновременно он вскинул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руки вверх и крикнул «БУ!»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Пустота рванулась прочь от Гарри и в конце концов упёрлась в чёрный камень стены.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зале Визенгамота воцарилась гробовая 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повернулся спиной к пустоте и взглянул туда, где стояла женщина-жаба.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побледнела под своим розовым макияжем, её рот открывался и закрывался, как у рыбы.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хочу сделать вам одно предложение, — сказал Мальчик-Который-Выжил. — Я никогда не узнаю, что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вмешиваетесь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мои дела или дела тех, кто со мной. А вы никогда не узнаете, почему неубиваемое, пожирающее души чудовище боится меня. А теперь сядьте и помолчите.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Женщина-жаба опустилась на своё место на скамье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без единого слова.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поднял голову ещё выше.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Загадка, лорд Малфой! — крикнул мальчик через весь Древнейший Зал. — Я знаю, вы не учились в Когтевране, но всё равно попытайтесь ответить! Что уничтожает Тёмных Лордов, пугает дементоров, и должно вам шестьдесят тысяч галлеонов?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миг лорд Малфой замер с широко раскрытыми глазами, а затем на его лице снова появилось выражение спокойного пренебрежения: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открыто угрожаете мне, мистер Поттер? — холодно сказал он.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вам не угрожаю, — ответил Мальчик-Который-Выжил. — Я вас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пугаю.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разные вещи.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Достаточно, мистер Поттер,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вмешалась профессор МакГонагалл. — Так 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опоздаем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урок трансфигурации. И вернитесь обратно, вы совсем запугали бедного дементора. — Она повернулась к аврорам. — Мистер Кляйнер, будьте любезны!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подошёл к ним, и один из авроров приложил короткий стержень из тёмного металла к тёмному металлическому креслу, неслышно прошептав слова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освобождения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Цепи змеями соскользнули с неё, так же как и появились, и Гермиона вскочила на ноги 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быстро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только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огла, и наполовину бегом, наполовину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падая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сделала несколько шагов.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протянул руки...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...и Гермиона наполовину прыгнула, наполовину рухнула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объятия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профессора МакГонагалл, и начала истерично рыдать.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Хмм,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произнёс какой-то из голосов внутри Гарри.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думал, это мы заслужили обнять её.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Ох, заткнись.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 держала Гермиону так крепко, что её можно было принять за мать, держащую своё дитя, а может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за бабушку. Через несколько мгновений рыдания Гермионы стали реже, а потом прекратились. Профессор МакГонагалл внезапно подхватила её и сжала ещё крепче, руки девочки свободно свисали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глаза были закрыты...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 ней всё будет в порядке, мистер Поттер,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мягко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сказала Гарри профессор МакГонагалл, не глядя в его сторону. — Ей просто нужно провести несколько часов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одной из кроватей у мадам Помфри.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Хорошо, — кивнул Гарри. — Давайте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доставим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её к мадам Помфри.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сказал Дамблдор, спускаясь по каменным ступеням. — Давайте и правда все отправимся домой.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синие глаза, твёрдые, как сапфиры, не отрываясь, смотрели на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Лорды и леди Визенгамота покидают деревянные скамьи тем же путём, которым пришли, и выглядят довольно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взволнованно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Подавляющее большинство думает: «Дементор испугался Мальчика-Который-Выжил!»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Самые проницательные уже размышляют, как изменится хрупкий баланс сил в Визенгамоте с появлением на доске новой 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игуры.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Почти никто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этом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думает: «Интересно, как он это сделал.»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этом суть Визенгамота: многие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здесь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аристократы, многие — богатые предприниматели, ещё несколько попали сюда из-за своего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статуса в других сферах. Некоторые из них глупы. Большинство же проницательны в сферах бизнеса и политики, но их проницательность ограничена. Почти никто из них не прошёл путём могущественного волшебника. Они не вчитывались в древние книги, не изучали старые свитки, выискивая правду слишком могущественную, чтобы лежать на поверхности, и замаскированную в загадках. Они не охотились за истинной магией, скрытой среди сотен волшебных сказок. Когда они не смотрят на очередную долговую расписку, они теряют свою проницательность и охотно погружаются в мир бессмысленных идей. Они верят в Дары смерти, и верят, что Мерлин победил ужасного Тоторо и пленил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Они знают (потому что это тоже часть стандартных легенд), что могущественные волшебники должны уметь различать правду среди сотни возможных вариантов лжи. Но им не приходит в голову, что они могли бы поступать так же.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(Почему нет? Действительно, почему волшебники, у которых достаточно положения в обществе и богатства, чтобы приложить руки к практически любому делу, предпочитают тратить свою жизнь в борьбе за выгодные монополии на импорт чернил? Директор Хогвартса вряд 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усмотрел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 здесь повод для обсуждения — конечно, большинство людей не должны становиться могущественными волшебниками,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большинство не должно быть героями. Профессор Защиты мог бы объяснить пространно и цинично, почему их амбиции столь тривиальны — для него тоже здесь нет загадки. И только Гарри Поттер, несмотря на все прочитанные книги, не мог этого понять. Для Мальчика-Который-Выжил жизненный выбор лордов и леди Визенгамота был непостижим — как хороших, так и плохих. Так кто из них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троих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самый мудрый?)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какой-то причине большинство членов Визенгамота никогда не шли путем, который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едёт к могущественному волшебству, они не ищут то, что скрыто от глаз. Для них не существует слова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«почему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Они не ищут объяснений. Не ищут причин. Мальчик-Который-Выжил, который уже был на пол-пути, чтобы занять свое место среди легенд, теперь окончательно оказался там.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то, что дементоры боятся Мальчика-Который-Выжил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стало данностью. Десять лет назад им сказали, что годовалый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младенец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победил самого ужасного Тёмного Лорда их поколения, возможно, самого ужасного Тёмного Лорда в истории, и они точно так же просто поверили в это.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Подобные вещи не подлежат сомнению (знают они каким-то необъяснимым образом). Если самый страшный в истории Тёмный Лорд вступает в противостояние с невинным младенцем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 бы ему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проиграть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Правила этой пьесы требуют такой развязки. Предполагается, что надо аплодировать, а не вставать с места и спрашивать: «Почему?» Это просто причуда повествования — в конце маленький ребёнок уничтожает Тёмного Лорда, и если кто-то собирается ставить это под сомнение, то ему вообще не стоило приходить на представление.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 не приходит в голову подумать дважды над причинами событий, свидетелями которых они сегодня стали в Древнейшем Зале.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не понимают, что используют логику художественного произведения в реальной жизни. Если бы они внимательно рассмотрели Мальчика-Который-Выжил с помощью той же логики, которую они используют, разбирая политические альянсы и деловые соглашения... но какой мозг будет себя утруждать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этим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когда перед носом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стоит живая легенда?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Однако,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среди сидевших на этих деревянных скамьях есть немногие, кто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думает таким образом.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членов Визенгамота принадлежат к числу тех, кто вчитывался в полуистлевшие свитки и слушал расска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зы о том, что случилось с кузеном чьего-либо брата, не для развлечения, а для поисков могущества и истины. Они уже отметили ту ночь в Годриковой лощине, в докладе Альбуса Дамблдора, как аномальное и потенциально важное событие. Они размышляли, почему это произошло, если это вообще произошло, а если этого не было, то зачем Дамблдор лжёт.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когда 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адцатилетний мальчик поднимается и говорит «Люциус Малфой» холодным взрослым голосом и продолжает говорить слова, которые просто не ожидаешь услышать 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первокурсника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Хогвартса, они не позволяют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этому факту стать частью размытого пятна из легенд и сюжетов для пьес, где не действуют никакие законы.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отмечают это как знак.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добавляют это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список.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этот список начинает выглядеть несколько тревожно.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ситуация не становится лучше, когда мальчик кричит дементору «БУ!», 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гниющий труп вжимается в противоположную стену и его ужасный болезненный для ушей голос скрежещет: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Уберите 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aric Lightin" w:id="0" w:date="2015-10-31T05:40:4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чтобы согласовать со 122-й главой</w:t>
      </w:r>
    </w:p>
  </w:comment>
  <w:comment w:author="Yuliy L" w:id="1" w:date="2016-02-22T18:33:2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Что-то пропущено?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ind w:left="-30" w:firstLine="0"/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