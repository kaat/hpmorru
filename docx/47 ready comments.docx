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40"/>
        <w:jc w:val="center"/>
        <w:rPr/>
      </w:pPr>
      <w:bookmarkStart w:colFirst="0" w:colLast="0" w:name="_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«Я же говорил тебе, никаких поцелуев!»</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он скажет: «Как-то раз она поцеловала меня, просто чтобы досадить, как с тем свиданием».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w:t>
      </w:r>
      <w:del w:author="Alaric Lightin" w:id="0" w:date="2019-03-27T15:49:19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5:49:19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ргать Гарри Поттера за ниточки?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это правда, Драко просто обязан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эксперимент, смысл которого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эта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очевидно.</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прислужники Дамблдора! — выплюнул он.</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ничего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вообще никогда не лжёт о том, что написано в книгах.</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с нажимом спросил Драко.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видел Смертельное проклятье с момента нашей последней встречи?!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ненормальный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любых нормальных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говоришь об этом?</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правильно думать, пока ты смотришь...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сам ты не можешь использовать заклинание Патронуса.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что-то светлое. Но если внутри Гарри Поттера нет ни единой мысли, которая бы так сияла...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на самом деле я могу.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должен просто в это </w:t>
      </w:r>
      <w:del w:author="Alaric Lightin" w:id="1" w:date="2018-09-06T15:23:26Z">
        <w:r w:rsidDel="00000000" w:rsidR="00000000" w:rsidRPr="00000000">
          <w:rPr>
            <w:rFonts w:ascii="Times New Roman" w:cs="Times New Roman" w:eastAsia="Times New Roman" w:hAnsi="Times New Roman"/>
            <w:sz w:val="24"/>
            <w:szCs w:val="24"/>
            <w:rtl w:val="0"/>
          </w:rPr>
          <w:delText xml:space="preserve">просто </w:delText>
        </w:r>
      </w:del>
      <w:r w:rsidDel="00000000" w:rsidR="00000000" w:rsidRPr="00000000">
        <w:rPr>
          <w:rFonts w:ascii="Times New Roman" w:cs="Times New Roman" w:eastAsia="Times New Roman" w:hAnsi="Times New Roman"/>
          <w:sz w:val="24"/>
          <w:szCs w:val="24"/>
          <w:rtl w:val="0"/>
        </w:rPr>
        <w:t xml:space="preserve">поверить?</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а Драко теперь должен верить профессору Квирреллу?!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наконец понял:</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Шляпа распределила тебя в Слизерин! Точно! А после этого ты... ты щёлкнул пальцами...</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было невозможно, пока не появился Гарри Поттер.</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Драко мог хотя бы на минуту поверить, что Гарри — когтевранец?!</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конечно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трюк?</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знал, что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зачем, зачем Гарри вообще подстроил всю эту историю с ним и Грейнджер...</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просто обязан раз и навсегда усвоить, что Гарри слишком странный для нормальных интриг.</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единственный смысл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самого начала!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ЗАЧЕ-Е-ЕМ?!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w:t>
      </w:r>
      <w:ins w:author="Alaric Lightin" w:id="2" w:date="2019-03-27T15:49:47Z">
        <w:r w:rsidDel="00000000" w:rsidR="00000000" w:rsidRPr="00000000">
          <w:rPr>
            <w:rFonts w:ascii="Times New Roman" w:cs="Times New Roman" w:eastAsia="Times New Roman" w:hAnsi="Times New Roman"/>
            <w:sz w:val="24"/>
            <w:szCs w:val="24"/>
            <w:rtl w:val="0"/>
          </w:rPr>
          <w:t xml:space="preserve">,</w:t>
        </w:r>
      </w:ins>
      <w:del w:author="Alaric Lightin" w:id="2" w:date="2019-03-27T15:49: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ЗАЧЕМ Гарри ТАК поступил...</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какой-то... БРЕД!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При чём тут Грейнджер?!</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заранее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их не видел, я просто предполагаю, основываясь на том, что я вижу в Слизерине...</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думать таким образом, ведь рядом может оказаться какой-нибудь легилимент. То, что говорил Гарри, было за гранью оскорбления, они бы просто напросто убили его, если б только услышали...</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вообще ничего.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ничтожество превращается Слизерин, и причиной является ненависть к маглорождённым.</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Салазар был просто-напросто неправ! Ты ведь это знаешь, Драко! И эта ненависть отравляет весь твой факультет, тебе не удастся вызвать патронуса подобными мыслями!</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Салазар Слизерин мог вызывать патронуса?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с тех пор многое изменилось!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их цвета кожи...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Цвета кожи?! — удивился Драко.</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необходимо кого-то ненавидеть. Лишь немногие исключительно добрые люди относились к маглорождённым лучше. Но те, кто просто принимал за истину общепринятое мнение, не были так уж особенно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потом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ничем не отличаются.</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правильный ответ на который заключается в том, что маглорождённые ничуть не слабее чистокровных. И 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или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так? Драко, ты же знаешь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sz w:val="24"/>
          <w:szCs w:val="24"/>
          <w:rtl w:val="0"/>
        </w:rPr>
        <w:t xml:space="preserve">убить </w:t>
      </w:r>
      <w:r w:rsidDel="00000000" w:rsidR="00000000" w:rsidRPr="00000000">
        <w:rPr>
          <w:rFonts w:ascii="Times New Roman" w:cs="Times New Roman" w:eastAsia="Times New Roman" w:hAnsi="Times New Roman"/>
          <w:sz w:val="24"/>
          <w:szCs w:val="24"/>
          <w:rtl w:val="0"/>
        </w:rPr>
        <w:t xml:space="preserve">её не за что-то плохое, что она сделала, а просто потому, что она маглорождённая? Она же просто девочка, которая кинется помогать с домашней работой, если только её попросить... — голос Гарри запнулся, — кто захочет, чтобы она умерла?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r w:rsidDel="00000000" w:rsidR="00000000" w:rsidRPr="00000000">
        <w:rPr>
          <w:rFonts w:ascii="Times New Roman" w:cs="Times New Roman" w:eastAsia="Times New Roman" w:hAnsi="Times New Roman"/>
          <w:sz w:val="24"/>
          <w:szCs w:val="24"/>
          <w:rtl w:val="0"/>
        </w:rPr>
        <w:t xml:space="preserve">Грейнджер — грязнокровка, которая должна умереть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 другой стороны, девочка на краю крыши цепляется за его руку...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все, кто не желает смерти Гермионы Грейнджер, не хотят общаться с теми, кто желает!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Лучшие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 обладающие талантами более чем одного факультета, ученики, у которых есть выбор, надевая шляпу, думают: «Куда угодно, только не в Слизерин»,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не отвергает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Драко, это разрушает Слизерин!</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изначально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последствий того, что их имена связывают со Слизерином...</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хочешь?!</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w:t>
      </w:r>
      <w:r w:rsidDel="00000000" w:rsidR="00000000" w:rsidRPr="00000000">
        <w:rPr>
          <w:rFonts w:ascii="Times New Roman" w:cs="Times New Roman" w:eastAsia="Times New Roman" w:hAnsi="Times New Roman"/>
          <w:sz w:val="24"/>
          <w:szCs w:val="24"/>
          <w:rtl w:val="0"/>
        </w:rPr>
        <w:t xml:space="preserve">будто в науке есть нечто, подобное сиянию чар Патронуса, отбрасывающее любую тьму и безумие — пусть</w:t>
      </w:r>
      <w:r w:rsidDel="00000000" w:rsidR="00000000" w:rsidRPr="00000000">
        <w:rPr>
          <w:rFonts w:ascii="Times New Roman" w:cs="Times New Roman" w:eastAsia="Times New Roman" w:hAnsi="Times New Roman"/>
          <w:sz w:val="24"/>
          <w:szCs w:val="24"/>
          <w:rtl w:val="0"/>
        </w:rPr>
        <w:t xml:space="preserve"> и не сразу, но это нечто везде следует за наукой. Эпоха Просвещения — так это назвали в мире маглов. Думаю, это как-то связано с поисками истины... с тем, что люди, думая логически,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происходит на самом деле...</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ты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случайность, просто потому что никто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w:t>
      </w:r>
      <w:ins w:author="Alaric Lightin" w:id="3" w:date="2019-03-27T15:50:0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э?</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лучше вообще придушить самого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Гарри вырос среди маглов, а затем Дамблдор беспрепятственно перетащил его со Слизерина в Когтевран, поэтому вариант, что Гарри мог вообще ничего не знать, был абсолютно правдоподобен. А Драко до сих пор не додумался ему рассказать.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первостепенной важности!</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del w:author="Alaric Lightin" w:id="4" w:date="2019-03-27T15:47:1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так что тебе не нужно брать мои слова на веру, — сказал Драко. — Ты и сам всё видишь,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после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хотел, чтобы от Европы остались одни руины, возможно это была часть его общего с Гриндевальдом плана. И только когда марионетка Дамблдора подвела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верховного чародея Визенгамота! Спустя пятнадцать веков символ Непрерывной Линии Мерлина попал в руки недостойного! А затем он стал ещё и главой Международной Конфедерации Магов. И у него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Неужели не очевидно, что Дамблдор пытается захватить мир?!</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Одурачил вас? Подталкивал к чему-то?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Но он был их единственным шансом против Дамблдора!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просто пришлось этим заниматься, иначе бы Дамблдор захватил мир. Тёмный Лорд оставался единственной надеждой!</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один ли злодей в этой истории, или всё же два...</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должен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не настолько силён, и ты должен это понимать. Послушай, Драко, я и сам начал замечать некоторые тревожные факты, ничего конкретного или определённого,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точно совершил Дамблдор, таком, чтобы у меня не осталось сомнений?</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она всего лишь любила моего отца!</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матери!</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сжёг её заживо в её собственной спальне!</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Гарри хотела заплакать от жалости, а другая точно знала, что это неправда...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сжёг её заживо в её собственной спальне!»</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заживо. Вот, что задолжал Дамблдор роду Малфоев, и за это он заплатит своей жизнью!</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должен знать, как именно ты узнал, что это Дамбл...</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предупреждение!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убийце Нарциссы, Гарри, неужели ты не понимаешь? — исступлённо воскликнул Драко.</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это также и не в стиле Люциуса.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 выплюнул он. — Это достаточно злое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«...не Гарри, нет, пожалуйста, возьмите меня, убейте меня вместо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вот твоя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она была невинной. Я, в свою очередь, могу сказать, что это твоя мать заслужила смерть, потому что у Дамблдора наверняка была какая-то веская причина, из-за которой сжечь заживо твою мать в её собственной спальне — нормально, и лишь смерть моей матери была несчастьем. Но знаешь, Драко, в любом случае, разве не очевидно,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просто убивал врага.</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ни одна из смертей не была заслуженной, и больше ни одна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w:t>
      </w:r>
      <w:del w:author="Alaric Lightin" w:id="5" w:date="2018-08-01T15:39:4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искорка сочувствия</w:t>
      </w:r>
      <w:del w:author="Alaric Lightin" w:id="6" w:date="2018-08-01T15:39:5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из-за того</w:t>
      </w:r>
      <w:ins w:author="Alaric Lightin" w:id="7" w:date="2018-08-01T15:39:5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что</w:t>
      </w:r>
      <w:ins w:author="Yuliy L" w:id="8" w:date="2018-05-24T08:03:35Z">
        <w:commentRangeStart w:id="0"/>
        <w:commentRangeStart w:id="1"/>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именно он забыл, ведь он забыл, что и мать и отец Гарри умерли от руки Тёмного Лорда.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напросто забудешь о своих родителях? И, по-твоему, я должен... забыть о своей матери?!</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же, мы с тобой обязаны стать врагами?! — голос Гарри стал таким же яростным. — Что мы такого сделали друг другу,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неправ, когда убивал мою мать. Просто согласись, что её смерть — это печально. Мы не будем спорить о том, было ли это действительно необходимо, и было ли это оправданно.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w:t>
      </w:r>
      <w:del w:author="Alaric Lightin" w:id="9" w:date="2019-03-27T15:49:02Z">
        <w:r w:rsidDel="00000000" w:rsidR="00000000" w:rsidRPr="00000000">
          <w:rPr>
            <w:rFonts w:ascii="Times New Roman" w:cs="Times New Roman" w:eastAsia="Times New Roman" w:hAnsi="Times New Roman"/>
            <w:sz w:val="24"/>
            <w:szCs w:val="24"/>
            <w:rtl w:val="0"/>
          </w:rPr>
          <w:delText xml:space="preserve">е</w:delText>
        </w:r>
      </w:del>
      <w:ins w:author="Alaric Lightin" w:id="9" w:date="2019-03-27T15:49:02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 все ответы, и между нами больше не будет противоречий, но если мы начнём с того, что скажем, что каждая жизнь драгоценна, и что любая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убил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ты, но Дом Малфоев обязан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совершенно за гранью слабости и бесчестья, это всё равно, что перестать существовать!</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должен,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лучше, сначала нужно начать думать не так как все. Драко, ты не должен бояться быть лучше, чем другие! Даже если это твой отец. Ты должен научиться замечать ошибки своего отца, потому что он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пытаюсь заставить тебя частично порвать с отцом, — сказал Гарри. — Пытаюсь помочь тебе исправить то, в чём ошибается твой отец. Я хочу, чтобы ты стал лучше него! Но вовсе... не ценой твоего патронуса!</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понадобится, чтобы исправить факультет Слизерина...</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даже когда </w:t>
      </w:r>
      <w:r w:rsidDel="00000000" w:rsidR="00000000" w:rsidRPr="00000000">
        <w:rPr>
          <w:rFonts w:ascii="Times New Roman" w:cs="Times New Roman" w:eastAsia="Times New Roman" w:hAnsi="Times New Roman"/>
          <w:sz w:val="24"/>
          <w:szCs w:val="24"/>
          <w:rtl w:val="0"/>
        </w:rPr>
        <w:t xml:space="preserve">он неправ, его доводы звучат очень убедительно.</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ты отрицаешь,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ins w:author="Alaric Lightin" w:id="10" w:date="2019-03-27T15:48:12Z">
        <w:r w:rsidDel="00000000" w:rsidR="00000000" w:rsidRPr="00000000">
          <w:rPr>
            <w:rFonts w:ascii="Times New Roman" w:cs="Times New Roman" w:eastAsia="Times New Roman" w:hAnsi="Times New Roman"/>
            <w:sz w:val="24"/>
            <w:szCs w:val="24"/>
            <w:rtl w:val="0"/>
          </w:rPr>
          <w:t xml:space="preserve">.</w:t>
        </w:r>
      </w:ins>
      <w:del w:author="Alaric Lightin" w:id="10" w:date="2019-03-27T15:48:1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никогда не возникало даже мысли использовать тебя, чтобы отомстить Пожирателям Смерти, ни разу. Я не знал, кто такие Малфои, когда мы встретились в том магазине, но уже тогда ты понравился мне.</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знать, что ты говоришь правду, всё было бы настолько проще...</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опасно, и он даже не может попросить Гарри о помощи, так как именно его он и собирается проверять, но всё же...</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всего лишь первокурсник! Это просто безумие!</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мог просто позволить тебе это сделать.</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с тобой всегда так?! Почему ты всегда всё портишь, даже если это НЕВОЗМОЖНО?! И прекрати улыбаться, это не смешно!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действительно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профессору Квирреллу? Вдруг тот готов подтвердить любую ложь Гарри.</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знаешь, — сказал Драко. — Знаешь, какую цену я заплачу, если я соглашусь с тобой в том, что яд, отравляющий Слизерин — это ненависть к маглорождённым и скажу, что мне жаль, что погибла Лили Поттер. И это часть твоего плана, и не говори мне, что это не так.</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ведь замок менялся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тихо произн</w:t>
      </w:r>
      <w:del w:author="Alaric Lightin" w:id="11" w:date="2019-03-27T15:48:41Z">
        <w:r w:rsidDel="00000000" w:rsidR="00000000" w:rsidRPr="00000000">
          <w:rPr>
            <w:rFonts w:ascii="Times New Roman" w:cs="Times New Roman" w:eastAsia="Times New Roman" w:hAnsi="Times New Roman"/>
            <w:sz w:val="24"/>
            <w:szCs w:val="24"/>
            <w:rtl w:val="0"/>
          </w:rPr>
          <w:delText xml:space="preserve">е</w:delText>
        </w:r>
      </w:del>
      <w:ins w:author="Alaric Lightin" w:id="11" w:date="2019-03-27T15:48:41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Целиком, а не сокращённый вариант, который я уже пытался тебе объяснить. Но тебе должно быть понятно, что это та же самая идея, только обобщённая. Итак, мой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личность?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разуму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нас,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тех</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Люди с других планет будут другими. Действительно другими. Но это не остановит нас и это не остановит их, если мы захотим стать друзьями.</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w:t>
      </w:r>
      <w:del w:author="Alaric Lightin" w:id="12" w:date="2019-03-27T15:48:52Z">
        <w:r w:rsidDel="00000000" w:rsidR="00000000" w:rsidRPr="00000000">
          <w:rPr>
            <w:rFonts w:ascii="Times New Roman" w:cs="Times New Roman" w:eastAsia="Times New Roman" w:hAnsi="Times New Roman"/>
            <w:sz w:val="24"/>
            <w:szCs w:val="24"/>
            <w:rtl w:val="0"/>
          </w:rPr>
          <w:delText xml:space="preserve">е</w:delText>
        </w:r>
      </w:del>
      <w:ins w:author="Alaric Lightin" w:id="12" w:date="2019-03-27T15:48:52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 здесь этой ночью, хоть он и не знал, почему это должно быть таким секретом.</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настолько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это действительно был свет патронуса. Тот, кто хоть раз видел патронуса, уже не может перепутать его ни с чем.</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форма чар Патронуса, — подчеркнул Гарри</w:t>
      </w:r>
      <w:ins w:author="Alaric Lightin" w:id="13" w:date="2019-03-27T15:47:49Z">
        <w:r w:rsidDel="00000000" w:rsidR="00000000" w:rsidRPr="00000000">
          <w:rPr>
            <w:rFonts w:ascii="Times New Roman" w:cs="Times New Roman" w:eastAsia="Times New Roman" w:hAnsi="Times New Roman"/>
            <w:sz w:val="24"/>
            <w:szCs w:val="24"/>
            <w:rtl w:val="0"/>
          </w:rPr>
          <w:t xml:space="preserve">.</w:t>
        </w:r>
      </w:ins>
      <w:del w:author="Alaric Lightin" w:id="13" w:date="2019-03-27T15:47:4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вроде тех, которыми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r w:rsidDel="00000000" w:rsidR="00000000" w:rsidRPr="00000000">
        <w:rPr>
          <w:rFonts w:ascii="Times New Roman" w:cs="Times New Roman" w:eastAsia="Times New Roman" w:hAnsi="Times New Roman"/>
          <w:sz w:val="24"/>
          <w:szCs w:val="24"/>
          <w:rtl w:val="0"/>
        </w:rPr>
        <w:t xml:space="preserve">такого же патрону</w:t>
      </w:r>
      <w:r w:rsidDel="00000000" w:rsidR="00000000" w:rsidRPr="00000000">
        <w:rPr>
          <w:rFonts w:ascii="Times New Roman" w:cs="Times New Roman" w:eastAsia="Times New Roman" w:hAnsi="Times New Roman"/>
          <w:sz w:val="24"/>
          <w:szCs w:val="24"/>
          <w:rtl w:val="0"/>
        </w:rPr>
        <w:t xml:space="preserve">са?</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же на самом деле Мальчик-Который-Выжил, если он уже является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и ответить, а сегодня Драко просто был не способен вынести ещё одно потрясение. Это оказалось бы слишком.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продумал, — сказал Гарри</w:t>
      </w:r>
      <w:ins w:author="Alaric Lightin" w:id="14" w:date="2019-03-27T15:48:29Z">
        <w:r w:rsidDel="00000000" w:rsidR="00000000" w:rsidRPr="00000000">
          <w:rPr>
            <w:rFonts w:ascii="Times New Roman" w:cs="Times New Roman" w:eastAsia="Times New Roman" w:hAnsi="Times New Roman"/>
            <w:sz w:val="24"/>
            <w:szCs w:val="24"/>
            <w:rtl w:val="0"/>
          </w:rPr>
          <w:t xml:space="preserve">.</w:t>
        </w:r>
      </w:ins>
      <w:del w:author="Alaric Lightin" w:id="14" w:date="2019-03-27T15:48:2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Я поклянусь, но есть пять условий...</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Пять?!</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просится выйти из-под контроля, ты ведь понимаешь, что, будь это пьеса, всё бы обязательно пошло наперекосяк...</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на самом деле знаю, это что ты сказал, что Люциус сказал, что Дамблдор сказал, будто он убил Нарциссу. Чтобы поверить в это без вопросов, я должен верить и тебе и Люциусу и Дамблдору. Потому, как я и сказал, есть пять условий. Первое — в любой момент ты 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сожжена заживо.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сожжена заживо, я могу считать, что сделавший это был злодеем.</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это очень похоже на то, что ты планируешь отвертеться...</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такая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w:t>
      </w:r>
      <w:del w:author="Alaric Lightin" w:id="15" w:date="2019-03-27T15:49:28Z">
        <w:r w:rsidDel="00000000" w:rsidR="00000000" w:rsidRPr="00000000">
          <w:rPr>
            <w:rFonts w:ascii="Times New Roman" w:cs="Times New Roman" w:eastAsia="Times New Roman" w:hAnsi="Times New Roman"/>
            <w:sz w:val="24"/>
            <w:szCs w:val="24"/>
            <w:rtl w:val="0"/>
          </w:rPr>
          <w:delText xml:space="preserve">е</w:delText>
        </w:r>
      </w:del>
      <w:ins w:author="Alaric Lightin" w:id="15" w:date="2019-03-27T15:49:28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шься считать убийцу моей матери своим врагом, а я...</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намного. Ему казалось, что он уплывает, теряется, всё дальше и дальше от берега, дальше и дальше от дома...</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 бы ни случилось</w:t>
      </w:r>
      <w:ins w:author="Alaric Lightin" w:id="16" w:date="2019-03-27T15:50:21Z">
        <w:r w:rsidDel="00000000" w:rsidR="00000000" w:rsidRPr="00000000">
          <w:rPr>
            <w:rFonts w:ascii="Times New Roman" w:cs="Times New Roman" w:eastAsia="Times New Roman" w:hAnsi="Times New Roman"/>
            <w:sz w:val="24"/>
            <w:szCs w:val="24"/>
            <w:rtl w:val="0"/>
          </w:rPr>
          <w:t xml:space="preserve">…</w:t>
        </w:r>
      </w:ins>
      <w:del w:author="Alaric Lightin" w:id="16" w:date="2019-03-27T15:50:2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патронус мне кое-что напомнил,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Сегодня мне бы не хотелось больше сюрпризов.</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Хссссс-сссс-сшшсшшсссс</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М-да, — сказал Гарри. — </w:t>
      </w:r>
      <w:del w:author="Alaric Lightin" w:id="17" w:date="2019-03-27T15:47:34Z">
        <w:r w:rsidDel="00000000" w:rsidR="00000000" w:rsidRPr="00000000">
          <w:rPr>
            <w:rFonts w:ascii="Times New Roman" w:cs="Times New Roman" w:eastAsia="Times New Roman" w:hAnsi="Times New Roman"/>
            <w:sz w:val="24"/>
            <w:szCs w:val="24"/>
            <w:rtl w:val="0"/>
          </w:rPr>
          <w:delText xml:space="preserve">р</w:delText>
        </w:r>
      </w:del>
      <w:ins w:author="Alaric Lightin" w:id="17" w:date="2019-03-27T15:47:34Z">
        <w:r w:rsidDel="00000000" w:rsidR="00000000" w:rsidRPr="00000000">
          <w:rPr>
            <w:rFonts w:ascii="Times New Roman" w:cs="Times New Roman" w:eastAsia="Times New Roman" w:hAnsi="Times New Roman"/>
            <w:sz w:val="24"/>
            <w:szCs w:val="24"/>
            <w:rtl w:val="0"/>
          </w:rPr>
          <w:t xml:space="preserve">Р</w:t>
        </w:r>
      </w:ins>
      <w:r w:rsidDel="00000000" w:rsidR="00000000" w:rsidRPr="00000000">
        <w:rPr>
          <w:rFonts w:ascii="Times New Roman" w:cs="Times New Roman" w:eastAsia="Times New Roman" w:hAnsi="Times New Roman"/>
          <w:sz w:val="24"/>
          <w:szCs w:val="24"/>
          <w:rtl w:val="0"/>
        </w:rPr>
        <w:t xml:space="preserve">азговаривать с патронусами как-то странно.</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имеешь в виду только магических змей, да?</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же не можешь в самом деле верить, что тебя распределили в Когтевран! Ты — Наследник Слизерина!</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0" w:date="2018-05-24T08:03:44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предлагает поставить запятую.</w:t>
      </w:r>
    </w:p>
  </w:comment>
  <w:comment w:author="Alaric Lightin" w:id="1" w:date="2018-06-15T20:42:4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он это как-то мотивировал? Я что-то не могу понять, почему.</w:t>
      </w:r>
    </w:p>
  </w:comment>
  <w:comment w:author="Yuliy L" w:id="2" w:date="2018-06-16T08:14:39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Уточняю.</w:t>
      </w:r>
    </w:p>
  </w:comment>
  <w:comment w:author="Yuliy L" w:id="3" w:date="2018-06-16T08:23:28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Цитирую:</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именно он забыл- это уточняющая часть, обособляемая запятыми</w:t>
      </w:r>
    </w:p>
  </w:comment>
  <w:comment w:author="Alaric Lightin" w:id="4" w:date="2018-08-01T15:39:35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в таком случае запятая должна быть до "что", а не после. В этом случае соглашусь. А вот здесь явно не надо.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