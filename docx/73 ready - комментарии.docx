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v8c0wt9dnpdo" w:id="0"/>
      <w:bookmarkEnd w:id="0"/>
      <w:r w:rsidDel="00000000" w:rsidR="00000000" w:rsidRPr="00000000">
        <w:rPr>
          <w:rtl w:val="0"/>
        </w:rPr>
        <w:t xml:space="preserve">Глава 73. Самоактуализация. Часть 8. Священное и мирское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Красный огненный сгусток попал Ханне прямо в лицо. Девочку перекувырнуло в воздухе, и она ударилась головой о каменную стену. Её бледное лицо, казалось, застыло на мгновение в окружении летящих прядей её золотисто-каштановых волос. Ханна рухнула на пол, и в этот же миг третий и последний залп зелёных спиралей разбил вражеские чары Щита.</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Мартовские дни проходили один за другим, наполненные лекциями, занятиями и домашней работой, а также завтраками, обедами и ужинами.</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Гриффиндорец напряжённо застыл, уставившись на их восьмёрку. Выражение его лица беззвучно менялось. </w:t>
      </w:r>
      <w:r w:rsidDel="00000000" w:rsidR="00000000" w:rsidRPr="00000000">
        <w:rPr>
          <w:rFonts w:ascii="Times New Roman" w:cs="Times New Roman" w:eastAsia="Times New Roman" w:hAnsi="Times New Roman"/>
          <w:i w:val="1"/>
          <w:sz w:val="24"/>
          <w:szCs w:val="24"/>
          <w:rtl w:val="0"/>
        </w:rPr>
        <w:t xml:space="preserve">А потом </w:t>
      </w:r>
      <w:r w:rsidDel="00000000" w:rsidR="00000000" w:rsidRPr="00000000">
        <w:rPr>
          <w:rFonts w:ascii="Times New Roman" w:cs="Times New Roman" w:eastAsia="Times New Roman" w:hAnsi="Times New Roman"/>
          <w:i w:val="1"/>
          <w:sz w:val="24"/>
          <w:szCs w:val="24"/>
          <w:rtl w:val="0"/>
        </w:rPr>
        <w:t xml:space="preserve">руки, вцепившиеся в отвороты мантии </w:t>
      </w:r>
      <w:r w:rsidDel="00000000" w:rsidR="00000000" w:rsidRPr="00000000">
        <w:rPr>
          <w:rFonts w:ascii="Times New Roman" w:cs="Times New Roman" w:eastAsia="Times New Roman" w:hAnsi="Times New Roman"/>
          <w:i w:val="1"/>
          <w:sz w:val="24"/>
          <w:szCs w:val="24"/>
          <w:rtl w:val="0"/>
        </w:rPr>
        <w:t xml:space="preserve">слизеринца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разжались, и он молча удалился.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Девочки </w:t>
      </w:r>
      <w:r w:rsidDel="00000000" w:rsidR="00000000" w:rsidRPr="00000000">
        <w:rPr>
          <w:rFonts w:ascii="Times New Roman" w:cs="Times New Roman" w:eastAsia="Times New Roman" w:hAnsi="Times New Roman"/>
          <w:i w:val="1"/>
          <w:sz w:val="24"/>
          <w:szCs w:val="24"/>
          <w:rtl w:val="0"/>
        </w:rPr>
        <w:t xml:space="preserve">тоже ничего не сказали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Лаванда явно хотела сказать что-то негодующее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потому что она лишилась возможности  произнести свою речь. Она уже открыла рот, но, к счастью, Гермиона это заметила и жестом показала МОЛЧАТЬ.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уходило и на сон. Нельзя забывать о сне лишь потому, что это одно из самых обыденных занятий на свете.</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Иннервейт! — раздался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голос Сьюзен Боунс, и Гермиона, резко выдохнув воздух, распахнула глаза. </w:t>
      </w:r>
      <w:r w:rsidDel="00000000" w:rsidR="00000000" w:rsidRPr="00000000">
        <w:rPr>
          <w:rFonts w:ascii="Times New Roman" w:cs="Times New Roman" w:eastAsia="Times New Roman" w:hAnsi="Times New Roman"/>
          <w:i w:val="1"/>
          <w:sz w:val="24"/>
          <w:szCs w:val="24"/>
          <w:rtl w:val="0"/>
        </w:rPr>
        <w:t xml:space="preserve">Ей было трудно дышать, словно у неё на груди лежало что-то очень тяжёлое.</w:t>
      </w:r>
      <w:r w:rsidDel="00000000" w:rsidR="00000000" w:rsidRPr="00000000">
        <w:rPr>
          <w:rFonts w:ascii="Times New Roman" w:cs="Times New Roman" w:eastAsia="Times New Roman" w:hAnsi="Times New Roman"/>
          <w:i w:val="1"/>
          <w:sz w:val="24"/>
          <w:szCs w:val="24"/>
          <w:rtl w:val="0"/>
        </w:rPr>
        <w:t xml:space="preserve"> Ханна рядом с ней уже сидела, держась за голову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 гримасой боли на лице. Дафна предупреждала, что это будет </w:t>
      </w:r>
      <w:r w:rsidDel="00000000" w:rsidR="00000000" w:rsidRPr="00000000">
        <w:rPr>
          <w:rFonts w:ascii="Times New Roman" w:cs="Times New Roman" w:eastAsia="Times New Roman" w:hAnsi="Times New Roman"/>
          <w:i w:val="1"/>
          <w:sz w:val="24"/>
          <w:szCs w:val="24"/>
          <w:rtl w:val="0"/>
        </w:rPr>
        <w:t xml:space="preserve">«тяжёлый» </w:t>
      </w:r>
      <w:r w:rsidDel="00000000" w:rsidR="00000000" w:rsidRPr="00000000">
        <w:rPr>
          <w:rFonts w:ascii="Times New Roman" w:cs="Times New Roman" w:eastAsia="Times New Roman" w:hAnsi="Times New Roman"/>
          <w:i w:val="1"/>
          <w:sz w:val="24"/>
          <w:szCs w:val="24"/>
          <w:rtl w:val="0"/>
        </w:rPr>
        <w:t xml:space="preserve">бой, что вызвало тревогу у Гермионы, да и у всей команды. Кроме, быть </w:t>
      </w:r>
      <w:r w:rsidDel="00000000" w:rsidR="00000000" w:rsidRPr="00000000">
        <w:rPr>
          <w:rFonts w:ascii="Times New Roman" w:cs="Times New Roman" w:eastAsia="Times New Roman" w:hAnsi="Times New Roman"/>
          <w:i w:val="1"/>
          <w:sz w:val="24"/>
          <w:szCs w:val="24"/>
          <w:rtl w:val="0"/>
        </w:rPr>
        <w:t xml:space="preserve">может,</w:t>
      </w:r>
      <w:r w:rsidDel="00000000" w:rsidR="00000000" w:rsidRPr="00000000">
        <w:rPr>
          <w:rFonts w:ascii="Times New Roman" w:cs="Times New Roman" w:eastAsia="Times New Roman" w:hAnsi="Times New Roman"/>
          <w:i w:val="1"/>
          <w:sz w:val="24"/>
          <w:szCs w:val="24"/>
          <w:rtl w:val="0"/>
        </w:rPr>
        <w:t xml:space="preserve"> Сьюзен, которая просто появилась к </w:t>
      </w:r>
      <w:r w:rsidDel="00000000" w:rsidR="00000000" w:rsidRPr="00000000">
        <w:rPr>
          <w:rFonts w:ascii="Times New Roman" w:cs="Times New Roman" w:eastAsia="Times New Roman" w:hAnsi="Times New Roman"/>
          <w:i w:val="1"/>
          <w:sz w:val="24"/>
          <w:szCs w:val="24"/>
          <w:rtl w:val="0"/>
        </w:rPr>
        <w:t xml:space="preserve">означенному</w:t>
      </w:r>
      <w:r w:rsidDel="00000000" w:rsidR="00000000" w:rsidRPr="00000000">
        <w:rPr>
          <w:rFonts w:ascii="Times New Roman" w:cs="Times New Roman" w:eastAsia="Times New Roman" w:hAnsi="Times New Roman"/>
          <w:i w:val="1"/>
          <w:sz w:val="24"/>
          <w:szCs w:val="24"/>
          <w:rtl w:val="0"/>
        </w:rPr>
        <w:t xml:space="preserve"> времени, шла рядом, </w:t>
      </w:r>
      <w:r w:rsidDel="00000000" w:rsidR="00000000" w:rsidRPr="00000000">
        <w:rPr>
          <w:rFonts w:ascii="Times New Roman" w:cs="Times New Roman" w:eastAsia="Times New Roman" w:hAnsi="Times New Roman"/>
          <w:i w:val="1"/>
          <w:sz w:val="24"/>
          <w:szCs w:val="24"/>
          <w:rtl w:val="0"/>
        </w:rPr>
        <w:t xml:space="preserve">не вступая в разговоры</w:t>
      </w:r>
      <w:r w:rsidDel="00000000" w:rsidR="00000000" w:rsidRPr="00000000">
        <w:rPr>
          <w:rFonts w:ascii="Times New Roman" w:cs="Times New Roman" w:eastAsia="Times New Roman" w:hAnsi="Times New Roman"/>
          <w:i w:val="1"/>
          <w:sz w:val="24"/>
          <w:szCs w:val="24"/>
          <w:rtl w:val="0"/>
        </w:rPr>
        <w:t xml:space="preserve">, и сражалась с хулиганом-семикурсником, пока не оказалась единственной девочкой, оставшейся на ногах. </w:t>
      </w:r>
      <w:r w:rsidDel="00000000" w:rsidR="00000000" w:rsidRPr="00000000">
        <w:rPr>
          <w:rFonts w:ascii="Times New Roman" w:cs="Times New Roman" w:eastAsia="Times New Roman" w:hAnsi="Times New Roman"/>
          <w:i w:val="1"/>
          <w:sz w:val="24"/>
          <w:szCs w:val="24"/>
          <w:rtl w:val="0"/>
        </w:rPr>
        <w:t xml:space="preserve">Возможно, </w:t>
      </w:r>
      <w:r w:rsidDel="00000000" w:rsidR="00000000" w:rsidRPr="00000000">
        <w:rPr>
          <w:rFonts w:ascii="Times New Roman" w:cs="Times New Roman" w:eastAsia="Times New Roman" w:hAnsi="Times New Roman"/>
          <w:i w:val="1"/>
          <w:sz w:val="24"/>
          <w:szCs w:val="24"/>
          <w:rtl w:val="0"/>
        </w:rPr>
        <w:t xml:space="preserve">гриффиндорец чувствовал себя не в своей тарелке, сражаясь с младшей</w:t>
      </w:r>
      <w:r w:rsidDel="00000000" w:rsidR="00000000" w:rsidRPr="00000000">
        <w:rPr>
          <w:rFonts w:ascii="Times New Roman" w:cs="Times New Roman" w:eastAsia="Times New Roman" w:hAnsi="Times New Roman"/>
          <w:i w:val="1"/>
          <w:sz w:val="24"/>
          <w:szCs w:val="24"/>
          <w:rtl w:val="0"/>
        </w:rPr>
        <w:t xml:space="preserve"> наследницей</w:t>
      </w:r>
      <w:r w:rsidDel="00000000" w:rsidR="00000000" w:rsidRPr="00000000">
        <w:rPr>
          <w:rFonts w:ascii="Times New Roman" w:cs="Times New Roman" w:eastAsia="Times New Roman" w:hAnsi="Times New Roman"/>
          <w:i w:val="1"/>
          <w:sz w:val="24"/>
          <w:szCs w:val="24"/>
          <w:rtl w:val="0"/>
        </w:rPr>
        <w:t xml:space="preserve"> рода Боунс, или Сьюзен просто очень </w:t>
      </w:r>
      <w:r w:rsidDel="00000000" w:rsidR="00000000" w:rsidRPr="00000000">
        <w:rPr>
          <w:rFonts w:ascii="Times New Roman" w:cs="Times New Roman" w:eastAsia="Times New Roman" w:hAnsi="Times New Roman"/>
          <w:i w:val="1"/>
          <w:sz w:val="24"/>
          <w:szCs w:val="24"/>
          <w:rtl w:val="0"/>
        </w:rPr>
        <w:t xml:space="preserve">повезло</w:t>
      </w:r>
      <w:r w:rsidDel="00000000" w:rsidR="00000000" w:rsidRPr="00000000">
        <w:rPr>
          <w:rFonts w:ascii="Times New Roman" w:cs="Times New Roman" w:eastAsia="Times New Roman" w:hAnsi="Times New Roman"/>
          <w:i w:val="1"/>
          <w:sz w:val="24"/>
          <w:szCs w:val="24"/>
          <w:rtl w:val="0"/>
        </w:rPr>
        <w:t xml:space="preserve">, но так или иначе, когда Гермиона попыталась сесть,</w:t>
      </w:r>
      <w:r w:rsidDel="00000000" w:rsidR="00000000" w:rsidRPr="00000000">
        <w:rPr>
          <w:rFonts w:ascii="Times New Roman" w:cs="Times New Roman" w:eastAsia="Times New Roman" w:hAnsi="Times New Roman"/>
          <w:i w:val="1"/>
          <w:sz w:val="24"/>
          <w:szCs w:val="24"/>
          <w:rtl w:val="0"/>
        </w:rPr>
        <w:t xml:space="preserve"> она поняла, что чувствует тяжесть на груди просто </w:t>
      </w:r>
      <w:r w:rsidDel="00000000" w:rsidR="00000000" w:rsidRPr="00000000">
        <w:rPr>
          <w:rFonts w:ascii="Times New Roman" w:cs="Times New Roman" w:eastAsia="Times New Roman" w:hAnsi="Times New Roman"/>
          <w:i w:val="1"/>
          <w:sz w:val="24"/>
          <w:szCs w:val="24"/>
          <w:rtl w:val="0"/>
        </w:rPr>
        <w:t xml:space="preserve">потому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что на ней лежит довольно крупное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не следует забывать о магии. Пусть непосредственно колдовство занимает лишь очень малую часть времени, но, в конце концов, </w:t>
      </w:r>
      <w:r w:rsidDel="00000000" w:rsidR="00000000" w:rsidRPr="00000000">
        <w:rPr>
          <w:rFonts w:ascii="Times New Roman" w:cs="Times New Roman" w:eastAsia="Times New Roman" w:hAnsi="Times New Roman"/>
          <w:sz w:val="24"/>
          <w:szCs w:val="24"/>
          <w:rtl w:val="0"/>
        </w:rPr>
        <w:t xml:space="preserve"> в чём смысл Хогвартса, если не в магии?</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Ладно, </w:t>
      </w:r>
      <w:r w:rsidDel="00000000" w:rsidR="00000000" w:rsidRPr="00000000">
        <w:rPr>
          <w:rFonts w:ascii="Times New Roman" w:cs="Times New Roman" w:eastAsia="Times New Roman" w:hAnsi="Times New Roman"/>
          <w:i w:val="1"/>
          <w:sz w:val="24"/>
          <w:szCs w:val="24"/>
          <w:rtl w:val="0"/>
        </w:rPr>
        <w:t xml:space="preserve">а как вы смотрите</w:t>
      </w:r>
      <w:r w:rsidDel="00000000" w:rsidR="00000000" w:rsidRPr="00000000">
        <w:rPr>
          <w:rFonts w:ascii="Times New Roman" w:cs="Times New Roman" w:eastAsia="Times New Roman" w:hAnsi="Times New Roman"/>
          <w:i w:val="1"/>
          <w:sz w:val="24"/>
          <w:szCs w:val="24"/>
          <w:rtl w:val="0"/>
        </w:rPr>
        <w:t xml:space="preserve">, если мы будем повсюду кататься на скейтбордах? — спросила Лаванда. — Так будет быстрее, чем ходить пешком. И на скейтбордах мы будем смотреться просто потрясающе. Да, магловские артефакты не такие быстрые, как мётлы, зато выглядят гораздо круче — давайте проголосуем...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оставшееся же время можно заниматься тем, чем душе угодно: сплетничать о романах старшекурсников или корпеть над книгами.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Дрожащей рукой Гермиона подняла с пола свой экземпляр «Истории Хогвартса». Источник её душевного равновесия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упал совсем рядом с тем местом, где рухнула она сама, после того как старшекурсница в мантии с красной оторочкой «случайно» впечатала её в стену и </w:t>
      </w:r>
      <w:r w:rsidDel="00000000" w:rsidR="00000000" w:rsidRPr="00000000">
        <w:rPr>
          <w:rFonts w:ascii="Times New Roman" w:cs="Times New Roman" w:eastAsia="Times New Roman" w:hAnsi="Times New Roman"/>
          <w:i w:val="1"/>
          <w:sz w:val="24"/>
          <w:szCs w:val="24"/>
          <w:rtl w:val="0"/>
        </w:rPr>
        <w:t xml:space="preserve">ушла</w:t>
      </w:r>
      <w:r w:rsidDel="00000000" w:rsidR="00000000" w:rsidRPr="00000000">
        <w:rPr>
          <w:rFonts w:ascii="Times New Roman" w:cs="Times New Roman" w:eastAsia="Times New Roman" w:hAnsi="Times New Roman"/>
          <w:i w:val="1"/>
          <w:sz w:val="24"/>
          <w:szCs w:val="24"/>
          <w:rtl w:val="0"/>
        </w:rPr>
        <w:t xml:space="preserve">, не оглядываясь, лишь прошипев: «</w:t>
      </w:r>
      <w:r w:rsidDel="00000000" w:rsidR="00000000" w:rsidRPr="00000000">
        <w:rPr>
          <w:rFonts w:ascii="Times New Roman" w:cs="Times New Roman" w:eastAsia="Times New Roman" w:hAnsi="Times New Roman"/>
          <w:i w:val="1"/>
          <w:sz w:val="24"/>
          <w:szCs w:val="24"/>
          <w:rtl w:val="0"/>
        </w:rPr>
        <w:t xml:space="preserve">Салазарская</w:t>
      </w:r>
      <w:r w:rsidDel="00000000" w:rsidR="00000000" w:rsidRPr="00000000">
        <w:rPr>
          <w:rFonts w:ascii="Times New Roman" w:cs="Times New Roman" w:eastAsia="Times New Roman" w:hAnsi="Times New Roman"/>
          <w:i w:val="1"/>
          <w:sz w:val="24"/>
          <w:szCs w:val="24"/>
          <w:rtl w:val="0"/>
        </w:rPr>
        <w:t xml:space="preserve"> ...</w:t>
      </w:r>
      <w:del w:author="Alaric Lightin" w:id="0" w:date="2019-03-29T13:45:06Z">
        <w:r w:rsidDel="00000000" w:rsidR="00000000" w:rsidRPr="00000000">
          <w:rPr>
            <w:rFonts w:ascii="Times New Roman" w:cs="Times New Roman" w:eastAsia="Times New Roman" w:hAnsi="Times New Roman"/>
            <w:i w:val="1"/>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 Второе слово Гермиона знала, и оно задело её гораздо сильнее, чем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i w:val="1"/>
          <w:sz w:val="24"/>
          <w:szCs w:val="24"/>
          <w:rtl w:val="0"/>
        </w:rPr>
        <w:t xml:space="preserve">, что слизеринцы обычно говорили про грязнокровок. Слово «грязнокровка» звучало для неё просто как странный термин, принятый среди волшебников.</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Гермионы по-прежнему не выходило,</w:t>
      </w:r>
      <w:r w:rsidDel="00000000" w:rsidR="00000000" w:rsidRPr="00000000">
        <w:rPr>
          <w:rFonts w:ascii="Times New Roman" w:cs="Times New Roman" w:eastAsia="Times New Roman" w:hAnsi="Times New Roman"/>
          <w:i w:val="1"/>
          <w:sz w:val="24"/>
          <w:szCs w:val="24"/>
          <w:rtl w:val="0"/>
        </w:rPr>
        <w:t xml:space="preserve"> не</w:t>
      </w:r>
      <w:r w:rsidDel="00000000" w:rsidR="00000000" w:rsidRPr="00000000">
        <w:rPr>
          <w:rFonts w:ascii="Times New Roman" w:cs="Times New Roman" w:eastAsia="Times New Roman" w:hAnsi="Times New Roman"/>
          <w:i w:val="1"/>
          <w:sz w:val="24"/>
          <w:szCs w:val="24"/>
          <w:rtl w:val="0"/>
        </w:rPr>
        <w:t xml:space="preserve"> получалось привыкнуть к тому, что её ненавидят. Каждый такой случай больно ранил. В особенности, когда ненависть шла от гриффиндорцев, которые </w:t>
      </w:r>
      <w:r w:rsidDel="00000000" w:rsidR="00000000" w:rsidRPr="00000000">
        <w:rPr>
          <w:rFonts w:ascii="Times New Roman" w:cs="Times New Roman" w:eastAsia="Times New Roman" w:hAnsi="Times New Roman"/>
          <w:sz w:val="24"/>
          <w:szCs w:val="24"/>
          <w:rtl w:val="0"/>
        </w:rPr>
        <w:t xml:space="preserve">по идее </w:t>
      </w:r>
      <w:r w:rsidDel="00000000" w:rsidR="00000000" w:rsidRPr="00000000">
        <w:rPr>
          <w:rFonts w:ascii="Times New Roman" w:cs="Times New Roman" w:eastAsia="Times New Roman" w:hAnsi="Times New Roman"/>
          <w:i w:val="1"/>
          <w:sz w:val="24"/>
          <w:szCs w:val="24"/>
          <w:rtl w:val="0"/>
        </w:rPr>
        <w:t xml:space="preserve">должны быть на стороне добра.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Как и было велено, Гарри распределил восьмерых своих солдат между остальными армиями. Он добровольно отдал даже </w:t>
      </w:r>
      <w:r w:rsidDel="00000000" w:rsidR="00000000" w:rsidRPr="00000000">
        <w:rPr>
          <w:rFonts w:ascii="Times New Roman" w:cs="Times New Roman" w:eastAsia="Times New Roman" w:hAnsi="Times New Roman"/>
          <w:sz w:val="24"/>
          <w:szCs w:val="24"/>
          <w:rtl w:val="0"/>
        </w:rPr>
        <w:t xml:space="preserve">двух</w:t>
      </w:r>
      <w:r w:rsidDel="00000000" w:rsidR="00000000" w:rsidRPr="00000000">
        <w:rPr>
          <w:rFonts w:ascii="Times New Roman" w:cs="Times New Roman" w:eastAsia="Times New Roman" w:hAnsi="Times New Roman"/>
          <w:sz w:val="24"/>
          <w:szCs w:val="24"/>
          <w:rtl w:val="0"/>
        </w:rPr>
        <w:t xml:space="preserve"> лейтенантов Хаоса, направив Дина Томаса в Армию Драконов, а Симуса Финнигана — Солнечным, в обмен на Блейза Забини, которого, </w:t>
      </w:r>
      <w:r w:rsidDel="00000000" w:rsidR="00000000" w:rsidRPr="00000000">
        <w:rPr>
          <w:rFonts w:ascii="Times New Roman" w:cs="Times New Roman" w:eastAsia="Times New Roman" w:hAnsi="Times New Roman"/>
          <w:sz w:val="24"/>
          <w:szCs w:val="24"/>
          <w:rtl w:val="0"/>
        </w:rPr>
        <w:t xml:space="preserve">по мнению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«недоиспользовали» в Солнечном Отряде. Лаванда предпочла Солнечных, чтобы быть вместе с большинством девочек из ЖОПРПГ, а Трейси решила остаться с Хаосом.</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Думаешь, так тебе будет легче</w:t>
      </w:r>
      <w:r w:rsidDel="00000000" w:rsidR="00000000" w:rsidRPr="00000000">
        <w:rPr>
          <w:rFonts w:ascii="Times New Roman" w:cs="Times New Roman" w:eastAsia="Times New Roman" w:hAnsi="Times New Roman"/>
          <w:i w:val="1"/>
          <w:sz w:val="24"/>
          <w:szCs w:val="24"/>
          <w:rtl w:val="0"/>
        </w:rPr>
        <w:t xml:space="preserve"> околдовать генерала Поттера? — спросила Лаванда. Гермиона изо всех сил старалась не замечать их разговор. — Должна сказать, </w:t>
      </w:r>
      <w:r w:rsidDel="00000000" w:rsidR="00000000" w:rsidRPr="00000000">
        <w:rPr>
          <w:rFonts w:ascii="Times New Roman" w:cs="Times New Roman" w:eastAsia="Times New Roman" w:hAnsi="Times New Roman"/>
          <w:i w:val="1"/>
          <w:sz w:val="24"/>
          <w:szCs w:val="24"/>
          <w:rtl w:val="0"/>
        </w:rPr>
        <w:t xml:space="preserve">Трейсик</w:t>
      </w:r>
      <w:r w:rsidDel="00000000" w:rsidR="00000000" w:rsidRPr="00000000">
        <w:rPr>
          <w:rFonts w:ascii="Times New Roman" w:cs="Times New Roman" w:eastAsia="Times New Roman" w:hAnsi="Times New Roman"/>
          <w:i w:val="1"/>
          <w:sz w:val="24"/>
          <w:szCs w:val="24"/>
          <w:rtl w:val="0"/>
        </w:rPr>
        <w:t xml:space="preserve">, по-моему наш Солнечный генерал уже довольно сильно вскружила ему голову. </w:t>
      </w:r>
      <w:r w:rsidDel="00000000" w:rsidR="00000000" w:rsidRPr="00000000">
        <w:rPr>
          <w:rFonts w:ascii="Times New Roman" w:cs="Times New Roman" w:eastAsia="Times New Roman" w:hAnsi="Times New Roman"/>
          <w:i w:val="1"/>
          <w:sz w:val="24"/>
          <w:szCs w:val="24"/>
          <w:rtl w:val="0"/>
        </w:rPr>
        <w:t xml:space="preserve">Думаю</w:t>
      </w:r>
      <w:r w:rsidDel="00000000" w:rsidR="00000000" w:rsidRPr="00000000">
        <w:rPr>
          <w:rFonts w:ascii="Times New Roman" w:cs="Times New Roman" w:eastAsia="Times New Roman" w:hAnsi="Times New Roman"/>
          <w:i w:val="1"/>
          <w:sz w:val="24"/>
          <w:szCs w:val="24"/>
          <w:rtl w:val="0"/>
        </w:rPr>
        <w:t xml:space="preserve">, тебе лучше попробовать убедить Гермиону, что вам троим нужно, ну, договориться...</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так и не выяснил, что замышляет Драко Малфой.</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color w:val="674ea7"/>
          <w:sz w:val="24"/>
          <w:szCs w:val="24"/>
        </w:rPr>
      </w:pPr>
      <w:r w:rsidDel="00000000" w:rsidR="00000000" w:rsidRPr="00000000">
        <w:rPr>
          <w:rFonts w:ascii="Times New Roman" w:cs="Times New Roman" w:eastAsia="Times New Roman" w:hAnsi="Times New Roman"/>
          <w:i w:val="1"/>
          <w:sz w:val="24"/>
          <w:szCs w:val="24"/>
          <w:rtl w:val="0"/>
        </w:rPr>
        <w:t xml:space="preserve">— Уверен? — со слышимой неохотой переспросил Гарри Поттер. — Гермиона, ты же знаешь, рационалист ни в чём не уверен, даже в том, что дважды </w:t>
      </w:r>
      <w:r w:rsidDel="00000000" w:rsidR="00000000" w:rsidRPr="00000000">
        <w:rPr>
          <w:rFonts w:ascii="Times New Roman" w:cs="Times New Roman" w:eastAsia="Times New Roman" w:hAnsi="Times New Roman"/>
          <w:i w:val="1"/>
          <w:sz w:val="24"/>
          <w:szCs w:val="24"/>
          <w:rtl w:val="0"/>
        </w:rPr>
        <w:t xml:space="preserve">два</w:t>
      </w:r>
      <w:r w:rsidDel="00000000" w:rsidR="00000000" w:rsidRPr="00000000">
        <w:rPr>
          <w:rFonts w:ascii="Times New Roman" w:cs="Times New Roman" w:eastAsia="Times New Roman" w:hAnsi="Times New Roman"/>
          <w:i w:val="1"/>
          <w:sz w:val="24"/>
          <w:szCs w:val="24"/>
          <w:rtl w:val="0"/>
        </w:rPr>
        <w:t xml:space="preserve"> — четыре. Я не могу прочесть мысли Малфоя. И даже если бы мог, оставалась бы возможность, что он идеальный окклюмент. Могу лишь сказать, что, судя по моим наблюдениям, вероятность того, что Малфой показывает слизеринцам лучший путь, гораздо больше, чем думает Дафна Гринграсс. И мы должны... </w:t>
      </w:r>
      <w:r w:rsidDel="00000000" w:rsidR="00000000" w:rsidRPr="00000000">
        <w:rPr>
          <w:rFonts w:ascii="Times New Roman" w:cs="Times New Roman" w:eastAsia="Times New Roman" w:hAnsi="Times New Roman"/>
          <w:i w:val="1"/>
          <w:sz w:val="24"/>
          <w:szCs w:val="24"/>
          <w:rtl w:val="0"/>
        </w:rPr>
        <w:t xml:space="preserve">мы должны </w:t>
      </w:r>
      <w:r w:rsidDel="00000000" w:rsidR="00000000" w:rsidRPr="00000000">
        <w:rPr>
          <w:rFonts w:ascii="Times New Roman" w:cs="Times New Roman" w:eastAsia="Times New Roman" w:hAnsi="Times New Roman"/>
          <w:i w:val="1"/>
          <w:sz w:val="24"/>
          <w:szCs w:val="24"/>
          <w:rtl w:val="0"/>
        </w:rPr>
        <w:t xml:space="preserve">полагаться на это, Гермиона.</w:t>
      </w:r>
      <w:r w:rsidDel="00000000" w:rsidR="00000000" w:rsidRPr="00000000">
        <w:rPr>
          <w:rFonts w:ascii="Times New Roman" w:cs="Times New Roman" w:eastAsia="Times New Roman" w:hAnsi="Times New Roman"/>
          <w:i w:val="1"/>
          <w:color w:val="674ea7"/>
          <w:sz w:val="24"/>
          <w:szCs w:val="24"/>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(Итак,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Гарри думает, что Драко Малфой — хороший. </w:t>
      </w:r>
      <w:r w:rsidDel="00000000" w:rsidR="00000000" w:rsidRPr="00000000">
        <w:rPr>
          <w:rFonts w:ascii="Times New Roman" w:cs="Times New Roman" w:eastAsia="Times New Roman" w:hAnsi="Times New Roman"/>
          <w:sz w:val="24"/>
          <w:szCs w:val="24"/>
          <w:rtl w:val="0"/>
        </w:rPr>
        <w:t xml:space="preserve">Но проблема в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также склонен доверять людям вроде профессора Квиррелла.)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меня беспокоит растущая ненависть со стороны Слизерина к Гермионе Грейнджер.</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сидели в кабинете профессора Защиты — Гарри расположился в отдалении от преподавательского стола</w:t>
      </w:r>
      <w:del w:author="Alaric Lightin" w:id="1" w:date="2019-03-29T13:45:3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(правда, чувство неотвратимой катастрофы всё равно присутствовало), а в пустом книжном шкафу как обычно отражался лысеющий затылок профессора Квиррелла.</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На бедре Гарри держал чашку странного, вероятно-очень-дорогого китайского чая. </w:t>
      </w:r>
      <w:r w:rsidDel="00000000" w:rsidR="00000000" w:rsidRPr="00000000">
        <w:rPr>
          <w:rFonts w:ascii="Times New Roman" w:cs="Times New Roman" w:eastAsia="Times New Roman" w:hAnsi="Times New Roman"/>
          <w:sz w:val="24"/>
          <w:szCs w:val="24"/>
          <w:rtl w:val="0"/>
        </w:rPr>
        <w:t xml:space="preserve">И то, что Гарри принял осознанное решение его выпить, определённо говорило что-то о мыслях, посещавших его голову в последнее время.</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должно беспокоить меня 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спросил профессор Квиррелл и сделал глоток из своей чашки.</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w:t>
      </w:r>
      <w:r w:rsidDel="00000000" w:rsidR="00000000" w:rsidRPr="00000000">
        <w:rPr>
          <w:rFonts w:ascii="Times New Roman" w:cs="Times New Roman" w:eastAsia="Times New Roman" w:hAnsi="Times New Roman"/>
          <w:sz w:val="24"/>
          <w:szCs w:val="24"/>
          <w:rtl w:val="0"/>
        </w:rPr>
        <w:t xml:space="preserve">н-да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 </w:t>
      </w:r>
      <w:r w:rsidDel="00000000" w:rsidR="00000000" w:rsidRPr="00000000">
        <w:rPr>
          <w:rFonts w:ascii="Times New Roman" w:cs="Times New Roman" w:eastAsia="Times New Roman" w:hAnsi="Times New Roman"/>
          <w:sz w:val="24"/>
          <w:szCs w:val="24"/>
          <w:rtl w:val="0"/>
        </w:rPr>
        <w:t xml:space="preserve">это действительно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 перестаньте, профессор Квиррелл! Вы сами строили планы по восстановлению репутации Слизерина по меньшей мере с первой пятницы учебного</w:t>
      </w:r>
      <w:r w:rsidDel="00000000" w:rsidR="00000000" w:rsidRPr="00000000">
        <w:rPr>
          <w:rFonts w:ascii="Times New Roman" w:cs="Times New Roman" w:eastAsia="Times New Roman" w:hAnsi="Times New Roman"/>
          <w:sz w:val="24"/>
          <w:szCs w:val="24"/>
          <w:rtl w:val="0"/>
        </w:rPr>
        <w:t xml:space="preserve"> года.</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 краям тонких бледных губ будто скользнула улыбка, а может</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в итоге факультет Слизерин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реуспеет, мистер Поттер, вне зависимости от судьбы одной девочки. Но я соглашусь, что нынешнее его состояние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благоприятно для вашей подружки. Хулиганы двух факультетов, многие из которых происходят из могущественных, обладающих массой связей семей, видят в </w:t>
      </w:r>
      <w:r w:rsidDel="00000000" w:rsidR="00000000" w:rsidRPr="00000000">
        <w:rPr>
          <w:rFonts w:ascii="Times New Roman" w:cs="Times New Roman" w:eastAsia="Times New Roman" w:hAnsi="Times New Roman"/>
          <w:sz w:val="24"/>
          <w:szCs w:val="24"/>
          <w:rtl w:val="0"/>
        </w:rPr>
        <w:t xml:space="preserve">мисс Грейнджер угрозу</w:t>
      </w:r>
      <w:r w:rsidDel="00000000" w:rsidR="00000000" w:rsidRPr="00000000">
        <w:rPr>
          <w:rFonts w:ascii="Times New Roman" w:cs="Times New Roman" w:eastAsia="Times New Roman" w:hAnsi="Times New Roman"/>
          <w:sz w:val="24"/>
          <w:szCs w:val="24"/>
          <w:rtl w:val="0"/>
        </w:rPr>
        <w:t xml:space="preserve"> своей репутации и гордости. Это сильный мотив для того, чтобы причинить ей боль, но он не идёт ни в какое сравнение с неприкрытой завистью гриффиндорцев, на глазах у которых чужак собирает лавры героя, о которых они мечтают с детства.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профессор Квиррелл точно улыбался, пусть и слегка.</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говоря уже о слизеринцах, которые слышат, что призрак Салазара Слизерина предпочёл им грязнокровку. Интересно, в состоянии ли вы понять, мистер Поттер, какой будет их реакция? Те, кто не </w:t>
      </w:r>
      <w:r w:rsidDel="00000000" w:rsidR="00000000" w:rsidRPr="00000000">
        <w:rPr>
          <w:rFonts w:ascii="Times New Roman" w:cs="Times New Roman" w:eastAsia="Times New Roman" w:hAnsi="Times New Roman"/>
          <w:sz w:val="24"/>
          <w:szCs w:val="24"/>
          <w:rtl w:val="0"/>
        </w:rPr>
        <w:t xml:space="preserve">поверят</w:t>
      </w:r>
      <w:r w:rsidDel="00000000" w:rsidR="00000000" w:rsidRPr="00000000">
        <w:rPr>
          <w:rFonts w:ascii="Times New Roman" w:cs="Times New Roman" w:eastAsia="Times New Roman" w:hAnsi="Times New Roman"/>
          <w:sz w:val="24"/>
          <w:szCs w:val="24"/>
          <w:rtl w:val="0"/>
        </w:rPr>
        <w:t xml:space="preserve"> в это, с радостью убьют мисс Грейнджер за оскорбление. А те слизеринцы, которые в глубине души, в самом потаённом уголке, опасаются, что это может </w:t>
      </w:r>
      <w:r w:rsidDel="00000000" w:rsidR="00000000" w:rsidRPr="00000000">
        <w:rPr>
          <w:rFonts w:ascii="Times New Roman" w:cs="Times New Roman" w:eastAsia="Times New Roman" w:hAnsi="Times New Roman"/>
          <w:sz w:val="24"/>
          <w:szCs w:val="24"/>
          <w:rtl w:val="0"/>
        </w:rPr>
        <w:t xml:space="preserve">оказаться</w:t>
      </w:r>
      <w:r w:rsidDel="00000000" w:rsidR="00000000" w:rsidRPr="00000000">
        <w:rPr>
          <w:rFonts w:ascii="Times New Roman" w:cs="Times New Roman" w:eastAsia="Times New Roman" w:hAnsi="Times New Roman"/>
          <w:sz w:val="24"/>
          <w:szCs w:val="24"/>
          <w:rtl w:val="0"/>
        </w:rPr>
        <w:t xml:space="preserve"> правдой... Никому не известно, на какие действия их толкнёт паника, — профессор спокойно отпил чаю. — С опытом, мистер Поттер, вы научитесь предвидеть подобные последствия своих планов. А </w:t>
      </w:r>
      <w:r w:rsidDel="00000000" w:rsidR="00000000" w:rsidRPr="00000000">
        <w:rPr>
          <w:rFonts w:ascii="Times New Roman" w:cs="Times New Roman" w:eastAsia="Times New Roman" w:hAnsi="Times New Roman"/>
          <w:sz w:val="24"/>
          <w:szCs w:val="24"/>
          <w:rtl w:val="0"/>
        </w:rPr>
        <w:t xml:space="preserve">пока </w:t>
      </w:r>
      <w:r w:rsidDel="00000000" w:rsidR="00000000" w:rsidRPr="00000000">
        <w:rPr>
          <w:rFonts w:ascii="Times New Roman" w:cs="Times New Roman" w:eastAsia="Times New Roman" w:hAnsi="Times New Roman"/>
          <w:sz w:val="24"/>
          <w:szCs w:val="24"/>
          <w:rtl w:val="0"/>
        </w:rPr>
        <w:t xml:space="preserve">же ваше намеренное игнорирование человеческих качеств, которые вы находите неприятными, сослужило вам плохую службу.</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глотнул чая.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протянул он, — профессор Квиррелл... не </w:t>
      </w:r>
      <w:r w:rsidDel="00000000" w:rsidR="00000000" w:rsidRPr="00000000">
        <w:rPr>
          <w:rFonts w:ascii="Times New Roman" w:cs="Times New Roman" w:eastAsia="Times New Roman" w:hAnsi="Times New Roman"/>
          <w:sz w:val="24"/>
          <w:szCs w:val="24"/>
          <w:rtl w:val="0"/>
        </w:rPr>
        <w:t xml:space="preserve">помо</w:t>
      </w:r>
      <w:r w:rsidDel="00000000" w:rsidR="00000000" w:rsidRPr="00000000">
        <w:rPr>
          <w:rFonts w:ascii="Times New Roman" w:cs="Times New Roman" w:eastAsia="Times New Roman" w:hAnsi="Times New Roman"/>
          <w:sz w:val="24"/>
          <w:szCs w:val="24"/>
          <w:rtl w:val="0"/>
        </w:rPr>
        <w:t xml:space="preserve">жете?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уже предлагал мисс Грейнджер свою помощь, — ответил тот, — как только понял, к чему всё идёт. И моя ученица вежливо попросила меня не вмешиваться. Не думаю, что и вы услышите что-то иное. А поскольку в этом деле мне </w:t>
      </w:r>
      <w:r w:rsidDel="00000000" w:rsidR="00000000" w:rsidRPr="00000000">
        <w:rPr>
          <w:rFonts w:ascii="Times New Roman" w:cs="Times New Roman" w:eastAsia="Times New Roman" w:hAnsi="Times New Roman"/>
          <w:sz w:val="24"/>
          <w:szCs w:val="24"/>
          <w:rtl w:val="0"/>
        </w:rPr>
        <w:t xml:space="preserve">особо нечего терять или приобретать</w:t>
      </w:r>
      <w:r w:rsidDel="00000000" w:rsidR="00000000" w:rsidRPr="00000000">
        <w:rPr>
          <w:rFonts w:ascii="Times New Roman" w:cs="Times New Roman" w:eastAsia="Times New Roman" w:hAnsi="Times New Roman"/>
          <w:sz w:val="24"/>
          <w:szCs w:val="24"/>
          <w:rtl w:val="0"/>
        </w:rPr>
        <w:t xml:space="preserve">, то я не намерен настаивать.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пожал плечами. Его пальцы крепко держали чайную чашку абсолютно правильным, изящным захватом — поверхность жидкости осталась неподвижной, даже когда профессор Квиррелл откинулся на спинку кресла.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волнуйтесь так сильно</w:t>
      </w:r>
      <w:r w:rsidDel="00000000" w:rsidR="00000000" w:rsidRPr="00000000">
        <w:rPr>
          <w:rFonts w:ascii="Times New Roman" w:cs="Times New Roman" w:eastAsia="Times New Roman" w:hAnsi="Times New Roman"/>
          <w:sz w:val="24"/>
          <w:szCs w:val="24"/>
          <w:rtl w:val="0"/>
        </w:rPr>
        <w:t xml:space="preserve">, мистер Поттер. Эмоции бурлят вокруг мисс Грейнджер, но она в гораздо меньшей опасности, чем вы представляете. Когда вы станете старше, </w:t>
      </w:r>
      <w:r w:rsidDel="00000000" w:rsidR="00000000" w:rsidRPr="00000000">
        <w:rPr>
          <w:rFonts w:ascii="Times New Roman" w:cs="Times New Roman" w:eastAsia="Times New Roman" w:hAnsi="Times New Roman"/>
          <w:sz w:val="24"/>
          <w:szCs w:val="24"/>
          <w:rtl w:val="0"/>
        </w:rPr>
        <w:t xml:space="preserve">вы уясните, что охотнее всего заурядные люди не предпринимают ничего.</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Конверт, который слизеринская почта доставила </w:t>
      </w:r>
      <w:r w:rsidDel="00000000" w:rsidR="00000000" w:rsidRPr="00000000">
        <w:rPr>
          <w:rFonts w:ascii="Times New Roman" w:cs="Times New Roman" w:eastAsia="Times New Roman" w:hAnsi="Times New Roman"/>
          <w:sz w:val="24"/>
          <w:szCs w:val="24"/>
          <w:rtl w:val="0"/>
        </w:rPr>
        <w:t xml:space="preserve">Дафне</w:t>
      </w:r>
      <w:r w:rsidDel="00000000" w:rsidR="00000000" w:rsidRPr="00000000">
        <w:rPr>
          <w:rFonts w:ascii="Times New Roman" w:cs="Times New Roman" w:eastAsia="Times New Roman" w:hAnsi="Times New Roman"/>
          <w:sz w:val="24"/>
          <w:szCs w:val="24"/>
          <w:rtl w:val="0"/>
        </w:rPr>
        <w:t xml:space="preserve">, был, как обычно, не подписан. На пергаменте внутри было время, место и короткая приписка: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 это беспокоило Дафну. Её беспокоило то, что за обедом Милисента не смотрела ни на неё, ни на Трейси — она просто ела, не отводя взгляда от тарелки. Лишь единожды Милисента подняла голову, быстро посмотрела в сторону стола Пуффендуя и вновь вернулась к еде. Дафне не удалось рассмотреть выражение её лица — Милисента сидела слишком далеко от неё и Трейси.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ела и размышляла. Внутри нарастало предчувствие чего-то ужасного. В тарелке оставалась ещё половина первого блюда, и тут девочка замерла.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 что я Вижу, должно произойти... по сравнению с этим стать закуской для летифолдов — просто увеселительный пикник!</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принимала осознанного решения, как это должны делать настоящие слизеринцы. Не взвешивала выгоды для себя.</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сказала Ханне, Сьюзен и всем остальным, что её источник предупредил: в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целью станут пуффендуйки, и хулиган собирается наплевать на гнев учителей и </w:t>
      </w:r>
      <w:r w:rsidDel="00000000" w:rsidR="00000000" w:rsidRPr="00000000">
        <w:rPr>
          <w:rFonts w:ascii="Times New Roman" w:cs="Times New Roman" w:eastAsia="Times New Roman" w:hAnsi="Times New Roman"/>
          <w:sz w:val="24"/>
          <w:szCs w:val="24"/>
          <w:rtl w:val="0"/>
        </w:rPr>
        <w:t xml:space="preserve">по-настоящему</w:t>
      </w:r>
      <w:r w:rsidDel="00000000" w:rsidR="00000000" w:rsidRPr="00000000">
        <w:rPr>
          <w:rFonts w:ascii="Times New Roman" w:cs="Times New Roman" w:eastAsia="Times New Roman" w:hAnsi="Times New Roman"/>
          <w:sz w:val="24"/>
          <w:szCs w:val="24"/>
          <w:rtl w:val="0"/>
        </w:rPr>
        <w:t xml:space="preserve">, то есть действительно </w:t>
      </w:r>
      <w:r w:rsidDel="00000000" w:rsidR="00000000" w:rsidRPr="00000000">
        <w:rPr>
          <w:rFonts w:ascii="Times New Roman" w:cs="Times New Roman" w:eastAsia="Times New Roman" w:hAnsi="Times New Roman"/>
          <w:sz w:val="24"/>
          <w:szCs w:val="24"/>
          <w:rtl w:val="0"/>
        </w:rPr>
        <w:t xml:space="preserve">серьёзно</w:t>
      </w:r>
      <w:r w:rsidDel="00000000" w:rsidR="00000000" w:rsidRPr="00000000">
        <w:rPr>
          <w:rFonts w:ascii="Times New Roman" w:cs="Times New Roman" w:eastAsia="Times New Roman" w:hAnsi="Times New Roman"/>
          <w:sz w:val="24"/>
          <w:szCs w:val="24"/>
          <w:rtl w:val="0"/>
        </w:rPr>
        <w:t xml:space="preserve"> ранить Ханну или Сьюзен, и им двоим следует на этот раз остаться в стороне.</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Ханна согласилась.</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здесь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завопила генерал Грейнджер,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шёпотом.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лице Сьюзен ничего не изменилось, словно пуффендуйка неожиданно научилась делать такое же непроницаемое лицо, какое Дафна иногда наблюдала у своей матери.</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в самом деле здесь? — спокойно спросила Сьюзен.</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сказала, что не придёшь!</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так сказала? — прислонившись к каменной стене коридора, где они ждали хулиганов, Сьюзен небрежно повертела в руке палочку. Её идеально уложенные тёмно-рыжие волосы контрастировали с жёлтой оторочкой пуффендуйской мантии, которая сидела </w:t>
      </w:r>
      <w:r w:rsidDel="00000000" w:rsidR="00000000" w:rsidRPr="00000000">
        <w:rPr>
          <w:rFonts w:ascii="Times New Roman" w:cs="Times New Roman" w:eastAsia="Times New Roman" w:hAnsi="Times New Roman"/>
          <w:sz w:val="24"/>
          <w:szCs w:val="24"/>
          <w:rtl w:val="0"/>
        </w:rPr>
        <w:t xml:space="preserve">заметно криво.</w:t>
      </w:r>
      <w:r w:rsidDel="00000000" w:rsidR="00000000" w:rsidRPr="00000000">
        <w:rPr>
          <w:rFonts w:ascii="Times New Roman" w:cs="Times New Roman" w:eastAsia="Times New Roman" w:hAnsi="Times New Roman"/>
          <w:sz w:val="24"/>
          <w:szCs w:val="24"/>
          <w:rtl w:val="0"/>
        </w:rPr>
        <w:t xml:space="preserve"> — Интересно, почему. Возможно, я не хотела, чтобы Ханне в голову пришла какая-нибудь странная идея. О пуффендуйской верности, скажем.</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не уйдёшь, — заявила Солнечный Генерал, — я отменю операцию, и </w:t>
      </w:r>
      <w:r w:rsidDel="00000000" w:rsidR="00000000" w:rsidRPr="00000000">
        <w:rPr>
          <w:rFonts w:ascii="Times New Roman" w:cs="Times New Roman" w:eastAsia="Times New Roman" w:hAnsi="Times New Roman"/>
          <w:sz w:val="24"/>
          <w:szCs w:val="24"/>
          <w:rtl w:val="0"/>
        </w:rPr>
        <w:t xml:space="preserve">в классы вернёмся мы все</w:t>
      </w:r>
      <w:r w:rsidDel="00000000" w:rsidR="00000000" w:rsidRPr="00000000">
        <w:rPr>
          <w:rFonts w:ascii="Times New Roman" w:cs="Times New Roman" w:eastAsia="Times New Roman" w:hAnsi="Times New Roman"/>
          <w:sz w:val="24"/>
          <w:szCs w:val="24"/>
          <w:rtl w:val="0"/>
        </w:rPr>
        <w:t xml:space="preserve">, мисс Боунс!</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Эй!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Лаванда. — Мы не голосовали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это устраивает</w:t>
      </w:r>
      <w:r w:rsidDel="00000000" w:rsidR="00000000" w:rsidRPr="00000000">
        <w:rPr>
          <w:rFonts w:ascii="Times New Roman" w:cs="Times New Roman" w:eastAsia="Times New Roman" w:hAnsi="Times New Roman"/>
          <w:sz w:val="24"/>
          <w:szCs w:val="24"/>
          <w:rtl w:val="0"/>
        </w:rPr>
        <w:t xml:space="preserve">, — сказала Сьюзен, не сводя глаз с дальнего конца коридора, где он сливался с выложенным плиткой проходом, в котором, как им сказали, и должен появиться хулиган. — Я просто останусь здесь сама.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2340"/>
        </w:tabs>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 Дафна </w:t>
      </w:r>
      <w:r w:rsidDel="00000000" w:rsidR="00000000" w:rsidRPr="00000000">
        <w:rPr>
          <w:rFonts w:ascii="Times New Roman" w:cs="Times New Roman" w:eastAsia="Times New Roman" w:hAnsi="Times New Roman"/>
          <w:sz w:val="24"/>
          <w:szCs w:val="24"/>
          <w:rtl w:val="0"/>
        </w:rPr>
        <w:t xml:space="preserve">прервалась</w:t>
      </w:r>
      <w:r w:rsidDel="00000000" w:rsidR="00000000" w:rsidRPr="00000000">
        <w:rPr>
          <w:rFonts w:ascii="Times New Roman" w:cs="Times New Roman" w:eastAsia="Times New Roman" w:hAnsi="Times New Roman"/>
          <w:sz w:val="24"/>
          <w:szCs w:val="24"/>
          <w:rtl w:val="0"/>
        </w:rPr>
        <w:t xml:space="preserve">, потому что у неё комок подкатил к горлу. </w:t>
      </w:r>
      <w:r w:rsidDel="00000000" w:rsidR="00000000" w:rsidRPr="00000000">
        <w:rPr>
          <w:rFonts w:ascii="Times New Roman" w:cs="Times New Roman" w:eastAsia="Times New Roman" w:hAnsi="Times New Roman"/>
          <w:i w:val="1"/>
          <w:sz w:val="24"/>
          <w:szCs w:val="24"/>
          <w:rtl w:val="0"/>
        </w:rPr>
        <w:t xml:space="preserve">Если я попытаюсь это изменить, если </w:t>
      </w:r>
      <w:r w:rsidDel="00000000" w:rsidR="00000000" w:rsidRPr="00000000">
        <w:rPr>
          <w:rFonts w:ascii="Times New Roman" w:cs="Times New Roman" w:eastAsia="Times New Roman" w:hAnsi="Times New Roman"/>
          <w:i w:val="1"/>
          <w:sz w:val="24"/>
          <w:szCs w:val="24"/>
          <w:rtl w:val="0"/>
        </w:rPr>
        <w:t xml:space="preserve">хоть </w:t>
      </w:r>
      <w:r w:rsidDel="00000000" w:rsidR="00000000" w:rsidRPr="00000000">
        <w:rPr>
          <w:rFonts w:ascii="Times New Roman" w:cs="Times New Roman" w:eastAsia="Times New Roman" w:hAnsi="Times New Roman"/>
          <w:i w:val="1"/>
          <w:sz w:val="24"/>
          <w:szCs w:val="24"/>
          <w:rtl w:val="0"/>
        </w:rPr>
        <w:t xml:space="preserve">кто-нибудь попытается это изменить, произойдут по-настоящему ужасные, кошмарные, нехорошие, очень плохие вещи. И затем это в любом случае произойдёт...</w:t>
      </w:r>
      <w:r w:rsidDel="00000000" w:rsidR="00000000" w:rsidRPr="00000000">
        <w:rPr>
          <w:rFonts w:ascii="Times New Roman" w:cs="Times New Roman" w:eastAsia="Times New Roman" w:hAnsi="Times New Roman"/>
          <w:sz w:val="24"/>
          <w:szCs w:val="24"/>
          <w:rtl w:val="0"/>
        </w:rPr>
        <w:t xml:space="preserve"> — Почему ты</w:t>
      </w:r>
      <w:r w:rsidDel="00000000" w:rsidR="00000000" w:rsidRPr="00000000">
        <w:rPr>
          <w:rFonts w:ascii="Times New Roman" w:cs="Times New Roman" w:eastAsia="Times New Roman" w:hAnsi="Times New Roman"/>
          <w:sz w:val="24"/>
          <w:szCs w:val="24"/>
          <w:rtl w:val="0"/>
        </w:rPr>
        <w:t xml:space="preserve"> так себя ведёшь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2340"/>
        </w:tabs>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не похоже</w:t>
      </w:r>
      <w:r w:rsidDel="00000000" w:rsidR="00000000" w:rsidRPr="00000000">
        <w:rPr>
          <w:rFonts w:ascii="Times New Roman" w:cs="Times New Roman" w:eastAsia="Times New Roman" w:hAnsi="Times New Roman"/>
          <w:sz w:val="24"/>
          <w:szCs w:val="24"/>
          <w:rtl w:val="0"/>
        </w:rPr>
        <w:t xml:space="preserve"> на меня, — сказала Сьюзен. — Я знаю. Но... — Сьюзен пожала плечами. — Понимаете, люди не всегда похожи на самих себя.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упрашивали.</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умоляли.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вообще перестала отвечать, она лишь по-прежнему наблюдала за коридором и ждала.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чуть не плакала. Её терзала мысль, не она ли стала этому причиной. Если попытка изменить Судьбу сделала происходящее хуже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Дафна, — голос Гермионы прозвучал намного выше обычного, — сходи и приведи учителя. Бегом.</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развернулась и бросилась по коридору </w:t>
      </w:r>
      <w:r w:rsidDel="00000000" w:rsidR="00000000" w:rsidRPr="00000000">
        <w:rPr>
          <w:rFonts w:ascii="Times New Roman" w:cs="Times New Roman" w:eastAsia="Times New Roman" w:hAnsi="Times New Roman"/>
          <w:sz w:val="24"/>
          <w:szCs w:val="24"/>
          <w:rtl w:val="0"/>
        </w:rPr>
        <w:t xml:space="preserve">в противоположном направлении</w:t>
      </w:r>
      <w:r w:rsidDel="00000000" w:rsidR="00000000" w:rsidRPr="00000000">
        <w:rPr>
          <w:rFonts w:ascii="Times New Roman" w:cs="Times New Roman" w:eastAsia="Times New Roman" w:hAnsi="Times New Roman"/>
          <w:sz w:val="24"/>
          <w:szCs w:val="24"/>
          <w:rtl w:val="0"/>
        </w:rPr>
        <w:t xml:space="preserve">, но вдруг осознала и повернулась обратно к девочкам, которые — за исключением Сьюзен — смотрели на неё, и, чувствуя себя так, как будто её сейчас вырвет, выдавила: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ещё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спросила Гермиона.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чем больше с этим борешься, </w:t>
      </w:r>
      <w:r w:rsidDel="00000000" w:rsidR="00000000" w:rsidRPr="00000000">
        <w:rPr>
          <w:rFonts w:ascii="Times New Roman" w:cs="Times New Roman" w:eastAsia="Times New Roman" w:hAnsi="Times New Roman"/>
          <w:sz w:val="24"/>
          <w:szCs w:val="24"/>
          <w:rtl w:val="0"/>
        </w:rPr>
        <w:t xml:space="preserve">тем хуже становится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происходило в пьесах, иногда.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пристально посмотрела на неё, затем скомандовала:</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Падма.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Вторая когтевранка без возражений сорвалась с места. Дафна смотрела ей вслед. Она знала, что Падма бегает хуже неё, и теперь думала, что, быть может, именно из-за этого </w:t>
      </w:r>
      <w:r w:rsidDel="00000000" w:rsidR="00000000" w:rsidRPr="00000000">
        <w:rPr>
          <w:rFonts w:ascii="Times New Roman" w:cs="Times New Roman" w:eastAsia="Times New Roman" w:hAnsi="Times New Roman"/>
          <w:sz w:val="24"/>
          <w:szCs w:val="24"/>
          <w:rtl w:val="0"/>
        </w:rPr>
        <w:t xml:space="preserve">помощь опоздает...</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Хулиганы здесь, — лаконично сообщила Сьюзен. — Эх, да у них заложник.</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Девочки крутанулись на месте и увидели...</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т</w:t>
      </w:r>
      <w:r w:rsidDel="00000000" w:rsidR="00000000" w:rsidRPr="00000000">
        <w:rPr>
          <w:rFonts w:ascii="Times New Roman" w:cs="Times New Roman" w:eastAsia="Times New Roman" w:hAnsi="Times New Roman"/>
          <w:sz w:val="24"/>
          <w:szCs w:val="24"/>
          <w:rtl w:val="0"/>
        </w:rPr>
        <w:t xml:space="preserve">роих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хулиганов-старшекурсников. Дафна узнала </w:t>
      </w:r>
      <w:r w:rsidDel="00000000" w:rsidR="00000000" w:rsidRPr="00000000">
        <w:rPr>
          <w:rFonts w:ascii="Times New Roman" w:cs="Times New Roman" w:eastAsia="Times New Roman" w:hAnsi="Times New Roman"/>
          <w:sz w:val="24"/>
          <w:szCs w:val="24"/>
          <w:rtl w:val="0"/>
        </w:rPr>
        <w:t xml:space="preserve">Рису </w:t>
      </w:r>
      <w:r w:rsidDel="00000000" w:rsidR="00000000" w:rsidRPr="00000000">
        <w:rPr>
          <w:rFonts w:ascii="Times New Roman" w:cs="Times New Roman" w:eastAsia="Times New Roman" w:hAnsi="Times New Roman"/>
          <w:sz w:val="24"/>
          <w:szCs w:val="24"/>
          <w:rtl w:val="0"/>
        </w:rPr>
        <w:t xml:space="preserve">Белку</w:t>
      </w:r>
      <w:r w:rsidDel="00000000" w:rsidR="00000000" w:rsidRPr="00000000">
        <w:rPr>
          <w:rFonts w:ascii="Times New Roman" w:cs="Times New Roman" w:eastAsia="Times New Roman" w:hAnsi="Times New Roman"/>
          <w:sz w:val="24"/>
          <w:szCs w:val="24"/>
          <w:rtl w:val="0"/>
        </w:rPr>
        <w:t xml:space="preserve"> — одну из лучших лейтенантов среди армий седьмого курса, Рэндольфа Ли — занимавшего второе место в дуэльном клубе Хогвартса, и, что хуже всего, шестикурсника Роберта Джагсона III, чей отец почти наверняка был Пожирателем Смерти.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Всех троих окружали защитные заклинания. Синяя дымка просвечивала под поверхностью лент из других цветов, </w:t>
      </w:r>
      <w:r w:rsidDel="00000000" w:rsidR="00000000" w:rsidRPr="00000000">
        <w:rPr>
          <w:rFonts w:ascii="Times New Roman" w:cs="Times New Roman" w:eastAsia="Times New Roman" w:hAnsi="Times New Roman"/>
          <w:sz w:val="24"/>
          <w:szCs w:val="24"/>
          <w:rtl w:val="0"/>
        </w:rPr>
        <w:t xml:space="preserve">периодически показываясь на поверхност</w:t>
      </w:r>
      <w:r w:rsidDel="00000000" w:rsidR="00000000" w:rsidRPr="00000000">
        <w:rPr>
          <w:rFonts w:ascii="Times New Roman" w:cs="Times New Roman" w:eastAsia="Times New Roman" w:hAnsi="Times New Roman"/>
          <w:sz w:val="24"/>
          <w:szCs w:val="24"/>
          <w:rtl w:val="0"/>
        </w:rPr>
        <w:t xml:space="preserve">и. Это были многослойные щиты —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троица хул</w:t>
      </w:r>
      <w:r w:rsidDel="00000000" w:rsidR="00000000" w:rsidRPr="00000000">
        <w:rPr>
          <w:rFonts w:ascii="Times New Roman" w:cs="Times New Roman" w:eastAsia="Times New Roman" w:hAnsi="Times New Roman"/>
          <w:sz w:val="24"/>
          <w:szCs w:val="24"/>
          <w:rtl w:val="0"/>
        </w:rPr>
        <w:t xml:space="preserve">иганов собралась сражаться с серьёзными дуэлянтами и тратила энергию соответственно.</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следом за ними светящиеся верёвки тащили связанную Ханну Аббот. Её глаза были широко распахнуты от страха. Губы Ханны двигались, но из-за заклинания </w:t>
      </w:r>
      <w:r w:rsidDel="00000000" w:rsidR="00000000" w:rsidRPr="00000000">
        <w:rPr>
          <w:rFonts w:ascii="Times New Roman" w:cs="Times New Roman" w:eastAsia="Times New Roman" w:hAnsi="Times New Roman"/>
          <w:i w:val="1"/>
          <w:sz w:val="24"/>
          <w:szCs w:val="24"/>
          <w:rtl w:val="0"/>
        </w:rPr>
        <w:t xml:space="preserve">Квиетус, </w:t>
      </w:r>
      <w:r w:rsidDel="00000000" w:rsidR="00000000" w:rsidRPr="00000000">
        <w:rPr>
          <w:rFonts w:ascii="Times New Roman" w:cs="Times New Roman" w:eastAsia="Times New Roman" w:hAnsi="Times New Roman"/>
          <w:sz w:val="24"/>
          <w:szCs w:val="24"/>
          <w:rtl w:val="0"/>
        </w:rPr>
        <w:t xml:space="preserve">наложенного</w:t>
      </w:r>
      <w:r w:rsidDel="00000000" w:rsidR="00000000" w:rsidRPr="00000000">
        <w:rPr>
          <w:rFonts w:ascii="Times New Roman" w:cs="Times New Roman" w:eastAsia="Times New Roman" w:hAnsi="Times New Roman"/>
          <w:sz w:val="24"/>
          <w:szCs w:val="24"/>
          <w:rtl w:val="0"/>
        </w:rPr>
        <w:t xml:space="preserve"> хулиганами,</w:t>
      </w:r>
      <w:r w:rsidDel="00000000" w:rsidR="00000000" w:rsidRPr="00000000">
        <w:rPr>
          <w:rFonts w:ascii="Times New Roman" w:cs="Times New Roman" w:eastAsia="Times New Roman" w:hAnsi="Times New Roman"/>
          <w:sz w:val="24"/>
          <w:szCs w:val="24"/>
          <w:rtl w:val="0"/>
        </w:rPr>
        <w:t xml:space="preserve"> не было слышно ни слова.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Джагсон резко махнул палочкой, и светящиеся верёвки метнули Ханну к девочкам. Раздался негромкий хлопок, когда она пролетела через барьер Тишины. Палочка Сьюзен мгновенно указала на Ханну: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Бегите! — </w:t>
      </w:r>
      <w:r w:rsidDel="00000000" w:rsidR="00000000" w:rsidRPr="00000000">
        <w:rPr>
          <w:rFonts w:ascii="Times New Roman" w:cs="Times New Roman" w:eastAsia="Times New Roman" w:hAnsi="Times New Roman"/>
          <w:sz w:val="24"/>
          <w:szCs w:val="24"/>
          <w:rtl w:val="0"/>
        </w:rPr>
        <w:t xml:space="preserve">завопила Ханна, мягко опускаясь на пол.</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коридор и впереди, и сзади уже перегораживало мерцающее серое поле — заклинание барьера, </w:t>
      </w:r>
      <w:r w:rsidDel="00000000" w:rsidR="00000000" w:rsidRPr="00000000">
        <w:rPr>
          <w:rFonts w:ascii="Times New Roman" w:cs="Times New Roman" w:eastAsia="Times New Roman" w:hAnsi="Times New Roman"/>
          <w:sz w:val="24"/>
          <w:szCs w:val="24"/>
          <w:rtl w:val="0"/>
        </w:rPr>
        <w:t xml:space="preserve">которое </w:t>
      </w:r>
      <w:r w:rsidDel="00000000" w:rsidR="00000000" w:rsidRPr="00000000">
        <w:rPr>
          <w:rFonts w:ascii="Times New Roman" w:cs="Times New Roman" w:eastAsia="Times New Roman" w:hAnsi="Times New Roman"/>
          <w:sz w:val="24"/>
          <w:szCs w:val="24"/>
          <w:rtl w:val="0"/>
        </w:rPr>
        <w:t xml:space="preserve">Дафна не знала.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что происходит? — с наигранной весёлостью спросил Ли. Дуэлянт-семикурсник улыбался, но его глаза оставались холодными. — Хорошо, просто на всякий случай. Вы — </w:t>
      </w:r>
      <w:r w:rsidDel="00000000" w:rsidR="00000000" w:rsidRPr="00000000">
        <w:rPr>
          <w:rFonts w:ascii="Times New Roman" w:cs="Times New Roman" w:eastAsia="Times New Roman" w:hAnsi="Times New Roman"/>
          <w:sz w:val="24"/>
          <w:szCs w:val="24"/>
          <w:rtl w:val="0"/>
        </w:rPr>
        <w:t xml:space="preserve">мелкие назойливые создания. </w:t>
      </w:r>
      <w:r w:rsidDel="00000000" w:rsidR="00000000" w:rsidRPr="00000000">
        <w:rPr>
          <w:rFonts w:ascii="Times New Roman" w:cs="Times New Roman" w:eastAsia="Times New Roman" w:hAnsi="Times New Roman"/>
          <w:sz w:val="24"/>
          <w:szCs w:val="24"/>
          <w:rtl w:val="0"/>
        </w:rPr>
        <w:t xml:space="preserve">Да, включая мисс Гринграсс. Из-за вас случилось достаточно неприятностей, и вы уже наговорили достаточно лжи. Мы привели вашу подружку просто, чтобы вы знали, что мы поймали вас всех... Полагаю, вторая когтевранка прячется за углом или где-то цепляется за потолок? Впрочем, не важно. Это ваше...</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болтовни, — прервал его Роберт Джагсон III. — Время боли</w:t>
      </w:r>
      <w:del w:author="Alaric Lightin" w:id="2" w:date="2019-03-29T13:45:42Z">
        <w:r w:rsidDel="00000000" w:rsidR="00000000" w:rsidRPr="00000000">
          <w:rPr>
            <w:rFonts w:ascii="Times New Roman" w:cs="Times New Roman" w:eastAsia="Times New Roman" w:hAnsi="Times New Roman"/>
            <w:sz w:val="24"/>
            <w:szCs w:val="24"/>
            <w:rtl w:val="0"/>
          </w:rPr>
          <w:delText xml:space="preserve">.</w:delText>
        </w:r>
      </w:del>
      <w:ins w:author="Alaric Lightin" w:id="2" w:date="2019-03-29T13:45:4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он поднял палочку. — </w:t>
      </w:r>
      <w:r w:rsidDel="00000000" w:rsidR="00000000" w:rsidRPr="00000000">
        <w:rPr>
          <w:rFonts w:ascii="Times New Roman" w:cs="Times New Roman" w:eastAsia="Times New Roman" w:hAnsi="Times New Roman"/>
          <w:i w:val="1"/>
          <w:sz w:val="24"/>
          <w:szCs w:val="24"/>
          <w:rtl w:val="0"/>
        </w:rPr>
        <w:t xml:space="preserve">Клюс!</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практически в тот же миг вскинула свою:</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воздухе возникла м</w:t>
      </w:r>
      <w:r w:rsidDel="00000000" w:rsidR="00000000" w:rsidRPr="00000000">
        <w:rPr>
          <w:rFonts w:ascii="Times New Roman" w:cs="Times New Roman" w:eastAsia="Times New Roman" w:hAnsi="Times New Roman"/>
          <w:sz w:val="24"/>
          <w:szCs w:val="24"/>
          <w:rtl w:val="0"/>
        </w:rPr>
        <w:t xml:space="preserve">аленькая радужная сфера</w:t>
      </w:r>
      <w:r w:rsidDel="00000000" w:rsidR="00000000" w:rsidRPr="00000000">
        <w:rPr>
          <w:rFonts w:ascii="Times New Roman" w:cs="Times New Roman" w:eastAsia="Times New Roman" w:hAnsi="Times New Roman"/>
          <w:sz w:val="24"/>
          <w:szCs w:val="24"/>
          <w:rtl w:val="0"/>
        </w:rPr>
        <w:t xml:space="preserve">. Миниатюрный барьер, такой плотный и яркий — он остался целым даже после того, как проклятье Джагсона ударилось об него и отскочило в сторону Белки, палочка которой рассекла воздух, отводя тёмный сгусток в сторону. И в следующую секунду радужное сияние исчезло.</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Дафны расширились. Она никогда не думала, что Радужную сферу можно использовать и так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Джагси, дорогуша, — губы </w:t>
      </w:r>
      <w:r w:rsidDel="00000000" w:rsidR="00000000" w:rsidRPr="00000000">
        <w:rPr>
          <w:rFonts w:ascii="Times New Roman" w:cs="Times New Roman" w:eastAsia="Times New Roman" w:hAnsi="Times New Roman"/>
          <w:sz w:val="24"/>
          <w:szCs w:val="24"/>
          <w:rtl w:val="0"/>
        </w:rPr>
        <w:t xml:space="preserve">Белки </w:t>
      </w:r>
      <w:r w:rsidDel="00000000" w:rsidR="00000000" w:rsidRPr="00000000">
        <w:rPr>
          <w:rFonts w:ascii="Times New Roman" w:cs="Times New Roman" w:eastAsia="Times New Roman" w:hAnsi="Times New Roman"/>
          <w:sz w:val="24"/>
          <w:szCs w:val="24"/>
          <w:rtl w:val="0"/>
        </w:rPr>
        <w:t xml:space="preserve">растянулись в хищной ухмылке, — мы же вроде обсуждали. Сначала победим, а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потом поиграемся.</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П-пожалуйста, — упавшим голосом сказала Гермиона, — дайте им уйти... Я, я, я обещаю, 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неужели, — раздражённо отозвался Ли, — ты хочешь пожертвовать собой, чтобы остальные смогли уйти? Но вы все уже у нас.</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Джагсон улыбнулся:</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Забавно. Давай так — ты, грязнокровка, вылижешь мои </w:t>
      </w:r>
      <w:r w:rsidDel="00000000" w:rsidR="00000000" w:rsidRPr="00000000">
        <w:rPr>
          <w:rFonts w:ascii="Times New Roman" w:cs="Times New Roman" w:eastAsia="Times New Roman" w:hAnsi="Times New Roman"/>
          <w:sz w:val="24"/>
          <w:szCs w:val="24"/>
          <w:rtl w:val="0"/>
        </w:rPr>
        <w:t xml:space="preserve">ботинки</w:t>
      </w:r>
      <w:r w:rsidDel="00000000" w:rsidR="00000000" w:rsidRPr="00000000">
        <w:rPr>
          <w:rFonts w:ascii="Times New Roman" w:cs="Times New Roman" w:eastAsia="Times New Roman" w:hAnsi="Times New Roman"/>
          <w:sz w:val="24"/>
          <w:szCs w:val="24"/>
          <w:rtl w:val="0"/>
        </w:rPr>
        <w:t xml:space="preserve">, и тогда одна из твоих подружек сможет уйти. Выбери, какая тебе нравится больше всех, а остальные останутся страдать.</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раздался голос Сьюзен Боунс, — этому не бывать.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Одним молниеносным,</w:t>
      </w:r>
      <w:r w:rsidDel="00000000" w:rsidR="00000000" w:rsidRPr="00000000">
        <w:rPr>
          <w:rFonts w:ascii="Times New Roman" w:cs="Times New Roman" w:eastAsia="Times New Roman" w:hAnsi="Times New Roman"/>
          <w:sz w:val="24"/>
          <w:szCs w:val="24"/>
          <w:rtl w:val="0"/>
        </w:rPr>
        <w:t xml:space="preserve"> почти неразличимым для Дафны</w:t>
      </w:r>
      <w:r w:rsidDel="00000000" w:rsidR="00000000" w:rsidRPr="00000000">
        <w:rPr>
          <w:rFonts w:ascii="Times New Roman" w:cs="Times New Roman" w:eastAsia="Times New Roman" w:hAnsi="Times New Roman"/>
          <w:sz w:val="24"/>
          <w:szCs w:val="24"/>
          <w:rtl w:val="0"/>
        </w:rPr>
        <w:t xml:space="preserve"> движением, девочка из Пуффендуя прыгнула влево, уходя от сногшибателя Белки, ударилась об стену и, отскочив от неё, как резиновый мяч, врезалась ногами </w:t>
      </w:r>
      <w:r w:rsidDel="00000000" w:rsidR="00000000" w:rsidRPr="00000000">
        <w:rPr>
          <w:rFonts w:ascii="Times New Roman" w:cs="Times New Roman" w:eastAsia="Times New Roman" w:hAnsi="Times New Roman"/>
          <w:sz w:val="24"/>
          <w:szCs w:val="24"/>
          <w:rtl w:val="0"/>
        </w:rPr>
        <w:t xml:space="preserve">Джагсону </w:t>
      </w:r>
      <w:r w:rsidDel="00000000" w:rsidR="00000000" w:rsidRPr="00000000">
        <w:rPr>
          <w:rFonts w:ascii="Times New Roman" w:cs="Times New Roman" w:eastAsia="Times New Roman" w:hAnsi="Times New Roman"/>
          <w:sz w:val="24"/>
          <w:szCs w:val="24"/>
          <w:rtl w:val="0"/>
        </w:rPr>
        <w:t xml:space="preserve">в лицо. Удар не пробил щит, но от столкновения шестикурсник растянулся на полу, Сьюзен оказалась сверху. Её нога с размаху опустилась на руку хулигана, сжимавшую палочку, но щит опять выдержал.</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Элмекиа!</w:t>
      </w:r>
      <w:r w:rsidDel="00000000" w:rsidR="00000000" w:rsidRPr="00000000">
        <w:rPr>
          <w:rFonts w:ascii="Times New Roman" w:cs="Times New Roman" w:eastAsia="Times New Roman" w:hAnsi="Times New Roman"/>
          <w:sz w:val="24"/>
          <w:szCs w:val="24"/>
          <w:rtl w:val="0"/>
        </w:rPr>
        <w:t xml:space="preserve"> — крикнул Ли.</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одновременно крикнула Парвати.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Радужная стена успела сформироваться, но синий заряд прошил её насквозь, разминувшись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Сьюзен на несколько сантиметров.</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последовавшем вихре движений Дафна мало что уловила — ноги Белки взлетели в воздух, но ведьма-старшекурсница </w:t>
      </w:r>
      <w:r w:rsidDel="00000000" w:rsidR="00000000" w:rsidRPr="00000000">
        <w:rPr>
          <w:rFonts w:ascii="Times New Roman" w:cs="Times New Roman" w:eastAsia="Times New Roman" w:hAnsi="Times New Roman"/>
          <w:sz w:val="24"/>
          <w:szCs w:val="24"/>
          <w:rtl w:val="0"/>
        </w:rPr>
        <w:t xml:space="preserve">кувыркнулась</w:t>
      </w:r>
      <w:r w:rsidDel="00000000" w:rsidR="00000000" w:rsidRPr="00000000">
        <w:rPr>
          <w:rFonts w:ascii="Times New Roman" w:cs="Times New Roman" w:eastAsia="Times New Roman" w:hAnsi="Times New Roman"/>
          <w:sz w:val="24"/>
          <w:szCs w:val="24"/>
          <w:rtl w:val="0"/>
        </w:rPr>
        <w:t xml:space="preserve"> назад, вскочила и тогда...</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успела понять, её губы начали открываться:</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w:t>
      </w:r>
      <w:r w:rsidDel="00000000" w:rsidR="00000000" w:rsidRPr="00000000">
        <w:rPr>
          <w:rFonts w:ascii="Times New Roman" w:cs="Times New Roman" w:eastAsia="Times New Roman" w:hAnsi="Times New Roman"/>
          <w:sz w:val="24"/>
          <w:szCs w:val="24"/>
          <w:rtl w:val="0"/>
        </w:rPr>
        <w:t xml:space="preserve">... — но было уже поздно.</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 сверкающих заряда одновременно полетели в Сьюзен. Девочка подняла палочку, словно та могла её защитить. Соприкоснувшись с магической </w:t>
      </w:r>
      <w:r w:rsidDel="00000000" w:rsidR="00000000" w:rsidRPr="00000000">
        <w:rPr>
          <w:rFonts w:ascii="Times New Roman" w:cs="Times New Roman" w:eastAsia="Times New Roman" w:hAnsi="Times New Roman"/>
          <w:sz w:val="24"/>
          <w:szCs w:val="24"/>
          <w:rtl w:val="0"/>
        </w:rPr>
        <w:t xml:space="preserve">древ</w:t>
      </w:r>
      <w:r w:rsidDel="00000000" w:rsidR="00000000" w:rsidRPr="00000000">
        <w:rPr>
          <w:rFonts w:ascii="Times New Roman" w:cs="Times New Roman" w:eastAsia="Times New Roman" w:hAnsi="Times New Roman"/>
          <w:sz w:val="24"/>
          <w:szCs w:val="24"/>
          <w:rtl w:val="0"/>
        </w:rPr>
        <w:t xml:space="preserve">есиной, заряды ярко вспыхнули, ноги Сьюзен </w:t>
      </w:r>
      <w:r w:rsidDel="00000000" w:rsidR="00000000" w:rsidRPr="00000000">
        <w:rPr>
          <w:rFonts w:ascii="Times New Roman" w:cs="Times New Roman" w:eastAsia="Times New Roman" w:hAnsi="Times New Roman"/>
          <w:sz w:val="24"/>
          <w:szCs w:val="24"/>
          <w:rtl w:val="0"/>
        </w:rPr>
        <w:t xml:space="preserve">дрогнули</w:t>
      </w:r>
      <w:r w:rsidDel="00000000" w:rsidR="00000000" w:rsidRPr="00000000">
        <w:rPr>
          <w:rFonts w:ascii="Times New Roman" w:cs="Times New Roman" w:eastAsia="Times New Roman" w:hAnsi="Times New Roman"/>
          <w:sz w:val="24"/>
          <w:szCs w:val="24"/>
          <w:rtl w:val="0"/>
        </w:rPr>
        <w:t xml:space="preserve">, и её швырнуло в стену. Голова девочки ударилась о камень со странным хрустом. Сьюзен упала на пол и не шевелилась, её голова была неестественным образом вывернута, а палочка по-прежнему сжата в вытянутой руке.</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Момент абсолютной тишины.</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бросилась к Сьюзен и сжала её запястье, чтобы прощупать пульс... Медленно, дрожа, гриффиндорка поднялась на ноги с ужасом на лице...</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Виталис ревелио</w:t>
      </w:r>
      <w:r w:rsidDel="00000000" w:rsidR="00000000" w:rsidRPr="00000000">
        <w:rPr>
          <w:rFonts w:ascii="Times New Roman" w:cs="Times New Roman" w:eastAsia="Times New Roman" w:hAnsi="Times New Roman"/>
          <w:sz w:val="24"/>
          <w:szCs w:val="24"/>
          <w:rtl w:val="0"/>
        </w:rPr>
        <w:t xml:space="preserve">, — произнёс Ли, прежде чем Парвати успела открыть рот. Тело Сьюзен окружило тёплое красное свечение. Семикурсник ухмыльнулся:</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просто сломанная ключица.</w:t>
      </w:r>
      <w:r w:rsidDel="00000000" w:rsidR="00000000" w:rsidRPr="00000000">
        <w:rPr>
          <w:rFonts w:ascii="Times New Roman" w:cs="Times New Roman" w:eastAsia="Times New Roman" w:hAnsi="Times New Roman"/>
          <w:sz w:val="24"/>
          <w:szCs w:val="24"/>
          <w:rtl w:val="0"/>
        </w:rPr>
        <w:t xml:space="preserve"> Но попытка была неплохая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какие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прыткие, — отозвался Джагсон.</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Вынуждена </w:t>
      </w:r>
      <w:r w:rsidDel="00000000" w:rsidR="00000000" w:rsidRPr="00000000">
        <w:rPr>
          <w:rFonts w:ascii="Times New Roman" w:cs="Times New Roman" w:eastAsia="Times New Roman" w:hAnsi="Times New Roman"/>
          <w:sz w:val="24"/>
          <w:szCs w:val="24"/>
          <w:rtl w:val="0"/>
        </w:rPr>
        <w:t xml:space="preserve">согласиться</w:t>
      </w:r>
      <w:r w:rsidDel="00000000" w:rsidR="00000000" w:rsidRPr="00000000">
        <w:rPr>
          <w:rFonts w:ascii="Times New Roman" w:cs="Times New Roman" w:eastAsia="Times New Roman" w:hAnsi="Times New Roman"/>
          <w:sz w:val="24"/>
          <w:szCs w:val="24"/>
          <w:rtl w:val="0"/>
        </w:rPr>
        <w:t xml:space="preserve">, дорогуши,</w:t>
      </w:r>
      <w:r w:rsidDel="00000000" w:rsidR="00000000" w:rsidRPr="00000000">
        <w:rPr>
          <w:rFonts w:ascii="Times New Roman" w:cs="Times New Roman" w:eastAsia="Times New Roman" w:hAnsi="Times New Roman"/>
          <w:sz w:val="24"/>
          <w:szCs w:val="24"/>
          <w:rtl w:val="0"/>
        </w:rPr>
        <w:t xml:space="preserve"> — семикурсница </w:t>
      </w:r>
      <w:r w:rsidDel="00000000" w:rsidR="00000000" w:rsidRPr="00000000">
        <w:rPr>
          <w:rFonts w:ascii="Times New Roman" w:cs="Times New Roman" w:eastAsia="Times New Roman" w:hAnsi="Times New Roman"/>
          <w:sz w:val="24"/>
          <w:szCs w:val="24"/>
          <w:rtl w:val="0"/>
        </w:rPr>
        <w:t xml:space="preserve">не улыбалась вовсе.</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 — закричала Дафна, поднимая палочку над головой и концентрируясь, как никогда раньше. — </w:t>
      </w:r>
      <w:r w:rsidDel="00000000" w:rsidR="00000000" w:rsidRPr="00000000">
        <w:rPr>
          <w:rFonts w:ascii="Times New Roman" w:cs="Times New Roman" w:eastAsia="Times New Roman" w:hAnsi="Times New Roman"/>
          <w:i w:val="1"/>
          <w:sz w:val="24"/>
          <w:szCs w:val="24"/>
          <w:rtl w:val="0"/>
        </w:rPr>
        <w:t xml:space="preserve">Рава калвариа! Люцис...</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даже не успела заметить заклятие, которое вырубило её.</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почувствовала лёгкий толчок </w:t>
      </w:r>
      <w:r w:rsidDel="00000000" w:rsidR="00000000" w:rsidRPr="00000000">
        <w:rPr>
          <w:rFonts w:ascii="Times New Roman" w:cs="Times New Roman" w:eastAsia="Times New Roman" w:hAnsi="Times New Roman"/>
          <w:i w:val="1"/>
          <w:sz w:val="24"/>
          <w:szCs w:val="24"/>
          <w:rtl w:val="0"/>
        </w:rPr>
        <w:t xml:space="preserve">Иннервейта </w:t>
      </w:r>
      <w:r w:rsidDel="00000000" w:rsidR="00000000" w:rsidRPr="00000000">
        <w:rPr>
          <w:rFonts w:ascii="Times New Roman" w:cs="Times New Roman" w:eastAsia="Times New Roman" w:hAnsi="Times New Roman"/>
          <w:sz w:val="24"/>
          <w:szCs w:val="24"/>
          <w:rtl w:val="0"/>
        </w:rPr>
        <w:t xml:space="preserve">и очнулась</w:t>
      </w:r>
      <w:r w:rsidDel="00000000" w:rsidR="00000000" w:rsidRPr="00000000">
        <w:rPr>
          <w:rFonts w:ascii="Times New Roman" w:cs="Times New Roman" w:eastAsia="Times New Roman" w:hAnsi="Times New Roman"/>
          <w:sz w:val="24"/>
          <w:szCs w:val="24"/>
          <w:rtl w:val="0"/>
        </w:rPr>
        <w:t xml:space="preserve">, но, повинуясь </w:t>
      </w:r>
      <w:r w:rsidDel="00000000" w:rsidR="00000000" w:rsidRPr="00000000">
        <w:rPr>
          <w:rFonts w:ascii="Times New Roman" w:cs="Times New Roman" w:eastAsia="Times New Roman" w:hAnsi="Times New Roman"/>
          <w:sz w:val="24"/>
          <w:szCs w:val="24"/>
          <w:rtl w:val="0"/>
        </w:rPr>
        <w:t xml:space="preserve">интуиции</w:t>
      </w:r>
      <w:r w:rsidDel="00000000" w:rsidR="00000000" w:rsidRPr="00000000">
        <w:rPr>
          <w:rFonts w:ascii="Times New Roman" w:cs="Times New Roman" w:eastAsia="Times New Roman" w:hAnsi="Times New Roman"/>
          <w:sz w:val="24"/>
          <w:szCs w:val="24"/>
          <w:rtl w:val="0"/>
        </w:rPr>
        <w:t xml:space="preserve">, не стала сразу вставать: битва была совершенно безнадёжной. Она не знала, что может сделать в этой ситуации, но инстинкты подсказывали, что вскакивать на ноги — далеко не лучшая идея.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приоткрыла глаза, и лучи света, проникнув в узкую </w:t>
      </w:r>
      <w:r w:rsidDel="00000000" w:rsidR="00000000" w:rsidRPr="00000000">
        <w:rPr>
          <w:rFonts w:ascii="Times New Roman" w:cs="Times New Roman" w:eastAsia="Times New Roman" w:hAnsi="Times New Roman"/>
          <w:sz w:val="24"/>
          <w:szCs w:val="24"/>
          <w:rtl w:val="0"/>
        </w:rPr>
        <w:t xml:space="preserve">щёлочку</w:t>
      </w:r>
      <w:r w:rsidDel="00000000" w:rsidR="00000000" w:rsidRPr="00000000">
        <w:rPr>
          <w:rFonts w:ascii="Times New Roman" w:cs="Times New Roman" w:eastAsia="Times New Roman" w:hAnsi="Times New Roman"/>
          <w:sz w:val="24"/>
          <w:szCs w:val="24"/>
          <w:rtl w:val="0"/>
        </w:rPr>
        <w:t xml:space="preserve">, явили её взору Парвати — последнюю из них, кто ещё держался на ногах, — отступающую от трёх хулиганов.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всё ещё находилась у Гермионы в руке, а Трейси лежала достаточно близко, поэтому Гермиона сделала едва заметное движение рукой и, стараясь не шевелить губами, прошептала: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отчаянно надеясь, что слизеринка проявит больше </w:t>
      </w:r>
      <w:r w:rsidDel="00000000" w:rsidR="00000000" w:rsidRPr="00000000">
        <w:rPr>
          <w:rFonts w:ascii="Times New Roman" w:cs="Times New Roman" w:eastAsia="Times New Roman" w:hAnsi="Times New Roman"/>
          <w:sz w:val="24"/>
          <w:szCs w:val="24"/>
          <w:rtl w:val="0"/>
        </w:rPr>
        <w:t xml:space="preserve">здравого смысла</w:t>
      </w:r>
      <w:r w:rsidDel="00000000" w:rsidR="00000000" w:rsidRPr="00000000">
        <w:rPr>
          <w:rFonts w:ascii="Times New Roman" w:cs="Times New Roman" w:eastAsia="Times New Roman" w:hAnsi="Times New Roman"/>
          <w:sz w:val="24"/>
          <w:szCs w:val="24"/>
          <w:rtl w:val="0"/>
        </w:rPr>
        <w:t xml:space="preserve">, чем обычно.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что заклинание сработало, но Трейси не пошевелилась.</w:t>
      </w:r>
      <w:r w:rsidDel="00000000" w:rsidR="00000000" w:rsidRPr="00000000">
        <w:rPr>
          <w:rFonts w:ascii="Times New Roman" w:cs="Times New Roman" w:eastAsia="Times New Roman" w:hAnsi="Times New Roman"/>
          <w:sz w:val="24"/>
          <w:szCs w:val="24"/>
          <w:rtl w:val="0"/>
        </w:rPr>
        <w:t xml:space="preserve"> Гермиона надеялась, что та просто выжидает момент...</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сделать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знала. Страх, отсутствовавший во время самого боя, теперь начал грызть её. Девочка лежала неподвижно, пытаясь придумать выход из безнадёжной ситуации.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Гермиона услышала звук падения. Она не могла видеть, но знала наверняка, что это Парвати.</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Стало тихо.</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что? — произнёс </w:t>
      </w:r>
      <w:r w:rsidDel="00000000" w:rsidR="00000000" w:rsidRPr="00000000">
        <w:rPr>
          <w:rFonts w:ascii="Times New Roman" w:cs="Times New Roman" w:eastAsia="Times New Roman" w:hAnsi="Times New Roman"/>
          <w:sz w:val="24"/>
          <w:szCs w:val="24"/>
          <w:rtl w:val="0"/>
        </w:rPr>
        <w:t xml:space="preserve">страшный парень с мягки</w:t>
      </w:r>
      <w:r w:rsidDel="00000000" w:rsidR="00000000" w:rsidRPr="00000000">
        <w:rPr>
          <w:rFonts w:ascii="Times New Roman" w:cs="Times New Roman" w:eastAsia="Times New Roman" w:hAnsi="Times New Roman"/>
          <w:sz w:val="24"/>
          <w:szCs w:val="24"/>
          <w:rtl w:val="0"/>
        </w:rPr>
        <w:t xml:space="preserve">м голосом.</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Будим </w:t>
      </w:r>
      <w:r w:rsidDel="00000000" w:rsidR="00000000" w:rsidRPr="00000000">
        <w:rPr>
          <w:rFonts w:ascii="Times New Roman" w:cs="Times New Roman" w:eastAsia="Times New Roman" w:hAnsi="Times New Roman"/>
          <w:sz w:val="24"/>
          <w:szCs w:val="24"/>
          <w:rtl w:val="0"/>
        </w:rPr>
        <w:t xml:space="preserve">грязнокровку, — чётко ответил страшный парень со строгим голосом, — и выясняем, кто на самом деле играет роль </w:t>
      </w:r>
      <w:r w:rsidDel="00000000" w:rsidR="00000000" w:rsidRPr="00000000">
        <w:rPr>
          <w:rFonts w:ascii="Times New Roman" w:cs="Times New Roman" w:eastAsia="Times New Roman" w:hAnsi="Times New Roman"/>
          <w:sz w:val="24"/>
          <w:szCs w:val="24"/>
          <w:rtl w:val="0"/>
        </w:rPr>
        <w:t xml:space="preserve">призрака Салазара Слизерина.</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дорогие</w:t>
      </w:r>
      <w:r w:rsidDel="00000000" w:rsidR="00000000" w:rsidRPr="00000000">
        <w:rPr>
          <w:rFonts w:ascii="Times New Roman" w:cs="Times New Roman" w:eastAsia="Times New Roman" w:hAnsi="Times New Roman"/>
          <w:sz w:val="24"/>
          <w:szCs w:val="24"/>
          <w:rtl w:val="0"/>
        </w:rPr>
        <w:t xml:space="preserve"> мои, — возразила страшная девушка с приятным голосом, — сначала мы всех их свяжем,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очень крепко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раздался треск молнии и раскат грома. </w:t>
      </w:r>
      <w:r w:rsidDel="00000000" w:rsidR="00000000" w:rsidRPr="00000000">
        <w:rPr>
          <w:rFonts w:ascii="Times New Roman" w:cs="Times New Roman" w:eastAsia="Times New Roman" w:hAnsi="Times New Roman"/>
          <w:sz w:val="24"/>
          <w:szCs w:val="24"/>
          <w:rtl w:val="0"/>
        </w:rPr>
        <w:t xml:space="preserve">Гермион</w:t>
      </w:r>
      <w:r w:rsidDel="00000000" w:rsidR="00000000" w:rsidRPr="00000000">
        <w:rPr>
          <w:rFonts w:ascii="Times New Roman" w:cs="Times New Roman" w:eastAsia="Times New Roman" w:hAnsi="Times New Roman"/>
          <w:sz w:val="24"/>
          <w:szCs w:val="24"/>
          <w:rtl w:val="0"/>
        </w:rPr>
        <w:t xml:space="preserve">а распахнула глаза от удивления — она не смогла сдержаться, — и увидела, как жёлтые электрические дуги, </w:t>
      </w:r>
      <w:r w:rsidDel="00000000" w:rsidR="00000000" w:rsidRPr="00000000">
        <w:rPr>
          <w:rFonts w:ascii="Times New Roman" w:cs="Times New Roman" w:eastAsia="Times New Roman" w:hAnsi="Times New Roman"/>
          <w:sz w:val="24"/>
          <w:szCs w:val="24"/>
          <w:rtl w:val="0"/>
        </w:rPr>
        <w:t xml:space="preserve">словно гигантские черви</w:t>
      </w:r>
      <w:r w:rsidDel="00000000" w:rsidR="00000000" w:rsidRPr="00000000">
        <w:rPr>
          <w:rFonts w:ascii="Times New Roman" w:cs="Times New Roman" w:eastAsia="Times New Roman" w:hAnsi="Times New Roman"/>
          <w:sz w:val="24"/>
          <w:szCs w:val="24"/>
          <w:rtl w:val="0"/>
        </w:rPr>
        <w:t xml:space="preserve">, окутывают </w:t>
      </w:r>
      <w:r w:rsidDel="00000000" w:rsidR="00000000" w:rsidRPr="00000000">
        <w:rPr>
          <w:rFonts w:ascii="Times New Roman" w:cs="Times New Roman" w:eastAsia="Times New Roman" w:hAnsi="Times New Roman"/>
          <w:sz w:val="24"/>
          <w:szCs w:val="24"/>
          <w:rtl w:val="0"/>
        </w:rPr>
        <w:t xml:space="preserve">страшного </w:t>
      </w:r>
      <w:r w:rsidDel="00000000" w:rsidR="00000000" w:rsidRPr="00000000">
        <w:rPr>
          <w:rFonts w:ascii="Times New Roman" w:cs="Times New Roman" w:eastAsia="Times New Roman" w:hAnsi="Times New Roman"/>
          <w:sz w:val="24"/>
          <w:szCs w:val="24"/>
          <w:rtl w:val="0"/>
        </w:rPr>
        <w:t xml:space="preserve">парня с мягким </w:t>
      </w:r>
      <w:r w:rsidDel="00000000" w:rsidR="00000000" w:rsidRPr="00000000">
        <w:rPr>
          <w:rFonts w:ascii="Times New Roman" w:cs="Times New Roman" w:eastAsia="Times New Roman" w:hAnsi="Times New Roman"/>
          <w:sz w:val="24"/>
          <w:szCs w:val="24"/>
          <w:rtl w:val="0"/>
        </w:rPr>
        <w:t xml:space="preserve">голосом</w:t>
      </w:r>
      <w:r w:rsidDel="00000000" w:rsidR="00000000" w:rsidRPr="00000000">
        <w:rPr>
          <w:rFonts w:ascii="Times New Roman" w:cs="Times New Roman" w:eastAsia="Times New Roman" w:hAnsi="Times New Roman"/>
          <w:sz w:val="24"/>
          <w:szCs w:val="24"/>
          <w:rtl w:val="0"/>
        </w:rPr>
        <w:t xml:space="preserve">, и тот бьётся в конвульсиях. Спустя миг он рухнул на пол, напоследок дёрнулся и затих. Его палочка отлетела в сторону.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остальные уже спят? — сказал кто-то. — Замечательно.</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местом, где стоял страшный парень с </w:t>
      </w:r>
      <w:r w:rsidDel="00000000" w:rsidR="00000000" w:rsidRPr="00000000">
        <w:rPr>
          <w:rFonts w:ascii="Times New Roman" w:cs="Times New Roman" w:eastAsia="Times New Roman" w:hAnsi="Times New Roman"/>
          <w:sz w:val="24"/>
          <w:szCs w:val="24"/>
          <w:rtl w:val="0"/>
        </w:rPr>
        <w:t xml:space="preserve">мягким голосом</w:t>
      </w:r>
      <w:r w:rsidDel="00000000" w:rsidR="00000000" w:rsidRPr="00000000">
        <w:rPr>
          <w:rFonts w:ascii="Times New Roman" w:cs="Times New Roman" w:eastAsia="Times New Roman" w:hAnsi="Times New Roman"/>
          <w:sz w:val="24"/>
          <w:szCs w:val="24"/>
          <w:rtl w:val="0"/>
        </w:rPr>
        <w:t xml:space="preserve">, с пола поднялась Сьюзен Боунс. Её шея по-прежнему была странно искривлена. </w:t>
      </w:r>
      <w:r w:rsidDel="00000000" w:rsidR="00000000" w:rsidRPr="00000000">
        <w:rPr>
          <w:rFonts w:ascii="Times New Roman" w:cs="Times New Roman" w:eastAsia="Times New Roman" w:hAnsi="Times New Roman"/>
          <w:sz w:val="24"/>
          <w:szCs w:val="24"/>
          <w:rtl w:val="0"/>
        </w:rPr>
        <w:t xml:space="preserve">Но затем Сьюзен небрежно крутанула головой, и та встала на место.</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Круглолицая первокурсница стояла лицом к лицу с двумя хулиганами, уперев одну руку в бок.</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Усмехнулась.</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вокруг неё засияла ячеистая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голубая дымка.</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Оборотное</w:t>
      </w:r>
      <w:r w:rsidDel="00000000" w:rsidR="00000000" w:rsidRPr="00000000">
        <w:rPr>
          <w:rFonts w:ascii="Times New Roman" w:cs="Times New Roman" w:eastAsia="Times New Roman" w:hAnsi="Times New Roman"/>
          <w:sz w:val="24"/>
          <w:szCs w:val="24"/>
          <w:rtl w:val="0"/>
        </w:rPr>
        <w:t xml:space="preserve">! — прошипела девушка-хулиган.</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Полифлюс Реверсо! — </w:t>
      </w:r>
      <w:r w:rsidDel="00000000" w:rsidR="00000000" w:rsidRPr="00000000">
        <w:rPr>
          <w:rFonts w:ascii="Times New Roman" w:cs="Times New Roman" w:eastAsia="Times New Roman" w:hAnsi="Times New Roman"/>
          <w:sz w:val="24"/>
          <w:szCs w:val="24"/>
          <w:rtl w:val="0"/>
        </w:rPr>
        <w:t xml:space="preserve">проревел оставшийся парень.</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его палочки вырвалось что-то похожее на зеркальный шарф...</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Который без сопротивления пролетел сквозь дымку, окружающую Сьюзен...</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пуффендуйка осветилась странным зеркальным светом, оказавшись словно отражением себя...</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Сияние погасло.</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по-прежнему стояла, уперев руку в бок.</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Ошибка, — сказала она. — А сейчас будет истина. Вдруг вам никто раньше не говорил...</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Маленькая рука вскинула палочку. Синяя дымка размывала движения.</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связывайтесь с пуффендуйцами! — воскликнула Сьюзен. Полузакрытые глаза Гермионы резанула яркая серая вспышка, и началась настоящая битва.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продолжалась некоторое время.</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потолка расплавилась.</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хулиган</w:t>
      </w:r>
      <w:r w:rsidDel="00000000" w:rsidR="00000000" w:rsidRPr="00000000">
        <w:rPr>
          <w:rFonts w:ascii="Times New Roman" w:cs="Times New Roman" w:eastAsia="Times New Roman" w:hAnsi="Times New Roman"/>
          <w:sz w:val="24"/>
          <w:szCs w:val="24"/>
          <w:rtl w:val="0"/>
        </w:rPr>
        <w:t xml:space="preserve">ка попыталась предложить перемирие, крикнув, что они хотят уйти и забрать Джагсона с собой. В ответ Сьюзен проорала слова проклятья, в которых Гермиона узнала </w:t>
      </w:r>
      <w:r w:rsidDel="00000000" w:rsidR="00000000" w:rsidRPr="00000000">
        <w:rPr>
          <w:rFonts w:ascii="Times New Roman" w:cs="Times New Roman" w:eastAsia="Times New Roman" w:hAnsi="Times New Roman"/>
          <w:sz w:val="24"/>
          <w:szCs w:val="24"/>
          <w:rtl w:val="0"/>
        </w:rPr>
        <w:t xml:space="preserve">Ужасающее увядание Аби-Далзима</w:t>
      </w:r>
      <w:r w:rsidDel="00000000" w:rsidR="00000000" w:rsidRPr="00000000">
        <w:rPr>
          <w:rFonts w:ascii="Times New Roman" w:cs="Times New Roman" w:eastAsia="Times New Roman" w:hAnsi="Times New Roman"/>
          <w:sz w:val="24"/>
          <w:szCs w:val="24"/>
          <w:rtl w:val="0"/>
        </w:rPr>
        <w:t xml:space="preserve">, запрещённое в семи странах.</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итоге девушка-хулиганка оказалась на полу без сознания, последний парень-хулиган спасся бегством, оставив позади тела сообщников. Сьюзен прислонилась к стене, тяжело дыша и сжимая левой рукой правое плечо. Её лицо блестело от пота, на прожжённой в нескольких местах мантии виднелись мокрые пятна.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Сьюзен выпрямилась и повернулась посмотреть на спящих на полу приятельниц-ведьм.</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они должны были спать.</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Лаванда уже сидела, её глаза были огромными как арбузы.</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сказала Лаванда.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 сказала Трейси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сказала Парвати.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Круто! — сказала Лаванда.</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чёрт! — сказала Сьюзен Боунс. Её залитое потом лицо и так было немного бледным, а теперь оно побледнело ещё сильнее, </w:t>
      </w:r>
      <w:r w:rsidDel="00000000" w:rsidR="00000000" w:rsidRPr="00000000">
        <w:rPr>
          <w:rFonts w:ascii="Times New Roman" w:cs="Times New Roman" w:eastAsia="Times New Roman" w:hAnsi="Times New Roman"/>
          <w:sz w:val="24"/>
          <w:szCs w:val="24"/>
          <w:rtl w:val="0"/>
        </w:rPr>
        <w:t xml:space="preserve">ста</w:t>
      </w:r>
      <w:r w:rsidDel="00000000" w:rsidR="00000000" w:rsidRPr="00000000">
        <w:rPr>
          <w:rFonts w:ascii="Times New Roman" w:cs="Times New Roman" w:eastAsia="Times New Roman" w:hAnsi="Times New Roman"/>
          <w:sz w:val="24"/>
          <w:szCs w:val="24"/>
          <w:rtl w:val="0"/>
        </w:rPr>
        <w:t xml:space="preserve">в почти пугающе белым. — Э-э... я могу убедить вас, что вам всё это привиделось?</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Девочки быстро обменялись взглядами. Гермиона посмотрела на Парвати, Парвати посмотрела на Лаванду, Лаванда и Трейси посмотрели друг на друга.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все четверо посмотрели на Сьюзен и помотали головами.</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чёрт! — повторила Сьюзен. — Слушайте, я вернусь через пару минут, мне действительно сейчас надо идти, </w:t>
      </w:r>
      <w:r w:rsidDel="00000000" w:rsidR="00000000" w:rsidRPr="00000000">
        <w:rPr>
          <w:rFonts w:ascii="Times New Roman" w:cs="Times New Roman" w:eastAsia="Times New Roman" w:hAnsi="Times New Roman"/>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ничего не говорите, пока!</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прежде чем девочки сумели что-то сказать, Сьюзен убежала по коридору, двигаясь на удивление быстро.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 самом деле, </w:t>
      </w:r>
      <w:r w:rsidDel="00000000" w:rsidR="00000000" w:rsidRPr="00000000">
        <w:rPr>
          <w:rFonts w:ascii="Times New Roman" w:cs="Times New Roman" w:eastAsia="Times New Roman" w:hAnsi="Times New Roman"/>
          <w:sz w:val="24"/>
          <w:szCs w:val="24"/>
          <w:rtl w:val="0"/>
        </w:rPr>
        <w:t xml:space="preserve">что это было?</w:t>
      </w:r>
      <w:r w:rsidDel="00000000" w:rsidR="00000000" w:rsidRPr="00000000">
        <w:rPr>
          <w:rFonts w:ascii="Times New Roman" w:cs="Times New Roman" w:eastAsia="Times New Roman" w:hAnsi="Times New Roman"/>
          <w:sz w:val="24"/>
          <w:szCs w:val="24"/>
          <w:rtl w:val="0"/>
        </w:rPr>
        <w:t xml:space="preserve"> — спросила Парвати.</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Иннервейт, — </w:t>
      </w:r>
      <w:r w:rsidDel="00000000" w:rsidR="00000000" w:rsidRPr="00000000">
        <w:rPr>
          <w:rFonts w:ascii="Times New Roman" w:cs="Times New Roman" w:eastAsia="Times New Roman" w:hAnsi="Times New Roman"/>
          <w:sz w:val="24"/>
          <w:szCs w:val="24"/>
          <w:rtl w:val="0"/>
        </w:rPr>
        <w:t xml:space="preserve">произнесла Гермиона, направляя палочку на Дафну, которую только сейчас заметила. Лаванда направила палочку на Ханну и сказала то же самое.</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Ханна открыла глаза, попыталась быстро вскочить на ноги, но рухнула обратно на пол.</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 порядке, Ханна! — сказала Лаванда. — Мы победили.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спросила Ханна с пола.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шевелилась, но Гермиона видела, что её грудь поднимается и опускается. Ритм дыхания казался относительно нормальным.</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с ней всё будет нормально. Но... — Гермиона сглотнула, во рту по-прежнему было сухо. Вся затея абсолютно, полностью, совершенно пошла наперекосяк. — Думаю, мы должны отнести Дафну к мадам Помфри...</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конечно, только дай мне </w:t>
      </w:r>
      <w:r w:rsidDel="00000000" w:rsidR="00000000" w:rsidRPr="00000000">
        <w:rPr>
          <w:rFonts w:ascii="Times New Roman" w:cs="Times New Roman" w:eastAsia="Times New Roman" w:hAnsi="Times New Roman"/>
          <w:sz w:val="24"/>
          <w:szCs w:val="24"/>
          <w:rtl w:val="0"/>
        </w:rPr>
        <w:t xml:space="preserve">секундочку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я приду в себя</w:t>
      </w:r>
      <w:r w:rsidDel="00000000" w:rsidR="00000000" w:rsidRPr="00000000">
        <w:rPr>
          <w:rFonts w:ascii="Times New Roman" w:cs="Times New Roman" w:eastAsia="Times New Roman" w:hAnsi="Times New Roman"/>
          <w:sz w:val="24"/>
          <w:szCs w:val="24"/>
          <w:rtl w:val="0"/>
        </w:rPr>
        <w:t xml:space="preserve">. Наверное, — сказала Парвати.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w:t>
      </w:r>
      <w:r w:rsidDel="00000000" w:rsidR="00000000" w:rsidRPr="00000000">
        <w:rPr>
          <w:rFonts w:ascii="Times New Roman" w:cs="Times New Roman" w:eastAsia="Times New Roman" w:hAnsi="Times New Roman"/>
          <w:sz w:val="24"/>
          <w:szCs w:val="24"/>
          <w:rtl w:val="0"/>
        </w:rPr>
        <w:t xml:space="preserve">— вежливо, но твёрдо произнесла Ханна, — а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мы победили? И почему потолок выглядит оплавленным?</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тишина.</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сделала Сьюзен, — наконец ответила Трейси.</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голос Парвати слегка дрожал. Она встала и начала отряхивать мантию. — Выяснилось, что Сьюзен Боунс — наследница Пуффендуй, и она нашла давно потерянный проход в Комнату</w:t>
      </w:r>
      <w:r w:rsidDel="00000000" w:rsidR="00000000" w:rsidRPr="00000000">
        <w:rPr>
          <w:rFonts w:ascii="Times New Roman" w:cs="Times New Roman" w:eastAsia="Times New Roman" w:hAnsi="Times New Roman"/>
          <w:sz w:val="24"/>
          <w:szCs w:val="24"/>
          <w:rtl w:val="0"/>
        </w:rPr>
        <w:t xml:space="preserve"> Усердной Работы и Обучени</w:t>
      </w:r>
      <w:r w:rsidDel="00000000" w:rsidR="00000000" w:rsidRPr="00000000">
        <w:rPr>
          <w:rFonts w:ascii="Times New Roman" w:cs="Times New Roman" w:eastAsia="Times New Roman" w:hAnsi="Times New Roman"/>
          <w:sz w:val="24"/>
          <w:szCs w:val="24"/>
          <w:rtl w:val="0"/>
        </w:rPr>
        <w:t xml:space="preserve">я Хельги Пуффендуй.</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 Ханна ощупывала себя, как будто пытаясь убедиться, что все её части тела на месте. — Я думала, что профессор Спраут это говорила просто в качестве Назидания... Сьюзен в самом деле?..</w:t>
      </w:r>
      <w:del w:author="Alaric Lightin" w:id="3" w:date="2019-03-29T13:46:0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приходила в себя. На самом деле весь этот дикий ужас длился не </w:t>
      </w:r>
      <w:r w:rsidDel="00000000" w:rsidR="00000000" w:rsidRPr="00000000">
        <w:rPr>
          <w:rFonts w:ascii="Times New Roman" w:cs="Times New Roman" w:eastAsia="Times New Roman" w:hAnsi="Times New Roman"/>
          <w:sz w:val="24"/>
          <w:szCs w:val="24"/>
          <w:rtl w:val="0"/>
        </w:rPr>
        <w:t xml:space="preserve">больше </w:t>
      </w:r>
      <w:r w:rsidDel="00000000" w:rsidR="00000000" w:rsidRPr="00000000">
        <w:rPr>
          <w:rFonts w:ascii="Times New Roman" w:cs="Times New Roman" w:eastAsia="Times New Roman" w:hAnsi="Times New Roman"/>
          <w:sz w:val="24"/>
          <w:szCs w:val="24"/>
          <w:rtl w:val="0"/>
        </w:rPr>
        <w:t xml:space="preserve">тридцати секунд — по крайней мере та его часть</w:t>
      </w:r>
      <w:r w:rsidDel="00000000" w:rsidR="00000000" w:rsidRPr="00000000">
        <w:rPr>
          <w:rFonts w:ascii="Times New Roman" w:cs="Times New Roman" w:eastAsia="Times New Roman" w:hAnsi="Times New Roman"/>
          <w:sz w:val="24"/>
          <w:szCs w:val="24"/>
          <w:rtl w:val="0"/>
        </w:rPr>
        <w:t xml:space="preserve">, которую она застала в сознании. Её мозг постепенно </w:t>
      </w:r>
      <w:r w:rsidDel="00000000" w:rsidR="00000000" w:rsidRPr="00000000">
        <w:rPr>
          <w:rFonts w:ascii="Times New Roman" w:cs="Times New Roman" w:eastAsia="Times New Roman" w:hAnsi="Times New Roman"/>
          <w:sz w:val="24"/>
          <w:szCs w:val="24"/>
          <w:rtl w:val="0"/>
        </w:rPr>
        <w:t xml:space="preserve">возвращался к нормальному состоянию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 осторожно начала Гермиона, — </w:t>
      </w:r>
      <w:r w:rsidDel="00000000" w:rsidR="00000000" w:rsidRPr="00000000">
        <w:rPr>
          <w:rFonts w:ascii="Times New Roman" w:cs="Times New Roman" w:eastAsia="Times New Roman" w:hAnsi="Times New Roman"/>
          <w:sz w:val="24"/>
          <w:szCs w:val="24"/>
          <w:rtl w:val="0"/>
        </w:rPr>
        <w:t xml:space="preserve">я практически уверена, что профессор Спраут говорила именно в качестве назидания. В «Истории Хогвартса» или других книгах, которые я читала,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было ничего подобного.</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 двойная ведьма!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завопила Трейси настолько высоким голосом, что он сорвался. —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Она — одна из </w:t>
      </w:r>
      <w:r w:rsidDel="00000000" w:rsidR="00000000" w:rsidRPr="00000000">
        <w:rPr>
          <w:rFonts w:ascii="Times New Roman" w:cs="Times New Roman" w:eastAsia="Times New Roman" w:hAnsi="Times New Roman"/>
          <w:sz w:val="24"/>
          <w:szCs w:val="24"/>
          <w:rtl w:val="0"/>
        </w:rPr>
        <w:t xml:space="preserve">них! </w:t>
      </w:r>
      <w:r w:rsidDel="00000000" w:rsidR="00000000" w:rsidRPr="00000000">
        <w:rPr>
          <w:rFonts w:ascii="Times New Roman" w:cs="Times New Roman" w:eastAsia="Times New Roman" w:hAnsi="Times New Roman"/>
          <w:sz w:val="24"/>
          <w:szCs w:val="24"/>
          <w:rtl w:val="0"/>
        </w:rPr>
        <w:t xml:space="preserve">Она всегда была двойной ведьмой!</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закричала Парвати и развернулась к Трейси. — Это полный бред...</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Лаванда. Она вскочила на ноги и запрыгала от восторга. — Я должна была догадаться!</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спросила Гермиона.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Двойная </w:t>
      </w:r>
      <w:r w:rsidDel="00000000" w:rsidR="00000000" w:rsidRPr="00000000">
        <w:rPr>
          <w:rFonts w:ascii="Times New Roman" w:cs="Times New Roman" w:eastAsia="Times New Roman" w:hAnsi="Times New Roman"/>
          <w:sz w:val="24"/>
          <w:szCs w:val="24"/>
          <w:rtl w:val="0"/>
        </w:rPr>
        <w:t xml:space="preserve">ведьма! — повторила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Понимаешь, — быстро заговорила Лаванда, — всегда ходили истории о детях, которые рождаются супермагами, которые могут использовать заклинания, недоступные другим. И что есть целая тайная школа, спрятанная в Хогвартсе, с классами, которые могут видеть и </w:t>
      </w:r>
      <w:r w:rsidDel="00000000" w:rsidR="00000000" w:rsidRPr="00000000">
        <w:rPr>
          <w:rFonts w:ascii="Times New Roman" w:cs="Times New Roman" w:eastAsia="Times New Roman" w:hAnsi="Times New Roman"/>
          <w:sz w:val="24"/>
          <w:szCs w:val="24"/>
          <w:rtl w:val="0"/>
        </w:rPr>
        <w:t xml:space="preserve">посещать </w:t>
      </w:r>
      <w:r w:rsidDel="00000000" w:rsidR="00000000" w:rsidRPr="00000000">
        <w:rPr>
          <w:rFonts w:ascii="Times New Roman" w:cs="Times New Roman" w:eastAsia="Times New Roman" w:hAnsi="Times New Roman"/>
          <w:sz w:val="24"/>
          <w:szCs w:val="24"/>
          <w:rtl w:val="0"/>
        </w:rPr>
        <w:t xml:space="preserve">только они...</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просто сказки!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Парвати. — В реальности такого не бывает! То есть, конечно, я тоже читала эти книги...</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пожалуйста, — остановила девочек Гермиона. Возможно, её мозг ещё не до конца пришёл в себя. — Вы хотите сказать, что несмотря на то, что вам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приходится учиться </w:t>
      </w:r>
      <w:r w:rsidDel="00000000" w:rsidR="00000000" w:rsidRPr="00000000">
        <w:rPr>
          <w:rFonts w:ascii="Times New Roman" w:cs="Times New Roman" w:eastAsia="Times New Roman" w:hAnsi="Times New Roman"/>
          <w:sz w:val="24"/>
          <w:szCs w:val="24"/>
          <w:rtl w:val="0"/>
        </w:rPr>
        <w:t xml:space="preserve">в магической школе и всё такое, вы вдобавок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хотите ходить в </w:t>
      </w:r>
      <w:r w:rsidDel="00000000" w:rsidR="00000000" w:rsidRPr="00000000">
        <w:rPr>
          <w:rFonts w:ascii="Times New Roman" w:cs="Times New Roman" w:eastAsia="Times New Roman" w:hAnsi="Times New Roman"/>
          <w:sz w:val="24"/>
          <w:szCs w:val="24"/>
          <w:rtl w:val="0"/>
        </w:rPr>
        <w:t xml:space="preserve">дважды </w:t>
      </w:r>
      <w:r w:rsidDel="00000000" w:rsidR="00000000" w:rsidRPr="00000000">
        <w:rPr>
          <w:rFonts w:ascii="Times New Roman" w:cs="Times New Roman" w:eastAsia="Times New Roman" w:hAnsi="Times New Roman"/>
          <w:sz w:val="24"/>
          <w:szCs w:val="24"/>
          <w:rtl w:val="0"/>
        </w:rPr>
        <w:t xml:space="preserve">магическую школу?</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аванда озадаченно посмотрела на неё:</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поняла.</w:t>
      </w:r>
      <w:r w:rsidDel="00000000" w:rsidR="00000000" w:rsidRPr="00000000">
        <w:rPr>
          <w:rFonts w:ascii="Times New Roman" w:cs="Times New Roman" w:eastAsia="Times New Roman" w:hAnsi="Times New Roman"/>
          <w:sz w:val="24"/>
          <w:szCs w:val="24"/>
          <w:rtl w:val="0"/>
        </w:rPr>
        <w:t xml:space="preserve"> Кто ж не хочет получить дополнительные супермагические способности, </w:t>
      </w:r>
      <w:r w:rsidDel="00000000" w:rsidR="00000000" w:rsidRPr="00000000">
        <w:rPr>
          <w:rFonts w:ascii="Times New Roman" w:cs="Times New Roman" w:eastAsia="Times New Roman" w:hAnsi="Times New Roman"/>
          <w:sz w:val="24"/>
          <w:szCs w:val="24"/>
          <w:rtl w:val="0"/>
        </w:rPr>
        <w:t xml:space="preserve">удивительную </w:t>
      </w:r>
      <w:r w:rsidDel="00000000" w:rsidR="00000000" w:rsidRPr="00000000">
        <w:rPr>
          <w:rFonts w:ascii="Times New Roman" w:cs="Times New Roman" w:eastAsia="Times New Roman" w:hAnsi="Times New Roman"/>
          <w:sz w:val="24"/>
          <w:szCs w:val="24"/>
          <w:rtl w:val="0"/>
        </w:rPr>
        <w:t xml:space="preserve">судьбу </w:t>
      </w:r>
      <w:r w:rsidDel="00000000" w:rsidR="00000000" w:rsidRPr="00000000">
        <w:rPr>
          <w:rFonts w:ascii="Times New Roman" w:cs="Times New Roman" w:eastAsia="Times New Roman" w:hAnsi="Times New Roman"/>
          <w:sz w:val="24"/>
          <w:szCs w:val="24"/>
          <w:rtl w:val="0"/>
        </w:rPr>
        <w:t xml:space="preserve">и всё такое! </w:t>
      </w:r>
      <w:r w:rsidDel="00000000" w:rsidR="00000000" w:rsidRPr="00000000">
        <w:rPr>
          <w:rFonts w:ascii="Times New Roman" w:cs="Times New Roman" w:eastAsia="Times New Roman" w:hAnsi="Times New Roman"/>
          <w:sz w:val="24"/>
          <w:szCs w:val="24"/>
          <w:rtl w:val="0"/>
        </w:rPr>
        <w:t xml:space="preserve">Это будет означать, что ты </w:t>
      </w:r>
      <w:r w:rsidDel="00000000" w:rsidR="00000000" w:rsidRPr="00000000">
        <w:rPr>
          <w:rFonts w:ascii="Times New Roman" w:cs="Times New Roman" w:eastAsia="Times New Roman" w:hAnsi="Times New Roman"/>
          <w:sz w:val="24"/>
          <w:szCs w:val="24"/>
          <w:rtl w:val="0"/>
        </w:rPr>
        <w:t xml:space="preserve">особенная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Ханна, которая в это время подползла к Дафне </w:t>
      </w:r>
      <w:r w:rsidDel="00000000" w:rsidR="00000000" w:rsidRPr="00000000">
        <w:rPr>
          <w:rFonts w:ascii="Times New Roman" w:cs="Times New Roman" w:eastAsia="Times New Roman" w:hAnsi="Times New Roman"/>
          <w:sz w:val="24"/>
          <w:szCs w:val="24"/>
          <w:rtl w:val="0"/>
        </w:rPr>
        <w:t xml:space="preserve">проверить, не сломали ли ей что-нибудь, подняла голову и </w:t>
      </w:r>
      <w:r w:rsidDel="00000000" w:rsidR="00000000" w:rsidRPr="00000000">
        <w:rPr>
          <w:rFonts w:ascii="Times New Roman" w:cs="Times New Roman" w:eastAsia="Times New Roman" w:hAnsi="Times New Roman"/>
          <w:sz w:val="24"/>
          <w:szCs w:val="24"/>
          <w:rtl w:val="0"/>
        </w:rPr>
        <w:t xml:space="preserve">согласно кивнула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Хотела бы я быть двойной ведьмой... — и добавила, уже немного печальней, — х</w:t>
      </w:r>
      <w:r w:rsidDel="00000000" w:rsidR="00000000" w:rsidRPr="00000000">
        <w:rPr>
          <w:rFonts w:ascii="Times New Roman" w:cs="Times New Roman" w:eastAsia="Times New Roman" w:hAnsi="Times New Roman"/>
          <w:sz w:val="24"/>
          <w:szCs w:val="24"/>
          <w:rtl w:val="0"/>
        </w:rPr>
        <w:t xml:space="preserve">отя я никогда на самом деле в них не верила... А что именно сделала Сьюзен? В смысле, вы уверены, что всё это вам не почудилось, пока вы были без сознания?</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абсолютно и совершенно не могла найти слов.</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вдруг развернулась так резко, что её мантия взметнулась, и </w:t>
      </w:r>
      <w:r w:rsidDel="00000000" w:rsidR="00000000" w:rsidRPr="00000000">
        <w:rPr>
          <w:rFonts w:ascii="Times New Roman" w:cs="Times New Roman" w:eastAsia="Times New Roman" w:hAnsi="Times New Roman"/>
          <w:sz w:val="24"/>
          <w:szCs w:val="24"/>
          <w:rtl w:val="0"/>
        </w:rPr>
        <w:t xml:space="preserve">посмотрела </w:t>
      </w:r>
      <w:r w:rsidDel="00000000" w:rsidR="00000000" w:rsidRPr="00000000">
        <w:rPr>
          <w:rFonts w:ascii="Times New Roman" w:cs="Times New Roman" w:eastAsia="Times New Roman" w:hAnsi="Times New Roman"/>
          <w:sz w:val="24"/>
          <w:szCs w:val="24"/>
          <w:rtl w:val="0"/>
        </w:rPr>
        <w:t xml:space="preserve">на вход в коридор:</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нет! Нам нужно убираться отсюда! Нам нужно исчезнуть, пока Сьюзен не вернулась с кем-то, кто сможет наложить на нас заклинание Супер-Изменения-Памяти!</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так не поступит! — воскликнула Парвати. — В смысле, даже если б</w:t>
      </w:r>
      <w:r w:rsidDel="00000000" w:rsidR="00000000" w:rsidRPr="00000000">
        <w:rPr>
          <w:rFonts w:ascii="Times New Roman" w:cs="Times New Roman" w:eastAsia="Times New Roman" w:hAnsi="Times New Roman"/>
          <w:sz w:val="24"/>
          <w:szCs w:val="24"/>
          <w:rtl w:val="0"/>
        </w:rPr>
        <w:t xml:space="preserve">ы была.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ЗДЕСЬ ПРОИСХОДИТ? — раздался пронзительный визг, и в частично оплавленный коридор влетел профессор Флитвик, похожий на маленький, </w:t>
      </w:r>
      <w:r w:rsidDel="00000000" w:rsidR="00000000" w:rsidRPr="00000000">
        <w:rPr>
          <w:rFonts w:ascii="Times New Roman" w:cs="Times New Roman" w:eastAsia="Times New Roman" w:hAnsi="Times New Roman"/>
          <w:sz w:val="24"/>
          <w:szCs w:val="24"/>
          <w:rtl w:val="0"/>
        </w:rPr>
        <w:t xml:space="preserve">опасно</w:t>
      </w:r>
      <w:r w:rsidDel="00000000" w:rsidR="00000000" w:rsidRPr="00000000">
        <w:rPr>
          <w:rFonts w:ascii="Times New Roman" w:cs="Times New Roman" w:eastAsia="Times New Roman" w:hAnsi="Times New Roman"/>
          <w:sz w:val="24"/>
          <w:szCs w:val="24"/>
          <w:rtl w:val="0"/>
        </w:rPr>
        <w:t xml:space="preserve"> сконцентрированный сгусток чистой учительской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ярости. За его спиной тяжело дышала пепельно-бледная Падма.</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случилось?! — выпалила Сьюзен, увидев девочку, которая выглядела в точности как она сама, если не считать прожжённой мантии, промокшей от пота.</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отличный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вопрос! — воскликнула вторая Сьюзен Боунс, быстро сбрасывая то, что осталось от одолженной одежды. Секундой позже девочка начала метаморфозу, и через небольшой промежуток времени Нимфадора Тонкс приобрела свой более привычный облик.</w:t>
      </w:r>
      <w:r w:rsidDel="00000000" w:rsidR="00000000" w:rsidRPr="00000000">
        <w:rPr>
          <w:rFonts w:ascii="Times New Roman" w:cs="Times New Roman" w:eastAsia="Times New Roman" w:hAnsi="Times New Roman"/>
          <w:sz w:val="24"/>
          <w:szCs w:val="24"/>
          <w:rtl w:val="0"/>
        </w:rPr>
        <w:t xml:space="preserve"> — Извини, но я не смогла придумать ничего сама, поэтому у тебя есть примерно три минуты, чтобы решить, что на него ответить...</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позже довольно едко заметила Дафна Гринграсс, в хитроумном плане Гермионы — что если их поймают, баллы со всех факультетов вычтут поровну — была прореха: </w:t>
      </w:r>
      <w:r w:rsidDel="00000000" w:rsidR="00000000" w:rsidRPr="00000000">
        <w:rPr>
          <w:rFonts w:ascii="Times New Roman" w:cs="Times New Roman" w:eastAsia="Times New Roman" w:hAnsi="Times New Roman"/>
          <w:sz w:val="24"/>
          <w:szCs w:val="24"/>
          <w:rtl w:val="0"/>
        </w:rPr>
        <w:t xml:space="preserve">он не учитывал возможные</w:t>
      </w:r>
      <w:r w:rsidDel="00000000" w:rsidR="00000000" w:rsidRPr="00000000">
        <w:rPr>
          <w:rFonts w:ascii="Times New Roman" w:cs="Times New Roman" w:eastAsia="Times New Roman" w:hAnsi="Times New Roman"/>
          <w:sz w:val="24"/>
          <w:szCs w:val="24"/>
          <w:rtl w:val="0"/>
        </w:rPr>
        <w:t xml:space="preserve"> отработки.</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девочки согласились молчать о таинственных </w:t>
      </w:r>
      <w:r w:rsidDel="00000000" w:rsidR="00000000" w:rsidRPr="00000000">
        <w:rPr>
          <w:rFonts w:ascii="Times New Roman" w:cs="Times New Roman" w:eastAsia="Times New Roman" w:hAnsi="Times New Roman"/>
          <w:sz w:val="24"/>
          <w:szCs w:val="24"/>
          <w:rtl w:val="0"/>
        </w:rPr>
        <w:t xml:space="preserve">способностях</w:t>
      </w:r>
      <w:r w:rsidDel="00000000" w:rsidR="00000000" w:rsidRPr="00000000">
        <w:rPr>
          <w:rFonts w:ascii="Times New Roman" w:cs="Times New Roman" w:eastAsia="Times New Roman" w:hAnsi="Times New Roman"/>
          <w:sz w:val="24"/>
          <w:szCs w:val="24"/>
          <w:rtl w:val="0"/>
        </w:rPr>
        <w:t xml:space="preserve"> Сьюзен. Даже Трейси пообещала держать язык за зубами — после того, как Сьюзен пригрозила использовать на ней заклинание Супер-Изменения-Памяти. К сожалению, во время ужина выяснилось, что кто-то забыл сообщить об их договорённости хулиганам, </w:t>
      </w:r>
      <w:r w:rsidDel="00000000" w:rsidR="00000000" w:rsidRPr="00000000">
        <w:rPr>
          <w:rFonts w:ascii="Times New Roman" w:cs="Times New Roman" w:eastAsia="Times New Roman" w:hAnsi="Times New Roman"/>
          <w:sz w:val="24"/>
          <w:szCs w:val="24"/>
          <w:rtl w:val="0"/>
        </w:rPr>
        <w:t xml:space="preserve">и что</w:t>
      </w:r>
      <w:r w:rsidDel="00000000" w:rsidR="00000000" w:rsidRPr="00000000">
        <w:rPr>
          <w:rFonts w:ascii="Times New Roman" w:cs="Times New Roman" w:eastAsia="Times New Roman" w:hAnsi="Times New Roman"/>
          <w:sz w:val="24"/>
          <w:szCs w:val="24"/>
          <w:rtl w:val="0"/>
        </w:rPr>
        <w:t xml:space="preserve"> Сьюзен Боунс принесла свою душу в жертву ужасным запретным силам, которые теперь поселились в её теле, и именно поэтому им всем назначили отработки.</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неуверенно заговорил сидящий рядом с ней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столом Гарри Поттер. — Пожалуйста, не обижайся, я пойму, если ты скажешь, что это не моё дело, но мне кажется, что всё это начинает выходить из-под контроля.</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продолжала разминать ломтик шоколадного пирожного на своей тарелке в однородную массу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пирожного и глазури.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слегка язвительным тоном ответила Гермиона, — именно это я и сказала профессору Флитвику, когда извинялась перед ним, что я знаю, что всё вышло из-под контроля. А он завизжал: «</w:t>
      </w:r>
      <w:r w:rsidDel="00000000" w:rsidR="00000000" w:rsidRPr="00000000">
        <w:rPr>
          <w:rFonts w:ascii="Times New Roman" w:cs="Times New Roman" w:eastAsia="Times New Roman" w:hAnsi="Times New Roman"/>
          <w:sz w:val="24"/>
          <w:szCs w:val="24"/>
          <w:rtl w:val="0"/>
        </w:rPr>
        <w:t xml:space="preserve">В самом деле, мисс Грейнджер? Вы так думаете?», причём так громко, что у меня загорелись уши. В смысле, мои уши </w:t>
      </w:r>
      <w:r w:rsidDel="00000000" w:rsidR="00000000" w:rsidRPr="00000000">
        <w:rPr>
          <w:rFonts w:ascii="Times New Roman" w:cs="Times New Roman" w:eastAsia="Times New Roman" w:hAnsi="Times New Roman"/>
          <w:sz w:val="24"/>
          <w:szCs w:val="24"/>
          <w:rtl w:val="0"/>
        </w:rPr>
        <w:t xml:space="preserve">действительно загорелись.</w:t>
      </w:r>
      <w:r w:rsidDel="00000000" w:rsidR="00000000" w:rsidRPr="00000000">
        <w:rPr>
          <w:rFonts w:ascii="Times New Roman" w:cs="Times New Roman" w:eastAsia="Times New Roman" w:hAnsi="Times New Roman"/>
          <w:sz w:val="24"/>
          <w:szCs w:val="24"/>
          <w:rtl w:val="0"/>
        </w:rPr>
        <w:t xml:space="preserve"> Профессору Флитвику пришлось их тушить.</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провёл рукой по лбу.</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его лицо ничего не выражало. — Иногда мне до сих пор бывает сложно воспринимать такие вещи. А помнишь, Гермиона, мы когда-то были молодыми и наивными, и думали, что мир хоть как-нибудь можно понять?</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положила вилку и посмотрела на него.</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тебе не хочется иногда быть просто маглом?</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 Ну конечно, нет! В смысле, даже будучи маглом, я наверняка попытался бы однажды захватить ми... — Гермиона пристально посмотрела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и мальчик быстро проглотил последнее слово и исправился. — То есть, я хотел сказать, </w:t>
      </w:r>
      <w:r w:rsidDel="00000000" w:rsidR="00000000" w:rsidRPr="00000000">
        <w:rPr>
          <w:rFonts w:ascii="Times New Roman" w:cs="Times New Roman" w:eastAsia="Times New Roman" w:hAnsi="Times New Roman"/>
          <w:sz w:val="24"/>
          <w:szCs w:val="24"/>
          <w:rtl w:val="0"/>
        </w:rPr>
        <w:t xml:space="preserve">оптимизировать</w:t>
      </w:r>
      <w:r w:rsidDel="00000000" w:rsidR="00000000" w:rsidRPr="00000000">
        <w:rPr>
          <w:rFonts w:ascii="Times New Roman" w:cs="Times New Roman" w:eastAsia="Times New Roman" w:hAnsi="Times New Roman"/>
          <w:sz w:val="24"/>
          <w:szCs w:val="24"/>
          <w:rtl w:val="0"/>
        </w:rPr>
        <w:t xml:space="preserve">, ну, Гермиона, ты же понимаешь, что я имел в виду! Смысл в том, что мои </w:t>
      </w:r>
      <w:r w:rsidDel="00000000" w:rsidR="00000000" w:rsidRPr="00000000">
        <w:rPr>
          <w:rFonts w:ascii="Times New Roman" w:cs="Times New Roman" w:eastAsia="Times New Roman" w:hAnsi="Times New Roman"/>
          <w:sz w:val="24"/>
          <w:szCs w:val="24"/>
          <w:rtl w:val="0"/>
        </w:rPr>
        <w:t xml:space="preserve">цели </w:t>
      </w:r>
      <w:r w:rsidDel="00000000" w:rsidR="00000000" w:rsidRPr="00000000">
        <w:rPr>
          <w:rFonts w:ascii="Times New Roman" w:cs="Times New Roman" w:eastAsia="Times New Roman" w:hAnsi="Times New Roman"/>
          <w:sz w:val="24"/>
          <w:szCs w:val="24"/>
          <w:rtl w:val="0"/>
        </w:rPr>
        <w:t xml:space="preserve">были бы теми же самыми. Но с помощью магии всё это устроить будет гораздо проще, чем если бы я был ограничен инструментарием маглов. Если подумать логически, именно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я пошёл в Хогвартс, а не проигнорировал это всё и не начал делать карьеру в области нанотехнологий.</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закончив приготовление соуса из шоколадного пирожного, начала макать в него морковку и есть.</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ты спросила?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сама </w:t>
      </w:r>
      <w:r w:rsidDel="00000000" w:rsidR="00000000" w:rsidRPr="00000000">
        <w:rPr>
          <w:rFonts w:ascii="Times New Roman" w:cs="Times New Roman" w:eastAsia="Times New Roman" w:hAnsi="Times New Roman"/>
          <w:sz w:val="24"/>
          <w:szCs w:val="24"/>
          <w:rtl w:val="0"/>
        </w:rPr>
        <w:t xml:space="preserve">хочешь вернуться обратно в мир маглов?</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ответила Гермиона, хрустя одновременно морковкой и шоколадом. — У меня просто, ну, появились странные мысли по поводу желания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ведьмой. Ты хотел быть волшебником, когда был маленьким?</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твёрдо ответил Гарри. — Ещё я хотел экстрасенсорные способности, супер-силу, укреплённые </w:t>
      </w:r>
      <w:r w:rsidDel="00000000" w:rsidR="00000000" w:rsidRPr="00000000">
        <w:rPr>
          <w:rFonts w:ascii="Times New Roman" w:cs="Times New Roman" w:eastAsia="Times New Roman" w:hAnsi="Times New Roman"/>
          <w:sz w:val="24"/>
          <w:szCs w:val="24"/>
          <w:rtl w:val="0"/>
        </w:rPr>
        <w:t xml:space="preserve">адамантием </w:t>
      </w:r>
      <w:r w:rsidDel="00000000" w:rsidR="00000000" w:rsidRPr="00000000">
        <w:rPr>
          <w:rFonts w:ascii="Times New Roman" w:cs="Times New Roman" w:eastAsia="Times New Roman" w:hAnsi="Times New Roman"/>
          <w:sz w:val="24"/>
          <w:szCs w:val="24"/>
          <w:rtl w:val="0"/>
        </w:rPr>
        <w:t xml:space="preserve">кости, свой собственный летающий замок, и поэтому иногда мне становилось очень грустно из-за того, что мне придётся довольствоваться ролью знаменитого учёного и астронавта.</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Понимаешь, — тихо сказала она, — мне кажется, что ведьмы и волшебники, которые здесь </w:t>
      </w:r>
      <w:r w:rsidDel="00000000" w:rsidR="00000000" w:rsidRPr="00000000">
        <w:rPr>
          <w:rFonts w:ascii="Times New Roman" w:cs="Times New Roman" w:eastAsia="Times New Roman" w:hAnsi="Times New Roman"/>
          <w:sz w:val="24"/>
          <w:szCs w:val="24"/>
          <w:rtl w:val="0"/>
        </w:rPr>
        <w:t xml:space="preserve">вырастают,</w:t>
      </w:r>
      <w:r w:rsidDel="00000000" w:rsidR="00000000" w:rsidRPr="00000000">
        <w:rPr>
          <w:rFonts w:ascii="Times New Roman" w:cs="Times New Roman" w:eastAsia="Times New Roman" w:hAnsi="Times New Roman"/>
          <w:sz w:val="24"/>
          <w:szCs w:val="24"/>
          <w:rtl w:val="0"/>
        </w:rPr>
        <w:t xml:space="preserve"> не ценят магию по-настоящему...</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Разумеется, они не ценят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именно это даёт нам преимущество. Разве не очевидно? Я серьёзно, для меня это стало чертовски очевидно в первые пять минут, </w:t>
      </w:r>
      <w:r w:rsidDel="00000000" w:rsidR="00000000" w:rsidRPr="00000000">
        <w:rPr>
          <w:rFonts w:ascii="Times New Roman" w:cs="Times New Roman" w:eastAsia="Times New Roman" w:hAnsi="Times New Roman"/>
          <w:sz w:val="24"/>
          <w:szCs w:val="24"/>
          <w:rtl w:val="0"/>
        </w:rPr>
        <w:t xml:space="preserve">проведённы</w:t>
      </w:r>
      <w:r w:rsidDel="00000000" w:rsidR="00000000" w:rsidRPr="00000000">
        <w:rPr>
          <w:rFonts w:ascii="Times New Roman" w:cs="Times New Roman" w:eastAsia="Times New Roman" w:hAnsi="Times New Roman"/>
          <w:sz w:val="24"/>
          <w:szCs w:val="24"/>
          <w:rtl w:val="0"/>
        </w:rPr>
        <w:t xml:space="preserve">е в Косом переулке.</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смотрел озадаченно, словно не понимая, почему она обращает внимание на что-то настолько обыденное.</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