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vvu10kzzzbb" w:id="0"/>
      <w:bookmarkEnd w:id="0"/>
      <w:r w:rsidDel="00000000" w:rsidR="00000000" w:rsidRPr="00000000">
        <w:rPr>
          <w:rtl w:val="0"/>
        </w:rPr>
        <w:t xml:space="preserve">Глава 65. Ложь порождает ложь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Грейнджер однажды где-то прочла, что для поддержания стройности, кроме всего прочего, очень важно обращать внимание на то, что ты ешь и как ты ешь, в результате чего еда должна приносить удовлетворение. Сегодня утром она приготовила себе тост, намазала на него масло, масло посыпала корицей: было сделано всё, чтобы на этот раз её внимание не ускользнуло от чудесной еды на столе.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замечая ни корицы, ни масла, вообще не замечая еды, или что она там вообще ест, Гермиона проглотила очередной кусок тоста и спросила: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мог бы ты ещё раз объяснить? Я по-прежнему в полном замешательстве.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Попробуй думать, как Светлый слизеринец, и всё станет понятно, — ответил мальчик, которого вся школа, за вычетом их двоих, считала её истинной любовью. Гарри Поттер рассеянно помешивал ложкой свою кашу; за это утро он, если Гермиона ничего не проглядела, съел совсем немного. — Любое добро в этом мире порождает свою противоположность. Фениксы не исключение.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в очередной раз, сама того не заметив, откусила кусочек тоста с маслом и корицей: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</w:t>
      </w:r>
      <w:ins w:author="Alaric Lightin" w:id="0" w:date="2016-08-22T00:19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8-22T00:19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Фоукс считает тебя достаточно хорошим человеком? Он бы не сел на плечо Тёмного Волшебника! Ни за что!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никому не кричала, что Фоукс коснулся крылом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" w:date="2016-08-22T00:20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щеки, потому что знала — это неправильно... Если тебя коснулся феникс, не следует хвастаться, фениксы — не для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8-22T00:20:1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надеялась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феникс развеет все слухи о том, что Гарри Поттер становится злым, а Гермиона Грейнджер следует по его стопам.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этого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искренне не понимала почему.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рассеяно посмотрел куда-то в сторону и съел ещё одну ложку каши.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Представь: однажды ты прогуляла школу и соврала учительнице, что была больна. Она просит тебя принести справку от врача, и ты делаешь поддельную справку. Учительница говорит, что позвонит врачу для проверки, и ты даёшь ей телефонный номер своего друга и просишь его притвориться врачом…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8-22T00:21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делал?</w:t>
      </w:r>
      <w:ins w:author="Alaric Lightin" w:id="5" w:date="2016-08-22T00:21:3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отвлёкся от своей каши и взглянул на неё, теперь уже улыбаясь: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говорил,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8-22T00:21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делал, Гермиона…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его взгляд быстро вернулся к каше.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Это просто пример. Ложь множится, вот что я имею в виду. Тебе приходится лгать всё больше и больше, лгать о каждом факте, связанном с первой ложью. И если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8-22T00:21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продолжишь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8" w:date="2016-08-22T00:21:5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продолжишь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попытки скрыть это, то рано или поздно тебе придётся лгать об основных законах мышления. К примеру, кто-то продаёт тебе некое лекарство альтернативной медицины, которое не работает. И любой двойной слепой эксперимент подтвердит, что лекарство не работает. Тогда тому, кто захочет продолжать защищать ложь, придётся разуверять тебя в правильности экспериментального метода. Например, заявить, что экспериментальный метод годится только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22T00:22:0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научных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лекарств, а не для столь чудесных продуктов альтернативной медицины, как у них. Или что хороший и добродетельный человек должен верить изо всех сил, и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при этом говорят свидетельства. Или что правды не существует, и нет такой вещи, как объективная реальность. Большинство из таких житейских мудростей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22T00:22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ошибочны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анти-эпистемологичны,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8-22T00:22:2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системно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ошибочны. На каждое правило рациональности, объясняющее, как найти правду, есть тот, кто хочет, чтобы ты поверил в обратное. Солгав однажды, ты обнаружишь, что правда отныне стала твоим врагом. И многие люди лгут… — речь Гарри оборвалась.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Какое это имеет отношение к Фоуксу?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вынул ложку из каши и указал в направлении Главного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директора есть феникс, верно? А ещё он Верховный чародей Визенгамота. Значит, у него есть политические оппоненты, вроде Люциуса. И что, думаешь, оппозиция просто поднимет лапки и сдастся, потому что у Дамблдора есть феникс, а у них нет? Думаешь, они признают, что Фоукс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8-22T00:22:3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свидетельством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того, что Дамблдор на стороне добра? Конечно, нет. Им пришлось придумать причину, по которой Фоукс…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8-22T00:22:4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неважен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Например, что фениксы следуют только за теми, кто сломя голову бросается на людей, которых считает злыми, и потому феникс просто означает, что его хозяин — идиот или опасный фанатик. Или фениксы следуют только за истинными гриффиндорцами, настолько чистыми гриффиндорцами, что в них просто нет места добродетелям других факультетов. Или наличие феникса просто показывает, что магическое создание считает тебя очень смелым, и ничего более, а значит неправильно судить о политиках, опираясь только на это. Они должны сказать </w:t>
      </w:r>
      <w:ins w:author="Alaric Lightin" w:id="14" w:date="2016-08-22T00:22:5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хоть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8-22T00:22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не принимать феникса во внимание. Я уверен, Люциусу даже не потребовалось придумывать что-то новое. Наверняка это было придумано давным-давно, столетия назад, ещё в тот раз, когда у кого-то впервые на плече оказался феникс, а другому потребовалось, чтобы люди не считали это важным свидетельством. Когда появился Фоукс, это наверняка уже было расхожей истиной, уже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6" w:date="2016-08-22T00:23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странным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учитывать, кто фениксу нравится, а кто нет. Как если бы магловская газета составляла рейтинг политических кандидатов по уровню их научной грамотности. В этой вселенной на каждую силу Добра найдётся кто-то, кому выгодно принижать её значимость или загонять в узкие рамки, в пределах которых она становится для него безвредной.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 — протянула Гермиона. — Ладно, я понимаю, почему Люциус Малфой не хочет, чтобы люди думали, что Фоукс имеет какое-то значение, но почему </w:t>
      </w:r>
      <w:ins w:author="Alaric Lightin" w:id="17" w:date="2016-08-22T00:23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этому верят не только плохие люди</w:t>
        </w:r>
      </w:ins>
      <w:del w:author="Alaric Lightin" w:id="17" w:date="2016-08-22T00:23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только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плохие люди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верят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этому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пожал плечами. Он опустил ложку обратно в тарелку и начал помешивать кашу.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любого рода цинизм привлекает людей? Потому, что он кажется признаком зрелости, мудрости, как будто циник уже видел всё и знает лучше. Или потому, что, принижая, чувствуешь, будто сам становишься выше. Или у них самих нет фениксов, и потому их политические инстинкты говорят им, что нет никакой выгоды в том, чтобы хвалить фениксов. Или потому, что циникам кажется, будто им известен некий секрет, недоступный обычным людям, не знаю…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в сторону Главного стола, и его голос упал почти до шёпота: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быть может, именно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8-22T00:23:4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ошибка - он цинично относится ко всему, кроме самого цинизма.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тоже зачем-то посмотрела в сторону Главного стола, но кресло профессора Защиты всё ещё пустовало, так же как в понедельник и вторник. Заместитель директора ранее объявила, что сегодняшние занятия профессора Квиррелла будут отменены.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Позже, когда Гарри съел пару кусочков лимонного пирога и вышел из-за стола, Гермиона взглянула на Энтони и Падму, которые совершенно случайно завтракали неподалёку и совсем даже не подслушивали.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Энтони и Падма посмотрели в ответ.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спросила неуверенно: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только мне кажется, или Гарри Поттер в последнее время правда стал разговаривать как в 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8-22T00:23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сложной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книге? Я слушаю его не так долго...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только тебе, — подтвердил Энтони.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сказала ничего, но её беспокойство росло. Что бы ни случилось с Гарри Поттером в день, когда феникс появился на его плече, это изменило его, в нём появилось нечто новое. Он не стал холоднее, он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8-22T00:24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твёрже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Иногда она замечала его отрешённо смотрящим в окно с мрачной решимостью на лице. В понедельник на уроке травоведения  Венерина огнеловка вырвалась из-под контроля, и Гарри отбросил Терри с траектории огненного шара в тот же миг, когда профессор Спраут выкрикнула заклинание Заморозки огня. Поднявшись с пола, Гарри просто вернулся к своему месту, как ни в чём не бывало. И позже, в тот же понедельник, когда впервые на контрольной по Трансфигурации она набрала баллов больше, чем Гарри, он улыбнулся ей, будто поздравляя, вместо того чтобы гневно стиснуть зубы, и…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8-22T00:24:1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неё появилось ощущение, что Гарри…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…отдаляется от неё…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Кажется, будто он внезапно стал намного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2" w:date="2016-08-22T00:24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старше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Энтони. — Не как настоящий взрослый — не могу представить Гарри взрослым — а как будто тот Гарри, которого мы обычно видели… кем бы он ни был…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8-22T00:24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четверокурсника.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протянула Падма, со вкусом намазывая глазурь с ароматом булочки на булочку с ароматом шоколада, — я думаю, Драконам и Солнечным лучше бы вступить в союз в следующей битве, или мистер Гарри Поттер нас </w:t>
      </w:r>
      <w:ins w:author="Alaric Lightin" w:id="24" w:date="2016-08-22T00:2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разгромит в пух и прах</w:t>
        </w:r>
      </w:ins>
      <w:del w:author="Alaric Lightin" w:id="24" w:date="2016-08-22T00:24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5" w:date="2016-08-22T00:24:24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delText xml:space="preserve">раздавит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заключали союз в прошлый раз, но и тогда Хаос чуть не победил…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согласился Энтони, — вы правы, мисс Патил. Передайте генералу Драконов, что мы хотим встретиться…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оборвала Гермиона. — </w:t>
      </w:r>
      <w:ins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Чтобы получить шанс, </w:t>
        </w:r>
      </w:ins>
      <w:del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</w:delText>
        </w:r>
      </w:del>
      <w:ins w:author="Alaric Lightin" w:id="26" w:date="2016-08-22T00:24:5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2T00:25:0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нужно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объединяться против генерала Поттера</w:t>
      </w:r>
      <w:ins w:author="Alaric Lightin" w:id="28" w:date="2016-08-22T00:25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del w:author="Alaric Lightin" w:id="28" w:date="2016-08-22T00:25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лишь для того, чтобы получить шанс.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бессмыслица. Особенно теперь, когда всем запретили использовать артефакты маглов. В каждой армии всё ещё по двадцать четыре солдата.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Падма, и Энтони промолчали.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Тук-тук, тук-тук.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Входите, мистер Поттер, —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со скрипом открылась, и Гарри Поттер проскользнул в её кабинет. Он закрыл за собой дверь и молча сел в мягкое кресло, стоявшее перед её столом. Ей так часто приходилось трансфигурировать это кресло, что иногда оно менялось само, подстраиваясь под настроение хозяйки без малейших движений палочкой, без заклинаний и даже без осознанного намерения с её стороны. Сейчас кресло оказалось настолько мягким, что Гарри просто утонул в его объятиях.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как будто и не заметил этого. От мальчика исходила спокойная решимость, он невозмутимо встретил её взгляд и ни на секунду не отрывал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вызывали меня? — спросил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Вызывала, — ответила профессор МакГонагалл. — У меня есть для вас две хорошие новости, мистер Поттер. Первая, вы знакомы с мистером Рубеусом Хагридом, лесничим? Он был старым другом ваших родителей.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помедлил, а затем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Хагрид сказал мне пару слов после моего прибытия в Хогвартс. Кажется, это было во вторник моей первой недели в школе. Он даже не упомянул, что знал моих родителей. В тот раз я подумал, что он лишь хотел представиться Мальчику-Который-Выжил… У него были какие-то скрытые мотивы? Он не походил на человека, у которого…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— вздохнула она. Ей потребовалось мгновенье, чтобы собраться с мыслями. — Это долгая история, мистер Поттер. Мистер Хагрид был ошибочно обвинён в убийстве ученика пятьдесят лет назад. Его палочку сломали, а его самого - исключили. Позже, когда профессор Дамблдор стал директором, он предложил Хагриду должность хранителя земель и ключей.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сводил с неё внимательного взгляда.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упоминали, что пятьдесят лет назад в Хогвартсе последний раз погиб ученик, и вы уверены, что пятьдесят лет назад кто-то в последний раз слышал тайное сообщение Распределяющей шляпы.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ощутила слабый холодок: даже директор и Северус не смогли бы так быстро заметить связь.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Поттер. Кто-то открыл Тайную Комнату, но никто в это не поверил. И мистер Хагрид был обвинён в случившейся смерти. Однако директор определил дополнительное заклинание на Распределяющей шляпе и предъявил это специальной комиссии Визенгамота. В результате приговор мистера Хагрида был отменён, как раз сегодня утром, и ему разрешили приобрести новую палочку,  — она помедлила. — Мы… ещё не говорили мистеру Хагриду, мистер Поттер. Мы не хотели  давать ему ложную надежду после стольких лет и потому ждали окончательного решения. Мистер Поттер… можно ли сказать мистеру Хагриду, что именно вы помогли ему?…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выражению его глаз она поняла, что сейчас он взвешивает...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помню, как мистер Хагрид держал вас на руках, когда вы были младенцем, — добавила она. — Я думаю, он будет очень рад, когда узнает.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она легко могла заметить мгновение, когда он пришёл к выводу, что Рубеус для него бесполезен.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так плохо, что кто-то может догадаться, что в этом году среди первогодок появился змееуст. Думаю, будет более благоразумно держать всё в тайне, насколько это 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вспомнила Джеймса и Лили, которые без колебаний приняли дружбу огромного грубовато-добродушного человека, несмотря на то что Джеймс был наследником богатого Дома, Лили была подающим надежды Мастером Чар, а Рубеус — всего лишь полу-великаном, чья палочка была сломана…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потому, что вы не считаете его для себя полезным,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молчание. Она не хотела этого говорить, но слова вырвались у неё сами.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скользнула печаль.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сказал он тихо. — Просто я не думаю, что мы с ним поладим. А вам так не кажется?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 застряли у неё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об использовании людей, — заметил Гарри. — Кажется, меня вскоре бросят на войну с Тёмным Лордом. И пока я в вашем кабинете, я хочу попросить, чтобы мой цикл сна был расширен до тридцати часов в день. Невилл Лонгбот</w:t>
      </w:r>
      <w:ins w:author="Alaric Lightin" w:id="29" w:date="2016-10-13T05:12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собирается обучаться дуэльному искусству — один из старшекурсников Пуффендуя предложил ему свою помощь, и они пригласили меня присоединиться. Я хотел бы изучать и другие предметы. Если вы или директор считаете, что я должен обучиться чему-то конкретному, чтобы стать могущественным волшебником, дайте мне знать. Будьте добры, укажите мадам Помфри, чтобы она выдала мне соответствующее зелье, или что там необходимо…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0" w:date="2016-08-22T00:26:0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Минерва? Я знаю, это не ваша идея, но я хочу пережить то, что уготовано мне директором. Пожалуйста, не препятствуйте.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чуть не сломило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едва прошептала она, — дети не должны </w:t>
      </w:r>
      <w:ins w:author="Alaric Lightin" w:id="31" w:date="2016-08-22T00:26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2" w:date="2016-08-22T00:26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думать</w:t>
      </w:r>
      <w:ins w:author="Alaric Lightin" w:id="33" w:date="2016-08-22T00:26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2" w:date="2016-08-22T00:26:1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.</w:t>
        </w:r>
      </w:ins>
      <w:del w:author="Alaric Lightin" w:id="33" w:date="2016-08-22T00:26:2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подобным образом.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правы, не должны, — сказал Гарри. — Но многим детям приходится рано взрослеть, не только мне. И большинство детей с радостью бы поменялось со мной местами. Я не собираюсь жалеть себя, профессор МакГонагалл, когда есть люди в реальной беде, а я не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 трудом сглотнула и произнесла: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тридцать часов в день, вы станете… старше, вы будете быстро стареть…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Альбус.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на пятом курсе я буду примерно в том же физиологическом возрасте, что и Гермиона, — заметил Гарри. — Это не кажется таким уж страшным.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на лице Гарри была кривая улыбка.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Честно говоря, возможно, я бы хотел этого, даже если бы Тёмного Лорда не было.  Волшебники живут долго, и либо волшебники, либо маглы, вероятно, ещё увеличат продолжительность жизни в течение следующего столетия. Нет причин не упаковывать столько часов в один день, сколько я только могу. У меня большие планы, и хорошо бы их реализовать побыстрее.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наконец почти шёпотом сказала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повысила голос: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мистер Поттер, я поговорю с директором, и, если он согласится, то так и будет.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на мгновенье сузились.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Понятно. Тогда, пожалуйста, напомните директору о последних словах Годрика Гриффиндора, который сказал, что если что-то правильно для него, то он не посоветует кому-либо поступать иначе, даже самому юному ученику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поняла, ощутив пустоту внутри, что её надежда на Альбуса, который мог бы не допустить это, не допустить хоть что-то из этого, только что канула в небытие. Именно эти слова Альбус говорил ей, когда она возражала, что Кэмерон Эдвард ещё слишком молод, и позже, когда она возражала, что Питер Певенси ещё слишком молод, и в конце концов она просто перестала возражать.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Кто рассказал вам об этом, мистер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Альбус. Альбус ни за что не сказал бы такое ученику.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много читал в последнее время, — ответил Гарри. Он начал подниматься из обхватывающего его кресла, но остановился. — Могу я спросить о второй хорошей новости?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О, — спохватилась она, — профессор Квиррелл очнулся и сказал, что вы можете…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Лазарет Хогвартса представлял собой большой зал без перегородок, залитый светом, струящимся  из окон во всех четырёх стенах, несмотря на то, что лазарет вроде бы находился глубоко внутри замка. В зале стояли длинные ряды белых кроватей, но сейчас заняты были только три. Друг напротив друга неподвижно лежали юноша и девушка с закрытыми глазами. Вероятно, они были без сознания и зачарованы на время, пока какое-то лечащее заклинание или зелье перестраивало их тела неприятным образом. Вокруг кровати третьего пациента были установлены занавески, для чего, видимо, были свои причины.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сурово подтолкнула Гарри в спину и сказала, чтобы он перестал глазеть. Гарри пришлось резко напомнить себе, что некоторые люди до сих пор не знают, кто такой Мальчик-Который-Выжил. Ну или мадам Помфри привыкла безраздельно властвовать на своей территории.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рядами кроватей находились пять дверей, ведущих в отдельные комнаты, где размещались пациенты, лечение которых занимало дни, а не часы, но чьё состояние при этом не требовало транспортировки в больницу Святого Мунго.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за средней дверью оказалась без окон и освещалась единственным бездымным факелом, укреплённым на каменной стене. Гарри задумался, могут ли профессора просить Хогвартс менять обстановку, или в лазарете была предусмотрена такая комната для людей, которые не любят свет.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центре комнаты, между двумя одинаковыми прикроватными столиками, которые выглядели так, будто они вырезаны из того же серого мрамора, что и стены, стояла белая больничная кровать. В свете бездымного факела она казалась слегка оранжевой. На кровати, слегка опираясь на изголовье, сидел одетый в больничную пижаму и укрытый простынёй по пояс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немного страшно видеть профессора Квиррелла на одной из кроватей мадам Помфри, даже при том, что профессор Защиты, казалось, не был ранен, и даже помня о том, что профессор Квиррелл поддался в поединке с Северусом, чтобы дать себе возможность восстановить силы после Азкабана. </w:t>
      </w:r>
      <w:ins w:author="Alaric Lightin" w:id="34" w:date="2016-08-22T00:27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Вообще-то</w:t>
        </w:r>
      </w:ins>
      <w:del w:author="Alaric Lightin" w:id="34" w:date="2016-08-22T00:27:0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На самом деле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никогда не видел умирающих на больничной койке, но он видел слишком много фильмов. Это был намёк на смертность, а профессор Защиты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8-22T00:27:1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8-22T00:27:1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быть смертным.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сказала Гарри, что ему абсолютно запрещено утомлять её пациента.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что он понимает, хотя формально это ничего не говорило о том, что он подчинится этому требованию.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Суровая пожилая целительница повернулась и начала объяснять профессору Квирреллу, что он абсолютно не должен перенапрягаться и… беспокоиться…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прервалась, торопливо повернулась и покинула комнату.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Неплохо, — заметил Гарри, когда дверь закрылась за сбежавшей смотрительницей лазарета. — Надо и мне как-нибудь такому научиться.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улыбке профессора Квиррелла не было ни капли юмора. Его голос прозвучал гораздо бесстрастнее обычного: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за вашу высокохудожественную критику,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бледные голубые глаза, и думал, что профессор Квиррелл выглядит…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…старше.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Ощущение было неуловимым, может, даже воображаемым, возможно, всё дело было в плохом освещении. Но волосы надо лбом Квиринуса Квиррелла вроде бы немного поредели, а те, что остались, казалось, истончились и поседели, лысина, уже заметная на его затылке, продвигалась дальше. Лицо как будто слегка осунулось.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взгляд бледно-голубых глаз оставался как прежде острым и пронзительным.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рад, — тихо сказал Гарри, — что вы выглядите здоровым.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Внешность, конечно, может быть обманчивой, — ответил профессор Квиррелл. Он шевельнул пальцами, и когда движение было завершено, в руке его оказалась волшебная палочка. — Представляете, эта женщина думает, что конфисковала её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произнёс шесть заклинаний. Шесть из тех тридцати, которые он обычно использовал в качестве меры предосторожности во время важных разговоров в ресторане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поднял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всё, на что я сейчас способен, — сказал профессор Защиты. — Думаю, этого будет достаточно. Тем не менее, есть поговорка: если вы не хотите, чтобы вас подслушали, — промолчите. Сейчас она применима целиком и полностью. Итак, вы хотели меня видеть?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Он помедлил, собираясь с мыслями. — Директор или кто-нибудь ещё передали вам, что мы не сможем больше обедать вместе?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Что-то подобное было упомянуто, — произнёс профессор Защиты. И, не меняясь в лице, добавил: — Разумеется, мне было ужасно грустно это услышать.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самом деле, всё куда хуже, — сказал Гарри. — Я на неопределённое время заперт на территории Хогвартса. Я не могу покидать замок без охраны и без веских причин. Я не поеду домой летом, а может, и вообще никогда. Я надеялся… поговорить с вами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коротко выдохнул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нам придётся рассчитывать на известный факт, что заместитель директора лично убьёт любого, кто попытается донести на меня. Мистер Поттер, я намерен повести этот разговор так, чтобы мы могли завершить его быстро. Вам понятно?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Свет единственного факела, смещённый к красному концу оптического спектра, зелёные чешуйки змеи отражали плохо. Синие и белые полосы — едва ли лучше. Тёмной казалась змея в этом свете. А глаза, что раньше были похожи на серые ямы, теперь отражали свет факела и казались ярче, чем всё остальное.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прошипело ядовитое существо.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ты хотел с-сказать?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Директор с-считает, что женщ-щину из тюрьмы на с-самом деле с-спас-с её прежний лорд.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обдумал этот вопрос тщательно и решил, что он расскажет профессору Квирреллу лишь о том, что директор убеждён в возрождении Тёмного Лорда. Он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6" w:date="2016-08-22T00:27:5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рассказывать ни про пророчество, из-за которого Волдеморт нацелился на родителей Гарри, ни про то, что директор воссоздаёт Орден Феникса… Это был риск, причём значительный, но Гарри был нужен союзник в этом вопросе.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Он с-считает, что тот жив?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отозвалась змея. Раздвоенный язык заметался из стороны в сторону, изображая сардонический змеиный смех.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Почему-то я не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бесстрастно прошипел Гарри,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 вес-село, нес-сомненно. Ес-сли не с-считать, что я зас-стрял в Хогвартс-се на с-следующ-щие ш-шес-сть лет ради безопас-снос-сти! Я реш-шил, что дейс-ствительно буду с-стремитьс-ся к влас-сти, но заточение не очень с-спос-собс-ствует. С-следует убедить директора, что Тёмный Лорд ещ-щё не вернулс-ся, что бегс-ство женщ-щины — вмеш-шательс-ство каких-то иных с-сил…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быстрое мелькание змеиного языка. Змеиный смех в этот раз был сильнее и суше.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Дилетантс-ские глупос-сти.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с-смыс-сле?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видиш-шь ош-шибку, думаеш-шь, как её отменить, начать отс-счёт времени с-снова. Но даже пес-сочные час-сы не могут повернуть время вс-спять. Нужно двигатьс-ся вперёд. Ты думаеш-шь убедить ос-стальных, что они ош-шибаются. Гораздо легче убедить их, что они правы. Подумай, мальчик: какое новое обс-стоятельс-ство зас-ставит директора реш-шить, что ты опять в безопас-сности, и при этом с-спос-собс-ствует другим твоим замыс-слам?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недоумённо уставился на змею. Его разум пытался понять и разгадать загадку…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Разве не яс-сно?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Язык опять заметался в сардоническом смехе.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ос-свободитьс-ся, чтобы захватить влас-сть в Британии, вс-се должны с-снова увидеть, как ты с-сразишь Тёмного Лорда.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красно-оранжевом мечущемся пламени факела над белой больничной кроватью покачивалась зелёная змея, и мальчик смотрел в угольки её глаз.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Так,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Хочу прояс-снить мыс-сль. Предлагаеш-шь с-создать двойника Тёмного Лорда?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Что-то похожее. С-спас-сённая женщ-щина поможет. Будет дос-стовернее, ес-сли вс-се увидят её  с-с ним.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сардоническое метание языка.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похитят из Хогвартс-са в людное мес-сто, вокруг много с-свидетелей, чары отс-секут твоих защ-щитников. Тёмный Лорд объявит, что годами с-скиталс-ся, как дух, и наконец вос-становил с-своё тело. С-скажет, что до с-сих пор обладает великой с-силой, и что даже ты не с-сможешь его теперь ос-становить. Предложит тебе с-схватку. Ты с-создашь чары защ-щитника, Тёмный Лорд рас-смеётся, с-скажет, что он не пожиратель жизни. Ис-спользует С-смертельное проклятье, ты отразиш-шь, с-свидетели увидят, как Тёмный Лорд взорвётс-ся…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Ис-спользует С-смертельное проклятье?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недоверчиво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меня? С-снова? Второй раз? Никто не поверит, что Тёмный Лорд нас-столько глуп…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 с-стране найдётс-ся лиш-шь два человека, которые это заметят — ты и 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Поверь мне,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ес-сли однажды найдётс-ся третий?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задумчиво покачалась.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хочеш-шь, можеш-шь напис-сать иной с-сценарий для пьес-сы. Но в любом с-сценарии с-следует ос-ставить возможнос-сть для Тёмного Лорда вернутьс-ся с-снова — с-страна должна с-считать, что завис-сит от твоей защ-щиты.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в провалы змеиных глаз, где мелькали красные язычки пламени.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 с-скажеш-шь?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раскачивающаяся фигура.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напрашивалась мысль, что воспользоваться планом профессора Защиты </w:t>
      </w:r>
      <w:ins w:author="Alaric Lightin" w:id="37" w:date="2016-08-22T00:28:3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8" w:date="2016-08-22T00:28:4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раз, накрутить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9" w:date="2016-08-22T00:28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сложную ложь, чтобы прикрыть первую ошибку, и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8-22T00:28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ещё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роковую уязвимость, если кто-то когда-нибудь обнаружит правду,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1" w:date="2016-08-22T00:28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1" w:date="2016-08-22T00:28:56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же тупостью, как повторное использование Смертельного проклятья подставным Тёмным Лордом. Чтобы это заметить, даже не нужна его пуффендуйская сторона — собственный внутренний голос Гарри указывал на эту ошибку.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Оставался вопрос: стоит ли вынести из последнего приключения такую мораль — всегда сразу же отвечать «нет» профессору Защиты — или...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Буду размыш-шлять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с-стану с-сразу отвечать в этот раз, с-сперва пос-считаю рис-ски и преимущ-щес-ства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Яс-сно,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прошипела змея.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 помни, мальчик, другие с-события с-случатс-ся и без тебя. Колебатьс-ся вс-сегда легко, но не час-сто полезно.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из палаты в главное помещение лазарета, нервно вороша растрёпанные чёрные волосы, и прошёл мимо белых коек, занятых и пустых.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Минутой позже он совсем покинул лазарет Хогвартса, отстранённо кивнув мадам Помфри.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вышел в холл, затем в широкий коридор, там, наконец, остановился и прислонился к стене.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в 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…что ему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2" w:date="2016-08-22T00:29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хотелось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застрять в Хогвартсе на шесть следующих лет. И если задуматься… Не только Гарри заплатил свою цену за спасение Беллатрисы из Азкабана. Другие люди станут беспокоиться, жить в страхе возвращения Тёмного Лорда, тратить чёрт знает сколько сил, чтобы предпринять чёрт знает какие предосторожности. Гарри мог потребовать, чтобы сценарий был составлен так, чтобы в результате третье возвращение Тёмного Лорда казалось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22T00:29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тогда люди вздохнут спокойно, всё закончится.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только если где-то на самом деле не скрывается Тёмный Лорд, которого стоит бояться. Ведь пророчество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8-22T00:29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8-22T00:29:25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оттолкнулся от стены, слегка вздохнул и пошёл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чуть не забыл, но всё же показал профессору Квирреллу колоду карт, полученную воскресной ночью от «Санта-Клауса», червовый король из которой был предположительно портключом, ведущим в Институт Салемских ведьм в Америке. Хотя Гарри, конечно, не сообщил профессору, ни кто прислал ему карту, ни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5" w:date="2016-08-22T00:29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предположительное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назначение, прежде чем спросить у него, возможно ли узнать место назначения портключа.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вернулся в человеческое обличье и изучил короля червей, постучав по карте волшебной палочкой несколько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верить профессору Квирреллу…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…портключ отправил бы его куда-то в Лондон. Определить более точный адрес профессор не смог.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показал профессору Квирреллу записку, шедшую вместе с колодой карт, умолчав о предыдущих записках.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бросил на неё взгляд, слегка усмехнулся и отметил, что если прочитать записку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8-22T00:29:4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внимательно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нигде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7" w:date="2016-08-22T00:29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явном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 не говорится, что портключ отправит его в Институт Салемских ведьм.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сказал, что Гарри следует научиться уделять внимание подобным мелочам, если он хочет вырасти могущественным волшебником. Или хотя бы вообще вырасти.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вздохнул и потащился в класс.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начал задумываться, все ли школы волшебников такие же проблемные, или это Хогвартс такой особенный.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Gleb Mazursky" w:id="0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слитно, ибо утверждение неважности</w:t>
      </w:r>
    </w:p>
  </w:comment>
  <w:comment w:author="Alaric Lightin" w:id="1" w:date="2015-09-21T05:26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чем это отличается от "неважно, что он о нас думает" из примера?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  <w:ind w:firstLine="54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