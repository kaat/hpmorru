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z1rql9e7130n" w:id="0"/>
      <w:bookmarkEnd w:id="0"/>
      <w:r w:rsidDel="00000000" w:rsidR="00000000" w:rsidRPr="00000000">
        <w:rPr>
          <w:rtl w:val="0"/>
        </w:rPr>
        <w:t xml:space="preserve">Глава 49. Априорная</w:t>
      </w:r>
      <w:r w:rsidDel="00000000" w:rsidR="00000000" w:rsidRPr="00000000">
        <w:rPr>
          <w:rtl w:val="0"/>
        </w:rPr>
        <w:t xml:space="preserve">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Просёлочная дорога выходит из ворот Хогвартса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исчезает где-то за горизонтом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 с ней, на поляне, у окраины не-запретного леса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ждёт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мальчику.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полминуты, когда мальчик в очередной раз на секунду отворачивается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предмета своего изучения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успевает заметить, как плечи мужчины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Заметили что-то необычное?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Необычное? — повторил Гарри. — Да нет, всё как 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Четыре сидения, четыре 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огромных лошадиных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скелета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крыльями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фестралы,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карету всегда возили именно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Весьма действенная защита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большинства хищников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Те, кто видел Смерть...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Вспомнили что-нибудь интересное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расстояние до кареты и, поморщившись, забрался внутрь.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Скелетоподобные лошади пустились рысью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и отступило, но продолжало зудеть на краешке сознания Гарри, не позволяя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неторопливого ледника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сравнивать с мётлами или хотя бы автомобилями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слюна тоненькой струйкой стекала из уголка его рта на мантию.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сих пор не мог решить,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можно будет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Проведённое в библиотеке исследование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выявило никаких свидетельств существования 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 и речь»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 Бридла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упоминалась вероятно-мифическая история о колдунье, которую 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Госпожой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Белок-летяг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очень хотел спросить об этом профессора Квиррелла,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останавливало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профессор был слишком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оницателен. Судя по словам Драко, обнародование информации о Наследнике Слиз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пригвоздит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всё равно вычислит правду. У Гарри неоднократно появлялось подозрение, что профессор Квиррелл знает гораздо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рассказывает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его предположения слишком хороши. Даже основывая своё мнение на неверных предпосылках, он приходил к потрясающе верным выводам.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заключалась в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хотя бы раз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полностью застанет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 врасплох.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Тарелку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зелёного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чечевичного супа с соевым соусом, — сказал профессор Квиррелл официантке.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чили Тенормано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для мистера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в смятении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хотел придерживаться вегетарианской диеты,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всеми своими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рассуждениями напрочь забыл, что заказы за него делает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неловко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Гарри сейчас начн</w:t>
      </w:r>
      <w:del w:author="Alaric Lightin" w:id="0" w:date="2019-03-27T15:52:1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0" w:date="2019-03-27T15:52:1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 возражать...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поклонилась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уже собиралась уходить...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Каннибализмом!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пуффендуец),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Интересный вопрос,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Любопытно,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 он вызван?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осталось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 давно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Патронуса: Волшебники,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могли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то Годрику,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Салазара, это заклинание было неподвластно. Я был удивлён и решил поискать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сведения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книге «Жизнь и могущество Четверых», на которую указывала сноска.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узнал,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 мог говорить со змеями.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(Последовательность во времени — это не то же самое, что и причинная связь,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будет вины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профессор Квиррелл упустит этот нюанс.)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дальнейших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как ни в чём не бывало отпил из стакана...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...как раз в тот момент, когда профессор Квиррелл спросил: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верна ли моя догадка,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являетесь змееустом?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Прокашлявшись, Гарри поставил стакан с водой обратно на стол,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упёрся взглядом профессору Квирреллу куда-то в подбородок,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бы не смотреть в глаза, и сказал: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значит вам мои барьеры окклюмента — не помеха?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широко ухмылялся: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считать это комплиментом, мистер Поттер, но нет.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это больше не куплюсь, — сказал Гарри. — Вы никак не могли прийти к такому выводу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имеющихся 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планировал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спросить вас об этом сегодня и просто выбрал подходящий момент. На самом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деле, подозрения у меня возникли ещё в декабре.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декабре?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 Гарри. — Да я сам узнал только вчера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идеально подгадал время второго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парселтанге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теперь это стало очевидным.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Точно, ведь профессор МакГонагалл даже предупреждала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украшениями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Хогвартсе, которые похожи на змей. Обоюдная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иллюзия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прозрачности: он думал, что понял её, она думала, что он понял её,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как, чёрт побери.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— проговорил Гарри, — вы использовали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легилименцию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время нашего первого занятия, чтобы узнать, что случилось с Распределяющей 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я узнал бы об этом не в декабре,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улыбнулся и откинулся на спинку кресла.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лесничий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хранитель ключей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Хогвартса. Он был обвинён в убийстве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бигейл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Миртл в 1943-ем году.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конечно,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этого очевидным образом следует,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я 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Профессор, тысяча ползучих змей, что...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Другим подозреваемым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 было чудовище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Слизерина, легендарный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обитатель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Тайной Комнаты Слизерина.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определённые источники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предупредили меня об этом, и вот почему это привлекло моё внимание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потратил немало денег на взятки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разузнал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подробности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тех пор, как Конфундо, применённое Гриндевальдом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Чемберлен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было приписано Аманде Нокс,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всех ошибочно осуждённых судебной системой магической Британии он самый невиновный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Диппету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необходим козёл отпущения, чтобы свалить на нег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выдать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приказ об отчислении мистера Хагрида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палочку.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пересмотра дела нашему нынешнему директору 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предрешён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Люциуса Малфоя нет никаких особых причин опасаться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оправдания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делу мистера Хагрида. Следовательно, Люциус Малфой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возражать,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ему это не будет ничего стоить, просто чтобы создать трудности Дамблдору.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директора это явно не остановит.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глотнул воды.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змееустами.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приблизительно тогда в Хогвартсе учился Тот-Кого-Нельзя-Называть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чьё владение змеиным языком общеизвестно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Довольно сомнительная логика,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суд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вынести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достаточно сильно меняет дело, чтобы поставить вину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мистера Хагрида под сомнение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сумеют сохранить бесстрастное выражение лиц, пока будут это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теперь мы подходим к ключевому вопросу: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обнаружить скрытое заклятие на Распределяющей шляпе?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едва заметно улыбался.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давайте предположим, что в потоке учеников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круг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сужается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сильнее, — улыбка исчезла. — Поэтому, как видите,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ваши мысли заглядывал не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уважает вашу ментальную неприкосновенность.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могло само по себе служить признанием,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раскрылось, что он — Наследник Слизерина.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не потому, что Гарри добровольно выдал секрет Слизерина... что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не 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поступком.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какие-нибудь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поисках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Тайной Комнаты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подумал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очевидно, что у тебя появилась тайна.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всем уважением,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отпил воды из стакана.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мистер Поттер, я без утайки расскажу о том, что знаю или подозреваю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стало известно,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Диппет, что маловероятно, либо некое существо, 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создании защитных чар замка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 больше возможностей,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директору. Во-вторых, подозреваю, что, вопреки расхожей легенде, пред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чудовища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том, чтобы избавить Хогвартс от маглорождённых. Если, конечно, чудовище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сильно настолько,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справиться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директором и всеми учителями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к созданию новых охранных чар.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зачем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 чудовище Слизерина, мистер Поттер? Каково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настоящее предназначение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непрошеного гостя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проникнет в Комнату...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Чудовище, достаточно сильное, чтобы справиться с командой волшебников,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пробившейся сквозь лучшие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 чары,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Салазар сумел наложить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Маловероятно.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чувствовал себя как на экзамене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это ведь «Тайная Комната», поэтому, возможно, чудовище хранит какую-то тайну,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тайной?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так, то, прежде всего, какие тайны хранились в Тайной Комнате?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улыбался: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было просто не записать тайну?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утруждать себя, создавая чудовище Слизерина?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Вряд ли легко было создать существо, способное жить веками.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это 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за тайны,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Осознание пришло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потерянные знания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найдёт Тайную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Салазара... Тогда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полученные Лордом Волдемортом, будут принадлежать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Именно так всё и должно произойти.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исход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битвы будет предрешён. Гарри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устроит.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его лице появилась очень зловещая ухмылка.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которыми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слишком увлекайтесь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 Тёмный Лорд сказал чудовищу на прощанье?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мы вообще можем это узнать?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кивает и отвечает...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Авада Кедавра, — сказал Гарри, чувствуя как тошнота подступает к горлу.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так поступить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существом, которое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предлагало ему дружб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правда думаете, что Тёмный Лорд...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коротко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Тот-Кого-Нельзя-Называть оставил за собой немало трупов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сомневаюсь, что он стал бы делать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данном случа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там были какие-либо артефакты, которые можно унести, Тёмный Лорд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забрал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их. Может, конечно, в Тайной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омнате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осталось что-то, заслуживающее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найдёте её, то докажете, что вы истинный Наследник Слизерина.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возлагайте на неё слишком много надежд.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они сидели в тишине.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коротко кивнул.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Улыбка искривилась ещё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высмеивая очевидную невозможность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сцены,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будь исходное допущение истиной.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Гарри, ощущая лёгкий холодок и гнев,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тем или иным образом вытащить из разума Тёмного Лорда моё наследство.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 уж мы затронули эту тему, — сказал Гарри, — я хотел бы спросить,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по-вашему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 работает змеиный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он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удалилась.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обсуждение Тайной Комнаты не считалось настолько важным...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заклинаниями (он использовал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тридцать заклинаний,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три из них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 впервые), профессор Квиррелл сказал: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 нас какое-то время не побеспокоят. Могу ли я доверить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законное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уронит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 глазах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получит никакого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отказавшись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узнать секрет. А если откроется что-то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профессоре Квиррелле, то Гарри будет очень полезно это узнать, даже если он пообещает держать услышанное в тайне.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никогда не испытывал особого пиетета перед авторитетами,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Авторитет властей — не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сохраню ваш секрет.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я должен проверить, действительно ли вы потомок Салазара, — обронил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и встал из-за стола.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тоже вскочил, скорее рефлекторно.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профессора расплылись, резко сдвинулись...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оборвал свой панический прыжок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полпути и замахал руками, чтобы удержать равновесие. В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бурлил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адреналин.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противоположной стороне комнаты в метре от пола покачивалась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голова ярко-зелёной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сложными бело-синими узорами.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разбирался в змеях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определить вид, но он знал, что «ярко окрашенная» означает «ядовитая».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и сказал: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Приветствую... А, шс-с-с-с, нет, 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с-сказал, я с-слышал. Я с-сказал, ты с-слышал?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я с-слышал,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анимаг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Разумеетс-ся,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отозвалась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С-следовательно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очень редко.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тёмных колодцах глазниц скрывались плоские глаза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контрастные чёрные зрачки на тёмно-сером фоне.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Даже ес-сли они змеи-анимаги?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нас-следник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С-слизерина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пожелает,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регис-стрирован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Тёмные колодцы глаз смотрели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наруш-шу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обещ-щание,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замерла, как будто от потрясения, затем вновь начала раскачиваться.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знаеш-шь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ошеломлённо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несколько отрывистых шипящих звуков, переведённых как язвительный смех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приш-шёл на мой первый урок, пока был в другом клас-с-се, брос-сал во врагов пирог,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два ш-шарика памяти.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Дос-статочно,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Идиотс-ский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вопрос-с, упус-стил, что ты умён.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Глупо упус-скать,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шипению,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обиделась.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Час-сы ограничены,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предупредил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Можно ис-спользовать лиш-шь пос-сле девяти час-сов.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дёрнула головой — змеиный кивок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Множес-ство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Ответь с-словами.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С-сделаеш-шь, как я с-сказал?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издал прерывистый скрежет — так его разум перевёл неуверенное «Э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-э-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э» на змеиный.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обещ-щаю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больш-ше, ты ничего не объяс-снил...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слегка задрожала, что Гарри перевёл как гневный взгляд.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 нет. Обс-судим подробнос-сти на с-следующ-щей вс-стрече.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змеи расплылись, сдвинулись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 вернулось.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профессору подскочил его стул, и он сел.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занял своё место и начал есть.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 этот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подумал: может, у вас есть для неё какой-нибудь совет?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действительно заботитесь об этой девочке.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тихо ответил Гарри.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смогла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вернуть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воздействия дементора?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затерянное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«Я» не понимало заботы, но было выведено из равновесия произошедшим.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одиноки?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вздрогнул, не успев сдержаться.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ей благодарны.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Может, и не совсем точно, но это правда.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992.1259842519686" w:right="1048.818897637795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