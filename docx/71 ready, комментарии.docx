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единственные, кто может что-то сделать с проблемой хулиганов в Хогвартсе, и это будет действительно, 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слизеринка, а значит именно она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осталось выбора, кроме как следовать воле большинства 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могли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другому 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пуффендуйка.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туалете?...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хулиганов. В смысле,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же утро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изменилось лицо когтевранки — и вспомнила, что генерал Солнечных совсем недавно тоже нашла нескольких хулиганов...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Салазара Слизерина?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Гермиону Грейнджер остановить шайку Деррика?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Трейси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нравиться этому мальчику?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ком?!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феминистично.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феминно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пристально посмотрел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шипение 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</w:t>
      </w:r>
      <w:ins w:author="Gleb Mazursky" w:id="0" w:date="2018-11-18T20:4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цах</w:t>
        </w:r>
      </w:ins>
      <w:del w:author="Gleb Mazursky" w:id="0" w:date="2018-11-18T20:4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ках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 всё равно хоть кто-нибудь да расскажет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кем-то не стать именно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обязана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действительно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важным,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верите!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гораздо 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героиней,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может 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получше.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