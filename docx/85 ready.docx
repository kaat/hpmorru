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540"/>
        <w:contextualSpacing w:val="0"/>
        <w:jc w:val="center"/>
      </w:pPr>
      <w:bookmarkStart w:colFirst="0" w:colLast="0" w:name="_5iw5624xkz6" w:id="0"/>
      <w:bookmarkEnd w:id="0"/>
      <w:r w:rsidDel="00000000" w:rsidR="00000000" w:rsidRPr="00000000">
        <w:rPr>
          <w:rtl w:val="0"/>
        </w:rPr>
        <w:t xml:space="preserve">Глава 85. Цена бесценного. Послесловие 3. На расстоянии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вершину башни Когтеврана вела длинная лестница, подниматься по которой было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и долго. Изнутри она выглядела совершенно прямой, </w:t>
      </w:r>
      <w:r w:rsidDel="00000000" w:rsidR="00000000" w:rsidRPr="00000000">
        <w:rPr>
          <w:rFonts w:ascii="Times New Roman" w:cs="Times New Roman" w:eastAsia="Times New Roman" w:hAnsi="Times New Roman"/>
          <w:sz w:val="24"/>
          <w:szCs w:val="24"/>
          <w:rtl w:val="0"/>
        </w:rPr>
        <w:t xml:space="preserve">хотя снаружи бы показалось</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по логике</w:t>
      </w:r>
      <w:r w:rsidDel="00000000" w:rsidR="00000000" w:rsidRPr="00000000">
        <w:rPr>
          <w:rFonts w:ascii="Times New Roman" w:cs="Times New Roman" w:eastAsia="Times New Roman" w:hAnsi="Times New Roman"/>
          <w:sz w:val="24"/>
          <w:szCs w:val="24"/>
          <w:rtl w:val="0"/>
        </w:rPr>
        <w:t xml:space="preserve"> вещей, ей следует идти по спирали. Добраться до вершины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лишь проделав весь долгий путь, никак не пытаясь его срезать — шаг за шагом, ступенька за ступенькой. И сейчас усталые ноги Гарри </w:t>
      </w:r>
      <w:r w:rsidDel="00000000" w:rsidR="00000000" w:rsidRPr="00000000">
        <w:rPr>
          <w:rFonts w:ascii="Times New Roman" w:cs="Times New Roman" w:eastAsia="Times New Roman" w:hAnsi="Times New Roman"/>
          <w:sz w:val="24"/>
          <w:szCs w:val="24"/>
          <w:rtl w:val="0"/>
        </w:rPr>
        <w:t xml:space="preserve">пересчитывали эти ступеньки.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убедился, что Гермиона благополучно отправилась спать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пробыл в гостиной Когтеврана столько времени, сколько </w:t>
      </w:r>
      <w:r w:rsidDel="00000000" w:rsidR="00000000" w:rsidRPr="00000000">
        <w:rPr>
          <w:rFonts w:ascii="Times New Roman" w:cs="Times New Roman" w:eastAsia="Times New Roman" w:hAnsi="Times New Roman"/>
          <w:sz w:val="24"/>
          <w:szCs w:val="24"/>
          <w:rtl w:val="0"/>
        </w:rPr>
        <w:t xml:space="preserve">понадобилось, чтобы собрать </w:t>
      </w:r>
      <w:r w:rsidDel="00000000" w:rsidR="00000000" w:rsidRPr="00000000">
        <w:rPr>
          <w:rFonts w:ascii="Times New Roman" w:cs="Times New Roman" w:eastAsia="Times New Roman" w:hAnsi="Times New Roman"/>
          <w:sz w:val="24"/>
          <w:szCs w:val="24"/>
          <w:rtl w:val="0"/>
        </w:rPr>
        <w:t xml:space="preserve">несколько подписей — это могло пригодиться Гермионе позже. Подписались лишь</w:t>
      </w:r>
      <w:r w:rsidDel="00000000" w:rsidR="00000000" w:rsidRPr="00000000">
        <w:rPr>
          <w:rFonts w:ascii="Times New Roman" w:cs="Times New Roman" w:eastAsia="Times New Roman" w:hAnsi="Times New Roman"/>
          <w:sz w:val="24"/>
          <w:szCs w:val="24"/>
          <w:rtl w:val="0"/>
        </w:rPr>
        <w:t xml:space="preserve"> немногие</w:t>
      </w:r>
      <w:r w:rsidDel="00000000" w:rsidR="00000000" w:rsidRPr="00000000">
        <w:rPr>
          <w:rFonts w:ascii="Times New Roman" w:cs="Times New Roman" w:eastAsia="Times New Roman" w:hAnsi="Times New Roman"/>
          <w:sz w:val="24"/>
          <w:szCs w:val="24"/>
          <w:rtl w:val="0"/>
        </w:rPr>
        <w:t xml:space="preserve"> — никто не учил волшебников мыслить по правилам магловской науки: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делай ставку или заткнись</w:t>
      </w:r>
      <w:r w:rsidDel="00000000" w:rsidR="00000000" w:rsidRPr="00000000">
        <w:rPr>
          <w:rFonts w:ascii="Times New Roman" w:cs="Times New Roman" w:eastAsia="Times New Roman" w:hAnsi="Times New Roman"/>
          <w:sz w:val="24"/>
          <w:szCs w:val="24"/>
          <w:rtl w:val="0"/>
        </w:rPr>
        <w:t xml:space="preserve">», «поручись головой</w:t>
      </w:r>
      <w:r w:rsidDel="00000000" w:rsidR="00000000" w:rsidRPr="00000000">
        <w:rPr>
          <w:rFonts w:ascii="Times New Roman" w:cs="Times New Roman" w:eastAsia="Times New Roman" w:hAnsi="Times New Roman"/>
          <w:sz w:val="24"/>
          <w:szCs w:val="24"/>
          <w:rtl w:val="0"/>
        </w:rPr>
        <w:t xml:space="preserve"> за своё предсказание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перестань прикидываться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веришь в свою теорию». </w:t>
      </w:r>
      <w:r w:rsidDel="00000000" w:rsidR="00000000" w:rsidRPr="00000000">
        <w:rPr>
          <w:rFonts w:ascii="Times New Roman" w:cs="Times New Roman" w:eastAsia="Times New Roman" w:hAnsi="Times New Roman"/>
          <w:sz w:val="24"/>
          <w:szCs w:val="24"/>
          <w:rtl w:val="0"/>
        </w:rPr>
        <w:t xml:space="preserve">Большинство из них не усматривало никакого противоречия между нежеланием подписывать договор, в соответствии с которым они будут обязаны </w:t>
      </w:r>
      <w:r w:rsidDel="00000000" w:rsidR="00000000" w:rsidRPr="00000000">
        <w:rPr>
          <w:rFonts w:ascii="Times New Roman" w:cs="Times New Roman" w:eastAsia="Times New Roman" w:hAnsi="Times New Roman"/>
          <w:sz w:val="24"/>
          <w:szCs w:val="24"/>
          <w:rtl w:val="0"/>
        </w:rPr>
        <w:t xml:space="preserve">Гермионе </w:t>
      </w:r>
      <w:r w:rsidDel="00000000" w:rsidR="00000000" w:rsidRPr="00000000">
        <w:rPr>
          <w:rFonts w:ascii="Times New Roman" w:cs="Times New Roman" w:eastAsia="Times New Roman" w:hAnsi="Times New Roman"/>
          <w:sz w:val="24"/>
          <w:szCs w:val="24"/>
          <w:rtl w:val="0"/>
        </w:rPr>
        <w:t xml:space="preserve">по гроб жизни, если не правы, и той безраздельной уверенностью в её вине, которую они демонстрировали.</w:t>
      </w:r>
      <w:r w:rsidDel="00000000" w:rsidR="00000000" w:rsidRPr="00000000">
        <w:rPr>
          <w:rFonts w:ascii="Times New Roman" w:cs="Times New Roman" w:eastAsia="Times New Roman" w:hAnsi="Times New Roman"/>
          <w:sz w:val="24"/>
          <w:szCs w:val="24"/>
          <w:rtl w:val="0"/>
        </w:rPr>
        <w:t xml:space="preserve"> Но когда правда выйдет наружу, </w:t>
      </w:r>
      <w:r w:rsidDel="00000000" w:rsidR="00000000" w:rsidRPr="00000000">
        <w:rPr>
          <w:rFonts w:ascii="Times New Roman" w:cs="Times New Roman" w:eastAsia="Times New Roman" w:hAnsi="Times New Roman"/>
          <w:sz w:val="24"/>
          <w:szCs w:val="24"/>
          <w:rtl w:val="0"/>
        </w:rPr>
        <w:t xml:space="preserve">такой список подписей может оказаться полезным</w:t>
      </w:r>
      <w:r w:rsidDel="00000000" w:rsidR="00000000" w:rsidRPr="00000000">
        <w:rPr>
          <w:rFonts w:ascii="Times New Roman" w:cs="Times New Roman" w:eastAsia="Times New Roman" w:hAnsi="Times New Roman"/>
          <w:sz w:val="24"/>
          <w:szCs w:val="24"/>
          <w:rtl w:val="0"/>
        </w:rPr>
        <w:t xml:space="preserve">. И если кто-нибу</w:t>
      </w:r>
      <w:r w:rsidDel="00000000" w:rsidR="00000000" w:rsidRPr="00000000">
        <w:rPr>
          <w:rFonts w:ascii="Times New Roman" w:cs="Times New Roman" w:eastAsia="Times New Roman" w:hAnsi="Times New Roman"/>
          <w:sz w:val="24"/>
          <w:szCs w:val="24"/>
          <w:rtl w:val="0"/>
        </w:rPr>
        <w:t xml:space="preserve">дь снова заподозрит Гермиону в чём-нибудь Тёмном, ей, по крайней мере, не придётся проходить через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Гарри поспешил покинуть общ</w:t>
      </w:r>
      <w:r w:rsidDel="00000000" w:rsidR="00000000" w:rsidRPr="00000000">
        <w:rPr>
          <w:rFonts w:ascii="Times New Roman" w:cs="Times New Roman" w:eastAsia="Times New Roman" w:hAnsi="Times New Roman"/>
          <w:sz w:val="24"/>
          <w:szCs w:val="24"/>
          <w:rtl w:val="0"/>
        </w:rPr>
        <w:t xml:space="preserve">ую комнату: </w:t>
      </w:r>
      <w:r w:rsidDel="00000000" w:rsidR="00000000" w:rsidRPr="00000000">
        <w:rPr>
          <w:rFonts w:ascii="Times New Roman" w:cs="Times New Roman" w:eastAsia="Times New Roman" w:hAnsi="Times New Roman"/>
          <w:sz w:val="24"/>
          <w:szCs w:val="24"/>
          <w:rtl w:val="0"/>
        </w:rPr>
        <w:t xml:space="preserve">ему было всё тяжелее и тяжелее помнить о </w:t>
      </w:r>
      <w:r w:rsidDel="00000000" w:rsidR="00000000" w:rsidRPr="00000000">
        <w:rPr>
          <w:rFonts w:ascii="Times New Roman" w:cs="Times New Roman" w:eastAsia="Times New Roman" w:hAnsi="Times New Roman"/>
          <w:sz w:val="24"/>
          <w:szCs w:val="24"/>
          <w:rtl w:val="0"/>
        </w:rPr>
        <w:t xml:space="preserve">всепрощении</w:t>
      </w:r>
      <w:r w:rsidDel="00000000" w:rsidR="00000000" w:rsidRPr="00000000">
        <w:rPr>
          <w:rFonts w:ascii="Times New Roman" w:cs="Times New Roman" w:eastAsia="Times New Roman" w:hAnsi="Times New Roman"/>
          <w:sz w:val="24"/>
          <w:szCs w:val="24"/>
          <w:rtl w:val="0"/>
        </w:rPr>
        <w:t xml:space="preserve">, на которое он себя настроил. Иногда у него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проскакивала мысль, что глубочайший разлом в его личности не имеет никакого отношения к тёмной стороне, </w:t>
      </w:r>
      <w:r w:rsidDel="00000000" w:rsidR="00000000" w:rsidRPr="00000000">
        <w:rPr>
          <w:rFonts w:ascii="Times New Roman" w:cs="Times New Roman" w:eastAsia="Times New Roman" w:hAnsi="Times New Roman"/>
          <w:sz w:val="24"/>
          <w:szCs w:val="24"/>
          <w:rtl w:val="0"/>
        </w:rPr>
        <w:t xml:space="preserve">а скорее является границей между альтруистичным и великодушным Абстрактно Рассуждающим Гарри и разочарованным и сердитым </w:t>
      </w:r>
      <w:r w:rsidDel="00000000" w:rsidR="00000000" w:rsidRPr="00000000">
        <w:rPr>
          <w:rFonts w:ascii="Times New Roman" w:cs="Times New Roman" w:eastAsia="Times New Roman" w:hAnsi="Times New Roman"/>
          <w:sz w:val="24"/>
          <w:szCs w:val="24"/>
          <w:rtl w:val="0"/>
        </w:rPr>
        <w:t xml:space="preserve">Сиюми</w:t>
      </w:r>
      <w:r w:rsidDel="00000000" w:rsidR="00000000" w:rsidRPr="00000000">
        <w:rPr>
          <w:rFonts w:ascii="Times New Roman" w:cs="Times New Roman" w:eastAsia="Times New Roman" w:hAnsi="Times New Roman"/>
          <w:sz w:val="24"/>
          <w:szCs w:val="24"/>
          <w:rtl w:val="0"/>
        </w:rPr>
        <w:t xml:space="preserve">нутным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Круглая </w:t>
      </w:r>
      <w:r w:rsidDel="00000000" w:rsidR="00000000" w:rsidRPr="00000000">
        <w:rPr>
          <w:rFonts w:ascii="Times New Roman" w:cs="Times New Roman" w:eastAsia="Times New Roman" w:hAnsi="Times New Roman"/>
          <w:sz w:val="24"/>
          <w:szCs w:val="24"/>
          <w:rtl w:val="0"/>
        </w:rPr>
        <w:t xml:space="preserve">пл</w:t>
      </w:r>
      <w:r w:rsidDel="00000000" w:rsidR="00000000" w:rsidRPr="00000000">
        <w:rPr>
          <w:rFonts w:ascii="Times New Roman" w:cs="Times New Roman" w:eastAsia="Times New Roman" w:hAnsi="Times New Roman"/>
          <w:sz w:val="24"/>
          <w:szCs w:val="24"/>
          <w:rtl w:val="0"/>
        </w:rPr>
        <w:t xml:space="preserve">ощадка на крыше башни Когтеврана — не </w:t>
      </w:r>
      <w:r w:rsidDel="00000000" w:rsidR="00000000" w:rsidRPr="00000000">
        <w:rPr>
          <w:rFonts w:ascii="Times New Roman" w:cs="Times New Roman" w:eastAsia="Times New Roman" w:hAnsi="Times New Roman"/>
          <w:sz w:val="24"/>
          <w:szCs w:val="24"/>
          <w:rtl w:val="0"/>
        </w:rPr>
        <w:t xml:space="preserve">самое высокое место </w:t>
      </w:r>
      <w:r w:rsidDel="00000000" w:rsidR="00000000" w:rsidRPr="00000000">
        <w:rPr>
          <w:rFonts w:ascii="Times New Roman" w:cs="Times New Roman" w:eastAsia="Times New Roman" w:hAnsi="Times New Roman"/>
          <w:sz w:val="24"/>
          <w:szCs w:val="24"/>
          <w:rtl w:val="0"/>
        </w:rPr>
        <w:t xml:space="preserve">в Хогвартсе.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поскольку </w:t>
      </w:r>
      <w:r w:rsidDel="00000000" w:rsidR="00000000" w:rsidRPr="00000000">
        <w:rPr>
          <w:rFonts w:ascii="Times New Roman" w:cs="Times New Roman" w:eastAsia="Times New Roman" w:hAnsi="Times New Roman"/>
          <w:sz w:val="24"/>
          <w:szCs w:val="24"/>
          <w:rtl w:val="0"/>
        </w:rPr>
        <w:t xml:space="preserve">башня Когтеврана несколько отстоит от основной части замка, заглянуть на её крышу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Астрономической башни невозможно. Это т</w:t>
      </w:r>
      <w:r w:rsidDel="00000000" w:rsidR="00000000" w:rsidRPr="00000000">
        <w:rPr>
          <w:rFonts w:ascii="Times New Roman" w:cs="Times New Roman" w:eastAsia="Times New Roman" w:hAnsi="Times New Roman"/>
          <w:sz w:val="24"/>
          <w:szCs w:val="24"/>
          <w:rtl w:val="0"/>
        </w:rPr>
        <w:t xml:space="preserve">ихое место идеально для размышлений</w:t>
      </w:r>
      <w:r w:rsidDel="00000000" w:rsidR="00000000" w:rsidRPr="00000000">
        <w:rPr>
          <w:rFonts w:ascii="Times New Roman" w:cs="Times New Roman" w:eastAsia="Times New Roman" w:hAnsi="Times New Roman"/>
          <w:sz w:val="24"/>
          <w:szCs w:val="24"/>
          <w:rtl w:val="0"/>
        </w:rPr>
        <w:t xml:space="preserve">, если у вас </w:t>
      </w:r>
      <w:r w:rsidDel="00000000" w:rsidR="00000000" w:rsidRPr="00000000">
        <w:rPr>
          <w:rFonts w:ascii="Times New Roman" w:cs="Times New Roman" w:eastAsia="Times New Roman" w:hAnsi="Times New Roman"/>
          <w:sz w:val="24"/>
          <w:szCs w:val="24"/>
          <w:rtl w:val="0"/>
        </w:rPr>
        <w:t xml:space="preserve">ужасно много всего, над чем надо поразмыслить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Сюда</w:t>
      </w:r>
      <w:r w:rsidDel="00000000" w:rsidR="00000000" w:rsidRPr="00000000">
        <w:rPr>
          <w:rFonts w:ascii="Times New Roman" w:cs="Times New Roman" w:eastAsia="Times New Roman" w:hAnsi="Times New Roman"/>
          <w:sz w:val="24"/>
          <w:szCs w:val="24"/>
          <w:rtl w:val="0"/>
        </w:rPr>
        <w:t xml:space="preserve"> редко заглядывают ученики — есть и другие места для уединения, более доступные, 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уединение — это всё,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вам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Факелы, освещающие Хогвартс ночью, находятся гораздо ниже. На самой площадке практически ничего не загораживает обзор — лестница уходит в отверстие в полу, а не в обычную дверь — </w:t>
      </w:r>
      <w:r w:rsidDel="00000000" w:rsidR="00000000" w:rsidRPr="00000000">
        <w:rPr>
          <w:rFonts w:ascii="Times New Roman" w:cs="Times New Roman" w:eastAsia="Times New Roman" w:hAnsi="Times New Roman"/>
          <w:sz w:val="24"/>
          <w:szCs w:val="24"/>
          <w:rtl w:val="0"/>
        </w:rPr>
        <w:t xml:space="preserve">и с неё прекрасно видны звёзды.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Прекрасно настолько</w:t>
      </w:r>
      <w:r w:rsidDel="00000000" w:rsidR="00000000" w:rsidRPr="00000000">
        <w:rPr>
          <w:rFonts w:ascii="Times New Roman" w:cs="Times New Roman" w:eastAsia="Times New Roman" w:hAnsi="Times New Roman"/>
          <w:sz w:val="24"/>
          <w:szCs w:val="24"/>
          <w:rtl w:val="0"/>
        </w:rPr>
        <w:t xml:space="preserve">, насколько они вообще могут быть видны с Земли.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лёг в центре площадки, не </w:t>
      </w:r>
      <w:r w:rsidDel="00000000" w:rsidR="00000000" w:rsidRPr="00000000">
        <w:rPr>
          <w:rFonts w:ascii="Times New Roman" w:cs="Times New Roman" w:eastAsia="Times New Roman" w:hAnsi="Times New Roman"/>
          <w:sz w:val="24"/>
          <w:szCs w:val="24"/>
          <w:rtl w:val="0"/>
        </w:rPr>
        <w:t xml:space="preserve">боясь испачкать мантию</w:t>
      </w:r>
      <w:r w:rsidDel="00000000" w:rsidR="00000000" w:rsidRPr="00000000">
        <w:rPr>
          <w:rFonts w:ascii="Times New Roman" w:cs="Times New Roman" w:eastAsia="Times New Roman" w:hAnsi="Times New Roman"/>
          <w:sz w:val="24"/>
          <w:szCs w:val="24"/>
          <w:rtl w:val="0"/>
        </w:rPr>
        <w:t xml:space="preserve">. Его голова опустилась на каменную плитку, и вся реальность, за исключением зубчатого края стены и серебряного полумесяца, превратилась в звёздный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Светящиеся на чёрном бархате точки мигали, исчезали и загорались вновь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совсем другая красота, нежели </w:t>
      </w:r>
      <w:r w:rsidDel="00000000" w:rsidR="00000000" w:rsidRPr="00000000">
        <w:rPr>
          <w:rFonts w:ascii="Times New Roman" w:cs="Times New Roman" w:eastAsia="Times New Roman" w:hAnsi="Times New Roman"/>
          <w:sz w:val="24"/>
          <w:szCs w:val="24"/>
          <w:rtl w:val="0"/>
        </w:rPr>
        <w:t xml:space="preserve">застывшее великолепие той тихой рождественской ноч</w:t>
      </w: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смотрел не на них, он думал о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i w:val="1"/>
          <w:sz w:val="24"/>
          <w:szCs w:val="24"/>
          <w:rtl w:val="0"/>
        </w:rPr>
        <w:t xml:space="preserve"> началась твоя война против Волдеморта…</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сказал это после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Инцидента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Спасением Беллатрисы Из Азкабана. Тогда это была ложная тревога, но фраза хорошо передавала подходящее ощущение.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ночи назад его война началась, и Гарри не знал против </w:t>
      </w:r>
      <w:r w:rsidDel="00000000" w:rsidR="00000000" w:rsidRPr="00000000">
        <w:rPr>
          <w:rFonts w:ascii="Times New Roman" w:cs="Times New Roman" w:eastAsia="Times New Roman" w:hAnsi="Times New Roman"/>
          <w:sz w:val="24"/>
          <w:szCs w:val="24"/>
          <w:rtl w:val="0"/>
        </w:rPr>
        <w:t xml:space="preserve">кого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считал, что Беллатрису освободил Лорд Волдеморт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восстал из мёртвых и сделал свой первый шаг против мальчика, победившего его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наложил на Драко чары слежения, поскольку боялся, что безумный директор Хогвартса попытается </w:t>
      </w:r>
      <w:r w:rsidDel="00000000" w:rsidR="00000000" w:rsidRPr="00000000">
        <w:rPr>
          <w:rFonts w:ascii="Times New Roman" w:cs="Times New Roman" w:eastAsia="Times New Roman" w:hAnsi="Times New Roman"/>
          <w:sz w:val="24"/>
          <w:szCs w:val="24"/>
          <w:rtl w:val="0"/>
        </w:rPr>
        <w:t xml:space="preserve">убить сына Люциуса и свалить вину</w:t>
      </w:r>
      <w:r w:rsidDel="00000000" w:rsidR="00000000" w:rsidRPr="00000000">
        <w:rPr>
          <w:rFonts w:ascii="Times New Roman" w:cs="Times New Roman" w:eastAsia="Times New Roman" w:hAnsi="Times New Roman"/>
          <w:sz w:val="24"/>
          <w:szCs w:val="24"/>
          <w:rtl w:val="0"/>
        </w:rPr>
        <w:t xml:space="preserve"> на Гарри.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всё это подстроил профессор Квиррелл, и и</w:t>
      </w:r>
      <w:r w:rsidDel="00000000" w:rsidR="00000000" w:rsidRPr="00000000">
        <w:rPr>
          <w:rFonts w:ascii="Times New Roman" w:cs="Times New Roman" w:eastAsia="Times New Roman" w:hAnsi="Times New Roman"/>
          <w:sz w:val="24"/>
          <w:szCs w:val="24"/>
          <w:rtl w:val="0"/>
        </w:rPr>
        <w:t xml:space="preserve">менно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он знал, где искать Драко. Северус Снейп считал профессора Защиты Хогвартса очевидным подозреваемым и даже </w:t>
      </w:r>
      <w:r w:rsidDel="00000000" w:rsidR="00000000" w:rsidRPr="00000000">
        <w:rPr>
          <w:rFonts w:ascii="Times New Roman" w:cs="Times New Roman" w:eastAsia="Times New Roman" w:hAnsi="Times New Roman"/>
          <w:sz w:val="24"/>
          <w:szCs w:val="24"/>
          <w:rtl w:val="0"/>
        </w:rPr>
        <w:t xml:space="preserve">единственным </w:t>
      </w:r>
      <w:r w:rsidDel="00000000" w:rsidR="00000000" w:rsidRPr="00000000">
        <w:rPr>
          <w:rFonts w:ascii="Times New Roman" w:cs="Times New Roman" w:eastAsia="Times New Roman" w:hAnsi="Times New Roman"/>
          <w:sz w:val="24"/>
          <w:szCs w:val="24"/>
          <w:rtl w:val="0"/>
        </w:rPr>
        <w:t xml:space="preserve">очевидным подозреваемым.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 и самому Северусу Снейпу можно было доверять лишь с большой натяжкой. А может быть и вовсе нельзя было доверять.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Кто-то </w:t>
      </w:r>
      <w:r w:rsidDel="00000000" w:rsidR="00000000" w:rsidRPr="00000000">
        <w:rPr>
          <w:rFonts w:ascii="Times New Roman" w:cs="Times New Roman" w:eastAsia="Times New Roman" w:hAnsi="Times New Roman"/>
          <w:sz w:val="24"/>
          <w:szCs w:val="24"/>
          <w:rtl w:val="0"/>
        </w:rPr>
        <w:t xml:space="preserve">объявил войну Гарри, и первым ударом собирался забрать сразу и Драко, и Гермиону, и Гарри едва-едва удалось спасти Гермиону.</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Это никак нельзя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назвать победой. Драко забрали из Хогвартса, и хоть он и не умер, оставалось </w:t>
      </w:r>
      <w:r w:rsidDel="00000000" w:rsidR="00000000" w:rsidRPr="00000000">
        <w:rPr>
          <w:rFonts w:ascii="Times New Roman" w:cs="Times New Roman" w:eastAsia="Times New Roman" w:hAnsi="Times New Roman"/>
          <w:sz w:val="24"/>
          <w:szCs w:val="24"/>
          <w:rtl w:val="0"/>
        </w:rPr>
        <w:t xml:space="preserve">непонятно</w:t>
      </w:r>
      <w:r w:rsidDel="00000000" w:rsidR="00000000" w:rsidRPr="00000000">
        <w:rPr>
          <w:rFonts w:ascii="Times New Roman" w:cs="Times New Roman" w:eastAsia="Times New Roman" w:hAnsi="Times New Roman"/>
          <w:sz w:val="24"/>
          <w:szCs w:val="24"/>
          <w:rtl w:val="0"/>
        </w:rPr>
        <w:t xml:space="preserve">, как его вернуть или каким он вернётся. Вся магическая Британия считала теперь, что Гермиона пыталась совершить убийство, и теперь Гермиона </w:t>
      </w:r>
      <w:r w:rsidDel="00000000" w:rsidR="00000000" w:rsidRPr="00000000">
        <w:rPr>
          <w:rFonts w:ascii="Times New Roman" w:cs="Times New Roman" w:eastAsia="Times New Roman" w:hAnsi="Times New Roman"/>
          <w:sz w:val="24"/>
          <w:szCs w:val="24"/>
          <w:rtl w:val="0"/>
        </w:rPr>
        <w:t xml:space="preserve">либо рассудит здраво и уй</w:t>
      </w:r>
      <w:r w:rsidDel="00000000" w:rsidR="00000000" w:rsidRPr="00000000">
        <w:rPr>
          <w:rFonts w:ascii="Times New Roman" w:cs="Times New Roman" w:eastAsia="Times New Roman" w:hAnsi="Times New Roman"/>
          <w:sz w:val="24"/>
          <w:szCs w:val="24"/>
          <w:rtl w:val="0"/>
        </w:rPr>
        <w:t xml:space="preserve">дёт, либо нет. Гарри пожертвовал всем своим состоянием, чтобы спасти её, но эту карту можно </w:t>
      </w:r>
      <w:r w:rsidDel="00000000" w:rsidR="00000000" w:rsidRPr="00000000">
        <w:rPr>
          <w:rFonts w:ascii="Times New Roman" w:cs="Times New Roman" w:eastAsia="Times New Roman" w:hAnsi="Times New Roman"/>
          <w:sz w:val="24"/>
          <w:szCs w:val="24"/>
          <w:rtl w:val="0"/>
        </w:rPr>
        <w:t xml:space="preserve">было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разыграть только один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неведомая сила нанесла по нему у</w:t>
      </w:r>
      <w:r w:rsidDel="00000000" w:rsidR="00000000" w:rsidRPr="00000000">
        <w:rPr>
          <w:rFonts w:ascii="Times New Roman" w:cs="Times New Roman" w:eastAsia="Times New Roman" w:hAnsi="Times New Roman"/>
          <w:sz w:val="24"/>
          <w:szCs w:val="24"/>
          <w:rtl w:val="0"/>
        </w:rPr>
        <w:t xml:space="preserve">дар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хотя его удалось частично отразить, это не отменяло факта, что удар </w:t>
      </w:r>
      <w:r w:rsidDel="00000000" w:rsidR="00000000" w:rsidRPr="00000000">
        <w:rPr>
          <w:rFonts w:ascii="Times New Roman" w:cs="Times New Roman" w:eastAsia="Times New Roman" w:hAnsi="Times New Roman"/>
          <w:sz w:val="24"/>
          <w:szCs w:val="24"/>
          <w:rtl w:val="0"/>
        </w:rPr>
        <w:t xml:space="preserve">оказался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действительно сил</w:t>
      </w:r>
      <w:r w:rsidDel="00000000" w:rsidR="00000000" w:rsidRPr="00000000">
        <w:rPr>
          <w:rFonts w:ascii="Times New Roman" w:cs="Times New Roman" w:eastAsia="Times New Roman" w:hAnsi="Times New Roman"/>
          <w:sz w:val="24"/>
          <w:szCs w:val="24"/>
          <w:rtl w:val="0"/>
        </w:rPr>
        <w:t xml:space="preserve">ьным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 крайней мере, его тёмная сторона не просила ничего взамен за спасение Гермионы. Может быть, потому что тёмная сторона </w:t>
      </w:r>
      <w:r w:rsidDel="00000000" w:rsidR="00000000" w:rsidRPr="00000000">
        <w:rPr>
          <w:rFonts w:ascii="Times New Roman" w:cs="Times New Roman" w:eastAsia="Times New Roman" w:hAnsi="Times New Roman"/>
          <w:sz w:val="24"/>
          <w:szCs w:val="24"/>
          <w:rtl w:val="0"/>
        </w:rPr>
        <w:t xml:space="preserve">не была в</w:t>
      </w:r>
      <w:r w:rsidDel="00000000" w:rsidR="00000000" w:rsidRPr="00000000">
        <w:rPr>
          <w:rFonts w:ascii="Times New Roman" w:cs="Times New Roman" w:eastAsia="Times New Roman" w:hAnsi="Times New Roman"/>
          <w:sz w:val="24"/>
          <w:szCs w:val="24"/>
          <w:rtl w:val="0"/>
        </w:rPr>
        <w:t xml:space="preserve">оображаемой, как голос </w:t>
      </w:r>
      <w:r w:rsidDel="00000000" w:rsidR="00000000" w:rsidRPr="00000000">
        <w:rPr>
          <w:rFonts w:ascii="Times New Roman" w:cs="Times New Roman" w:eastAsia="Times New Roman" w:hAnsi="Times New Roman"/>
          <w:sz w:val="24"/>
          <w:szCs w:val="24"/>
          <w:rtl w:val="0"/>
        </w:rPr>
        <w:t xml:space="preserve">Пуффенду</w:t>
      </w:r>
      <w:r w:rsidDel="00000000" w:rsidR="00000000" w:rsidRPr="00000000">
        <w:rPr>
          <w:rFonts w:ascii="Times New Roman" w:cs="Times New Roman" w:eastAsia="Times New Roman" w:hAnsi="Times New Roman"/>
          <w:sz w:val="24"/>
          <w:szCs w:val="24"/>
          <w:rtl w:val="0"/>
        </w:rPr>
        <w:t xml:space="preserve">йца. Гарри мог </w:t>
      </w:r>
      <w:r w:rsidDel="00000000" w:rsidR="00000000" w:rsidRPr="00000000">
        <w:rPr>
          <w:rFonts w:ascii="Times New Roman" w:cs="Times New Roman" w:eastAsia="Times New Roman" w:hAnsi="Times New Roman"/>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его внутренний пуффендуец хочет чего-нибудь от него, но с тёмной стороной всё обстояло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совсем иначе. «Тёмная сторона», насколько Гарри мог об этом судить, являлась другим способом </w:t>
      </w:r>
      <w:r w:rsidDel="00000000" w:rsidR="00000000" w:rsidRPr="00000000">
        <w:rPr>
          <w:rFonts w:ascii="Times New Roman" w:cs="Times New Roman" w:eastAsia="Times New Roman" w:hAnsi="Times New Roman"/>
          <w:sz w:val="24"/>
          <w:szCs w:val="24"/>
          <w:rtl w:val="0"/>
        </w:rPr>
        <w:t xml:space="preserve">бытия </w:t>
      </w:r>
      <w:r w:rsidDel="00000000" w:rsidR="00000000" w:rsidRPr="00000000">
        <w:rPr>
          <w:rFonts w:ascii="Times New Roman" w:cs="Times New Roman" w:eastAsia="Times New Roman" w:hAnsi="Times New Roman"/>
          <w:sz w:val="24"/>
          <w:szCs w:val="24"/>
          <w:rtl w:val="0"/>
        </w:rPr>
        <w:t xml:space="preserve">самого Гарри. Прямо сейчас Гарри не был зол, и </w:t>
      </w:r>
      <w:r w:rsidDel="00000000" w:rsidR="00000000" w:rsidRPr="00000000">
        <w:rPr>
          <w:rFonts w:ascii="Times New Roman" w:cs="Times New Roman" w:eastAsia="Times New Roman" w:hAnsi="Times New Roman"/>
          <w:sz w:val="24"/>
          <w:szCs w:val="24"/>
          <w:rtl w:val="0"/>
        </w:rPr>
        <w:t xml:space="preserve">спрашивать сейчас, чего хочет «тёмный Гарри» — было всё равно что позвонить и не получить ответа</w:t>
      </w:r>
      <w:r w:rsidDel="00000000" w:rsidR="00000000" w:rsidRPr="00000000">
        <w:rPr>
          <w:rFonts w:ascii="Times New Roman" w:cs="Times New Roman" w:eastAsia="Times New Roman" w:hAnsi="Times New Roman"/>
          <w:sz w:val="24"/>
          <w:szCs w:val="24"/>
          <w:rtl w:val="0"/>
        </w:rPr>
        <w:t xml:space="preserve">. Эта мысль выглядела даже немного странно — </w:t>
      </w:r>
      <w:r w:rsidDel="00000000" w:rsidR="00000000" w:rsidRPr="00000000">
        <w:rPr>
          <w:rFonts w:ascii="Times New Roman" w:cs="Times New Roman" w:eastAsia="Times New Roman" w:hAnsi="Times New Roman"/>
          <w:sz w:val="24"/>
          <w:szCs w:val="24"/>
          <w:rtl w:val="0"/>
        </w:rPr>
        <w:t xml:space="preserve">можно ли</w:t>
      </w:r>
      <w:r w:rsidDel="00000000" w:rsidR="00000000" w:rsidRPr="00000000">
        <w:rPr>
          <w:rFonts w:ascii="Times New Roman" w:cs="Times New Roman" w:eastAsia="Times New Roman" w:hAnsi="Times New Roman"/>
          <w:sz w:val="24"/>
          <w:szCs w:val="24"/>
          <w:rtl w:val="0"/>
        </w:rPr>
        <w:t xml:space="preserve"> оказаться в долгу у другого способа вашего же бытия?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Гарри </w:t>
      </w:r>
      <w:r w:rsidDel="00000000" w:rsidR="00000000" w:rsidRPr="00000000">
        <w:rPr>
          <w:rFonts w:ascii="Times New Roman" w:cs="Times New Roman" w:eastAsia="Times New Roman" w:hAnsi="Times New Roman"/>
          <w:sz w:val="24"/>
          <w:szCs w:val="24"/>
          <w:rtl w:val="0"/>
        </w:rPr>
        <w:t xml:space="preserve">случайным образом перескакивал от звёзды к звезде, от одного мерцающего огонька к другому</w:t>
      </w:r>
      <w:r w:rsidDel="00000000" w:rsidR="00000000" w:rsidRPr="00000000">
        <w:rPr>
          <w:rFonts w:ascii="Times New Roman" w:cs="Times New Roman" w:eastAsia="Times New Roman" w:hAnsi="Times New Roman"/>
          <w:sz w:val="24"/>
          <w:szCs w:val="24"/>
          <w:rtl w:val="0"/>
        </w:rPr>
        <w:t xml:space="preserve">, и его разум сам собой рисовал из них воображаемые созвездия.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w:t>
      </w:r>
      <w:r w:rsidDel="00000000" w:rsidR="00000000" w:rsidRPr="00000000">
        <w:rPr>
          <w:rFonts w:ascii="Times New Roman" w:cs="Times New Roman" w:eastAsia="Times New Roman" w:hAnsi="Times New Roman"/>
          <w:sz w:val="24"/>
          <w:szCs w:val="24"/>
          <w:rtl w:val="0"/>
        </w:rPr>
        <w:t xml:space="preserve">была клятва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Драко должен помочь ему реформировать Слизерин. А Гарри должен признать своим</w:t>
      </w:r>
      <w:r w:rsidDel="00000000" w:rsidR="00000000" w:rsidRPr="00000000">
        <w:rPr>
          <w:rFonts w:ascii="Times New Roman" w:cs="Times New Roman" w:eastAsia="Times New Roman" w:hAnsi="Times New Roman"/>
          <w:sz w:val="24"/>
          <w:szCs w:val="24"/>
          <w:rtl w:val="0"/>
        </w:rPr>
        <w:t xml:space="preserve"> врагом</w:t>
      </w:r>
      <w:r w:rsidDel="00000000" w:rsidR="00000000" w:rsidRPr="00000000">
        <w:rPr>
          <w:rFonts w:ascii="Times New Roman" w:cs="Times New Roman" w:eastAsia="Times New Roman" w:hAnsi="Times New Roman"/>
          <w:sz w:val="24"/>
          <w:szCs w:val="24"/>
          <w:rtl w:val="0"/>
        </w:rPr>
        <w:t xml:space="preserve"> того, кто по его мнению, полученному на основе взвешенного суждения рационалиста, убил Нарциссу Малфой. Если Нарцисса никогда не запятнала своих рук, если она действительно была сожжена заживо, если убийцу не обманули </w:t>
      </w:r>
      <w:r w:rsidDel="00000000" w:rsidR="00000000" w:rsidRPr="00000000">
        <w:rPr>
          <w:rFonts w:ascii="Times New Roman" w:cs="Times New Roman" w:eastAsia="Times New Roman" w:hAnsi="Times New Roman"/>
          <w:sz w:val="24"/>
          <w:szCs w:val="24"/>
          <w:rtl w:val="0"/>
        </w:rPr>
        <w:t xml:space="preserve">— Гарри помнил только эти условия.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Наверное, стоило всё записать на бумаге, а ещё лучше — вообще никогда не давать обещаний с таким количеством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 желании он мог найти приемлемую лазейку. Ведь Дамблдор не признался по-настоящему. Он не вышел вперёд и не сказал, что это он убил Нарциссу. На-самом-деле-виновный Дамблдор вёл бы себя именно таким образом по вполне убедительным причинам. Но если Нарциссу сжёг кто-то другой, а Дамблдор лишь взял на себя ответственность, он, скорее всего, вёл бы себя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точно так же</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подметая волосами каменную плитку. Оставалась</w:t>
      </w:r>
      <w:r w:rsidDel="00000000" w:rsidR="00000000" w:rsidRPr="00000000">
        <w:rPr>
          <w:rFonts w:ascii="Times New Roman" w:cs="Times New Roman" w:eastAsia="Times New Roman" w:hAnsi="Times New Roman"/>
          <w:sz w:val="24"/>
          <w:szCs w:val="24"/>
          <w:rtl w:val="0"/>
        </w:rPr>
        <w:t xml:space="preserve"> ещё</w:t>
      </w:r>
      <w:r w:rsidDel="00000000" w:rsidR="00000000" w:rsidRPr="00000000">
        <w:rPr>
          <w:rFonts w:ascii="Times New Roman" w:cs="Times New Roman" w:eastAsia="Times New Roman" w:hAnsi="Times New Roman"/>
          <w:sz w:val="24"/>
          <w:szCs w:val="24"/>
          <w:rtl w:val="0"/>
        </w:rPr>
        <w:t xml:space="preserve"> и последняя лазейка — Драко мог в любое время освободить его от этой клятвы. Как минимум, он мог описать ситуацию Драко и обсудить возможные варианты при следующей встрече. Это вряд ли приведёт к снятию обязательства, но сама идея поговорить обо всём честно вполне устраивала ту его часть, которая требовала соблюдения клятвы. Даже если это означает лишь отсрочку, так всё же будет лучше, чем объявлять врагом хорошего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Дамблдор — хороший человек? — </w:t>
      </w:r>
      <w:r w:rsidDel="00000000" w:rsidR="00000000" w:rsidRPr="00000000">
        <w:rPr>
          <w:rFonts w:ascii="Times New Roman" w:cs="Times New Roman" w:eastAsia="Times New Roman" w:hAnsi="Times New Roman"/>
          <w:sz w:val="24"/>
          <w:szCs w:val="24"/>
          <w:rtl w:val="0"/>
        </w:rPr>
        <w:t xml:space="preserve">спросил пуффендуец. — </w:t>
      </w:r>
      <w:r w:rsidDel="00000000" w:rsidR="00000000" w:rsidRPr="00000000">
        <w:rPr>
          <w:rFonts w:ascii="Times New Roman" w:cs="Times New Roman" w:eastAsia="Times New Roman" w:hAnsi="Times New Roman"/>
          <w:i w:val="1"/>
          <w:sz w:val="24"/>
          <w:szCs w:val="24"/>
          <w:rtl w:val="0"/>
        </w:rPr>
        <w:t xml:space="preserve">Если он сжёг кого-то заживо… разве весь смысл не в том, что хорошие люди могут убивать, но никогда при этом не мучают?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быть, он убил её мгновенно,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а потом соврал Люциусу про сожжение заживо. Но… если была хоть </w:t>
      </w:r>
      <w:r w:rsidDel="00000000" w:rsidR="00000000" w:rsidRPr="00000000">
        <w:rPr>
          <w:rFonts w:ascii="Times New Roman" w:cs="Times New Roman" w:eastAsia="Times New Roman" w:hAnsi="Times New Roman"/>
          <w:sz w:val="24"/>
          <w:szCs w:val="24"/>
          <w:rtl w:val="0"/>
        </w:rPr>
        <w:t xml:space="preserve">какая-то </w:t>
      </w:r>
      <w:r w:rsidDel="00000000" w:rsidR="00000000" w:rsidRPr="00000000">
        <w:rPr>
          <w:rFonts w:ascii="Times New Roman" w:cs="Times New Roman" w:eastAsia="Times New Roman" w:hAnsi="Times New Roman"/>
          <w:i w:val="1"/>
          <w:sz w:val="24"/>
          <w:szCs w:val="24"/>
          <w:rtl w:val="0"/>
        </w:rPr>
        <w:t xml:space="preserve">вероятность, что Пожиратели Смерти могут с помощью магии определить, как умерла Нарцисса… и если бы он попался на лжи, это бы поставило под удар все семьи Светлой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Осторожнее с умозаключениями, — </w:t>
      </w:r>
      <w:r w:rsidDel="00000000" w:rsidR="00000000" w:rsidRPr="00000000">
        <w:rPr>
          <w:rFonts w:ascii="Times New Roman" w:cs="Times New Roman" w:eastAsia="Times New Roman" w:hAnsi="Times New Roman"/>
          <w:sz w:val="24"/>
          <w:szCs w:val="24"/>
          <w:rtl w:val="0"/>
        </w:rPr>
        <w:t xml:space="preserve">предупредил гриффиндорец.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Надо учитывать репутационные издержки — как будут воспринимать тебя другие люди, </w:t>
      </w:r>
      <w:r w:rsidDel="00000000" w:rsidR="00000000" w:rsidRPr="00000000">
        <w:rPr>
          <w:rFonts w:ascii="Times New Roman" w:cs="Times New Roman" w:eastAsia="Times New Roman" w:hAnsi="Times New Roman"/>
          <w:sz w:val="24"/>
          <w:szCs w:val="24"/>
          <w:rtl w:val="0"/>
        </w:rPr>
        <w:t xml:space="preserve">— заметил пуффендуец. — </w:t>
      </w:r>
      <w:r w:rsidDel="00000000" w:rsidR="00000000" w:rsidRPr="00000000">
        <w:rPr>
          <w:rFonts w:ascii="Times New Roman" w:cs="Times New Roman" w:eastAsia="Times New Roman" w:hAnsi="Times New Roman"/>
          <w:i w:val="1"/>
          <w:sz w:val="24"/>
          <w:szCs w:val="24"/>
          <w:rtl w:val="0"/>
        </w:rPr>
        <w:t xml:space="preserve">Кто-нибудь может посчитать, что у него есть достаточные причины, чтобы сжечь женщину живьём. Но этот человек должен понимать, что хорошие люди скорее всего решат, что он пересёк черту и его надо остановить. </w:t>
      </w:r>
      <w:r w:rsidDel="00000000" w:rsidR="00000000" w:rsidRPr="00000000">
        <w:rPr>
          <w:rFonts w:ascii="Times New Roman" w:cs="Times New Roman" w:eastAsia="Times New Roman" w:hAnsi="Times New Roman"/>
          <w:i w:val="1"/>
          <w:sz w:val="24"/>
          <w:szCs w:val="24"/>
          <w:rtl w:val="0"/>
        </w:rPr>
        <w:t xml:space="preserve">Дамблдору следовало</w:t>
      </w:r>
      <w:r w:rsidDel="00000000" w:rsidR="00000000" w:rsidRPr="00000000">
        <w:rPr>
          <w:rFonts w:ascii="Times New Roman" w:cs="Times New Roman" w:eastAsia="Times New Roman" w:hAnsi="Times New Roman"/>
          <w:i w:val="1"/>
          <w:sz w:val="24"/>
          <w:szCs w:val="24"/>
          <w:rtl w:val="0"/>
        </w:rPr>
        <w:t xml:space="preserve"> этого ожидать. И у него нет права возмущаться.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Или же он ожидает, что мы умнее, — </w:t>
      </w:r>
      <w:r w:rsidDel="00000000" w:rsidR="00000000" w:rsidRPr="00000000">
        <w:rPr>
          <w:rFonts w:ascii="Times New Roman" w:cs="Times New Roman" w:eastAsia="Times New Roman" w:hAnsi="Times New Roman"/>
          <w:sz w:val="24"/>
          <w:szCs w:val="24"/>
          <w:rtl w:val="0"/>
        </w:rPr>
        <w:t xml:space="preserve">сказал слизеринец. — </w:t>
      </w:r>
      <w:r w:rsidDel="00000000" w:rsidR="00000000" w:rsidRPr="00000000">
        <w:rPr>
          <w:rFonts w:ascii="Times New Roman" w:cs="Times New Roman" w:eastAsia="Times New Roman" w:hAnsi="Times New Roman"/>
          <w:i w:val="1"/>
          <w:sz w:val="24"/>
          <w:szCs w:val="24"/>
          <w:rtl w:val="0"/>
        </w:rPr>
        <w:t xml:space="preserve">Теперь, когда нам известна значительная часть правды — и отставив в сторону неизвестные детали этой истории — можем ли мы считать, что Дамблдор — очень плохой человек, который должен стать нашим врагом? Посреди чудовищной, кровавой войны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Дамблдор сжёг одного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гражданского со стороны врага. </w:t>
      </w:r>
      <w:r w:rsidDel="00000000" w:rsidR="00000000" w:rsidRPr="00000000">
        <w:rPr>
          <w:rFonts w:ascii="Times New Roman" w:cs="Times New Roman" w:eastAsia="Times New Roman" w:hAnsi="Times New Roman"/>
          <w:i w:val="1"/>
          <w:sz w:val="24"/>
          <w:szCs w:val="24"/>
          <w:rtl w:val="0"/>
        </w:rPr>
        <w:t xml:space="preserve">Это плохо только по меркам комиксов, но никак не по </w:t>
      </w:r>
      <w:r w:rsidDel="00000000" w:rsidR="00000000" w:rsidRPr="00000000">
        <w:rPr>
          <w:rFonts w:ascii="Times New Roman" w:cs="Times New Roman" w:eastAsia="Times New Roman" w:hAnsi="Times New Roman"/>
          <w:i w:val="1"/>
          <w:sz w:val="24"/>
          <w:szCs w:val="24"/>
          <w:rtl w:val="0"/>
        </w:rPr>
        <w:t xml:space="preserve">меркам </w:t>
      </w:r>
      <w:r w:rsidDel="00000000" w:rsidR="00000000" w:rsidRPr="00000000">
        <w:rPr>
          <w:rFonts w:ascii="Times New Roman" w:cs="Times New Roman" w:eastAsia="Times New Roman" w:hAnsi="Times New Roman"/>
          <w:i w:val="1"/>
          <w:sz w:val="24"/>
          <w:szCs w:val="24"/>
          <w:rtl w:val="0"/>
        </w:rPr>
        <w:t xml:space="preserve">реал</w:t>
      </w:r>
      <w:r w:rsidDel="00000000" w:rsidR="00000000" w:rsidRPr="00000000">
        <w:rPr>
          <w:rFonts w:ascii="Times New Roman" w:cs="Times New Roman" w:eastAsia="Times New Roman" w:hAnsi="Times New Roman"/>
          <w:i w:val="1"/>
          <w:sz w:val="24"/>
          <w:szCs w:val="24"/>
          <w:rtl w:val="0"/>
        </w:rPr>
        <w:t xml:space="preserve">ьной истории.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на звёздное небо и вспоминал</w:t>
      </w:r>
      <w:r w:rsidDel="00000000" w:rsidR="00000000" w:rsidRPr="00000000">
        <w:rPr>
          <w:rFonts w:ascii="Times New Roman" w:cs="Times New Roman" w:eastAsia="Times New Roman" w:hAnsi="Times New Roman"/>
          <w:sz w:val="24"/>
          <w:szCs w:val="24"/>
          <w:rtl w:val="0"/>
        </w:rPr>
        <w:t xml:space="preserve"> историю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реальности во время войн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 время Второй Мировой существовал проект саботажа нацистской программы разработки ядерного оружия. Несколькими годами ранее Лео </w:t>
      </w:r>
      <w:r w:rsidDel="00000000" w:rsidR="00000000" w:rsidRPr="00000000">
        <w:rPr>
          <w:rFonts w:ascii="Times New Roman" w:cs="Times New Roman" w:eastAsia="Times New Roman" w:hAnsi="Times New Roman"/>
          <w:sz w:val="24"/>
          <w:szCs w:val="24"/>
          <w:rtl w:val="0"/>
        </w:rPr>
        <w:t xml:space="preserve">Сцилард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первый человек, </w:t>
      </w:r>
      <w:r w:rsidDel="00000000" w:rsidR="00000000" w:rsidRPr="00000000">
        <w:rPr>
          <w:rFonts w:ascii="Times New Roman" w:cs="Times New Roman" w:eastAsia="Times New Roman" w:hAnsi="Times New Roman"/>
          <w:sz w:val="24"/>
          <w:szCs w:val="24"/>
          <w:rtl w:val="0"/>
        </w:rPr>
        <w:t xml:space="preserve">догадавшийся</w:t>
      </w:r>
      <w:r w:rsidDel="00000000" w:rsidR="00000000" w:rsidRPr="00000000">
        <w:rPr>
          <w:rFonts w:ascii="Times New Roman" w:cs="Times New Roman" w:eastAsia="Times New Roman" w:hAnsi="Times New Roman"/>
          <w:sz w:val="24"/>
          <w:szCs w:val="24"/>
          <w:rtl w:val="0"/>
        </w:rPr>
        <w:t xml:space="preserve"> о возможности цепной ядерной реакции</w:t>
      </w:r>
      <w:r w:rsidDel="00000000" w:rsidR="00000000" w:rsidRPr="00000000">
        <w:rPr>
          <w:rFonts w:ascii="Times New Roman" w:cs="Times New Roman" w:eastAsia="Times New Roman" w:hAnsi="Times New Roman"/>
          <w:sz w:val="24"/>
          <w:szCs w:val="24"/>
          <w:rtl w:val="0"/>
        </w:rPr>
        <w:t xml:space="preserve">, убедил Ферми не публиковать своё открытие, что очищенный графит является дешёвым и эффективным замедлителем нейтронов. </w:t>
      </w:r>
      <w:r w:rsidDel="00000000" w:rsidR="00000000" w:rsidRPr="00000000">
        <w:rPr>
          <w:rFonts w:ascii="Times New Roman" w:cs="Times New Roman" w:eastAsia="Times New Roman" w:hAnsi="Times New Roman"/>
          <w:sz w:val="24"/>
          <w:szCs w:val="24"/>
          <w:rtl w:val="0"/>
        </w:rPr>
        <w:t xml:space="preserve">Ферми хотел публиковаться </w:t>
      </w:r>
      <w:r w:rsidDel="00000000" w:rsidR="00000000" w:rsidRPr="00000000">
        <w:rPr>
          <w:rFonts w:ascii="Times New Roman" w:cs="Times New Roman" w:eastAsia="Times New Roman" w:hAnsi="Times New Roman"/>
          <w:sz w:val="24"/>
          <w:szCs w:val="24"/>
          <w:rtl w:val="0"/>
        </w:rPr>
        <w:t xml:space="preserve">ради науки всего мира</w:t>
      </w:r>
      <w:r w:rsidDel="00000000" w:rsidR="00000000" w:rsidRPr="00000000">
        <w:rPr>
          <w:rFonts w:ascii="Times New Roman" w:cs="Times New Roman" w:eastAsia="Times New Roman" w:hAnsi="Times New Roman"/>
          <w:sz w:val="24"/>
          <w:szCs w:val="24"/>
          <w:rtl w:val="0"/>
        </w:rPr>
        <w:t xml:space="preserve">, которая выше </w:t>
      </w:r>
      <w:r w:rsidDel="00000000" w:rsidR="00000000" w:rsidRPr="00000000">
        <w:rPr>
          <w:rFonts w:ascii="Times New Roman" w:cs="Times New Roman" w:eastAsia="Times New Roman" w:hAnsi="Times New Roman"/>
          <w:sz w:val="24"/>
          <w:szCs w:val="24"/>
          <w:rtl w:val="0"/>
        </w:rPr>
        <w:t xml:space="preserve">наций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Сцилард убедил Раби, и Ферми пришлось подчиниться большинству голосов в их маленьком заговоре на троих. Поэтому</w:t>
      </w:r>
      <w:r w:rsidDel="00000000" w:rsidR="00000000" w:rsidRPr="00000000">
        <w:rPr>
          <w:rFonts w:ascii="Times New Roman" w:cs="Times New Roman" w:eastAsia="Times New Roman" w:hAnsi="Times New Roman"/>
          <w:sz w:val="24"/>
          <w:szCs w:val="24"/>
          <w:rtl w:val="0"/>
        </w:rPr>
        <w:t xml:space="preserve"> несколько лет спустя </w:t>
      </w:r>
      <w:r w:rsidDel="00000000" w:rsidR="00000000" w:rsidRPr="00000000">
        <w:rPr>
          <w:rFonts w:ascii="Times New Roman" w:cs="Times New Roman" w:eastAsia="Times New Roman" w:hAnsi="Times New Roman"/>
          <w:sz w:val="24"/>
          <w:szCs w:val="24"/>
          <w:rtl w:val="0"/>
        </w:rPr>
        <w:t xml:space="preserve">единственным замедлителем нейтронов, известным нацистам, был дейтерий.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Единственным источником дейтерия, который контролировали нацисты, был захваченный завод в оккупированной Норвегии. В результате бомбёжек и диверсий завод оказался разрушен, при этом среди мирного населения погибло двадцать четыре человека.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Нацисты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пытались переправить уже очищенный дейтерий, погрузив его на гражданский норвежский </w:t>
      </w:r>
      <w:r w:rsidDel="00000000" w:rsidR="00000000" w:rsidRPr="00000000">
        <w:rPr>
          <w:rFonts w:ascii="Times New Roman" w:cs="Times New Roman" w:eastAsia="Times New Roman" w:hAnsi="Times New Roman"/>
          <w:sz w:val="24"/>
          <w:szCs w:val="24"/>
          <w:rtl w:val="0"/>
        </w:rPr>
        <w:t xml:space="preserve">паром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«Гидро»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Когда Кнут </w:t>
      </w:r>
      <w:r w:rsidDel="00000000" w:rsidR="00000000" w:rsidRPr="00000000">
        <w:rPr>
          <w:rFonts w:ascii="Times New Roman" w:cs="Times New Roman" w:eastAsia="Times New Roman" w:hAnsi="Times New Roman"/>
          <w:sz w:val="24"/>
          <w:szCs w:val="24"/>
          <w:rtl w:val="0"/>
        </w:rPr>
        <w:t xml:space="preserve">Хаукелид</w:t>
      </w:r>
      <w:r w:rsidDel="00000000" w:rsidR="00000000" w:rsidRPr="00000000">
        <w:rPr>
          <w:rFonts w:ascii="Times New Roman" w:cs="Times New Roman" w:eastAsia="Times New Roman" w:hAnsi="Times New Roman"/>
          <w:sz w:val="24"/>
          <w:szCs w:val="24"/>
          <w:rtl w:val="0"/>
        </w:rPr>
        <w:t xml:space="preserve"> и его помощники пытались пробраться на борт, их обнаружил сторож парома. Хаукелид сказал ему, что они бегут от гестапо, и тот их впустил. Хаукелид раздумывал, не предупредить ли сторожа, но это поставило бы под угрозу всю операцию, и Хаукелид всего лишь пожал ему руку. В итоге гражданское судно затонуло в самом глубоком месте озера. Погибло восемь немцев, семь членов экипажа и три непричастных мирных жителя. Некоторые норвежские спасатели считали, что вытаскивать немецких солдат не стоит, но большинство их не поддержало, и нескольких немцев спасли. Так нацистской программе разработки ядерного оружия пришёл 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Смысл в том, что Кнут Хаукелид убил невинных людей. Один из них — тот самый сторож — был </w:t>
      </w:r>
      <w:r w:rsidDel="00000000" w:rsidR="00000000" w:rsidRPr="00000000">
        <w:rPr>
          <w:rFonts w:ascii="Times New Roman" w:cs="Times New Roman" w:eastAsia="Times New Roman" w:hAnsi="Times New Roman"/>
          <w:sz w:val="24"/>
          <w:szCs w:val="24"/>
          <w:rtl w:val="0"/>
        </w:rPr>
        <w:t xml:space="preserve">хорошим</w:t>
      </w:r>
      <w:r w:rsidDel="00000000" w:rsidR="00000000" w:rsidRPr="00000000">
        <w:rPr>
          <w:rFonts w:ascii="Times New Roman" w:cs="Times New Roman" w:eastAsia="Times New Roman" w:hAnsi="Times New Roman"/>
          <w:sz w:val="24"/>
          <w:szCs w:val="24"/>
          <w:rtl w:val="0"/>
        </w:rPr>
        <w:t xml:space="preserve"> человеком. Он, рискуя собой, впустил на борт беглеца — из-за своей доброты, из-за высоких моральных принципов. А его в ответ утопили. Более того, сейчас, оглядываясь назад, видно, что нацисты были довольно далеки от создания ядерного оружия.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нигде и никогда Гарри не встречал мнения, что Хаукелид поступил неправильно.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Такова война в реальной жизни. С точки зрения общего количества погибших и пострадавших, поступок Хаукелида был гораздо хуже того, что Дамблдор, возможно, сделал с Нарциссой Малфой. Или того, что Дамблдор, вероятно, допустил утечку о пророчестве к Лорду Волдеморту, чтобы спровоцировать его нападение на родителей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Хаукелид был супергероем из комиксов, он бы как-нибудь умудрился вытащить с парома всех гражданских, и под ударом оказались бы исключительно немецкие солдаты...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 позволил бы умереть ни одному невиновному человеку…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только Кнут Хаукелид не был супергероем.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не был им и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несколько раз сглотнул — </w:t>
      </w:r>
      <w:r w:rsidDel="00000000" w:rsidR="00000000" w:rsidRPr="00000000">
        <w:rPr>
          <w:rFonts w:ascii="Times New Roman" w:cs="Times New Roman" w:eastAsia="Times New Roman" w:hAnsi="Times New Roman"/>
          <w:sz w:val="24"/>
          <w:szCs w:val="24"/>
          <w:rtl w:val="0"/>
        </w:rPr>
        <w:t xml:space="preserve">у него перехватило дыхание</w:t>
      </w:r>
      <w:r w:rsidDel="00000000" w:rsidR="00000000" w:rsidRPr="00000000">
        <w:rPr>
          <w:rFonts w:ascii="Times New Roman" w:cs="Times New Roman" w:eastAsia="Times New Roman" w:hAnsi="Times New Roman"/>
          <w:sz w:val="24"/>
          <w:szCs w:val="24"/>
          <w:rtl w:val="0"/>
        </w:rPr>
        <w:t xml:space="preserve">. Он внезапно осознал, что пока он вовсю старался жить по идеалам Просвещения, Дамблдор, вообще-то, </w:t>
      </w:r>
      <w:r w:rsidDel="00000000" w:rsidR="00000000" w:rsidRPr="00000000">
        <w:rPr>
          <w:rFonts w:ascii="Times New Roman" w:cs="Times New Roman" w:eastAsia="Times New Roman" w:hAnsi="Times New Roman"/>
          <w:sz w:val="24"/>
          <w:szCs w:val="24"/>
          <w:rtl w:val="0"/>
        </w:rPr>
        <w:t xml:space="preserve">сражался на войне.</w:t>
      </w:r>
      <w:r w:rsidDel="00000000" w:rsidR="00000000" w:rsidRPr="00000000">
        <w:rPr>
          <w:rFonts w:ascii="Times New Roman" w:cs="Times New Roman" w:eastAsia="Times New Roman" w:hAnsi="Times New Roman"/>
          <w:sz w:val="24"/>
          <w:szCs w:val="24"/>
          <w:rtl w:val="0"/>
        </w:rPr>
        <w:t xml:space="preserve"> Легко придерживаться идеалов отказа от насилия, если ты учёный, который живёт внутри пузыря </w:t>
      </w:r>
      <w:r w:rsidDel="00000000" w:rsidR="00000000" w:rsidRPr="00000000">
        <w:rPr>
          <w:rFonts w:ascii="Times New Roman" w:cs="Times New Roman" w:eastAsia="Times New Roman" w:hAnsi="Times New Roman"/>
          <w:i w:val="1"/>
          <w:sz w:val="24"/>
          <w:szCs w:val="24"/>
          <w:rtl w:val="0"/>
        </w:rPr>
        <w:t xml:space="preserve">Протего</w:t>
      </w:r>
      <w:r w:rsidDel="00000000" w:rsidR="00000000" w:rsidRPr="00000000">
        <w:rPr>
          <w:rFonts w:ascii="Times New Roman" w:cs="Times New Roman" w:eastAsia="Times New Roman" w:hAnsi="Times New Roman"/>
          <w:sz w:val="24"/>
          <w:szCs w:val="24"/>
          <w:rtl w:val="0"/>
        </w:rPr>
        <w:t xml:space="preserve">, поддерживаемо</w:t>
      </w:r>
      <w:r w:rsidDel="00000000" w:rsidR="00000000" w:rsidRPr="00000000">
        <w:rPr>
          <w:rFonts w:ascii="Times New Roman" w:cs="Times New Roman" w:eastAsia="Times New Roman" w:hAnsi="Times New Roman"/>
          <w:sz w:val="24"/>
          <w:szCs w:val="24"/>
          <w:rtl w:val="0"/>
        </w:rPr>
        <w:t xml:space="preserve">го полицейскими и солдатами. Сомневаться в их действиях — это роскошь, которая у тебя есть благодаря им. Скорее всего, у Дамблдора когда-то были такие же твёрдые идеалы, как и у самого Гарри, возможно, даже твёрже. Но ему не удалось пройти войну, не убивая врагов и не жертвуя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Неужели, Гарри Поттер, ты настолько лучше</w:t>
      </w:r>
      <w:r w:rsidDel="00000000" w:rsidR="00000000" w:rsidRPr="00000000">
        <w:rPr>
          <w:rFonts w:ascii="Times New Roman" w:cs="Times New Roman" w:eastAsia="Times New Roman" w:hAnsi="Times New Roman"/>
          <w:i w:val="1"/>
          <w:sz w:val="24"/>
          <w:szCs w:val="24"/>
          <w:rtl w:val="0"/>
        </w:rPr>
        <w:t xml:space="preserve"> Хаукелида и Дамблдо</w:t>
      </w:r>
      <w:r w:rsidDel="00000000" w:rsidR="00000000" w:rsidRPr="00000000">
        <w:rPr>
          <w:rFonts w:ascii="Times New Roman" w:cs="Times New Roman" w:eastAsia="Times New Roman" w:hAnsi="Times New Roman"/>
          <w:i w:val="1"/>
          <w:sz w:val="24"/>
          <w:szCs w:val="24"/>
          <w:rtl w:val="0"/>
        </w:rPr>
        <w:t xml:space="preserve">ра, что сумеешь </w:t>
      </w:r>
      <w:r w:rsidDel="00000000" w:rsidR="00000000" w:rsidRPr="00000000">
        <w:rPr>
          <w:rFonts w:ascii="Times New Roman" w:cs="Times New Roman" w:eastAsia="Times New Roman" w:hAnsi="Times New Roman"/>
          <w:i w:val="1"/>
          <w:sz w:val="24"/>
          <w:szCs w:val="24"/>
          <w:rtl w:val="0"/>
        </w:rPr>
        <w:t xml:space="preserve">сражаться и обойтись совсем без потерь</w:t>
      </w:r>
      <w:r w:rsidDel="00000000" w:rsidR="00000000" w:rsidRPr="00000000">
        <w:rPr>
          <w:rFonts w:ascii="Times New Roman" w:cs="Times New Roman" w:eastAsia="Times New Roman" w:hAnsi="Times New Roman"/>
          <w:i w:val="1"/>
          <w:sz w:val="24"/>
          <w:szCs w:val="24"/>
          <w:rtl w:val="0"/>
        </w:rPr>
        <w:t xml:space="preserve">? Даже в мире комиксов единственная причина того, что супергерой вроде Бэтмена хотя бы </w:t>
      </w:r>
      <w:r w:rsidDel="00000000" w:rsidR="00000000" w:rsidRPr="00000000">
        <w:rPr>
          <w:rFonts w:ascii="Times New Roman" w:cs="Times New Roman" w:eastAsia="Times New Roman" w:hAnsi="Times New Roman"/>
          <w:sz w:val="24"/>
          <w:szCs w:val="24"/>
          <w:rtl w:val="0"/>
        </w:rPr>
        <w:t xml:space="preserve">выглядит </w:t>
      </w:r>
      <w:r w:rsidDel="00000000" w:rsidR="00000000" w:rsidRPr="00000000">
        <w:rPr>
          <w:rFonts w:ascii="Times New Roman" w:cs="Times New Roman" w:eastAsia="Times New Roman" w:hAnsi="Times New Roman"/>
          <w:i w:val="1"/>
          <w:sz w:val="24"/>
          <w:szCs w:val="24"/>
          <w:rtl w:val="0"/>
        </w:rPr>
        <w:t xml:space="preserve">успешным, состоит в том, что читатели комиксов замечают смерти только </w:t>
      </w:r>
      <w:r w:rsidDel="00000000" w:rsidR="00000000" w:rsidRPr="00000000">
        <w:rPr>
          <w:rFonts w:ascii="Times New Roman" w:cs="Times New Roman" w:eastAsia="Times New Roman" w:hAnsi="Times New Roman"/>
          <w:i w:val="1"/>
          <w:sz w:val="24"/>
          <w:szCs w:val="24"/>
          <w:rtl w:val="0"/>
        </w:rPr>
        <w:t xml:space="preserve">Важных Персонажей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Они не обращают внимани</w:t>
      </w:r>
      <w:r w:rsidDel="00000000" w:rsidR="00000000" w:rsidRPr="00000000">
        <w:rPr>
          <w:rFonts w:ascii="Times New Roman" w:cs="Times New Roman" w:eastAsia="Times New Roman" w:hAnsi="Times New Roman"/>
          <w:i w:val="1"/>
          <w:sz w:val="24"/>
          <w:szCs w:val="24"/>
          <w:rtl w:val="0"/>
        </w:rPr>
        <w:t xml:space="preserve">е</w:t>
      </w:r>
      <w:r w:rsidDel="00000000" w:rsidR="00000000" w:rsidRPr="00000000">
        <w:rPr>
          <w:rFonts w:ascii="Times New Roman" w:cs="Times New Roman" w:eastAsia="Times New Roman" w:hAnsi="Times New Roman"/>
          <w:i w:val="1"/>
          <w:sz w:val="24"/>
          <w:szCs w:val="24"/>
          <w:rtl w:val="0"/>
        </w:rPr>
        <w:t xml:space="preserve">, когда Джокер </w:t>
      </w:r>
      <w:r w:rsidDel="00000000" w:rsidR="00000000" w:rsidRPr="00000000">
        <w:rPr>
          <w:rFonts w:ascii="Times New Roman" w:cs="Times New Roman" w:eastAsia="Times New Roman" w:hAnsi="Times New Roman"/>
          <w:i w:val="1"/>
          <w:sz w:val="24"/>
          <w:szCs w:val="24"/>
          <w:rtl w:val="0"/>
        </w:rPr>
        <w:t xml:space="preserve">стреляет в безымянного прохожего, чтобы показать, какой он злой. Бэтмен — убийца не в меньшей степени, чем Джокер, потому что все те жизни, что Джокер отнял, можно было спасти, убей Бэтмэн самого Джокера. Вот что человек по имени Аластор пытался сказать Дамблдору, и вот почему Дамблдор потом сожалел, что так долго доходил до этой истины. Ты действительно хочешь попробовать идти по пути супергероя, и никогда не пожертвовать н</w:t>
      </w:r>
      <w:r w:rsidDel="00000000" w:rsidR="00000000" w:rsidRPr="00000000">
        <w:rPr>
          <w:rFonts w:ascii="Times New Roman" w:cs="Times New Roman" w:eastAsia="Times New Roman" w:hAnsi="Times New Roman"/>
          <w:i w:val="1"/>
          <w:sz w:val="24"/>
          <w:szCs w:val="24"/>
          <w:rtl w:val="0"/>
        </w:rPr>
        <w:t xml:space="preserve">и единой фигурой</w:t>
      </w:r>
      <w:r w:rsidDel="00000000" w:rsidR="00000000" w:rsidRPr="00000000">
        <w:rPr>
          <w:rFonts w:ascii="Times New Roman" w:cs="Times New Roman" w:eastAsia="Times New Roman" w:hAnsi="Times New Roman"/>
          <w:i w:val="1"/>
          <w:sz w:val="24"/>
          <w:szCs w:val="24"/>
          <w:rtl w:val="0"/>
        </w:rPr>
        <w:t xml:space="preserve">, и не убить ни одного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отвлёкся от этого вопроса. Он открыл глаза и посмотрел на полусферу ночного неба, не требовавшего от него решений.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самого края его поля зрения висел бледный серп Луны.</w:t>
      </w:r>
      <w:r w:rsidDel="00000000" w:rsidR="00000000" w:rsidRPr="00000000">
        <w:rPr>
          <w:rFonts w:ascii="Times New Roman" w:cs="Times New Roman" w:eastAsia="Times New Roman" w:hAnsi="Times New Roman"/>
          <w:sz w:val="24"/>
          <w:szCs w:val="24"/>
          <w:rtl w:val="0"/>
        </w:rPr>
        <w:t xml:space="preserve"> Отражённый свет покинул его поверхность секунду с четвертью назад, преодолев 375 000 километров </w:t>
      </w:r>
      <w:r w:rsidDel="00000000" w:rsidR="00000000" w:rsidRPr="00000000">
        <w:rPr>
          <w:rFonts w:ascii="Times New Roman" w:cs="Times New Roman" w:eastAsia="Times New Roman" w:hAnsi="Times New Roman"/>
          <w:sz w:val="24"/>
          <w:szCs w:val="24"/>
          <w:rtl w:val="0"/>
        </w:rPr>
        <w:t xml:space="preserve">в системе отсчёта, связанной с Землёй.</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Чуть выше в стороне виднелась </w:t>
      </w:r>
      <w:r w:rsidDel="00000000" w:rsidR="00000000" w:rsidRPr="00000000">
        <w:rPr>
          <w:rFonts w:ascii="Times New Roman" w:cs="Times New Roman" w:eastAsia="Times New Roman" w:hAnsi="Times New Roman"/>
          <w:sz w:val="24"/>
          <w:szCs w:val="24"/>
          <w:rtl w:val="0"/>
        </w:rPr>
        <w:t xml:space="preserve">Полярная Звезда </w:t>
      </w:r>
      <w:r w:rsidDel="00000000" w:rsidR="00000000" w:rsidRPr="00000000">
        <w:rPr>
          <w:rFonts w:ascii="Times New Roman" w:cs="Times New Roman" w:eastAsia="Times New Roman" w:hAnsi="Times New Roman"/>
          <w:sz w:val="24"/>
          <w:szCs w:val="24"/>
          <w:rtl w:val="0"/>
        </w:rPr>
        <w:t xml:space="preserve">— первая звезда, которую Гарри научился находить на небе,</w:t>
      </w:r>
      <w:r w:rsidDel="00000000" w:rsidR="00000000" w:rsidRPr="00000000">
        <w:rPr>
          <w:rFonts w:ascii="Times New Roman" w:cs="Times New Roman" w:eastAsia="Times New Roman" w:hAnsi="Times New Roman"/>
          <w:sz w:val="24"/>
          <w:szCs w:val="24"/>
          <w:rtl w:val="0"/>
        </w:rPr>
        <w:t xml:space="preserve"> мысленно продолжая линию </w:t>
      </w:r>
      <w:r w:rsidDel="00000000" w:rsidR="00000000" w:rsidRPr="00000000">
        <w:rPr>
          <w:rFonts w:ascii="Times New Roman" w:cs="Times New Roman" w:eastAsia="Times New Roman" w:hAnsi="Times New Roman"/>
          <w:sz w:val="24"/>
          <w:szCs w:val="24"/>
          <w:rtl w:val="0"/>
        </w:rPr>
        <w:t xml:space="preserve">«стенки ковша» Большой Медв</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д</w:t>
      </w:r>
      <w:r w:rsidDel="00000000" w:rsidR="00000000" w:rsidRPr="00000000">
        <w:rPr>
          <w:rFonts w:ascii="Times New Roman" w:cs="Times New Roman" w:eastAsia="Times New Roman" w:hAnsi="Times New Roman"/>
          <w:sz w:val="24"/>
          <w:szCs w:val="24"/>
          <w:rtl w:val="0"/>
        </w:rPr>
        <w:t xml:space="preserve">ицы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На самом деле это была система из пяти звёзд со сверкающим </w:t>
      </w:r>
      <w:r w:rsidDel="00000000" w:rsidR="00000000" w:rsidRPr="00000000">
        <w:rPr>
          <w:rFonts w:ascii="Times New Roman" w:cs="Times New Roman" w:eastAsia="Times New Roman" w:hAnsi="Times New Roman"/>
          <w:sz w:val="24"/>
          <w:szCs w:val="24"/>
          <w:rtl w:val="0"/>
        </w:rPr>
        <w:t xml:space="preserve">сверхгигантом</w:t>
      </w:r>
      <w:r w:rsidDel="00000000" w:rsidR="00000000" w:rsidRPr="00000000">
        <w:rPr>
          <w:rFonts w:ascii="Times New Roman" w:cs="Times New Roman" w:eastAsia="Times New Roman" w:hAnsi="Times New Roman"/>
          <w:sz w:val="24"/>
          <w:szCs w:val="24"/>
          <w:rtl w:val="0"/>
        </w:rPr>
        <w:t xml:space="preserve"> в центре, в 434 световых годах от Земли. Это была первая «звезда», название которой Гарри узнал от отца — так давно, что теперь не мог вспомнить, в каком это было возрасте.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Тусклым туманом по небу простирался Млечный Путь — миллиарды и миллиарды далёких звёзд, </w:t>
      </w:r>
      <w:r w:rsidDel="00000000" w:rsidR="00000000" w:rsidRPr="00000000">
        <w:rPr>
          <w:rFonts w:ascii="Times New Roman" w:cs="Times New Roman" w:eastAsia="Times New Roman" w:hAnsi="Times New Roman"/>
          <w:sz w:val="24"/>
          <w:szCs w:val="24"/>
          <w:rtl w:val="0"/>
        </w:rPr>
        <w:t xml:space="preserve">которые казались единым потоком</w:t>
      </w:r>
      <w:r w:rsidDel="00000000" w:rsidR="00000000" w:rsidRPr="00000000">
        <w:rPr>
          <w:rFonts w:ascii="Times New Roman" w:cs="Times New Roman" w:eastAsia="Times New Roman" w:hAnsi="Times New Roman"/>
          <w:sz w:val="24"/>
          <w:szCs w:val="24"/>
          <w:rtl w:val="0"/>
        </w:rPr>
        <w:t xml:space="preserve">. Плоскость галактики простиралась на 100 000 световых лет. Гарри узнал о том, что такое Млечный Путь, слишком давно, он тогда был слишком мал, и поэтому уже не помнил, удивился ли он, когда ему об этом сказали </w:t>
      </w:r>
      <w:r w:rsidDel="00000000" w:rsidR="00000000" w:rsidRPr="00000000">
        <w:rPr>
          <w:rFonts w:ascii="Times New Roman" w:cs="Times New Roman" w:eastAsia="Times New Roman" w:hAnsi="Times New Roman"/>
          <w:sz w:val="24"/>
          <w:szCs w:val="24"/>
          <w:rtl w:val="0"/>
        </w:rPr>
        <w:t xml:space="preserve">впервые.</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центре созвездия Андромеды находилась звезда Андромеда, которая на самом деле была </w:t>
      </w:r>
      <w:r w:rsidDel="00000000" w:rsidR="00000000" w:rsidRPr="00000000">
        <w:rPr>
          <w:rFonts w:ascii="Times New Roman" w:cs="Times New Roman" w:eastAsia="Times New Roman" w:hAnsi="Times New Roman"/>
          <w:sz w:val="24"/>
          <w:szCs w:val="24"/>
          <w:rtl w:val="0"/>
        </w:rPr>
        <w:t xml:space="preserve">галактикой</w:t>
      </w:r>
      <w:r w:rsidDel="00000000" w:rsidR="00000000" w:rsidRPr="00000000">
        <w:rPr>
          <w:rFonts w:ascii="Times New Roman" w:cs="Times New Roman" w:eastAsia="Times New Roman" w:hAnsi="Times New Roman"/>
          <w:sz w:val="24"/>
          <w:szCs w:val="24"/>
          <w:rtl w:val="0"/>
        </w:rPr>
        <w:t xml:space="preserve"> Андромеды. </w:t>
      </w:r>
      <w:r w:rsidDel="00000000" w:rsidR="00000000" w:rsidRPr="00000000">
        <w:rPr>
          <w:rFonts w:ascii="Times New Roman" w:cs="Times New Roman" w:eastAsia="Times New Roman" w:hAnsi="Times New Roman"/>
          <w:sz w:val="24"/>
          <w:szCs w:val="24"/>
          <w:rtl w:val="0"/>
        </w:rPr>
        <w:t xml:space="preserve">Ближайшей галактикой </w:t>
      </w:r>
      <w:r w:rsidDel="00000000" w:rsidR="00000000" w:rsidRPr="00000000">
        <w:rPr>
          <w:rFonts w:ascii="Times New Roman" w:cs="Times New Roman" w:eastAsia="Times New Roman" w:hAnsi="Times New Roman"/>
          <w:sz w:val="24"/>
          <w:szCs w:val="24"/>
          <w:rtl w:val="0"/>
        </w:rPr>
        <w:t xml:space="preserve">к Млечному Пути, в 2,4 миллионах световых лет отсюда, содержащей примерно триллион звёзд.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Слово «бесконечность» бледнело перед такими цифрами, потому что «бесконечность» была безликой и пустой. Думать, что звёзды «бесконечно» далеко, было не так страшно, как пытаться прикинуть, сколько будет 2,4 миллиона световых лет в метрах. 2,4 миллиона световых лет умножить на 31 миллион секунд в году, умножить </w:t>
      </w:r>
      <w:r w:rsidDel="00000000" w:rsidR="00000000" w:rsidRPr="00000000">
        <w:rPr>
          <w:rFonts w:ascii="Times New Roman" w:cs="Times New Roman" w:eastAsia="Times New Roman" w:hAnsi="Times New Roman"/>
          <w:sz w:val="24"/>
          <w:szCs w:val="24"/>
          <w:rtl w:val="0"/>
        </w:rPr>
        <w:t xml:space="preserve">на скорость фотона, кото</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ый делает 300 000 000</w:t>
      </w:r>
      <w:r w:rsidDel="00000000" w:rsidR="00000000" w:rsidRPr="00000000">
        <w:rPr>
          <w:rFonts w:ascii="Times New Roman" w:cs="Times New Roman" w:eastAsia="Times New Roman" w:hAnsi="Times New Roman"/>
          <w:sz w:val="24"/>
          <w:szCs w:val="24"/>
          <w:rtl w:val="0"/>
        </w:rPr>
        <w:t xml:space="preserve"> метров в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голову пришла удивительная мысль, что такие расстояния могут </w:t>
      </w:r>
      <w:r w:rsidDel="00000000" w:rsidR="00000000" w:rsidRPr="00000000">
        <w:rPr>
          <w:rFonts w:ascii="Times New Roman" w:cs="Times New Roman" w:eastAsia="Times New Roman" w:hAnsi="Times New Roman"/>
          <w:sz w:val="24"/>
          <w:szCs w:val="24"/>
          <w:rtl w:val="0"/>
        </w:rPr>
        <w:t xml:space="preserve">не быть </w:t>
      </w:r>
      <w:r w:rsidDel="00000000" w:rsidR="00000000" w:rsidRPr="00000000">
        <w:rPr>
          <w:rFonts w:ascii="Times New Roman" w:cs="Times New Roman" w:eastAsia="Times New Roman" w:hAnsi="Times New Roman"/>
          <w:sz w:val="24"/>
          <w:szCs w:val="24"/>
          <w:rtl w:val="0"/>
        </w:rPr>
        <w:t xml:space="preserve">недостижимыми. </w:t>
      </w:r>
      <w:r w:rsidDel="00000000" w:rsidR="00000000" w:rsidRPr="00000000">
        <w:rPr>
          <w:rFonts w:ascii="Times New Roman" w:cs="Times New Roman" w:eastAsia="Times New Roman" w:hAnsi="Times New Roman"/>
          <w:sz w:val="24"/>
          <w:szCs w:val="24"/>
          <w:rtl w:val="0"/>
        </w:rPr>
        <w:t xml:space="preserve">Магия не знала ограничений во вселенной, с этими её Маховиками времени и мётлами. Пытался ли хоть один волшебник измерить скорость портключа или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человеческое понимание магии </w:t>
      </w:r>
      <w:r w:rsidDel="00000000" w:rsidR="00000000" w:rsidRPr="00000000">
        <w:rPr>
          <w:rFonts w:ascii="Times New Roman" w:cs="Times New Roman" w:eastAsia="Times New Roman" w:hAnsi="Times New Roman"/>
          <w:sz w:val="24"/>
          <w:szCs w:val="24"/>
          <w:rtl w:val="0"/>
        </w:rPr>
        <w:t xml:space="preserve">наверняка совсем не имело отношения </w:t>
      </w:r>
      <w:r w:rsidDel="00000000" w:rsidR="00000000" w:rsidRPr="00000000">
        <w:rPr>
          <w:rFonts w:ascii="Times New Roman" w:cs="Times New Roman" w:eastAsia="Times New Roman" w:hAnsi="Times New Roman"/>
          <w:sz w:val="24"/>
          <w:szCs w:val="24"/>
          <w:rtl w:val="0"/>
        </w:rPr>
        <w:t xml:space="preserve">к законам, лежащим в её основе.</w:t>
      </w:r>
      <w:r w:rsidDel="00000000" w:rsidR="00000000" w:rsidRPr="00000000">
        <w:rPr>
          <w:rFonts w:ascii="Times New Roman" w:cs="Times New Roman" w:eastAsia="Times New Roman" w:hAnsi="Times New Roman"/>
          <w:sz w:val="24"/>
          <w:szCs w:val="24"/>
          <w:rtl w:val="0"/>
        </w:rPr>
        <w:t xml:space="preserve"> А ведь что можно было бы сделать при помощи магии, если её понять</w:t>
      </w:r>
      <w:r w:rsidDel="00000000" w:rsidR="00000000" w:rsidRPr="00000000">
        <w:rPr>
          <w:rFonts w:ascii="Times New Roman" w:cs="Times New Roman" w:eastAsia="Times New Roman" w:hAnsi="Times New Roman"/>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 назад папу пригласили на конференцию в Австралийский Национальный Университет в Канберре, и он взял маму и Гарри с собой.</w:t>
      </w:r>
      <w:r w:rsidDel="00000000" w:rsidR="00000000" w:rsidRPr="00000000">
        <w:rPr>
          <w:rFonts w:ascii="Times New Roman" w:cs="Times New Roman" w:eastAsia="Times New Roman" w:hAnsi="Times New Roman"/>
          <w:sz w:val="24"/>
          <w:szCs w:val="24"/>
          <w:rtl w:val="0"/>
        </w:rPr>
        <w:t xml:space="preserve"> И они все вместе ходили в Национальный Музей Австралии, потому что, как внезапно выяснилось, больше в Канберре делать было всё равно нечего. В стеклянных витринах демонстрировались пращи, сделанные австралийскими аборигенами — они выглядели как ложки для обуви, только очень кропотливо отполированные, украшенные резьбой и орнаментами. За 40 000 лет, с тех пор, как современный — с точки зрения анатомии — </w:t>
      </w:r>
      <w:r w:rsidDel="00000000" w:rsidR="00000000" w:rsidRPr="00000000">
        <w:rPr>
          <w:rFonts w:ascii="Times New Roman" w:cs="Times New Roman" w:eastAsia="Times New Roman" w:hAnsi="Times New Roman"/>
          <w:sz w:val="24"/>
          <w:szCs w:val="24"/>
          <w:rtl w:val="0"/>
        </w:rPr>
        <w:t xml:space="preserve">человек мигрировал</w:t>
      </w:r>
      <w:r w:rsidDel="00000000" w:rsidR="00000000" w:rsidRPr="00000000">
        <w:rPr>
          <w:rFonts w:ascii="Times New Roman" w:cs="Times New Roman" w:eastAsia="Times New Roman" w:hAnsi="Times New Roman"/>
          <w:sz w:val="24"/>
          <w:szCs w:val="24"/>
          <w:rtl w:val="0"/>
        </w:rPr>
        <w:t xml:space="preserve"> в Австралию из Азии, никто не изобрёл даже лука и стрел. Это позволяло по-настоящему ощутить, насколько </w:t>
      </w:r>
      <w:r w:rsidDel="00000000" w:rsidR="00000000" w:rsidRPr="00000000">
        <w:rPr>
          <w:rFonts w:ascii="Times New Roman" w:cs="Times New Roman" w:eastAsia="Times New Roman" w:hAnsi="Times New Roman"/>
          <w:sz w:val="24"/>
          <w:szCs w:val="24"/>
          <w:rtl w:val="0"/>
        </w:rPr>
        <w:t xml:space="preserve">неочевидна</w:t>
      </w:r>
      <w:r w:rsidDel="00000000" w:rsidR="00000000" w:rsidRPr="00000000">
        <w:rPr>
          <w:rFonts w:ascii="Times New Roman" w:cs="Times New Roman" w:eastAsia="Times New Roman" w:hAnsi="Times New Roman"/>
          <w:sz w:val="24"/>
          <w:szCs w:val="24"/>
          <w:rtl w:val="0"/>
        </w:rPr>
        <w:t xml:space="preserve"> идея </w:t>
      </w:r>
      <w:r w:rsidDel="00000000" w:rsidR="00000000" w:rsidRPr="00000000">
        <w:rPr>
          <w:rFonts w:ascii="Times New Roman" w:cs="Times New Roman" w:eastAsia="Times New Roman" w:hAnsi="Times New Roman"/>
          <w:sz w:val="24"/>
          <w:szCs w:val="24"/>
          <w:rtl w:val="0"/>
        </w:rPr>
        <w:t xml:space="preserve">прогресса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чего кому-то задумываться, что Изобретение — это очень важно, если все героические сказания его племени повествуют о великих воинах и защитниках, а не о Томасе Эдисоне? Как, тщательно вырезая пращу, можно было предположить, что однажды люди изобретут ракеты и атомную энергию?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Можно ли посмотреть на небо, на яркий свет Солнца и догадаться, что во вселенной есть источники энергии лучше, чем обычный огонь? Осознать, что, если фундаментальные законы физики допускают существование Солнца, то и люди когда-нибудь смогут прикоснуться к той же энергии? </w:t>
      </w:r>
      <w:r w:rsidDel="00000000" w:rsidR="00000000" w:rsidRPr="00000000">
        <w:rPr>
          <w:rFonts w:ascii="Times New Roman" w:cs="Times New Roman" w:eastAsia="Times New Roman" w:hAnsi="Times New Roman"/>
          <w:sz w:val="24"/>
          <w:szCs w:val="24"/>
          <w:rtl w:val="0"/>
        </w:rPr>
        <w:t xml:space="preserve"> Показалось бы это возможным хотя бы в мечтах, если ни привычные действия при изготовлении пращи или плетёных корзинок, ни ритм бега в саванне, ни что-нибудь добытое на охоте не дают ни малейшего намёка?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Скорее всего</w:t>
      </w:r>
      <w:r w:rsidDel="00000000" w:rsidR="00000000" w:rsidRPr="00000000">
        <w:rPr>
          <w:rFonts w:ascii="Times New Roman" w:cs="Times New Roman" w:eastAsia="Times New Roman" w:hAnsi="Times New Roman"/>
          <w:sz w:val="24"/>
          <w:szCs w:val="24"/>
          <w:rtl w:val="0"/>
        </w:rPr>
        <w:t xml:space="preserve"> современные маглы и близко не подошли к границам возможного</w:t>
      </w:r>
      <w:r w:rsidDel="00000000" w:rsidR="00000000" w:rsidRPr="00000000">
        <w:rPr>
          <w:rFonts w:ascii="Times New Roman" w:cs="Times New Roman" w:eastAsia="Times New Roman" w:hAnsi="Times New Roman"/>
          <w:sz w:val="24"/>
          <w:szCs w:val="24"/>
          <w:rtl w:val="0"/>
        </w:rPr>
        <w:t xml:space="preserve">, установленным магловской физикой. </w:t>
      </w:r>
      <w:r w:rsidDel="00000000" w:rsidR="00000000" w:rsidRPr="00000000">
        <w:rPr>
          <w:rFonts w:ascii="Times New Roman" w:cs="Times New Roman" w:eastAsia="Times New Roman" w:hAnsi="Times New Roman"/>
          <w:sz w:val="24"/>
          <w:szCs w:val="24"/>
          <w:rtl w:val="0"/>
        </w:rPr>
        <w:t xml:space="preserve">Мир большинства маглов определяется тем, чего можно достичь с помощью автомобилей и телефонов, точно так же, как первобытные охотники и собиратели были ограничены понятиями, которые предоставляли их примитивные орудия.</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агловская физика явно допускает такие возможности, как молекулярные нанотехнологии, или метод </w:t>
      </w:r>
      <w:r w:rsidDel="00000000" w:rsidR="00000000" w:rsidRPr="00000000">
        <w:rPr>
          <w:rFonts w:ascii="Times New Roman" w:cs="Times New Roman" w:eastAsia="Times New Roman" w:hAnsi="Times New Roman"/>
          <w:sz w:val="24"/>
          <w:szCs w:val="24"/>
          <w:rtl w:val="0"/>
        </w:rPr>
        <w:t xml:space="preserve">Пенроуза </w:t>
      </w:r>
      <w:r w:rsidDel="00000000" w:rsidR="00000000" w:rsidRPr="00000000">
        <w:rPr>
          <w:rFonts w:ascii="Times New Roman" w:cs="Times New Roman" w:eastAsia="Times New Roman" w:hAnsi="Times New Roman"/>
          <w:sz w:val="24"/>
          <w:szCs w:val="24"/>
          <w:rtl w:val="0"/>
        </w:rPr>
        <w:t xml:space="preserve">по извлечению энергии из чёрных дыр, </w:t>
      </w:r>
      <w:r w:rsidDel="00000000" w:rsidR="00000000" w:rsidRPr="00000000">
        <w:rPr>
          <w:rFonts w:ascii="Times New Roman" w:cs="Times New Roman" w:eastAsia="Times New Roman" w:hAnsi="Times New Roman"/>
          <w:sz w:val="24"/>
          <w:szCs w:val="24"/>
          <w:rtl w:val="0"/>
        </w:rPr>
        <w:t xml:space="preserve">но большинство людей помещает эти факты в тот же дальний отдел мозга, где ютятся сказки и исторические романы: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Давным-давно, в некотором царстве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поэтому, неудивительно, что магический мир живёт в пространстве, ограниченном даже не фундаментальными законами магии (их просто никто не знает), а лишь поверхностными правилами известных заклинаний. Однажды поняв это, нельзя наблюдать за тем, как используется магия и не вспоминать Национальный Музей Австралии. Даже если первичная гипотеза Гарри оказалась ошибочной, всё равно, невозможно понять, как фундаментальные законы мира делают исключение для человека, произносящего «Вингардиум левиоса». Даже простецкого понимания магии хватает, чтобы создавать вещи, совершенно невозможные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точки зрения магловской физики, такие как Маховики времени или вода, вызываемая из ниоткуда заклинанием </w:t>
      </w:r>
      <w:r w:rsidDel="00000000" w:rsidR="00000000" w:rsidRPr="00000000">
        <w:rPr>
          <w:rFonts w:ascii="Times New Roman" w:cs="Times New Roman" w:eastAsia="Times New Roman" w:hAnsi="Times New Roman"/>
          <w:i w:val="1"/>
          <w:sz w:val="24"/>
          <w:szCs w:val="24"/>
          <w:rtl w:val="0"/>
        </w:rPr>
        <w:t xml:space="preserve">Агуаменти</w:t>
      </w:r>
      <w:r w:rsidDel="00000000" w:rsidR="00000000" w:rsidRPr="00000000">
        <w:rPr>
          <w:rFonts w:ascii="Times New Roman" w:cs="Times New Roman" w:eastAsia="Times New Roman" w:hAnsi="Times New Roman"/>
          <w:sz w:val="24"/>
          <w:szCs w:val="24"/>
          <w:rtl w:val="0"/>
        </w:rPr>
        <w:t xml:space="preserve">. Каковы же верхние пределы возможного, если основные законы мира позволяют одиннадцатилетнему ребёнку с палкой нарушать чуть ли не любое ограничение магловской версии физики?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 таким же успехом</w:t>
      </w:r>
      <w:r w:rsidDel="00000000" w:rsidR="00000000" w:rsidRPr="00000000">
        <w:rPr>
          <w:rFonts w:ascii="Times New Roman" w:cs="Times New Roman" w:eastAsia="Times New Roman" w:hAnsi="Times New Roman"/>
          <w:sz w:val="24"/>
          <w:szCs w:val="24"/>
          <w:rtl w:val="0"/>
        </w:rPr>
        <w:t xml:space="preserve"> первобытный человек мог бы посмотреть на Солнце и догадаться, что вселенная должна быть устроена так, чтобы в ней работала ядерная энергия...</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Невольно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появляется мысль, что, возможно, двадцать тысяч </w:t>
      </w:r>
      <w:r w:rsidDel="00000000" w:rsidR="00000000" w:rsidRPr="00000000">
        <w:rPr>
          <w:rFonts w:ascii="Times New Roman" w:cs="Times New Roman" w:eastAsia="Times New Roman" w:hAnsi="Times New Roman"/>
          <w:sz w:val="24"/>
          <w:szCs w:val="24"/>
          <w:rtl w:val="0"/>
        </w:rPr>
        <w:t xml:space="preserve">миллионов</w:t>
      </w:r>
      <w:r w:rsidDel="00000000" w:rsidR="00000000" w:rsidRPr="00000000">
        <w:rPr>
          <w:rFonts w:ascii="Times New Roman" w:cs="Times New Roman" w:eastAsia="Times New Roman" w:hAnsi="Times New Roman"/>
          <w:sz w:val="24"/>
          <w:szCs w:val="24"/>
          <w:rtl w:val="0"/>
        </w:rPr>
        <w:t xml:space="preserve"> миллионов миллионов метров — это не такое уж и большое расстояние.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Гарри должным образом сосредоточился, он смог бы выйти за рамки Абстрактно Рассуждающего Гарри. Выйти настолько же далеко, насколько Абстрактно Рассуждающий Гарри вышел за рамки Сиюминутного Гарри. Глядя вверх, на звёзды, можно попробовать вообразить, что о твоей дилемме подумают далёкие потомки человечества — через сотню миллионов лет, когда звёзды, подчиняясь великому галактическому движению, окажутся на совершенно других местах и все современные созвездия рассыпятся. Есть простая теорема: если знаешь, как бы ты ответил, если бы смог заглянуть в будущее, следует выбрать этот ответ уже сейчас. Если ты знаешь, куда тебе идти, ты уже там. По аналогии</w:t>
      </w:r>
      <w:r w:rsidDel="00000000" w:rsidR="00000000" w:rsidRPr="00000000">
        <w:rPr>
          <w:rFonts w:ascii="Times New Roman" w:cs="Times New Roman" w:eastAsia="Times New Roman" w:hAnsi="Times New Roman"/>
          <w:sz w:val="24"/>
          <w:szCs w:val="24"/>
          <w:rtl w:val="0"/>
        </w:rPr>
        <w:t xml:space="preserve"> (а может быть и по этой же теореме), если ты догадываешься, что подумают потомки человечества о той или иной задаче, следует просто взять это решение, как лучшую из догадок.</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этой точки зрения идея убить две трети Визенгамота казалась намного менее привлекательной, чем несколько часов назад. </w:t>
      </w:r>
      <w:r w:rsidDel="00000000" w:rsidR="00000000" w:rsidRPr="00000000">
        <w:rPr>
          <w:rFonts w:ascii="Times New Roman" w:cs="Times New Roman" w:eastAsia="Times New Roman" w:hAnsi="Times New Roman"/>
          <w:sz w:val="24"/>
          <w:szCs w:val="24"/>
          <w:rtl w:val="0"/>
        </w:rPr>
        <w:t xml:space="preserve">Даже если бы это было необходимо, даже если бы существовали факты, что это лучшее решение для магической Британии и вся История пойдёт хуже, если это не сделать...</w:t>
      </w:r>
      <w:r w:rsidDel="00000000" w:rsidR="00000000" w:rsidRPr="00000000">
        <w:rPr>
          <w:rFonts w:ascii="Times New Roman" w:cs="Times New Roman" w:eastAsia="Times New Roman" w:hAnsi="Times New Roman"/>
          <w:sz w:val="24"/>
          <w:szCs w:val="24"/>
          <w:rtl w:val="0"/>
        </w:rPr>
        <w:t xml:space="preserve"> Даже в случае необходимости смерть разумного существа остаётся трагедией. Ещё одной печалью больше на Земле, на Древней Земле, с которой всё началось очень, очень давно.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Он не похож на Гриндевальда. Ничего человеческого в нём не осталось.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i w:val="1"/>
          <w:sz w:val="24"/>
          <w:szCs w:val="24"/>
          <w:rtl w:val="0"/>
        </w:rPr>
        <w:t xml:space="preserve"> ты должен уничтожить. Сохрани свою ярость для этого и только для этого...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чуть тряхнул головой, звёзды качнулись перед глазами. Он лежал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каменном полу</w:t>
      </w:r>
      <w:r w:rsidDel="00000000" w:rsidR="00000000" w:rsidRPr="00000000">
        <w:rPr>
          <w:rFonts w:ascii="Times New Roman" w:cs="Times New Roman" w:eastAsia="Times New Roman" w:hAnsi="Times New Roman"/>
          <w:sz w:val="24"/>
          <w:szCs w:val="24"/>
          <w:rtl w:val="0"/>
        </w:rPr>
        <w:t xml:space="preserve"> и смотрел вверх и по сторонам. Даже если предположить, что Дамблдор прав, и настоящий враг — совершенно безумное зло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Через сто миллионов лет органическая форма жизни, известная как Лорд Волдеморт, возможно, не будет сильно отличаться от дру</w:t>
      </w:r>
      <w:r w:rsidDel="00000000" w:rsidR="00000000" w:rsidRPr="00000000">
        <w:rPr>
          <w:rFonts w:ascii="Times New Roman" w:cs="Times New Roman" w:eastAsia="Times New Roman" w:hAnsi="Times New Roman"/>
          <w:sz w:val="24"/>
          <w:szCs w:val="24"/>
          <w:rtl w:val="0"/>
        </w:rPr>
        <w:t xml:space="preserve">гих непутевых де</w:t>
      </w:r>
      <w:r w:rsidDel="00000000" w:rsidR="00000000" w:rsidRPr="00000000">
        <w:rPr>
          <w:rFonts w:ascii="Times New Roman" w:cs="Times New Roman" w:eastAsia="Times New Roman" w:hAnsi="Times New Roman"/>
          <w:sz w:val="24"/>
          <w:szCs w:val="24"/>
          <w:rtl w:val="0"/>
        </w:rPr>
        <w:t xml:space="preserve">тей Древней Земли. Что бы Лорд Волдеморт</w:t>
      </w:r>
      <w:r w:rsidDel="00000000" w:rsidR="00000000" w:rsidRPr="00000000">
        <w:rPr>
          <w:rFonts w:ascii="Times New Roman" w:cs="Times New Roman" w:eastAsia="Times New Roman" w:hAnsi="Times New Roman"/>
          <w:sz w:val="24"/>
          <w:szCs w:val="24"/>
          <w:rtl w:val="0"/>
        </w:rPr>
        <w:t xml:space="preserve"> ни сделал с собой</w:t>
      </w:r>
      <w:r w:rsidDel="00000000" w:rsidR="00000000" w:rsidRPr="00000000">
        <w:rPr>
          <w:rFonts w:ascii="Times New Roman" w:cs="Times New Roman" w:eastAsia="Times New Roman" w:hAnsi="Times New Roman"/>
          <w:sz w:val="24"/>
          <w:szCs w:val="24"/>
          <w:rtl w:val="0"/>
        </w:rPr>
        <w:t xml:space="preserve">, какими бы неисправимыми ни казались тёмные ритуалы по обычным человеческим меркам, всё это можно было бы исправить с помощью технологий, которые будут через сто миллионов лет. И если его убить, даже если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необходимо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сделать для спасения других жизней, с точки зрения учёных будущего это будет всего лишь ещё одна смерть, о которой можно сожалеть. Как можно смотреть на звёзды и верить во что-то иное?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вверх, на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ерцающие огни Вечности, и размышлял, что дети детей детей подумают о том, что Дамблдор — </w:t>
      </w:r>
      <w:r w:rsidDel="00000000" w:rsidR="00000000" w:rsidRPr="00000000">
        <w:rPr>
          <w:rFonts w:ascii="Times New Roman" w:cs="Times New Roman" w:eastAsia="Times New Roman" w:hAnsi="Times New Roman"/>
          <w:sz w:val="24"/>
          <w:szCs w:val="24"/>
          <w:rtl w:val="0"/>
        </w:rPr>
        <w:t xml:space="preserve">возможно</w:t>
      </w:r>
      <w:r w:rsidDel="00000000" w:rsidR="00000000" w:rsidRPr="00000000">
        <w:rPr>
          <w:rFonts w:ascii="Times New Roman" w:cs="Times New Roman" w:eastAsia="Times New Roman" w:hAnsi="Times New Roman"/>
          <w:sz w:val="24"/>
          <w:szCs w:val="24"/>
          <w:rtl w:val="0"/>
        </w:rPr>
        <w:t xml:space="preserve"> — сделал с Нарциссой.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Но даже если формулировать вопрос таким образом — спросить, что бы подумали потомки человечества, — ответ всё равно будет базироваться не на и</w:t>
      </w:r>
      <w:r w:rsidDel="00000000" w:rsidR="00000000" w:rsidRPr="00000000">
        <w:rPr>
          <w:rFonts w:ascii="Times New Roman" w:cs="Times New Roman" w:eastAsia="Times New Roman" w:hAnsi="Times New Roman"/>
          <w:sz w:val="24"/>
          <w:szCs w:val="24"/>
          <w:rtl w:val="0"/>
        </w:rPr>
        <w:t xml:space="preserve">х знаниях, а на твоих. Всё равно он придёт из твоего разума, и может оказаться ошибочным. Если ты сам не знаешь сотый знак после запятой числа «Пи», </w:t>
      </w:r>
      <w:r w:rsidDel="00000000" w:rsidR="00000000" w:rsidRPr="00000000">
        <w:rPr>
          <w:rFonts w:ascii="Times New Roman" w:cs="Times New Roman" w:eastAsia="Times New Roman" w:hAnsi="Times New Roman"/>
          <w:sz w:val="24"/>
          <w:szCs w:val="24"/>
          <w:rtl w:val="0"/>
        </w:rPr>
        <w:t xml:space="preserve">ты не знаешь, что получат дети детей детей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несмотря на то, что </w:t>
      </w:r>
      <w:r w:rsidDel="00000000" w:rsidR="00000000" w:rsidRPr="00000000">
        <w:rPr>
          <w:rFonts w:ascii="Times New Roman" w:cs="Times New Roman" w:eastAsia="Times New Roman" w:hAnsi="Times New Roman"/>
          <w:sz w:val="24"/>
          <w:szCs w:val="24"/>
          <w:rtl w:val="0"/>
        </w:rPr>
        <w:t xml:space="preserve">для них это будет </w:t>
      </w:r>
      <w:r w:rsidDel="00000000" w:rsidR="00000000" w:rsidRPr="00000000">
        <w:rPr>
          <w:rFonts w:ascii="Times New Roman" w:cs="Times New Roman" w:eastAsia="Times New Roman" w:hAnsi="Times New Roman"/>
          <w:sz w:val="24"/>
          <w:szCs w:val="24"/>
          <w:rtl w:val="0"/>
        </w:rPr>
        <w:t xml:space="preserve">тривиально.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Гарри медленно — он лежал и смотрел на звёзды дольше, чем планировал — поднялся и сел. Потом встал </w:t>
      </w:r>
      <w:r w:rsidDel="00000000" w:rsidR="00000000" w:rsidRPr="00000000">
        <w:rPr>
          <w:rFonts w:ascii="Times New Roman" w:cs="Times New Roman" w:eastAsia="Times New Roman" w:hAnsi="Times New Roman"/>
          <w:sz w:val="24"/>
          <w:szCs w:val="24"/>
          <w:rtl w:val="0"/>
        </w:rPr>
        <w:t xml:space="preserve"> (затекшие мускулы заныли) и подошёл к краю каменной площадки. Зубцы, ограждавшие площадку, были невысоки, недостаточно высоки, чтобы обеспечить безопасность. Они скорее просто обозначали край, и Гарри не стал подходить к нему слишком близко, он не хотел испытывать судьбу. Посмотрев сверху на территорию Хогвартса, он испытал предсказуемый дискомфорт, </w:t>
      </w:r>
      <w:r w:rsidDel="00000000" w:rsidR="00000000" w:rsidRPr="00000000">
        <w:rPr>
          <w:rFonts w:ascii="Times New Roman" w:cs="Times New Roman" w:eastAsia="Times New Roman" w:hAnsi="Times New Roman"/>
          <w:sz w:val="24"/>
          <w:szCs w:val="24"/>
          <w:rtl w:val="0"/>
        </w:rPr>
        <w:t xml:space="preserve">чувство</w:t>
      </w:r>
      <w:r w:rsidDel="00000000" w:rsidR="00000000" w:rsidRPr="00000000">
        <w:rPr>
          <w:rFonts w:ascii="Times New Roman" w:cs="Times New Roman" w:eastAsia="Times New Roman" w:hAnsi="Times New Roman"/>
          <w:sz w:val="24"/>
          <w:szCs w:val="24"/>
          <w:rtl w:val="0"/>
        </w:rPr>
        <w:t xml:space="preserve"> дезориентации, которое обычно называют головокружением. Мозг подавал сигналы тревоги — вероятно, потому что земля была так далеко. До неё было,</w:t>
      </w:r>
      <w:r w:rsidDel="00000000" w:rsidR="00000000" w:rsidRPr="00000000">
        <w:rPr>
          <w:rFonts w:ascii="Times New Roman" w:cs="Times New Roman" w:eastAsia="Times New Roman" w:hAnsi="Times New Roman"/>
          <w:sz w:val="24"/>
          <w:szCs w:val="24"/>
          <w:rtl w:val="0"/>
        </w:rPr>
        <w:t xml:space="preserve"> пожалуй,</w:t>
      </w:r>
      <w:r w:rsidDel="00000000" w:rsidR="00000000" w:rsidRPr="00000000">
        <w:rPr>
          <w:rFonts w:ascii="Times New Roman" w:cs="Times New Roman" w:eastAsia="Times New Roman" w:hAnsi="Times New Roman"/>
          <w:sz w:val="24"/>
          <w:szCs w:val="24"/>
          <w:rtl w:val="0"/>
        </w:rPr>
        <w:t xml:space="preserve"> метров пятьдесят.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Отсюда</w:t>
      </w:r>
      <w:r w:rsidDel="00000000" w:rsidR="00000000" w:rsidRPr="00000000">
        <w:rPr>
          <w:rFonts w:ascii="Times New Roman" w:cs="Times New Roman" w:eastAsia="Times New Roman" w:hAnsi="Times New Roman"/>
          <w:sz w:val="24"/>
          <w:szCs w:val="24"/>
          <w:rtl w:val="0"/>
        </w:rPr>
        <w:t xml:space="preserve">, похоже, следовал вывод, что нечто должно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невероятно близко, чтобы мозг</w:t>
      </w:r>
      <w:r w:rsidDel="00000000" w:rsidR="00000000" w:rsidRPr="00000000">
        <w:rPr>
          <w:rFonts w:ascii="Times New Roman" w:cs="Times New Roman" w:eastAsia="Times New Roman" w:hAnsi="Times New Roman"/>
          <w:sz w:val="24"/>
          <w:szCs w:val="24"/>
          <w:rtl w:val="0"/>
        </w:rPr>
        <w:t xml:space="preserve"> смог постичь его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достаточно</w:t>
      </w:r>
      <w:r w:rsidDel="00000000" w:rsidR="00000000" w:rsidRPr="00000000">
        <w:rPr>
          <w:rFonts w:ascii="Times New Roman" w:cs="Times New Roman" w:eastAsia="Times New Roman" w:hAnsi="Times New Roman"/>
          <w:sz w:val="24"/>
          <w:szCs w:val="24"/>
          <w:rtl w:val="0"/>
        </w:rPr>
        <w:t xml:space="preserve">й мере</w:t>
      </w:r>
      <w:r w:rsidDel="00000000" w:rsidR="00000000" w:rsidRPr="00000000">
        <w:rPr>
          <w:rFonts w:ascii="Times New Roman" w:cs="Times New Roman" w:eastAsia="Times New Roman" w:hAnsi="Times New Roman"/>
          <w:sz w:val="24"/>
          <w:szCs w:val="24"/>
          <w:rtl w:val="0"/>
        </w:rPr>
        <w:t xml:space="preserve">, чтобы испугаться. </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Редко какой разум может похвастаться чувствительностью к тому, что </w:t>
      </w:r>
      <w:r w:rsidDel="00000000" w:rsidR="00000000" w:rsidRPr="00000000">
        <w:rPr>
          <w:rFonts w:ascii="Times New Roman" w:cs="Times New Roman" w:eastAsia="Times New Roman" w:hAnsi="Times New Roman"/>
          <w:sz w:val="24"/>
          <w:szCs w:val="24"/>
          <w:rtl w:val="0"/>
        </w:rPr>
        <w:t xml:space="preserve">не достаточно близко, не достаточно скоро, не под самым носом, не в пределах досягаемости...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Раньше Гарри воображал, что для похода на Азкабан нужен взрослый сообщник. Нужно тщательно всё спланировать — портключи, мётлы, чары невидимости. Ведь необходимо как-то добраться до нижних уровней, чтобы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заметили авроры, а затем пробиться к центральной яме, где ждут тени Смерти.</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И этого было достаточно, чтобы отложить план на потом, на будущее, на безопасное расстояние от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До сегодняшнего дня он не понимал, что нужно всего лишь найти Фоукса и сказать ему, что время пришло.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всплыли воспоминания, воспоминания, </w:t>
      </w:r>
      <w:r w:rsidDel="00000000" w:rsidR="00000000" w:rsidRPr="00000000">
        <w:rPr>
          <w:rFonts w:ascii="Times New Roman" w:cs="Times New Roman" w:eastAsia="Times New Roman" w:hAnsi="Times New Roman"/>
          <w:sz w:val="24"/>
          <w:szCs w:val="24"/>
          <w:rtl w:val="0"/>
        </w:rPr>
        <w:t xml:space="preserve">которые возвращались снова и снова</w:t>
      </w:r>
      <w:r w:rsidDel="00000000" w:rsidR="00000000" w:rsidRPr="00000000">
        <w:rPr>
          <w:rFonts w:ascii="Times New Roman" w:cs="Times New Roman" w:eastAsia="Times New Roman" w:hAnsi="Times New Roman"/>
          <w:sz w:val="24"/>
          <w:szCs w:val="24"/>
          <w:rtl w:val="0"/>
        </w:rPr>
        <w:t xml:space="preserve">. И хотя камень под ногами не был гладким, как металл, хотя вокруг было небо, и луна светила ярко, почему-то </w:t>
      </w:r>
      <w:r w:rsidDel="00000000" w:rsidR="00000000" w:rsidRPr="00000000">
        <w:rPr>
          <w:rFonts w:ascii="Times New Roman" w:cs="Times New Roman" w:eastAsia="Times New Roman" w:hAnsi="Times New Roman"/>
          <w:sz w:val="24"/>
          <w:szCs w:val="24"/>
          <w:rtl w:val="0"/>
        </w:rPr>
        <w:t xml:space="preserve">было легко представить себя запертым в длинном металлическом коридоре, освещённом тусклым оранжевым светом.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Ночь была тихой, достаточно тихой,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из воспоминаний звучал отчетливо.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Не забирай его, нет нет нет...</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Мир расплылся, и Гарри вытер глаза рукавом.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А если бы за той дверью была Гермиона...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Если бы Гермиону отправили в Азкабан, Гарри </w:t>
      </w:r>
      <w:r w:rsidDel="00000000" w:rsidR="00000000" w:rsidRPr="00000000">
        <w:rPr>
          <w:rFonts w:ascii="Times New Roman" w:cs="Times New Roman" w:eastAsia="Times New Roman" w:hAnsi="Times New Roman"/>
          <w:sz w:val="24"/>
          <w:szCs w:val="24"/>
          <w:rtl w:val="0"/>
        </w:rPr>
        <w:t xml:space="preserve">призвал </w:t>
      </w:r>
      <w:r w:rsidDel="00000000" w:rsidR="00000000" w:rsidRPr="00000000">
        <w:rPr>
          <w:rFonts w:ascii="Times New Roman" w:cs="Times New Roman" w:eastAsia="Times New Roman" w:hAnsi="Times New Roman"/>
          <w:sz w:val="24"/>
          <w:szCs w:val="24"/>
          <w:rtl w:val="0"/>
        </w:rPr>
        <w:t xml:space="preserve">бы феникса и отправился туда, и сжёг бы всех дементоров до</w:t>
      </w:r>
      <w:r w:rsidDel="00000000" w:rsidR="00000000" w:rsidRPr="00000000">
        <w:rPr>
          <w:rFonts w:ascii="Times New Roman" w:cs="Times New Roman" w:eastAsia="Times New Roman" w:hAnsi="Times New Roman"/>
          <w:sz w:val="24"/>
          <w:szCs w:val="24"/>
          <w:rtl w:val="0"/>
        </w:rPr>
        <w:t xml:space="preserve"> единого, и не имело бы никакого значения, </w:t>
      </w:r>
      <w:r w:rsidDel="00000000" w:rsidR="00000000" w:rsidRPr="00000000">
        <w:rPr>
          <w:rFonts w:ascii="Times New Roman" w:cs="Times New Roman" w:eastAsia="Times New Roman" w:hAnsi="Times New Roman"/>
          <w:sz w:val="24"/>
          <w:szCs w:val="24"/>
          <w:rtl w:val="0"/>
        </w:rPr>
        <w:t xml:space="preserve">насколько это безумный поступок, и что он ещё планировал сделать за свою жизнь</w:t>
      </w:r>
      <w:r w:rsidDel="00000000" w:rsidR="00000000" w:rsidRPr="00000000">
        <w:rPr>
          <w:rFonts w:ascii="Times New Roman" w:cs="Times New Roman" w:eastAsia="Times New Roman" w:hAnsi="Times New Roman"/>
          <w:sz w:val="24"/>
          <w:szCs w:val="24"/>
          <w:rtl w:val="0"/>
        </w:rPr>
        <w:t xml:space="preserve">. Это было бы просто… ну, это было бы просто вот так, и не иначе.</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А женщина, которая была за той дверью… может быть, где-то кто-то так же дорожил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ю? Она не была близка Гарри, может ли быть, что только это удерживало его разум от решения отправиться в Азкабан и спасти её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какой ценой?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было нужно, чтобы вынудить его принять это решение? Знать, как она выглядит? Её имя? Её любимый цвет? Отправился бы он в Азкабан, чтобы спасти </w:t>
      </w:r>
      <w:r w:rsidDel="00000000" w:rsidR="00000000" w:rsidRPr="00000000">
        <w:rPr>
          <w:rFonts w:ascii="Times New Roman" w:cs="Times New Roman" w:eastAsia="Times New Roman" w:hAnsi="Times New Roman"/>
          <w:sz w:val="24"/>
          <w:szCs w:val="24"/>
          <w:rtl w:val="0"/>
        </w:rPr>
        <w:t xml:space="preserve">Трейси</w:t>
      </w:r>
      <w:r w:rsidDel="00000000" w:rsidR="00000000" w:rsidRPr="00000000">
        <w:rPr>
          <w:rFonts w:ascii="Times New Roman" w:cs="Times New Roman" w:eastAsia="Times New Roman" w:hAnsi="Times New Roman"/>
          <w:sz w:val="24"/>
          <w:szCs w:val="24"/>
          <w:rtl w:val="0"/>
        </w:rPr>
        <w:t xml:space="preserve"> Дэвис? Счёл бы своим долгом спасти профессора МакГонагалл? Маму и папу — без сомнения. А та женщина говорила, что она была чьей-то матерью. Сколько людей мечтало о силе, способной разрушить Азкабан? </w:t>
      </w:r>
      <w:r w:rsidDel="00000000" w:rsidR="00000000" w:rsidRPr="00000000">
        <w:rPr>
          <w:rFonts w:ascii="Times New Roman" w:cs="Times New Roman" w:eastAsia="Times New Roman" w:hAnsi="Times New Roman"/>
          <w:sz w:val="24"/>
          <w:szCs w:val="24"/>
          <w:rtl w:val="0"/>
        </w:rPr>
        <w:t xml:space="preserve">Скольким узникам Азкабана </w:t>
      </w:r>
      <w:r w:rsidDel="00000000" w:rsidR="00000000" w:rsidRPr="00000000">
        <w:rPr>
          <w:rFonts w:ascii="Times New Roman" w:cs="Times New Roman" w:eastAsia="Times New Roman" w:hAnsi="Times New Roman"/>
          <w:sz w:val="24"/>
          <w:szCs w:val="24"/>
          <w:rtl w:val="0"/>
        </w:rPr>
        <w:t xml:space="preserve">снилось </w:t>
      </w:r>
      <w:r w:rsidDel="00000000" w:rsidR="00000000" w:rsidRPr="00000000">
        <w:rPr>
          <w:rFonts w:ascii="Times New Roman" w:cs="Times New Roman" w:eastAsia="Times New Roman" w:hAnsi="Times New Roman"/>
          <w:sz w:val="24"/>
          <w:szCs w:val="24"/>
          <w:rtl w:val="0"/>
        </w:rPr>
        <w:t xml:space="preserve">по ночам такое чудесное спасение?</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Ни </w:t>
      </w:r>
      <w:r w:rsidDel="00000000" w:rsidR="00000000" w:rsidRPr="00000000">
        <w:rPr>
          <w:rFonts w:ascii="Times New Roman" w:cs="Times New Roman" w:eastAsia="Times New Roman" w:hAnsi="Times New Roman"/>
          <w:i w:val="1"/>
          <w:sz w:val="24"/>
          <w:szCs w:val="24"/>
          <w:rtl w:val="0"/>
        </w:rPr>
        <w:t xml:space="preserve">одно</w:t>
      </w:r>
      <w:r w:rsidDel="00000000" w:rsidR="00000000" w:rsidRPr="00000000">
        <w:rPr>
          <w:rFonts w:ascii="Times New Roman" w:cs="Times New Roman" w:eastAsia="Times New Roman" w:hAnsi="Times New Roman"/>
          <w:i w:val="1"/>
          <w:sz w:val="24"/>
          <w:szCs w:val="24"/>
          <w:rtl w:val="0"/>
        </w:rPr>
        <w:t xml:space="preserve">му. Это счастливая мысль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Возможно, он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уничтожить Азкабан. Всё, что нужно — найти Фоукса и сказать ему, что время пришло. Представить центр ямы с дементорами, как он видел его с метлы, и дать фениксу отнести себя туда. У</w:t>
      </w:r>
      <w:r w:rsidDel="00000000" w:rsidR="00000000" w:rsidRPr="00000000">
        <w:rPr>
          <w:rFonts w:ascii="Times New Roman" w:cs="Times New Roman" w:eastAsia="Times New Roman" w:hAnsi="Times New Roman"/>
          <w:sz w:val="24"/>
          <w:szCs w:val="24"/>
          <w:rtl w:val="0"/>
        </w:rPr>
        <w:t xml:space="preserve">дарить зак</w:t>
      </w:r>
      <w:r w:rsidDel="00000000" w:rsidR="00000000" w:rsidRPr="00000000">
        <w:rPr>
          <w:rFonts w:ascii="Times New Roman" w:cs="Times New Roman" w:eastAsia="Times New Roman" w:hAnsi="Times New Roman"/>
          <w:sz w:val="24"/>
          <w:szCs w:val="24"/>
          <w:rtl w:val="0"/>
        </w:rPr>
        <w:t xml:space="preserve">линанием Истинного Патронуса </w:t>
      </w:r>
      <w:r w:rsidDel="00000000" w:rsidR="00000000" w:rsidRPr="00000000">
        <w:rPr>
          <w:rFonts w:ascii="Times New Roman" w:cs="Times New Roman" w:eastAsia="Times New Roman" w:hAnsi="Times New Roman"/>
          <w:sz w:val="24"/>
          <w:szCs w:val="24"/>
          <w:rtl w:val="0"/>
        </w:rPr>
        <w:t xml:space="preserve">с нулевого расстояния</w:t>
      </w:r>
      <w:r w:rsidDel="00000000" w:rsidR="00000000" w:rsidRPr="00000000">
        <w:rPr>
          <w:rFonts w:ascii="Times New Roman" w:cs="Times New Roman" w:eastAsia="Times New Roman" w:hAnsi="Times New Roman"/>
          <w:sz w:val="24"/>
          <w:szCs w:val="24"/>
          <w:rtl w:val="0"/>
        </w:rPr>
        <w:t xml:space="preserve">, и гори синим пламенем</w:t>
      </w:r>
      <w:r w:rsidDel="00000000" w:rsidR="00000000" w:rsidRPr="00000000">
        <w:rPr>
          <w:rFonts w:ascii="Times New Roman" w:cs="Times New Roman" w:eastAsia="Times New Roman" w:hAnsi="Times New Roman"/>
          <w:sz w:val="24"/>
          <w:szCs w:val="24"/>
          <w:rtl w:val="0"/>
        </w:rPr>
        <w:t xml:space="preserve"> всё, что будет дальше. </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Всё, что нужно — найти Фоукса.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Это, должно быть, просто — подумать об огне,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призвать огненную птицу всем своим сердцем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ночи вспыхнула звезда.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Глаза Гарри рефлекторно метнулись к ней — он привык наблюдать за метеорами. Но какая-то часть его сознания удивилась, что астрономическое явление так долго остаётся в небе. Свет маленькой звёздочки постепенно становился всё сильнее. </w:t>
      </w:r>
      <w:r w:rsidDel="00000000" w:rsidR="00000000" w:rsidRPr="00000000">
        <w:rPr>
          <w:rFonts w:ascii="Times New Roman" w:cs="Times New Roman" w:eastAsia="Times New Roman" w:hAnsi="Times New Roman"/>
          <w:sz w:val="24"/>
          <w:szCs w:val="24"/>
          <w:rtl w:val="0"/>
        </w:rPr>
        <w:t xml:space="preserve">С секунд</w:t>
      </w:r>
      <w:r w:rsidDel="00000000" w:rsidR="00000000" w:rsidRPr="00000000">
        <w:rPr>
          <w:rFonts w:ascii="Times New Roman" w:cs="Times New Roman" w:eastAsia="Times New Roman" w:hAnsi="Times New Roman"/>
          <w:sz w:val="24"/>
          <w:szCs w:val="24"/>
          <w:rtl w:val="0"/>
        </w:rPr>
        <w:t xml:space="preserve">у оторопевший </w:t>
      </w:r>
      <w:r w:rsidDel="00000000" w:rsidR="00000000" w:rsidRPr="00000000">
        <w:rPr>
          <w:rFonts w:ascii="Times New Roman" w:cs="Times New Roman" w:eastAsia="Times New Roman" w:hAnsi="Times New Roman"/>
          <w:sz w:val="24"/>
          <w:szCs w:val="24"/>
          <w:rtl w:val="0"/>
        </w:rPr>
        <w:t xml:space="preserve">Гарри думал, что видит не метеор, а сверхновую — можно ли </w:t>
      </w:r>
      <w:r w:rsidDel="00000000" w:rsidR="00000000" w:rsidRPr="00000000">
        <w:rPr>
          <w:rFonts w:ascii="Times New Roman" w:cs="Times New Roman" w:eastAsia="Times New Roman" w:hAnsi="Times New Roman"/>
          <w:sz w:val="24"/>
          <w:szCs w:val="24"/>
          <w:rtl w:val="0"/>
        </w:rPr>
        <w:t xml:space="preserve">видеть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она становится ярче, как сейчас? Предполагает ли первая стадия сверхновой этот жёлто-оранжевый цвет?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Потом новая звезда снова двинулась, становясь больше и ярче. И она внезапно стала ближе, до неё уже можно было определить расстояние. Словно то, что вы приняли за звезду, оказалось самолётом, светящимся объектом, чья форма была вам знакома...</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...нет, это не </w:t>
      </w:r>
      <w:r w:rsidDel="00000000" w:rsidR="00000000" w:rsidRPr="00000000">
        <w:rPr>
          <w:rFonts w:ascii="Times New Roman" w:cs="Times New Roman" w:eastAsia="Times New Roman" w:hAnsi="Times New Roman"/>
          <w:sz w:val="24"/>
          <w:szCs w:val="24"/>
          <w:rtl w:val="0"/>
        </w:rPr>
        <w:t xml:space="preserve">самолёт...</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 груди у Гарри возникло тёплое и острое понимание происходящего, от которого защемило сердце.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...птица.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ночи</w:t>
      </w:r>
      <w:r w:rsidDel="00000000" w:rsidR="00000000" w:rsidRPr="00000000">
        <w:rPr>
          <w:rFonts w:ascii="Times New Roman" w:cs="Times New Roman" w:eastAsia="Times New Roman" w:hAnsi="Times New Roman"/>
          <w:sz w:val="24"/>
          <w:szCs w:val="24"/>
          <w:rtl w:val="0"/>
        </w:rPr>
        <w:t xml:space="preserve"> раздался пронзительный крик, и крыши Хогвартса отозвались эхом.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приближающимся существом тянулось пл</w:t>
      </w:r>
      <w:r w:rsidDel="00000000" w:rsidR="00000000" w:rsidRPr="00000000">
        <w:rPr>
          <w:rFonts w:ascii="Times New Roman" w:cs="Times New Roman" w:eastAsia="Times New Roman" w:hAnsi="Times New Roman"/>
          <w:sz w:val="24"/>
          <w:szCs w:val="24"/>
          <w:rtl w:val="0"/>
        </w:rPr>
        <w:t xml:space="preserve">амя, с каждым взмахом могуч</w:t>
      </w:r>
      <w:r w:rsidDel="00000000" w:rsidR="00000000" w:rsidRPr="00000000">
        <w:rPr>
          <w:rFonts w:ascii="Times New Roman" w:cs="Times New Roman" w:eastAsia="Times New Roman" w:hAnsi="Times New Roman"/>
          <w:sz w:val="24"/>
          <w:szCs w:val="24"/>
          <w:rtl w:val="0"/>
        </w:rPr>
        <w:t xml:space="preserve">их крыльев огненные всполохи стекали с его перьев. Даже когда оно снизилось по большой дуге, зависло в воздухе в нескольких шагах от Гарри, </w:t>
      </w:r>
      <w:r w:rsidDel="00000000" w:rsidR="00000000" w:rsidRPr="00000000">
        <w:rPr>
          <w:rFonts w:ascii="Times New Roman" w:cs="Times New Roman" w:eastAsia="Times New Roman" w:hAnsi="Times New Roman"/>
          <w:sz w:val="24"/>
          <w:szCs w:val="24"/>
          <w:rtl w:val="0"/>
        </w:rPr>
        <w:t xml:space="preserve">и огненный след начал угасать, существо не потускнело, не стало менее ярким. Его словно озарял свет невидимого Солнца.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Огромные светящиеся крылья цвета заката, и глаза, похожие на сверкающие жемчужины, полыхающие золотым огнём и решимостью.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Клюв феникса открылся, и раздался </w:t>
      </w:r>
      <w:r w:rsidDel="00000000" w:rsidR="00000000" w:rsidRPr="00000000">
        <w:rPr>
          <w:rFonts w:ascii="Times New Roman" w:cs="Times New Roman" w:eastAsia="Times New Roman" w:hAnsi="Times New Roman"/>
          <w:sz w:val="24"/>
          <w:szCs w:val="24"/>
          <w:rtl w:val="0"/>
        </w:rPr>
        <w:t xml:space="preserve">громкий кр</w:t>
      </w:r>
      <w:r w:rsidDel="00000000" w:rsidR="00000000" w:rsidRPr="00000000">
        <w:rPr>
          <w:rFonts w:ascii="Times New Roman" w:cs="Times New Roman" w:eastAsia="Times New Roman" w:hAnsi="Times New Roman"/>
          <w:sz w:val="24"/>
          <w:szCs w:val="24"/>
          <w:rtl w:val="0"/>
        </w:rPr>
        <w:t xml:space="preserve">ик, который Гарри понял, словно это было человеческое слово: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ИДЁМ!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сам того ещё не осознавая, отпрянул от края крыши. Его взгляд не отрывался от феникса, всё его тело дрожало от напряжения, кулаки сжимались и разжимались. Шаг назад, шаг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Фен</w:t>
      </w:r>
      <w:r w:rsidDel="00000000" w:rsidR="00000000" w:rsidRPr="00000000">
        <w:rPr>
          <w:rFonts w:ascii="Times New Roman" w:cs="Times New Roman" w:eastAsia="Times New Roman" w:hAnsi="Times New Roman"/>
          <w:sz w:val="24"/>
          <w:szCs w:val="24"/>
          <w:rtl w:val="0"/>
        </w:rPr>
        <w:t xml:space="preserve">икс вновь издал отчаянный, умоляющий зов. На этот раз он не облёкся в слова, а проник сразу в сердце — отзвук </w:t>
      </w:r>
      <w:r w:rsidDel="00000000" w:rsidR="00000000" w:rsidRPr="00000000">
        <w:rPr>
          <w:rFonts w:ascii="Times New Roman" w:cs="Times New Roman" w:eastAsia="Times New Roman" w:hAnsi="Times New Roman"/>
          <w:sz w:val="24"/>
          <w:szCs w:val="24"/>
          <w:rtl w:val="0"/>
        </w:rPr>
        <w:t xml:space="preserve">всех чувств Гарри по отношению </w:t>
      </w:r>
      <w:r w:rsidDel="00000000" w:rsidR="00000000" w:rsidRPr="00000000">
        <w:rPr>
          <w:rFonts w:ascii="Times New Roman" w:cs="Times New Roman" w:eastAsia="Times New Roman" w:hAnsi="Times New Roman"/>
          <w:sz w:val="24"/>
          <w:szCs w:val="24"/>
          <w:rtl w:val="0"/>
        </w:rPr>
        <w:t xml:space="preserve">к Азкабану, и всё его желание </w:t>
      </w:r>
      <w:r w:rsidDel="00000000" w:rsidR="00000000" w:rsidRPr="00000000">
        <w:rPr>
          <w:rFonts w:ascii="Times New Roman" w:cs="Times New Roman" w:eastAsia="Times New Roman" w:hAnsi="Times New Roman"/>
          <w:sz w:val="24"/>
          <w:szCs w:val="24"/>
          <w:rtl w:val="0"/>
        </w:rPr>
        <w:t xml:space="preserve">действовать</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сделать</w:t>
      </w:r>
      <w:r w:rsidDel="00000000" w:rsidR="00000000" w:rsidRPr="00000000">
        <w:rPr>
          <w:rFonts w:ascii="Times New Roman" w:cs="Times New Roman" w:eastAsia="Times New Roman" w:hAnsi="Times New Roman"/>
          <w:sz w:val="24"/>
          <w:szCs w:val="24"/>
          <w:rtl w:val="0"/>
        </w:rPr>
        <w:t xml:space="preserve"> что-нибудь, отчаянная потребность сделать что-то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w:t>
      </w:r>
      <w:r w:rsidDel="00000000" w:rsidR="00000000" w:rsidRPr="00000000">
        <w:rPr>
          <w:rFonts w:ascii="Times New Roman" w:cs="Times New Roman" w:eastAsia="Times New Roman" w:hAnsi="Times New Roman"/>
          <w:sz w:val="24"/>
          <w:szCs w:val="24"/>
          <w:rtl w:val="0"/>
        </w:rPr>
        <w:t xml:space="preserve">, немедля — всё это воплотилось в крике птицы. </w:t>
      </w:r>
    </w:p>
    <w:p w:rsidR="00000000" w:rsidDel="00000000" w:rsidP="00000000" w:rsidRDefault="00000000" w:rsidRPr="00000000">
      <w:pPr>
        <w:keepNext w:val="0"/>
        <w:keepLines w:val="0"/>
        <w:widowControl w:val="0"/>
        <w:ind w:firstLine="540"/>
        <w:contextualSpacing w:val="0"/>
        <w:rPr/>
      </w:pPr>
      <w:r w:rsidDel="00000000" w:rsidR="00000000" w:rsidRPr="00000000">
        <w:rPr>
          <w:rFonts w:ascii="Times New Roman" w:cs="Times New Roman" w:eastAsia="Times New Roman" w:hAnsi="Times New Roman"/>
          <w:i w:val="1"/>
          <w:sz w:val="24"/>
          <w:szCs w:val="24"/>
          <w:rtl w:val="0"/>
        </w:rPr>
        <w:t xml:space="preserve">Идём. Время пришло</w:t>
      </w:r>
      <w:r w:rsidDel="00000000" w:rsidR="00000000" w:rsidRPr="00000000">
        <w:rPr>
          <w:rFonts w:ascii="Times New Roman" w:cs="Times New Roman" w:eastAsia="Times New Roman" w:hAnsi="Times New Roman"/>
          <w:sz w:val="24"/>
          <w:szCs w:val="24"/>
          <w:rtl w:val="0"/>
        </w:rPr>
        <w:t xml:space="preserve">. Это был уже не голос феникса, а слова кого-то из глубины самого Гарри, кого-то столь неотделимого, что н</w:t>
      </w:r>
      <w:r w:rsidDel="00000000" w:rsidR="00000000" w:rsidRPr="00000000">
        <w:rPr>
          <w:rFonts w:ascii="Times New Roman" w:cs="Times New Roman" w:eastAsia="Times New Roman" w:hAnsi="Times New Roman"/>
          <w:sz w:val="24"/>
          <w:szCs w:val="24"/>
          <w:rtl w:val="0"/>
        </w:rPr>
        <w:t xml:space="preserve">ельзя было просто дать ему имя вроде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«Гриффиндорец».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ужно было лишь </w:t>
      </w:r>
      <w:r w:rsidDel="00000000" w:rsidR="00000000" w:rsidRPr="00000000">
        <w:rPr>
          <w:rFonts w:ascii="Times New Roman" w:cs="Times New Roman" w:eastAsia="Times New Roman" w:hAnsi="Times New Roman"/>
          <w:sz w:val="24"/>
          <w:szCs w:val="24"/>
          <w:rtl w:val="0"/>
        </w:rPr>
        <w:t xml:space="preserve">шагнуть вперёд и коснуться когтей птицы, и она бы забрала его туда, где ему нужно быть, где, как он всё ещё считал, он и должен быть — в центральную яму Азкабана. Гарри мог себе это представить невыносимо ясно, мог представить, как он отбрасывает все свои страхи, и внезапно улыбается, потому что свободен, потому что сделал выбор...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ведь… — прошептал Гарри, сам не осознавая того, что говорит. Он поднял дрожащие руки и вытер слёзы. Феникс парил перед ним, взмахивая огромными </w:t>
      </w:r>
      <w:r w:rsidDel="00000000" w:rsidR="00000000" w:rsidRPr="00000000">
        <w:rPr>
          <w:rFonts w:ascii="Times New Roman" w:cs="Times New Roman" w:eastAsia="Times New Roman" w:hAnsi="Times New Roman"/>
          <w:sz w:val="24"/>
          <w:szCs w:val="24"/>
          <w:rtl w:val="0"/>
        </w:rPr>
        <w:t xml:space="preserve">крыльями</w:t>
      </w:r>
      <w:r w:rsidDel="00000000" w:rsidR="00000000" w:rsidRPr="00000000">
        <w:rPr>
          <w:rFonts w:ascii="Times New Roman" w:cs="Times New Roman" w:eastAsia="Times New Roman" w:hAnsi="Times New Roman"/>
          <w:sz w:val="24"/>
          <w:szCs w:val="24"/>
          <w:rtl w:val="0"/>
        </w:rPr>
        <w:t xml:space="preserve">. — Но ведь… Есть другие люди, которых я тоже должен спасти, и другие дела…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Огненная птица издала пронзительный крик, и мальчик пошатнулся, как от удара. Это было не принуждение, не возражение, просто знание…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Коридоры, освещённые тусклым оранжевым светом.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груди у Гарри защемило, ему хотелось просто действовать и покончить с этим. Он может погибнуть, но если не погибнет, то снова обретет чистоту. Право на принципы, которые выше, чем оправдания бездействию. Это же была его собственная жизнь. И он волен распоряжаться ею. Он мог бы сделать это когда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бы не был хорошим человеком.</w:t>
      </w:r>
      <w:r w:rsidDel="00000000" w:rsidR="00000000" w:rsidRPr="00000000">
        <w:rPr>
          <w:rtl w:val="0"/>
        </w:rPr>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стоял на крыше, и его глаза отражали огонь. Звёздам бы хватило времени на то, чтобы сдвинуться и изменить рисунок созвездий, пока он стоял там, </w:t>
      </w:r>
      <w:r w:rsidDel="00000000" w:rsidR="00000000" w:rsidRPr="00000000">
        <w:rPr>
          <w:rFonts w:ascii="Times New Roman" w:cs="Times New Roman" w:eastAsia="Times New Roman" w:hAnsi="Times New Roman"/>
          <w:sz w:val="24"/>
          <w:szCs w:val="24"/>
          <w:rtl w:val="0"/>
        </w:rPr>
        <w:t xml:space="preserve">мучительно принимая решение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...которое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мгновение мальчик поднял глаза на звёзды, а затем снова посмотрел на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сейчас, — еле слышно сказал мальчик. — Не сейчас. Мне слишком много ещё нужно сделать. Пожалуйста, прилетай попозже, когда я найду сторонников, которые могут вызвать Истинного Патронуса... может, через полгода…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слов, без звука птицу окружила сфера пламени — оно потрескивало, переливалось белыми и багровыми всполохами, и, казалось, хотело поглотить находящегося внутри феникса, а потом огонь стал серым дымом, и феникса не стало.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вершине башни Когтеврана наступила тишина. Мальчик медленно отвёл руки от ушей и вытер мокрые щеки.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Вскрикнул, отскочил, и едва не упал с крыши, хотя вряд ли ему бы это удалось, учитывая, </w:t>
      </w:r>
      <w:r w:rsidDel="00000000" w:rsidR="00000000" w:rsidRPr="00000000">
        <w:rPr>
          <w:rFonts w:ascii="Times New Roman" w:cs="Times New Roman" w:eastAsia="Times New Roman" w:hAnsi="Times New Roman"/>
          <w:sz w:val="24"/>
          <w:szCs w:val="24"/>
          <w:rtl w:val="0"/>
        </w:rPr>
        <w:t xml:space="preserve">кого именно он увидел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свершилось, — сказал Альбус Дамблдор почти шёпотом. — Свершилось.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сидел на его плече и, </w:t>
      </w:r>
      <w:r w:rsidDel="00000000" w:rsidR="00000000" w:rsidRPr="00000000">
        <w:rPr>
          <w:rFonts w:ascii="Times New Roman" w:cs="Times New Roman" w:eastAsia="Times New Roman" w:hAnsi="Times New Roman"/>
          <w:sz w:val="24"/>
          <w:szCs w:val="24"/>
          <w:rtl w:val="0"/>
        </w:rPr>
        <w:t xml:space="preserve">не поддающимся расшифровке птичьим взглядом</w:t>
      </w:r>
      <w:r w:rsidDel="00000000" w:rsidR="00000000" w:rsidRPr="00000000">
        <w:rPr>
          <w:rFonts w:ascii="Times New Roman" w:cs="Times New Roman" w:eastAsia="Times New Roman" w:hAnsi="Times New Roman"/>
          <w:sz w:val="24"/>
          <w:szCs w:val="24"/>
          <w:rtl w:val="0"/>
        </w:rPr>
        <w:t xml:space="preserve">, смотрел туда, где исчез другой феникс.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здесь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 спросил древний маг, стоявший в противоположном углу крыши. — Я почувствовал присутствие существа, которое незнакомо Хогвартсу, и, естественно, пришёл проверить, — старый волшебник медленно поднял трясущуюся руку, снял очки-полумесяцы и промокнул глаза и лоб рукавом другой руки. — Я не посмел… не посмел заговорить, я знал, что этот выбор, самый важный из всех, ты должен сделать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охватило какое-то опасение, в груди похолодело.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От этого выбора зависело всё, — продолжил Альбус Дамблдор, всё ещё почти шепотом. — Большее мне неизвестно. Какой именно путь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ведёт во тьму, я не знаю. Но, по крайней мере, ты выбрал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я не… — проговорил Гарри, и его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Ужасная догадка, перерастающая в уверенность…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Феникс приходит, — сказал старый волшебник, — к тому, кто собирается сражаться, к тому, кто готов действовать даже ценой собственной жизни. Фе</w:t>
      </w:r>
      <w:r w:rsidDel="00000000" w:rsidR="00000000" w:rsidRPr="00000000">
        <w:rPr>
          <w:rFonts w:ascii="Times New Roman" w:cs="Times New Roman" w:eastAsia="Times New Roman" w:hAnsi="Times New Roman"/>
          <w:sz w:val="24"/>
          <w:szCs w:val="24"/>
          <w:rtl w:val="0"/>
        </w:rPr>
        <w:t xml:space="preserve">никсы лишены мудрости, Гарри, у них нет возможности судить о правильности нашего выбора. Я д</w:t>
      </w:r>
      <w:r w:rsidDel="00000000" w:rsidR="00000000" w:rsidRPr="00000000">
        <w:rPr>
          <w:rFonts w:ascii="Times New Roman" w:cs="Times New Roman" w:eastAsia="Times New Roman" w:hAnsi="Times New Roman"/>
          <w:sz w:val="24"/>
          <w:szCs w:val="24"/>
          <w:rtl w:val="0"/>
        </w:rPr>
        <w:t xml:space="preserve">умал, что иду на смерть, когда феникс нёс меня на битву с Гриндевальдом. Я не знал, что Фоукс поддержит меня, исцелит и останется со мной, — голос волшебника дрогнул. — Об этом не говорят, и ты должен понять, Гарри, почему об этом не говорят. Будь об этом извест</w:t>
      </w:r>
      <w:r w:rsidDel="00000000" w:rsidR="00000000" w:rsidRPr="00000000">
        <w:rPr>
          <w:rFonts w:ascii="Times New Roman" w:cs="Times New Roman" w:eastAsia="Times New Roman" w:hAnsi="Times New Roman"/>
          <w:sz w:val="24"/>
          <w:szCs w:val="24"/>
          <w:rtl w:val="0"/>
        </w:rPr>
        <w:t xml:space="preserve">но, феникс не с</w:t>
      </w:r>
      <w:r w:rsidDel="00000000" w:rsidR="00000000" w:rsidRPr="00000000">
        <w:rPr>
          <w:rFonts w:ascii="Times New Roman" w:cs="Times New Roman" w:eastAsia="Times New Roman" w:hAnsi="Times New Roman"/>
          <w:sz w:val="24"/>
          <w:szCs w:val="24"/>
          <w:rtl w:val="0"/>
        </w:rPr>
        <w:t xml:space="preserve">мог бы понять, кто ему нужен</w:t>
      </w:r>
      <w:r w:rsidDel="00000000" w:rsidR="00000000" w:rsidRPr="00000000">
        <w:rPr>
          <w:rFonts w:ascii="Times New Roman" w:cs="Times New Roman" w:eastAsia="Times New Roman" w:hAnsi="Times New Roman"/>
          <w:sz w:val="24"/>
          <w:szCs w:val="24"/>
          <w:rtl w:val="0"/>
        </w:rPr>
        <w:t xml:space="preserve">. Но т</w:t>
      </w:r>
      <w:r w:rsidDel="00000000" w:rsidR="00000000" w:rsidRPr="00000000">
        <w:rPr>
          <w:rFonts w:ascii="Times New Roman" w:cs="Times New Roman" w:eastAsia="Times New Roman" w:hAnsi="Times New Roman"/>
          <w:sz w:val="24"/>
          <w:szCs w:val="24"/>
          <w:rtl w:val="0"/>
        </w:rPr>
        <w:t xml:space="preserve">еперь, Гарри, я могу открыть тебе — феникс прилетает только раз в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прошёл по крыше башни Когтеврана туда, где стоял мальчик, скованный внезапным ужасом, внезапным абсолютным ужасом.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мог победить в нашей дуэли, наш поединок длился много часов, и в итоге Гриндевальд пал от истощения сил. И я бы умер после этого, если бы не Фоукс…</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Шёпот сорвался с губ Гарри, и только тогда он понял, что говорит: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я бы мог</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 знает? — голос древнего волшебника звучал так, словно тот постарел ещё сильнее. — Сегодня феникс прилетел к моему ученику в третий раз. Первая отказалась от своего, и горе от этого поступка, как мне кажется, сломало её. Другим был двоюродный брат твоей юной подруги Лаванды Браун, и он… — голос мага дрогнул, — он не вернулся, бедняга Джон, и не спас никого из тех, кого собирался спасти. Редкие мудрецы изучают тайны фениксов, но они говорят, что едва ли один из четырёх возвращается со своего испытания. И даже если бы ты выжил — несмотря на ту жизнь, которую тебе пришлось бы вести, Гарри Джеймс Поттер-Эванс-Веррес, выбор, который тебе пришлось бы делать, и дороги, по которым тебе пришлось бы пройти — кто поручится, что постоянные крики феникса не свели бы тебя с ума? — старый волшебник снова вытер лицо рукавом. — Общество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феникса приносило мне куда больше радости до того, как я начал сражаться с Волдемортом.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Казалось, мальчик не слушал, его глаза были прикованы к красно-золотой птице на плече старого волшебника.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Фоукс? — произнёс мальчик дрожащим голосом. — Почему ты не смотришь на меня, Фоукс?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Фоукс вытянул шею, с любопытством взглянул на мальчика, а потом снова повернулся к своему хозяину.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Видишь? — спросил старый волшебник. — Он не отвергает</w:t>
      </w:r>
      <w:r w:rsidDel="00000000" w:rsidR="00000000" w:rsidRPr="00000000">
        <w:rPr>
          <w:rFonts w:ascii="Times New Roman" w:cs="Times New Roman" w:eastAsia="Times New Roman" w:hAnsi="Times New Roman"/>
          <w:sz w:val="24"/>
          <w:szCs w:val="24"/>
          <w:rtl w:val="0"/>
        </w:rPr>
        <w:t xml:space="preserve"> тебя. Фоукс,</w:t>
      </w:r>
      <w:r w:rsidDel="00000000" w:rsidR="00000000" w:rsidRPr="00000000">
        <w:rPr>
          <w:rFonts w:ascii="Times New Roman" w:cs="Times New Roman" w:eastAsia="Times New Roman" w:hAnsi="Times New Roman"/>
          <w:sz w:val="24"/>
          <w:szCs w:val="24"/>
          <w:rtl w:val="0"/>
        </w:rPr>
        <w:t xml:space="preserve"> возможно, теперь не столь заинтересован в тебе</w:t>
      </w:r>
      <w:r w:rsidDel="00000000" w:rsidR="00000000" w:rsidRPr="00000000">
        <w:rPr>
          <w:rFonts w:ascii="Times New Roman" w:cs="Times New Roman" w:eastAsia="Times New Roman" w:hAnsi="Times New Roman"/>
          <w:sz w:val="24"/>
          <w:szCs w:val="24"/>
          <w:rtl w:val="0"/>
        </w:rPr>
        <w:t xml:space="preserve">, и он знает, — волшебник криво усмехнулся, — что ты </w:t>
      </w:r>
      <w:r w:rsidDel="00000000" w:rsidR="00000000" w:rsidRPr="00000000">
        <w:rPr>
          <w:rFonts w:ascii="Times New Roman" w:cs="Times New Roman" w:eastAsia="Times New Roman" w:hAnsi="Times New Roman"/>
          <w:sz w:val="24"/>
          <w:szCs w:val="24"/>
          <w:rtl w:val="0"/>
        </w:rPr>
        <w:t xml:space="preserve">не вполне верен его избраннику. Но тот, к кому однажды прилетел феникс, не может быть неприятен ни </w:t>
      </w:r>
      <w:r w:rsidDel="00000000" w:rsidR="00000000" w:rsidRPr="00000000">
        <w:rPr>
          <w:rFonts w:ascii="Times New Roman" w:cs="Times New Roman" w:eastAsia="Times New Roman" w:hAnsi="Times New Roman"/>
          <w:sz w:val="24"/>
          <w:szCs w:val="24"/>
          <w:rtl w:val="0"/>
        </w:rPr>
        <w:t xml:space="preserve">одному</w:t>
      </w:r>
      <w:r w:rsidDel="00000000" w:rsidR="00000000" w:rsidRPr="00000000">
        <w:rPr>
          <w:rFonts w:ascii="Times New Roman" w:cs="Times New Roman" w:eastAsia="Times New Roman" w:hAnsi="Times New Roman"/>
          <w:sz w:val="24"/>
          <w:szCs w:val="24"/>
          <w:rtl w:val="0"/>
        </w:rPr>
        <w:t xml:space="preserve"> из них, — голос волшебника снова снизился до шёпота. — На плече Годрика Гриффиндора никогда не было феникса. И хотя этого нет даже в его тайных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записях, думаю, ему пришлось</w:t>
      </w:r>
      <w:r w:rsidDel="00000000" w:rsidR="00000000" w:rsidRPr="00000000">
        <w:rPr>
          <w:rFonts w:ascii="Times New Roman" w:cs="Times New Roman" w:eastAsia="Times New Roman" w:hAnsi="Times New Roman"/>
          <w:sz w:val="24"/>
          <w:szCs w:val="24"/>
          <w:rtl w:val="0"/>
        </w:rPr>
        <w:t xml:space="preserve"> отказа</w:t>
      </w:r>
      <w:r w:rsidDel="00000000" w:rsidR="00000000" w:rsidRPr="00000000">
        <w:rPr>
          <w:rFonts w:ascii="Times New Roman" w:cs="Times New Roman" w:eastAsia="Times New Roman" w:hAnsi="Times New Roman"/>
          <w:sz w:val="24"/>
          <w:szCs w:val="24"/>
          <w:rtl w:val="0"/>
        </w:rPr>
        <w:t xml:space="preserve">ться от своего феникса ещё до того, как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избрал своими цветами красный и золотой. </w:t>
      </w:r>
      <w:r w:rsidDel="00000000" w:rsidR="00000000" w:rsidRPr="00000000">
        <w:rPr>
          <w:rFonts w:ascii="Times New Roman" w:cs="Times New Roman" w:eastAsia="Times New Roman" w:hAnsi="Times New Roman"/>
          <w:sz w:val="24"/>
          <w:szCs w:val="24"/>
          <w:rtl w:val="0"/>
        </w:rPr>
        <w:t xml:space="preserve">Быть может, именно чувство вины за свой выбор гнало его вперёд, может, он не отважился бы зайти так далеко в противном случае. А, возможно, это научило его смирению, и снисхождению к человеческим слабостям и ошибкам</w:t>
      </w:r>
      <w:r w:rsidDel="00000000" w:rsidR="00000000" w:rsidRPr="00000000">
        <w:rPr>
          <w:rFonts w:ascii="Times New Roman" w:cs="Times New Roman" w:eastAsia="Times New Roman" w:hAnsi="Times New Roman"/>
          <w:sz w:val="24"/>
          <w:szCs w:val="24"/>
          <w:rtl w:val="0"/>
        </w:rPr>
        <w:t xml:space="preserve"> — волшебник склонил голову. — Я действительно не знаю, был ли твой выбор мудр. Не знаю, прав ты был или ошибся. Если бы я знал, Гарри, я бы сказал. Но я… — голос Дамблдора оборвался. — Я всего лишь глупый мальчишка, который стал глупым стариком, и у меня нет мудрости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задыхался, к горлу подступала тошнота, а желудок свело. Его охватила внезапная и ужасная уверенность, что он проиграл,</w:t>
      </w:r>
      <w:r w:rsidDel="00000000" w:rsidR="00000000" w:rsidRPr="00000000">
        <w:rPr>
          <w:rFonts w:ascii="Times New Roman" w:cs="Times New Roman" w:eastAsia="Times New Roman" w:hAnsi="Times New Roman"/>
          <w:sz w:val="24"/>
          <w:szCs w:val="24"/>
          <w:rtl w:val="0"/>
        </w:rPr>
        <w:t xml:space="preserve"> в каком-то смысле проиграл всё в эту самую ночь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развернулся и бросился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краю крыши башни Когтеврана.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Вернись! —</w:t>
      </w:r>
      <w:r w:rsidDel="00000000" w:rsidR="00000000" w:rsidRPr="00000000">
        <w:rPr>
          <w:rFonts w:ascii="Times New Roman" w:cs="Times New Roman" w:eastAsia="Times New Roman" w:hAnsi="Times New Roman"/>
          <w:sz w:val="24"/>
          <w:szCs w:val="24"/>
          <w:rtl w:val="0"/>
        </w:rPr>
        <w:t xml:space="preserve"> его голос сломался и превратился в пронзительный крик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Вернись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jc w:val="cente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Заключительное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rPr/>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проснулась, задыхаясь от ужаса. Она проснулась с беззвучным криком на губах, но слов не было. Она не понимала, что она увидела. </w:t>
      </w:r>
      <w:r w:rsidDel="00000000" w:rsidR="00000000" w:rsidRPr="00000000">
        <w:rPr>
          <w:rFonts w:ascii="Times New Roman" w:cs="Times New Roman" w:eastAsia="Times New Roman" w:hAnsi="Times New Roman"/>
          <w:sz w:val="24"/>
          <w:szCs w:val="24"/>
          <w:rtl w:val="0"/>
        </w:rPr>
        <w:t xml:space="preserve">Она не понимала, что она увидела...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Который час? — прошептала она.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золотой будильник, украшенный драгоценными камнями, прошептал в ответ: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Почти одиннадцать ночи. Спи дальше.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постель промокла от пота, пижама промокла от пота. Она взяла палочку, лежавшую рядом с подушкой, и убрала пот. Она попыталась снова заснуть, и в конце концов ей это удалось.</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Сибилла Трелони снова уснула.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Запретном лесу кентавра разбудила безымянная тревога. Фиренце осмотрел ночное небо, но обнаружил там лишь вопросы и ни одного ответа. Он сложил свои многочисленные ноги и снова уснул.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далекой магической Азии старая ведьма по имени Фан Тонг, от слабости спящая </w:t>
      </w:r>
      <w:r w:rsidDel="00000000" w:rsidR="00000000" w:rsidRPr="00000000">
        <w:rPr>
          <w:rFonts w:ascii="Times New Roman" w:cs="Times New Roman" w:eastAsia="Times New Roman" w:hAnsi="Times New Roman"/>
          <w:sz w:val="24"/>
          <w:szCs w:val="24"/>
          <w:rtl w:val="0"/>
        </w:rPr>
        <w:t xml:space="preserve">целыми днями напролёт</w:t>
      </w:r>
      <w:r w:rsidDel="00000000" w:rsidR="00000000" w:rsidRPr="00000000">
        <w:rPr>
          <w:rFonts w:ascii="Times New Roman" w:cs="Times New Roman" w:eastAsia="Times New Roman" w:hAnsi="Times New Roman"/>
          <w:sz w:val="24"/>
          <w:szCs w:val="24"/>
          <w:rtl w:val="0"/>
        </w:rPr>
        <w:t xml:space="preserve">, сказала своему обеспокоенному пра-пра-правнуку, что с ней всё в порядке, </w:t>
      </w:r>
      <w:r w:rsidDel="00000000" w:rsidR="00000000" w:rsidRPr="00000000">
        <w:rPr>
          <w:rFonts w:ascii="Times New Roman" w:cs="Times New Roman" w:eastAsia="Times New Roman" w:hAnsi="Times New Roman"/>
          <w:sz w:val="24"/>
          <w:szCs w:val="24"/>
          <w:rtl w:val="0"/>
        </w:rPr>
        <w:t xml:space="preserve">ей </w:t>
      </w:r>
      <w:r w:rsidDel="00000000" w:rsidR="00000000" w:rsidRPr="00000000">
        <w:rPr>
          <w:rFonts w:ascii="Times New Roman" w:cs="Times New Roman" w:eastAsia="Times New Roman" w:hAnsi="Times New Roman"/>
          <w:sz w:val="24"/>
          <w:szCs w:val="24"/>
          <w:rtl w:val="0"/>
        </w:rPr>
        <w:t xml:space="preserve">просто приснился страшный сон, и снова уснула.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стране, где маглорожд</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нные не получают никаких писем, девочку, слишком юную, чтобы иметь собственное имя, крепко обняла её усталая, но любящая мать и держала в объятиях до тех пор, пока та не перестала плакать и не уснула снова.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Никто из них не спал спокойно.</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widowControl w:val="0"/>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