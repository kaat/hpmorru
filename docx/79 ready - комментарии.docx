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ind w:firstLine="570"/>
        <w:jc w:val="center"/>
        <w:rPr/>
      </w:pPr>
      <w:bookmarkStart w:colFirst="0" w:colLast="0" w:name="_6w0fhsnna" w:id="0"/>
      <w:bookmarkEnd w:id="0"/>
      <w:r w:rsidDel="00000000" w:rsidR="00000000" w:rsidRPr="00000000">
        <w:rPr>
          <w:rtl w:val="0"/>
        </w:rPr>
        <w:t xml:space="preserve">Глава 79. Цена бесценного. Часть 1</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jc w:val="left"/>
        <w:rPr>
          <w:rFonts w:ascii="Times New Roman" w:cs="Times New Roman" w:eastAsia="Times New Roman" w:hAnsi="Times New Roman"/>
          <w:color w:val="38761d"/>
          <w:sz w:val="24"/>
          <w:szCs w:val="24"/>
          <w:highlight w:val="whit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Гермиона Грейнджер, – бесстрастно произнёс аврор Комодо, – вы арестованы </w:t>
      </w:r>
      <w:r w:rsidDel="00000000" w:rsidR="00000000" w:rsidRPr="00000000">
        <w:rPr>
          <w:rFonts w:ascii="Times New Roman" w:cs="Times New Roman" w:eastAsia="Times New Roman" w:hAnsi="Times New Roman"/>
          <w:i w:val="1"/>
          <w:sz w:val="24"/>
          <w:szCs w:val="24"/>
          <w:rtl w:val="0"/>
        </w:rPr>
        <w:t xml:space="preserve">за по</w:t>
      </w:r>
      <w:r w:rsidDel="00000000" w:rsidR="00000000" w:rsidRPr="00000000">
        <w:rPr>
          <w:rFonts w:ascii="Times New Roman" w:cs="Times New Roman" w:eastAsia="Times New Roman" w:hAnsi="Times New Roman"/>
          <w:i w:val="1"/>
          <w:sz w:val="24"/>
          <w:szCs w:val="24"/>
          <w:rtl w:val="0"/>
        </w:rPr>
        <w:t xml:space="preserve">кушение на убийство Драко Малфоя.</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Эти слова проникли в сознание Гарри. Его мысли разлетелись в разные стороны сотней осколков неверия. Всплеск адреналина породил столь сильное смятение, что...</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Она бы ни... ЧТО?</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Авроры не обратили на него внимания. Комодо продолжил тем же бесстрастным голосом:</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Малфой пришёл в сознание 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больнице </w:t>
      </w:r>
      <w:r w:rsidDel="00000000" w:rsidR="00000000" w:rsidRPr="00000000">
        <w:rPr>
          <w:rFonts w:ascii="Times New Roman" w:cs="Times New Roman" w:eastAsia="Times New Roman" w:hAnsi="Times New Roman"/>
          <w:sz w:val="24"/>
          <w:szCs w:val="24"/>
          <w:rtl w:val="0"/>
        </w:rPr>
        <w:t xml:space="preserve">Свято</w:t>
      </w:r>
      <w:r w:rsidDel="00000000" w:rsidR="00000000" w:rsidRPr="00000000">
        <w:rPr>
          <w:rFonts w:ascii="Times New Roman" w:cs="Times New Roman" w:eastAsia="Times New Roman" w:hAnsi="Times New Roman"/>
          <w:sz w:val="24"/>
          <w:szCs w:val="24"/>
          <w:rtl w:val="0"/>
        </w:rPr>
        <w:t xml:space="preserve">го Мунго и заявил, что именно вы </w:t>
      </w:r>
      <w:r w:rsidDel="00000000" w:rsidR="00000000" w:rsidRPr="00000000">
        <w:rPr>
          <w:rFonts w:ascii="Times New Roman" w:cs="Times New Roman" w:eastAsia="Times New Roman" w:hAnsi="Times New Roman"/>
          <w:sz w:val="24"/>
          <w:szCs w:val="24"/>
          <w:rtl w:val="0"/>
        </w:rPr>
        <w:t xml:space="preserve">напали на него</w:t>
      </w:r>
      <w:r w:rsidDel="00000000" w:rsidR="00000000" w:rsidRPr="00000000">
        <w:rPr>
          <w:rFonts w:ascii="Times New Roman" w:cs="Times New Roman" w:eastAsia="Times New Roman" w:hAnsi="Times New Roman"/>
          <w:sz w:val="24"/>
          <w:szCs w:val="24"/>
          <w:rtl w:val="0"/>
        </w:rPr>
        <w:t xml:space="preserve">. Он повторил свои показания после двух капель Веритасерума. Охлаждающее кровь проклятье, которое вы наложили на мистера Малфоя, убило бы его, если бы его не нашли и не оказали помощь. Вам должно было быть известно, что это заклинание приводит к летальному исходу. Поэтому вы арестованы по обвинению в преднамеренном покушении на убийство. Вас препроводят в тюрьму Министерства для допроса под тремя каплями Веритасерума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спятили?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вырвалось у </w:t>
      </w:r>
      <w:r w:rsidDel="00000000" w:rsidR="00000000" w:rsidRPr="00000000">
        <w:rPr>
          <w:rFonts w:ascii="Times New Roman" w:cs="Times New Roman" w:eastAsia="Times New Roman" w:hAnsi="Times New Roman"/>
          <w:sz w:val="24"/>
          <w:szCs w:val="24"/>
          <w:rtl w:val="0"/>
        </w:rPr>
        <w:t xml:space="preserve">Гарри. Он вскочил из-за стола за секунду до того, как рука аврора Бутнару тяжело опустилась ему на плечо. Гарри даже не посмотрел на него. — Вы хотите арестовать Гермиону Грейнджер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амую добрую </w:t>
      </w:r>
      <w:r w:rsidDel="00000000" w:rsidR="00000000" w:rsidRPr="00000000">
        <w:rPr>
          <w:rFonts w:ascii="Times New Roman" w:cs="Times New Roman" w:eastAsia="Times New Roman" w:hAnsi="Times New Roman"/>
          <w:sz w:val="24"/>
          <w:szCs w:val="24"/>
          <w:rtl w:val="0"/>
        </w:rPr>
        <w:t xml:space="preserve">девочку </w:t>
      </w:r>
      <w:r w:rsidDel="00000000" w:rsidR="00000000" w:rsidRPr="00000000">
        <w:rPr>
          <w:rFonts w:ascii="Times New Roman" w:cs="Times New Roman" w:eastAsia="Times New Roman" w:hAnsi="Times New Roman"/>
          <w:sz w:val="24"/>
          <w:szCs w:val="24"/>
          <w:rtl w:val="0"/>
        </w:rPr>
        <w:t xml:space="preserve">в Когтевране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Она помогает пуффендуйцам делать </w:t>
      </w:r>
      <w:r w:rsidDel="00000000" w:rsidR="00000000" w:rsidRPr="00000000">
        <w:rPr>
          <w:rFonts w:ascii="Times New Roman" w:cs="Times New Roman" w:eastAsia="Times New Roman" w:hAnsi="Times New Roman"/>
          <w:sz w:val="24"/>
          <w:szCs w:val="24"/>
          <w:rtl w:val="0"/>
        </w:rPr>
        <w:t xml:space="preserve">домашнюю работ</w:t>
      </w:r>
      <w:r w:rsidDel="00000000" w:rsidR="00000000" w:rsidRPr="00000000">
        <w:rPr>
          <w:rFonts w:ascii="Times New Roman" w:cs="Times New Roman" w:eastAsia="Times New Roman" w:hAnsi="Times New Roman"/>
          <w:sz w:val="24"/>
          <w:szCs w:val="24"/>
          <w:rtl w:val="0"/>
        </w:rPr>
        <w:t xml:space="preserve">у, она сама умрёт, прежде чем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пытается убить кого-то...</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Лицо Гермионы Грейнджер исказилось.</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я, — тихо прошептала она. — Это сделала я.</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один огромный камень рухнул на мысли Гарри, разрушив их хрупкий порядок и растерев фрагменты осознания в пыль.</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Дамблдора за несколько секунд состарилось на десятки лет.</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 почему? — его голос был едва громче шёпота. — </w:t>
      </w:r>
      <w:r w:rsidDel="00000000" w:rsidR="00000000" w:rsidRPr="00000000">
        <w:rPr>
          <w:rFonts w:ascii="Times New Roman" w:cs="Times New Roman" w:eastAsia="Times New Roman" w:hAnsi="Times New Roman"/>
          <w:sz w:val="24"/>
          <w:szCs w:val="24"/>
          <w:rtl w:val="0"/>
        </w:rPr>
        <w:t xml:space="preserve">Почему </w:t>
      </w:r>
      <w:r w:rsidDel="00000000" w:rsidR="00000000" w:rsidRPr="00000000">
        <w:rPr>
          <w:rFonts w:ascii="Times New Roman" w:cs="Times New Roman" w:eastAsia="Times New Roman" w:hAnsi="Times New Roman"/>
          <w:sz w:val="24"/>
          <w:szCs w:val="24"/>
          <w:rtl w:val="0"/>
        </w:rPr>
        <w:t xml:space="preserve">вы это сделали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начала было Гермиона, — я, я... извините... Я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знаю, почему я...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голос затих. Она поникла и только </w:t>
      </w:r>
      <w:r w:rsidDel="00000000" w:rsidR="00000000" w:rsidRPr="00000000">
        <w:rPr>
          <w:rFonts w:ascii="Times New Roman" w:cs="Times New Roman" w:eastAsia="Times New Roman" w:hAnsi="Times New Roman"/>
          <w:sz w:val="24"/>
          <w:szCs w:val="24"/>
          <w:rtl w:val="0"/>
        </w:rPr>
        <w:t xml:space="preserve">всхлипывала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единственными словами, которые она смогла произнести, были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думала... что убила его... извините...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должен был что-то сказать, должен был что-то сделать, должен был отпрыгнуть в сторону, оглушить всех </w:t>
      </w:r>
      <w:r w:rsidDel="00000000" w:rsidR="00000000" w:rsidRPr="00000000">
        <w:rPr>
          <w:rFonts w:ascii="Times New Roman" w:cs="Times New Roman" w:eastAsia="Times New Roman" w:hAnsi="Times New Roman"/>
          <w:sz w:val="24"/>
          <w:szCs w:val="24"/>
          <w:rtl w:val="0"/>
        </w:rPr>
        <w:t xml:space="preserve">тр</w:t>
      </w:r>
      <w:r w:rsidDel="00000000" w:rsidR="00000000" w:rsidRPr="00000000">
        <w:rPr>
          <w:rFonts w:ascii="Times New Roman" w:cs="Times New Roman" w:eastAsia="Times New Roman" w:hAnsi="Times New Roman"/>
          <w:sz w:val="24"/>
          <w:szCs w:val="24"/>
          <w:rtl w:val="0"/>
        </w:rPr>
        <w:t xml:space="preserve">ё</w:t>
      </w:r>
      <w:r w:rsidDel="00000000" w:rsidR="00000000" w:rsidRPr="00000000">
        <w:rPr>
          <w:rFonts w:ascii="Times New Roman" w:cs="Times New Roman" w:eastAsia="Times New Roman" w:hAnsi="Times New Roman"/>
          <w:sz w:val="24"/>
          <w:szCs w:val="24"/>
          <w:rtl w:val="0"/>
        </w:rPr>
        <w:t xml:space="preserve">х авроров и затем </w:t>
      </w:r>
      <w:r w:rsidDel="00000000" w:rsidR="00000000" w:rsidRPr="00000000">
        <w:rPr>
          <w:rFonts w:ascii="Times New Roman" w:cs="Times New Roman" w:eastAsia="Times New Roman" w:hAnsi="Times New Roman"/>
          <w:sz w:val="24"/>
          <w:szCs w:val="24"/>
          <w:rtl w:val="0"/>
        </w:rPr>
        <w:t xml:space="preserve">сделать что-то невероятно умн</w:t>
      </w:r>
      <w:r w:rsidDel="00000000" w:rsidR="00000000" w:rsidRPr="00000000">
        <w:rPr>
          <w:rFonts w:ascii="Times New Roman" w:cs="Times New Roman" w:eastAsia="Times New Roman" w:hAnsi="Times New Roman"/>
          <w:sz w:val="24"/>
          <w:szCs w:val="24"/>
          <w:rtl w:val="0"/>
        </w:rPr>
        <w:t xml:space="preserve">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осколки его дважды разбитых мыслительных процессов </w:t>
      </w:r>
      <w:r w:rsidDel="00000000" w:rsidR="00000000" w:rsidRPr="00000000">
        <w:rPr>
          <w:rFonts w:ascii="Times New Roman" w:cs="Times New Roman" w:eastAsia="Times New Roman" w:hAnsi="Times New Roman"/>
          <w:sz w:val="24"/>
          <w:szCs w:val="24"/>
          <w:rtl w:val="0"/>
        </w:rPr>
        <w:t xml:space="preserve">не выдавали ничего. Рука Бутнару вежливо, но настойчиво усадила Гарри обратно на </w:t>
      </w:r>
      <w:r w:rsidDel="00000000" w:rsidR="00000000" w:rsidRPr="00000000">
        <w:rPr>
          <w:rFonts w:ascii="Times New Roman" w:cs="Times New Roman" w:eastAsia="Times New Roman" w:hAnsi="Times New Roman"/>
          <w:sz w:val="24"/>
          <w:szCs w:val="24"/>
          <w:rtl w:val="0"/>
        </w:rPr>
        <w:t xml:space="preserve">скамью</w:t>
      </w:r>
      <w:r w:rsidDel="00000000" w:rsidR="00000000" w:rsidRPr="00000000">
        <w:rPr>
          <w:rFonts w:ascii="Times New Roman" w:cs="Times New Roman" w:eastAsia="Times New Roman" w:hAnsi="Times New Roman"/>
          <w:sz w:val="24"/>
          <w:szCs w:val="24"/>
          <w:rtl w:val="0"/>
        </w:rPr>
        <w:t xml:space="preserve">, и он обнаружил, что прилип, будто его приклеили. Он попытался достать палочку, чтобы сделать </w:t>
      </w:r>
      <w:r w:rsidDel="00000000" w:rsidR="00000000" w:rsidRPr="00000000">
        <w:rPr>
          <w:rFonts w:ascii="Times New Roman" w:cs="Times New Roman" w:eastAsia="Times New Roman" w:hAnsi="Times New Roman"/>
          <w:i w:val="1"/>
          <w:sz w:val="24"/>
          <w:szCs w:val="24"/>
          <w:rtl w:val="0"/>
        </w:rPr>
        <w:t xml:space="preserve">Фините</w:t>
      </w:r>
      <w:r w:rsidDel="00000000" w:rsidR="00000000" w:rsidRPr="00000000">
        <w:rPr>
          <w:rFonts w:ascii="Times New Roman" w:cs="Times New Roman" w:eastAsia="Times New Roman" w:hAnsi="Times New Roman"/>
          <w:sz w:val="24"/>
          <w:szCs w:val="24"/>
          <w:rtl w:val="0"/>
        </w:rPr>
        <w:t xml:space="preserve">, но та не вытаскивалась из кармана. Три аврора и Дамблдор вывели Гермиону из Большого зала, в котором начала подниматься буря возгласов. Двери уже закрывались за ними — всё это было полнейшей бессмыслицей, абсолютно за гранью реальности,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азалось его переместили в параллельную вселенную. И в разуме Гарри вдруг ярко вспыхнул другой день </w:t>
      </w:r>
      <w:r w:rsidDel="00000000" w:rsidR="00000000" w:rsidRPr="00000000">
        <w:rPr>
          <w:rFonts w:ascii="Times New Roman" w:cs="Times New Roman" w:eastAsia="Times New Roman" w:hAnsi="Times New Roman"/>
          <w:sz w:val="24"/>
          <w:szCs w:val="24"/>
          <w:rtl w:val="0"/>
        </w:rPr>
        <w:t xml:space="preserve">замешательства</w:t>
      </w:r>
      <w:r w:rsidDel="00000000" w:rsidR="00000000" w:rsidRPr="00000000">
        <w:rPr>
          <w:rFonts w:ascii="Times New Roman" w:cs="Times New Roman" w:eastAsia="Times New Roman" w:hAnsi="Times New Roman"/>
          <w:sz w:val="24"/>
          <w:szCs w:val="24"/>
          <w:rtl w:val="0"/>
        </w:rPr>
        <w:t xml:space="preserve">, и в каком-то отчаянном вдохновении он наконец понял, что именно близнецы Уизли сделали с Ритой Скитер. И он закричал:</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ЭТО СДЕЛАЛА НЕ ТЫ ЭТО ЗАКЛИНАНИЕ ЛОЖНОЙ ПАМЯТИ!</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двери уже закрылись.</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не могла стоять на одном месте. Она ходила туда-сюда по кабинету директора, краешком сознания ожидая, что Северус или Гарри скажут ей сесть и заткнуться. Но ни профессор зельеварения, ни Мальчик-Который-Выжил не обращали на неё внимания. Они оба пристально смотрели на Альбуса Дамблдора, появившегося из камина. Шум устройств в кабинете тоже никто не замечал. </w:t>
      </w:r>
      <w:r w:rsidDel="00000000" w:rsidR="00000000" w:rsidRPr="00000000">
        <w:rPr>
          <w:rFonts w:ascii="Times New Roman" w:cs="Times New Roman" w:eastAsia="Times New Roman" w:hAnsi="Times New Roman"/>
          <w:sz w:val="24"/>
          <w:szCs w:val="24"/>
          <w:rtl w:val="0"/>
        </w:rPr>
        <w:t xml:space="preserve">Северус с бесстрастным, как всегда, выражением н</w:t>
      </w:r>
      <w:r w:rsidDel="00000000" w:rsidR="00000000" w:rsidRPr="00000000">
        <w:rPr>
          <w:rFonts w:ascii="Times New Roman" w:cs="Times New Roman" w:eastAsia="Times New Roman" w:hAnsi="Times New Roman"/>
          <w:sz w:val="24"/>
          <w:szCs w:val="24"/>
          <w:rtl w:val="0"/>
        </w:rPr>
        <w:t xml:space="preserve">а лице сидел в маленьком мягком кресле у директорского стола. Старый волшебник,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грозно выпрямившись</w:t>
      </w:r>
      <w:r w:rsidDel="00000000" w:rsidR="00000000" w:rsidRPr="00000000">
        <w:rPr>
          <w:rFonts w:ascii="Times New Roman" w:cs="Times New Roman" w:eastAsia="Times New Roman" w:hAnsi="Times New Roman"/>
          <w:sz w:val="24"/>
          <w:szCs w:val="24"/>
          <w:rtl w:val="0"/>
        </w:rPr>
        <w:t xml:space="preserve">, стоял у всё ещё горящего </w:t>
      </w:r>
      <w:r w:rsidDel="00000000" w:rsidR="00000000" w:rsidRPr="00000000">
        <w:rPr>
          <w:rFonts w:ascii="Times New Roman" w:cs="Times New Roman" w:eastAsia="Times New Roman" w:hAnsi="Times New Roman"/>
          <w:sz w:val="24"/>
          <w:szCs w:val="24"/>
          <w:rtl w:val="0"/>
        </w:rPr>
        <w:t xml:space="preserve">камина. Он был одет в мантию, чёрную, как беззвёздная ночь, и излучал силу и тревогу. Собственные мысли Минервы были заполнены смятением и ужасом. Гарри Поттер сидел на деревянном табурете. Его пальцы</w:t>
      </w:r>
      <w:r w:rsidDel="00000000" w:rsidR="00000000" w:rsidRPr="00000000">
        <w:rPr>
          <w:rFonts w:ascii="Times New Roman" w:cs="Times New Roman" w:eastAsia="Times New Roman" w:hAnsi="Times New Roman"/>
          <w:sz w:val="24"/>
          <w:szCs w:val="24"/>
          <w:rtl w:val="0"/>
        </w:rPr>
        <w:t xml:space="preserve"> вцепились в</w:t>
      </w:r>
      <w:r w:rsidDel="00000000" w:rsidR="00000000" w:rsidRPr="00000000">
        <w:rPr>
          <w:rFonts w:ascii="Times New Roman" w:cs="Times New Roman" w:eastAsia="Times New Roman" w:hAnsi="Times New Roman"/>
          <w:sz w:val="24"/>
          <w:szCs w:val="24"/>
          <w:rtl w:val="0"/>
        </w:rPr>
        <w:t xml:space="preserve"> сидение, а в глазах </w:t>
      </w:r>
      <w:r w:rsidDel="00000000" w:rsidR="00000000" w:rsidRPr="00000000">
        <w:rPr>
          <w:rFonts w:ascii="Times New Roman" w:cs="Times New Roman" w:eastAsia="Times New Roman" w:hAnsi="Times New Roman"/>
          <w:sz w:val="24"/>
          <w:szCs w:val="24"/>
          <w:rtl w:val="0"/>
        </w:rPr>
        <w:t xml:space="preserve">был</w:t>
      </w:r>
      <w:r w:rsidDel="00000000" w:rsidR="00000000" w:rsidRPr="00000000">
        <w:rPr>
          <w:rFonts w:ascii="Times New Roman" w:cs="Times New Roman" w:eastAsia="Times New Roman" w:hAnsi="Times New Roman"/>
          <w:sz w:val="24"/>
          <w:szCs w:val="24"/>
          <w:rtl w:val="0"/>
        </w:rPr>
        <w:t xml:space="preserve">и гнев и ледяной холод.</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6:33 утра Квиринус Квиррелл обратился через каминную сеть в больницу Святого Мунго, чтобы они незамедлительно приняли Драко Малфоя. Профессор Квиррелл обнаружил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мистера Малфоя в зале трофеев Хогвартса на краю гибели, под действием Охлаждающего кровь проклятья, которое медленно понижало температуру его тела. Профессор Квиррелл незамедлительно развеял проклятье, наложил на мистера Малфоя стабилизирующие заклинания и левитировал в свой кабинет, чтобы </w:t>
      </w:r>
      <w:r w:rsidDel="00000000" w:rsidR="00000000" w:rsidRPr="00000000">
        <w:rPr>
          <w:rFonts w:ascii="Times New Roman" w:cs="Times New Roman" w:eastAsia="Times New Roman" w:hAnsi="Times New Roman"/>
          <w:sz w:val="24"/>
          <w:szCs w:val="24"/>
          <w:rtl w:val="0"/>
        </w:rPr>
        <w:t xml:space="preserve">переправить </w:t>
      </w:r>
      <w:r w:rsidDel="00000000" w:rsidR="00000000" w:rsidRPr="00000000">
        <w:rPr>
          <w:rFonts w:ascii="Times New Roman" w:cs="Times New Roman" w:eastAsia="Times New Roman" w:hAnsi="Times New Roman"/>
          <w:sz w:val="24"/>
          <w:szCs w:val="24"/>
          <w:rtl w:val="0"/>
        </w:rPr>
        <w:t xml:space="preserve">его в больницу Святого Мунго для дальнейшего лечения. После этого профессор Квиррелл проинформировал о случившемся д</w:t>
      </w:r>
      <w:r w:rsidDel="00000000" w:rsidR="00000000" w:rsidRPr="00000000">
        <w:rPr>
          <w:rFonts w:ascii="Times New Roman" w:cs="Times New Roman" w:eastAsia="Times New Roman" w:hAnsi="Times New Roman"/>
          <w:sz w:val="24"/>
          <w:szCs w:val="24"/>
          <w:rtl w:val="0"/>
        </w:rPr>
        <w:t xml:space="preserve">иректора</w:t>
      </w:r>
      <w:r w:rsidDel="00000000" w:rsidR="00000000" w:rsidRPr="00000000">
        <w:rPr>
          <w:rFonts w:ascii="Times New Roman" w:cs="Times New Roman" w:eastAsia="Times New Roman" w:hAnsi="Times New Roman"/>
          <w:sz w:val="24"/>
          <w:szCs w:val="24"/>
          <w:rtl w:val="0"/>
        </w:rPr>
        <w:t xml:space="preserve">: коротко перечислил факты и исчез в камине — авроры, оповещённые больницей, потребовали его присутствия для дачи показаний.</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Охлаждающее кровь проклятье было использовано с целью убить Драко Малфоя так медленно, чтобы охранные чары Хогвартса, настроенные реагировать на</w:t>
      </w:r>
      <w:r w:rsidDel="00000000" w:rsidR="00000000" w:rsidRPr="00000000">
        <w:rPr>
          <w:rFonts w:ascii="Times New Roman" w:cs="Times New Roman" w:eastAsia="Times New Roman" w:hAnsi="Times New Roman"/>
          <w:sz w:val="24"/>
          <w:szCs w:val="24"/>
          <w:rtl w:val="0"/>
        </w:rPr>
        <w:t xml:space="preserve"> внезапные травмы</w:t>
      </w:r>
      <w:r w:rsidDel="00000000" w:rsidR="00000000" w:rsidRPr="00000000">
        <w:rPr>
          <w:rFonts w:ascii="Times New Roman" w:cs="Times New Roman" w:eastAsia="Times New Roman" w:hAnsi="Times New Roman"/>
          <w:sz w:val="24"/>
          <w:szCs w:val="24"/>
          <w:rtl w:val="0"/>
        </w:rPr>
        <w:t xml:space="preserve">, не сработали. Во время дознания профессор Квиррелл сообщил аврорам, что в январе, вскоре после возвращения мистера Малфоя в Хогвартс, он наложил на него несколько следящих заклинаний, поскольку узнал, что у некой персоны есть мотив причинить мистеру Малфою вред. Профессор Квиррелл отказался открыть личность этой персоны. Следящие чары профессора Квиррелла были настроены сигнализировать, если уровень здоровья мистера Малфоя упадёт ниже определённого уровня, а не на внезапное изменение его </w:t>
      </w:r>
      <w:r w:rsidDel="00000000" w:rsidR="00000000" w:rsidRPr="00000000">
        <w:rPr>
          <w:rFonts w:ascii="Times New Roman" w:cs="Times New Roman" w:eastAsia="Times New Roman" w:hAnsi="Times New Roman"/>
          <w:sz w:val="24"/>
          <w:szCs w:val="24"/>
          <w:rtl w:val="0"/>
        </w:rPr>
        <w:t xml:space="preserve">состояния</w:t>
      </w:r>
      <w:r w:rsidDel="00000000" w:rsidR="00000000" w:rsidRPr="00000000">
        <w:rPr>
          <w:rFonts w:ascii="Times New Roman" w:cs="Times New Roman" w:eastAsia="Times New Roman" w:hAnsi="Times New Roman"/>
          <w:sz w:val="24"/>
          <w:szCs w:val="24"/>
          <w:rtl w:val="0"/>
        </w:rPr>
        <w:t xml:space="preserve">, и потому оповестили профессора Квиррелла </w:t>
      </w:r>
      <w:r w:rsidDel="00000000" w:rsidR="00000000" w:rsidRPr="00000000">
        <w:rPr>
          <w:rFonts w:ascii="Times New Roman" w:cs="Times New Roman" w:eastAsia="Times New Roman" w:hAnsi="Times New Roman"/>
          <w:sz w:val="24"/>
          <w:szCs w:val="24"/>
          <w:rtl w:val="0"/>
        </w:rPr>
        <w:t xml:space="preserve">прежде</w:t>
      </w:r>
      <w:r w:rsidDel="00000000" w:rsidR="00000000" w:rsidRPr="00000000">
        <w:rPr>
          <w:rFonts w:ascii="Times New Roman" w:cs="Times New Roman" w:eastAsia="Times New Roman" w:hAnsi="Times New Roman"/>
          <w:sz w:val="24"/>
          <w:szCs w:val="24"/>
          <w:rtl w:val="0"/>
        </w:rPr>
        <w:t xml:space="preserve">, чем Драко умер.</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 капли Веритасерума — достаточная доза, чтобы предотвратить любое приукрашивание или сокрытие информации в речи мистера Малфоя — позволили выяснить, что мистер Малфой (легально по законам Благородных Домов и нелегально по внутреннему распорядку Хогвартса) вызвал Гермиону Грейнджер на дуэль. Мистер Малфой победил в дуэли,</w:t>
      </w:r>
      <w:r w:rsidDel="00000000" w:rsidR="00000000" w:rsidRPr="00000000">
        <w:rPr>
          <w:rFonts w:ascii="Times New Roman" w:cs="Times New Roman" w:eastAsia="Times New Roman" w:hAnsi="Times New Roman"/>
          <w:sz w:val="24"/>
          <w:szCs w:val="24"/>
          <w:rtl w:val="0"/>
        </w:rPr>
        <w:t xml:space="preserve"> но, когда он попытался уйти, </w:t>
      </w:r>
      <w:r w:rsidDel="00000000" w:rsidR="00000000" w:rsidRPr="00000000">
        <w:rPr>
          <w:rFonts w:ascii="Times New Roman" w:cs="Times New Roman" w:eastAsia="Times New Roman" w:hAnsi="Times New Roman"/>
          <w:sz w:val="24"/>
          <w:szCs w:val="24"/>
          <w:rtl w:val="0"/>
        </w:rPr>
        <w:t xml:space="preserve">мисс Грейнджер</w:t>
      </w:r>
      <w:r w:rsidDel="00000000" w:rsidR="00000000" w:rsidRPr="00000000">
        <w:rPr>
          <w:rFonts w:ascii="Times New Roman" w:cs="Times New Roman" w:eastAsia="Times New Roman" w:hAnsi="Times New Roman"/>
          <w:sz w:val="24"/>
          <w:szCs w:val="24"/>
          <w:rtl w:val="0"/>
        </w:rPr>
        <w:t xml:space="preserve"> атаковала его со спины Оглушающим проклятьем. Дальнейшее мистер Малфой не помнит.</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Три капли Веритасерума — достаточная доза, чтобы получить всю достоверную информацию — позволили получить признание Гермионы Грейнджер в том, что она оглушила Драко Малфоя со спины и затем в приступе гнева использовала на нём Охлаждающее кровь проклятие с целью убить его так медленно, чтобы избежать опознания охранными чарами Хогвартса, о принципах работы которых она узнала в книге «Хогвартс: История». Проснувшись на следующее </w:t>
      </w:r>
      <w:r w:rsidDel="00000000" w:rsidR="00000000" w:rsidRPr="00000000">
        <w:rPr>
          <w:rFonts w:ascii="Times New Roman" w:cs="Times New Roman" w:eastAsia="Times New Roman" w:hAnsi="Times New Roman"/>
          <w:sz w:val="24"/>
          <w:szCs w:val="24"/>
          <w:rtl w:val="0"/>
        </w:rPr>
        <w:t xml:space="preserve">утро</w:t>
      </w:r>
      <w:r w:rsidDel="00000000" w:rsidR="00000000" w:rsidRPr="00000000">
        <w:rPr>
          <w:rFonts w:ascii="Times New Roman" w:cs="Times New Roman" w:eastAsia="Times New Roman" w:hAnsi="Times New Roman"/>
          <w:sz w:val="24"/>
          <w:szCs w:val="24"/>
          <w:rtl w:val="0"/>
        </w:rPr>
        <w:t xml:space="preserve">, она была в ужасе от содеянного, но никому не рассказала о случившемся, полагая, что Драко Малфой уже мёртв. Каким он и был бы по прошествии семи часов, если бы магия его тела не сопротивлялась эффекту Охлаждающего кровь проклятья.</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Суд над ней назначен на полдень завтрашнего дня, — подытожил Альбус Дамблдор.</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выпалил </w:t>
      </w:r>
      <w:r w:rsidDel="00000000" w:rsidR="00000000" w:rsidRPr="00000000">
        <w:rPr>
          <w:rFonts w:ascii="Times New Roman" w:cs="Times New Roman" w:eastAsia="Times New Roman" w:hAnsi="Times New Roman"/>
          <w:sz w:val="24"/>
          <w:szCs w:val="24"/>
          <w:rtl w:val="0"/>
        </w:rPr>
        <w:t xml:space="preserve">Гарри. Мальчик-Который-Выжил не поднялся со стула, но Минерва заметила, как побелели его пальцы, схватившиеся за деревянное сидение под ним. — Это безумие! Невозможно провести полицейское расследование за один день...</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не магловская Британия, мистер Поттер! — </w:t>
      </w:r>
      <w:r w:rsidDel="00000000" w:rsidR="00000000" w:rsidRPr="00000000">
        <w:rPr>
          <w:rFonts w:ascii="Times New Roman" w:cs="Times New Roman" w:eastAsia="Times New Roman" w:hAnsi="Times New Roman"/>
          <w:sz w:val="24"/>
          <w:szCs w:val="24"/>
          <w:rtl w:val="0"/>
        </w:rPr>
        <w:t xml:space="preserve">повысил </w:t>
      </w:r>
      <w:r w:rsidDel="00000000" w:rsidR="00000000" w:rsidRPr="00000000">
        <w:rPr>
          <w:rFonts w:ascii="Times New Roman" w:cs="Times New Roman" w:eastAsia="Times New Roman" w:hAnsi="Times New Roman"/>
          <w:sz w:val="24"/>
          <w:szCs w:val="24"/>
          <w:rtl w:val="0"/>
        </w:rPr>
        <w:t xml:space="preserve">голос профессор зельеварения. Его лицо ничего не выражало, но голос был резким. — У авроров есть обвинение, полученное под </w:t>
      </w:r>
      <w:r w:rsidDel="00000000" w:rsidR="00000000" w:rsidRPr="00000000">
        <w:rPr>
          <w:rFonts w:ascii="Times New Roman" w:cs="Times New Roman" w:eastAsia="Times New Roman" w:hAnsi="Times New Roman"/>
          <w:sz w:val="24"/>
          <w:szCs w:val="24"/>
          <w:rtl w:val="0"/>
        </w:rPr>
        <w:t xml:space="preserve">Веритасерумом</w:t>
      </w:r>
      <w:r w:rsidDel="00000000" w:rsidR="00000000" w:rsidRPr="00000000">
        <w:rPr>
          <w:rFonts w:ascii="Times New Roman" w:cs="Times New Roman" w:eastAsia="Times New Roman" w:hAnsi="Times New Roman"/>
          <w:sz w:val="24"/>
          <w:szCs w:val="24"/>
          <w:rtl w:val="0"/>
        </w:rPr>
        <w:t xml:space="preserve">, и признание, полученное под Веритасерумом. Поэтому они убеждены, что расследование завершено.</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совсем, — добавил Дамблдор, когда Гарри,</w:t>
      </w:r>
      <w:r w:rsidDel="00000000" w:rsidR="00000000" w:rsidRPr="00000000">
        <w:rPr>
          <w:rFonts w:ascii="Times New Roman" w:cs="Times New Roman" w:eastAsia="Times New Roman" w:hAnsi="Times New Roman"/>
          <w:sz w:val="24"/>
          <w:szCs w:val="24"/>
          <w:rtl w:val="0"/>
        </w:rPr>
        <w:t xml:space="preserve"> похоже</w:t>
      </w:r>
      <w:r w:rsidDel="00000000" w:rsidR="00000000" w:rsidRPr="00000000">
        <w:rPr>
          <w:rFonts w:ascii="Times New Roman" w:cs="Times New Roman" w:eastAsia="Times New Roman" w:hAnsi="Times New Roman"/>
          <w:sz w:val="24"/>
          <w:szCs w:val="24"/>
          <w:rtl w:val="0"/>
        </w:rPr>
        <w:t xml:space="preserve">, был уже готов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зорваться. — Я</w:t>
      </w:r>
      <w:r w:rsidDel="00000000" w:rsidR="00000000" w:rsidRPr="00000000">
        <w:rPr>
          <w:rFonts w:ascii="Times New Roman" w:cs="Times New Roman" w:eastAsia="Times New Roman" w:hAnsi="Times New Roman"/>
          <w:sz w:val="24"/>
          <w:szCs w:val="24"/>
          <w:rtl w:val="0"/>
        </w:rPr>
        <w:t xml:space="preserve"> поговорил с Амелией </w:t>
      </w:r>
      <w:r w:rsidDel="00000000" w:rsidR="00000000" w:rsidRPr="00000000">
        <w:rPr>
          <w:rFonts w:ascii="Times New Roman" w:cs="Times New Roman" w:eastAsia="Times New Roman" w:hAnsi="Times New Roman"/>
          <w:sz w:val="24"/>
          <w:szCs w:val="24"/>
          <w:rtl w:val="0"/>
        </w:rPr>
        <w:t xml:space="preserve">и настоял, чтобы по делу была проведена тщательнейшая проверка. К сожалению,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злосчастная дуэль состоялась в полночь...</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Предполагаемая дуэль, — резко вставил Гарри.</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Поскольку предполагаемая дуэль состоялась ночью — да, ты правильно заметил, Гарри — она вне пределов досягаемости Маховиков времени...</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также — только предположение, — холодно отозвался Мальчик-Который-Выжил. — И довольно </w:t>
      </w:r>
      <w:r w:rsidDel="00000000" w:rsidR="00000000" w:rsidRPr="00000000">
        <w:rPr>
          <w:rFonts w:ascii="Times New Roman" w:cs="Times New Roman" w:eastAsia="Times New Roman" w:hAnsi="Times New Roman"/>
          <w:sz w:val="24"/>
          <w:szCs w:val="24"/>
          <w:rtl w:val="0"/>
        </w:rPr>
        <w:t xml:space="preserve">подозрительное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между прочим, </w:t>
      </w:r>
      <w:r w:rsidDel="00000000" w:rsidR="00000000" w:rsidRPr="00000000">
        <w:rPr>
          <w:rFonts w:ascii="Times New Roman" w:cs="Times New Roman" w:eastAsia="Times New Roman" w:hAnsi="Times New Roman"/>
          <w:sz w:val="24"/>
          <w:szCs w:val="24"/>
          <w:rtl w:val="0"/>
        </w:rPr>
        <w:t xml:space="preserve">поскольку обвиняемая в заявленном убийстве не знает о Маховиках. Я надеюсь,</w:t>
      </w:r>
      <w:r w:rsidDel="00000000" w:rsidR="00000000" w:rsidRPr="00000000">
        <w:rPr>
          <w:rFonts w:ascii="Times New Roman" w:cs="Times New Roman" w:eastAsia="Times New Roman" w:hAnsi="Times New Roman"/>
          <w:sz w:val="24"/>
          <w:szCs w:val="24"/>
          <w:rtl w:val="0"/>
        </w:rPr>
        <w:t xml:space="preserve"> аврор </w:t>
      </w:r>
      <w:r w:rsidDel="00000000" w:rsidR="00000000" w:rsidRPr="00000000">
        <w:rPr>
          <w:rFonts w:ascii="Times New Roman" w:cs="Times New Roman" w:eastAsia="Times New Roman" w:hAnsi="Times New Roman"/>
          <w:sz w:val="24"/>
          <w:szCs w:val="24"/>
          <w:rtl w:val="0"/>
        </w:rPr>
        <w:t xml:space="preserve">под чарами невидимости, был незамедлительно отправлен в максимально далёкое прошлое, чтобы изучить...</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кивнул.</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отправился лично, Гарри, как только узнал. Но, когда я оказался в</w:t>
      </w:r>
      <w:r w:rsidDel="00000000" w:rsidR="00000000" w:rsidRPr="00000000">
        <w:rPr>
          <w:rFonts w:ascii="Times New Roman" w:cs="Times New Roman" w:eastAsia="Times New Roman" w:hAnsi="Times New Roman"/>
          <w:sz w:val="24"/>
          <w:szCs w:val="24"/>
          <w:rtl w:val="0"/>
        </w:rPr>
        <w:t xml:space="preserve"> зале </w:t>
      </w:r>
      <w:r w:rsidDel="00000000" w:rsidR="00000000" w:rsidRPr="00000000">
        <w:rPr>
          <w:rFonts w:ascii="Times New Roman" w:cs="Times New Roman" w:eastAsia="Times New Roman" w:hAnsi="Times New Roman"/>
          <w:sz w:val="24"/>
          <w:szCs w:val="24"/>
          <w:rtl w:val="0"/>
        </w:rPr>
        <w:t xml:space="preserve">трофе</w:t>
      </w:r>
      <w:r w:rsidDel="00000000" w:rsidR="00000000" w:rsidRPr="00000000">
        <w:rPr>
          <w:rFonts w:ascii="Times New Roman" w:cs="Times New Roman" w:eastAsia="Times New Roman" w:hAnsi="Times New Roman"/>
          <w:sz w:val="24"/>
          <w:szCs w:val="24"/>
          <w:rtl w:val="0"/>
        </w:rPr>
        <w:t xml:space="preserve">ев</w:t>
      </w:r>
      <w:r w:rsidDel="00000000" w:rsidR="00000000" w:rsidRPr="00000000">
        <w:rPr>
          <w:rFonts w:ascii="Times New Roman" w:cs="Times New Roman" w:eastAsia="Times New Roman" w:hAnsi="Times New Roman"/>
          <w:sz w:val="24"/>
          <w:szCs w:val="24"/>
          <w:rtl w:val="0"/>
        </w:rPr>
        <w:t xml:space="preserve">, мистер Малфой уже был без сознания, а мисс Грейнджер уже ушла...</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возразил Гарри Поттер.</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Вы добрались до зала трофеев и увидели Драко без сознания. Это всё, что вы видели, директор. Вы не видели там Гермиону и не видели, как она уходила. Давайте разделять наблюдения и предположения.</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повернулся к Минерве.</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Империус, Обливиэйт, заклинание Ложной памяти, Легилименция. Профессор МакГонагалл, упустил ли я какое-либо заклинание, влияющее на разум, которое могло бы заставить Гермиону верить в то, что это сделала она?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Заклинание Конфундус, — ответила Минерва. И, хотя она никогда не изучала Тёмные искусства, она знала: — И определённые Тёмные ритуалы. Но ни </w:t>
      </w:r>
      <w:r w:rsidDel="00000000" w:rsidR="00000000" w:rsidRPr="00000000">
        <w:rPr>
          <w:rFonts w:ascii="Times New Roman" w:cs="Times New Roman" w:eastAsia="Times New Roman" w:hAnsi="Times New Roman"/>
          <w:sz w:val="24"/>
          <w:szCs w:val="24"/>
          <w:rtl w:val="0"/>
        </w:rPr>
        <w:t xml:space="preserve">один</w:t>
      </w:r>
      <w:r w:rsidDel="00000000" w:rsidR="00000000" w:rsidRPr="00000000">
        <w:rPr>
          <w:rFonts w:ascii="Times New Roman" w:cs="Times New Roman" w:eastAsia="Times New Roman" w:hAnsi="Times New Roman"/>
          <w:sz w:val="24"/>
          <w:szCs w:val="24"/>
          <w:rtl w:val="0"/>
        </w:rPr>
        <w:t xml:space="preserve"> из них </w:t>
      </w:r>
      <w:r w:rsidDel="00000000" w:rsidR="00000000" w:rsidRPr="00000000">
        <w:rPr>
          <w:rFonts w:ascii="Times New Roman" w:cs="Times New Roman" w:eastAsia="Times New Roman" w:hAnsi="Times New Roman"/>
          <w:sz w:val="24"/>
          <w:szCs w:val="24"/>
          <w:rtl w:val="0"/>
        </w:rPr>
        <w:t xml:space="preserve">невозможно</w:t>
      </w:r>
      <w:r w:rsidDel="00000000" w:rsidR="00000000" w:rsidRPr="00000000">
        <w:rPr>
          <w:rFonts w:ascii="Times New Roman" w:cs="Times New Roman" w:eastAsia="Times New Roman" w:hAnsi="Times New Roman"/>
          <w:sz w:val="24"/>
          <w:szCs w:val="24"/>
          <w:rtl w:val="0"/>
        </w:rPr>
        <w:t xml:space="preserve"> использовать в </w:t>
      </w:r>
      <w:r w:rsidDel="00000000" w:rsidR="00000000" w:rsidRPr="00000000">
        <w:rPr>
          <w:rFonts w:ascii="Times New Roman" w:cs="Times New Roman" w:eastAsia="Times New Roman" w:hAnsi="Times New Roman"/>
          <w:sz w:val="24"/>
          <w:szCs w:val="24"/>
          <w:rtl w:val="0"/>
        </w:rPr>
        <w:t xml:space="preserve">Хогвартсе</w:t>
      </w:r>
      <w:r w:rsidDel="00000000" w:rsidR="00000000" w:rsidRPr="00000000">
        <w:rPr>
          <w:rFonts w:ascii="Times New Roman" w:cs="Times New Roman" w:eastAsia="Times New Roman" w:hAnsi="Times New Roman"/>
          <w:sz w:val="24"/>
          <w:szCs w:val="24"/>
          <w:rtl w:val="0"/>
        </w:rPr>
        <w:t xml:space="preserve">, не подняв тревогу.</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кивнул, он продолжал смотреть на неё.</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Какое из этих заклинаний можно обнаружить? Какие из них попробовали бы обнаружить авроры?</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Заклинание Конфундус развеивается в течение нескольких часов, — подумав </w:t>
      </w:r>
      <w:r w:rsidDel="00000000" w:rsidR="00000000" w:rsidRPr="00000000">
        <w:rPr>
          <w:rFonts w:ascii="Times New Roman" w:cs="Times New Roman" w:eastAsia="Times New Roman" w:hAnsi="Times New Roman"/>
          <w:sz w:val="24"/>
          <w:szCs w:val="24"/>
          <w:rtl w:val="0"/>
        </w:rPr>
        <w:t xml:space="preserve">секунду</w:t>
      </w:r>
      <w:r w:rsidDel="00000000" w:rsidR="00000000" w:rsidRPr="00000000">
        <w:rPr>
          <w:rFonts w:ascii="Times New Roman" w:cs="Times New Roman" w:eastAsia="Times New Roman" w:hAnsi="Times New Roman"/>
          <w:sz w:val="24"/>
          <w:szCs w:val="24"/>
          <w:rtl w:val="0"/>
        </w:rPr>
        <w:t xml:space="preserve">, ответила она. — Об </w:t>
      </w:r>
      <w:r w:rsidDel="00000000" w:rsidR="00000000" w:rsidRPr="00000000">
        <w:rPr>
          <w:rFonts w:ascii="Times New Roman" w:cs="Times New Roman" w:eastAsia="Times New Roman" w:hAnsi="Times New Roman"/>
          <w:sz w:val="24"/>
          <w:szCs w:val="24"/>
          <w:rtl w:val="0"/>
        </w:rPr>
        <w:t xml:space="preserve">Империусе мисс Грейнджер</w:t>
      </w:r>
      <w:r w:rsidDel="00000000" w:rsidR="00000000" w:rsidRPr="00000000">
        <w:rPr>
          <w:rFonts w:ascii="Times New Roman" w:cs="Times New Roman" w:eastAsia="Times New Roman" w:hAnsi="Times New Roman"/>
          <w:sz w:val="24"/>
          <w:szCs w:val="24"/>
          <w:rtl w:val="0"/>
        </w:rPr>
        <w:t xml:space="preserve"> бы помнила. </w:t>
      </w:r>
      <w:r w:rsidDel="00000000" w:rsidR="00000000" w:rsidRPr="00000000">
        <w:rPr>
          <w:rFonts w:ascii="Times New Roman" w:cs="Times New Roman" w:eastAsia="Times New Roman" w:hAnsi="Times New Roman"/>
          <w:sz w:val="24"/>
          <w:szCs w:val="24"/>
          <w:rtl w:val="0"/>
        </w:rPr>
        <w:t xml:space="preserve">Стирание памяти обнаружить невозможно</w:t>
      </w:r>
      <w:r w:rsidDel="00000000" w:rsidR="00000000" w:rsidRPr="00000000">
        <w:rPr>
          <w:rFonts w:ascii="Times New Roman" w:cs="Times New Roman" w:eastAsia="Times New Roman" w:hAnsi="Times New Roman"/>
          <w:sz w:val="24"/>
          <w:szCs w:val="24"/>
          <w:rtl w:val="0"/>
        </w:rPr>
        <w:t xml:space="preserve">, но наложить такое заклинание в </w:t>
      </w:r>
      <w:r w:rsidDel="00000000" w:rsidR="00000000" w:rsidRPr="00000000">
        <w:rPr>
          <w:rFonts w:ascii="Times New Roman" w:cs="Times New Roman" w:eastAsia="Times New Roman" w:hAnsi="Times New Roman"/>
          <w:sz w:val="24"/>
          <w:szCs w:val="24"/>
          <w:rtl w:val="0"/>
        </w:rPr>
        <w:t xml:space="preserve">Хогвартсе</w:t>
      </w:r>
      <w:r w:rsidDel="00000000" w:rsidR="00000000" w:rsidRPr="00000000">
        <w:rPr>
          <w:rFonts w:ascii="Times New Roman" w:cs="Times New Roman" w:eastAsia="Times New Roman" w:hAnsi="Times New Roman"/>
          <w:sz w:val="24"/>
          <w:szCs w:val="24"/>
          <w:rtl w:val="0"/>
        </w:rPr>
        <w:t xml:space="preserve">, не подняв </w:t>
      </w:r>
      <w:r w:rsidDel="00000000" w:rsidR="00000000" w:rsidRPr="00000000">
        <w:rPr>
          <w:rFonts w:ascii="Times New Roman" w:cs="Times New Roman" w:eastAsia="Times New Roman" w:hAnsi="Times New Roman"/>
          <w:sz w:val="24"/>
          <w:szCs w:val="24"/>
          <w:rtl w:val="0"/>
        </w:rPr>
        <w:t xml:space="preserve">тревогу</w:t>
      </w:r>
      <w:r w:rsidDel="00000000" w:rsidR="00000000" w:rsidRPr="00000000">
        <w:rPr>
          <w:rFonts w:ascii="Times New Roman" w:cs="Times New Roman" w:eastAsia="Times New Roman" w:hAnsi="Times New Roman"/>
          <w:sz w:val="24"/>
          <w:szCs w:val="24"/>
          <w:rtl w:val="0"/>
        </w:rPr>
        <w:t xml:space="preserve">, может только кто-то из профессоров. Легилименцию, полагаю, может обнаружить только другой легилимент...</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потребовал, чтобы мисс Грейнджер была проверена судебным легилиментом, — сказал Дамблдор. — Исследование показало...</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ему доверяем? — перебил Гарри.</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Ей, — поправил Дамблдор. — Софии МакЙоргенсон, которую я помню честной ученицей Когтеврана. И она связана Нерушимым обетом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говорить только правду о том, что она видит...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Мог ли кто-то играть</w:t>
      </w:r>
      <w:r w:rsidDel="00000000" w:rsidR="00000000" w:rsidRPr="00000000">
        <w:rPr>
          <w:rFonts w:ascii="Times New Roman" w:cs="Times New Roman" w:eastAsia="Times New Roman" w:hAnsi="Times New Roman"/>
          <w:sz w:val="24"/>
          <w:szCs w:val="24"/>
          <w:rtl w:val="0"/>
        </w:rPr>
        <w:t xml:space="preserve"> её роль, используя О</w:t>
      </w:r>
      <w:r w:rsidDel="00000000" w:rsidR="00000000" w:rsidRPr="00000000">
        <w:rPr>
          <w:rFonts w:ascii="Times New Roman" w:cs="Times New Roman" w:eastAsia="Times New Roman" w:hAnsi="Times New Roman"/>
          <w:sz w:val="24"/>
          <w:szCs w:val="24"/>
          <w:rtl w:val="0"/>
        </w:rPr>
        <w:t xml:space="preserve">боротное</w:t>
      </w:r>
      <w:r w:rsidDel="00000000" w:rsidR="00000000" w:rsidRPr="00000000">
        <w:rPr>
          <w:rFonts w:ascii="Times New Roman" w:cs="Times New Roman" w:eastAsia="Times New Roman" w:hAnsi="Times New Roman"/>
          <w:sz w:val="24"/>
          <w:szCs w:val="24"/>
          <w:rtl w:val="0"/>
        </w:rPr>
        <w:t xml:space="preserve"> зелье? — снова перебил Гарри. — Что вы видели, директор?</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Личность, которая выглядела, как мадам МакЙоргенсон, — тяжело ответил Альбус, — сообщила нам, что лишь один легилимент немного касался разума мисс Грейнджер несколько месяцев назад. Гарри, это случилось в январе, когда я общался с мисс Грейнджер по поводу некоего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дементора. Это было ожидаемо. Но я не ожидал остального, что обнаружила София.</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повернулся к камину. Отблески пламени легли на его лицо.</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ты и сказал, Гарри, заклинание Ложной памяти могло иметь место. Когда оно наложено идеально, оно неотличимо от настоящей памяти...</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Неудивительно, — вставил Гарри. — Исследования показали, что человеческие воспоминания в той или иной степени переписываются всякий раз, когда мы их вспоминаем...</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тихо сказала </w:t>
      </w:r>
      <w:r w:rsidDel="00000000" w:rsidR="00000000" w:rsidRPr="00000000">
        <w:rPr>
          <w:rFonts w:ascii="Times New Roman" w:cs="Times New Roman" w:eastAsia="Times New Roman" w:hAnsi="Times New Roman"/>
          <w:sz w:val="24"/>
          <w:szCs w:val="24"/>
          <w:rtl w:val="0"/>
        </w:rPr>
        <w:t xml:space="preserve">Минерва</w:t>
      </w:r>
      <w:r w:rsidDel="00000000" w:rsidR="00000000" w:rsidRPr="00000000">
        <w:rPr>
          <w:rFonts w:ascii="Times New Roman" w:cs="Times New Roman" w:eastAsia="Times New Roman" w:hAnsi="Times New Roman"/>
          <w:sz w:val="24"/>
          <w:szCs w:val="24"/>
          <w:rtl w:val="0"/>
        </w:rPr>
        <w:t xml:space="preserve">, и мальчик тут же умолк.</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продолжил: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del w:author="Alaric Lightin" w:id="0" w:date="2019-05-14T15:19:45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но наложение заклинания Ложной памяти такого качества требует столько же времени, сколько и настоящая память. Создание детальных воспоминаний о десяти минутах займёт десять минут. И согласно судебному легилименту, — лицо Альбуса вновь стало усталым и морщинистым, — мисс Грейнджер</w:t>
      </w:r>
      <w:r w:rsidDel="00000000" w:rsidR="00000000" w:rsidRPr="00000000">
        <w:rPr>
          <w:rFonts w:ascii="Times New Roman" w:cs="Times New Roman" w:eastAsia="Times New Roman" w:hAnsi="Times New Roman"/>
          <w:sz w:val="24"/>
          <w:szCs w:val="24"/>
          <w:rtl w:val="0"/>
        </w:rPr>
        <w:t xml:space="preserve"> зациклилась </w:t>
      </w:r>
      <w:r w:rsidDel="00000000" w:rsidR="00000000" w:rsidRPr="00000000">
        <w:rPr>
          <w:rFonts w:ascii="Times New Roman" w:cs="Times New Roman" w:eastAsia="Times New Roman" w:hAnsi="Times New Roman"/>
          <w:sz w:val="24"/>
          <w:szCs w:val="24"/>
          <w:rtl w:val="0"/>
        </w:rPr>
        <w:t xml:space="preserve">на мистере Малфое со дня, когда Северус... накричал на неё. Она думала, что мистер Малфой заодно с профессором Снейпом. Что он собирается причинить вред ей и Гарри. Она думала об этом часами, каждый день. Невозможно создать ложную память о таком длительном сроке.</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Видимость безумия... — тихо пробормотал Северус, словно самому себе. — </w:t>
      </w:r>
      <w:r w:rsidDel="00000000" w:rsidR="00000000" w:rsidRPr="00000000">
        <w:rPr>
          <w:rFonts w:ascii="Times New Roman" w:cs="Times New Roman" w:eastAsia="Times New Roman" w:hAnsi="Times New Roman"/>
          <w:sz w:val="24"/>
          <w:szCs w:val="24"/>
          <w:rtl w:val="0"/>
        </w:rPr>
        <w:t xml:space="preserve">Может ли это безумие быть реальным? Нет, последствия слишком ужасны, чтобы это оказалось чистой случайностью, и слишком удобны для </w:t>
      </w:r>
      <w:r w:rsidDel="00000000" w:rsidR="00000000" w:rsidRPr="00000000">
        <w:rPr>
          <w:rFonts w:ascii="Times New Roman" w:cs="Times New Roman" w:eastAsia="Times New Roman" w:hAnsi="Times New Roman"/>
          <w:sz w:val="24"/>
          <w:szCs w:val="24"/>
          <w:rtl w:val="0"/>
        </w:rPr>
        <w:t xml:space="preserve">кое-кого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без сом</w:t>
      </w:r>
      <w:r w:rsidDel="00000000" w:rsidR="00000000" w:rsidRPr="00000000">
        <w:rPr>
          <w:rFonts w:ascii="Times New Roman" w:cs="Times New Roman" w:eastAsia="Times New Roman" w:hAnsi="Times New Roman"/>
          <w:sz w:val="24"/>
          <w:szCs w:val="24"/>
          <w:rtl w:val="0"/>
        </w:rPr>
        <w:t xml:space="preserve">нения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w:t>
      </w:r>
      <w:r w:rsidDel="00000000" w:rsidR="00000000" w:rsidRPr="00000000">
        <w:rPr>
          <w:rFonts w:ascii="Times New Roman" w:cs="Times New Roman" w:eastAsia="Times New Roman" w:hAnsi="Times New Roman"/>
          <w:sz w:val="24"/>
          <w:szCs w:val="24"/>
          <w:rtl w:val="0"/>
        </w:rPr>
        <w:t xml:space="preserve">зможно, магловский наркотик? Но этого было бы недостаточно — безумие мисс Грейнджер нужно было направить...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w:t>
      </w:r>
      <w:r w:rsidDel="00000000" w:rsidR="00000000" w:rsidRPr="00000000">
        <w:rPr>
          <w:rFonts w:ascii="Times New Roman" w:cs="Times New Roman" w:eastAsia="Times New Roman" w:hAnsi="Times New Roman"/>
          <w:sz w:val="24"/>
          <w:szCs w:val="24"/>
          <w:rtl w:val="0"/>
        </w:rPr>
        <w:t xml:space="preserve">! — вдруг воскликнул Гарри. — Теперь я понял. Первое заклинание Ложной памяти </w:t>
      </w:r>
      <w:r w:rsidDel="00000000" w:rsidR="00000000" w:rsidRPr="00000000">
        <w:rPr>
          <w:rFonts w:ascii="Times New Roman" w:cs="Times New Roman" w:eastAsia="Times New Roman" w:hAnsi="Times New Roman"/>
          <w:sz w:val="24"/>
          <w:szCs w:val="24"/>
          <w:rtl w:val="0"/>
        </w:rPr>
        <w:t xml:space="preserve">было использовано на Гермионе </w:t>
      </w:r>
      <w:r w:rsidDel="00000000" w:rsidR="00000000" w:rsidRPr="00000000">
        <w:rPr>
          <w:rFonts w:ascii="Times New Roman" w:cs="Times New Roman" w:eastAsia="Times New Roman" w:hAnsi="Times New Roman"/>
          <w:sz w:val="24"/>
          <w:szCs w:val="24"/>
          <w:rtl w:val="0"/>
        </w:rPr>
        <w:t xml:space="preserve">после того, как профессор Снейп накричал на неё. И оно навязало </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й </w:t>
      </w:r>
      <w:r w:rsidDel="00000000" w:rsidR="00000000" w:rsidRPr="00000000">
        <w:rPr>
          <w:rFonts w:ascii="Times New Roman" w:cs="Times New Roman" w:eastAsia="Times New Roman" w:hAnsi="Times New Roman"/>
          <w:sz w:val="24"/>
          <w:szCs w:val="24"/>
          <w:rtl w:val="0"/>
        </w:rPr>
        <w:t xml:space="preserve">мысли</w:t>
      </w:r>
      <w:r w:rsidDel="00000000" w:rsidR="00000000" w:rsidRPr="00000000">
        <w:rPr>
          <w:rFonts w:ascii="Times New Roman" w:cs="Times New Roman" w:eastAsia="Times New Roman" w:hAnsi="Times New Roman"/>
          <w:sz w:val="24"/>
          <w:szCs w:val="24"/>
          <w:rtl w:val="0"/>
        </w:rPr>
        <w:t xml:space="preserve"> о том, </w:t>
      </w:r>
      <w:r w:rsidDel="00000000" w:rsidR="00000000" w:rsidRPr="00000000">
        <w:rPr>
          <w:rFonts w:ascii="Times New Roman" w:cs="Times New Roman" w:eastAsia="Times New Roman" w:hAnsi="Times New Roman"/>
          <w:sz w:val="24"/>
          <w:szCs w:val="24"/>
          <w:rtl w:val="0"/>
        </w:rPr>
        <w:t xml:space="preserve">что Драко и профессор Снейп, например, замышляют убить её</w:t>
      </w:r>
      <w:r w:rsidDel="00000000" w:rsidR="00000000" w:rsidRPr="00000000">
        <w:rPr>
          <w:rFonts w:ascii="Times New Roman" w:cs="Times New Roman" w:eastAsia="Times New Roman" w:hAnsi="Times New Roman"/>
          <w:sz w:val="24"/>
          <w:szCs w:val="24"/>
          <w:rtl w:val="0"/>
        </w:rPr>
        <w:t xml:space="preserve">. А прошлой ночью эта ложная память была удалена Обливиэйтом. После чего у неё остались воспоминания о её зацикленности на Драко без видимых причин, и одновременно ей и Драко были вложены фальшивые воспоминания об их дуэли.</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ошеломлённо моргнула. Чтобы она сама подумала о такой возможности, потребовалась бы тысяча лет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зельеварения задумчиво нахмурился, его глаза сузились.</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Реакцию на заклинание Ложной памяти сложно предсказать заранее без легилименции, мистер Поттер. Когда субъект впервые вспоминает внушённые события, он не всегда действует, как ожидалось. Это был бы рискованный план. Но, полагаю, это единственный способ, которым профессор Квиррелл смог бы добиться такого эффекта.</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Квиррелл? — переспросил Гарри. — </w:t>
      </w:r>
      <w:r w:rsidDel="00000000" w:rsidR="00000000" w:rsidRPr="00000000">
        <w:rPr>
          <w:rFonts w:ascii="Times New Roman" w:cs="Times New Roman" w:eastAsia="Times New Roman" w:hAnsi="Times New Roman"/>
          <w:sz w:val="24"/>
          <w:szCs w:val="24"/>
          <w:rtl w:val="0"/>
        </w:rPr>
        <w:t xml:space="preserve">Но какой у него мотив, чтобы</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Защиты всегда под подозрением, мистер Поттер, — бесстрастно произнёс зельевар. — </w:t>
      </w:r>
      <w:r w:rsidDel="00000000" w:rsidR="00000000" w:rsidRPr="00000000">
        <w:rPr>
          <w:rFonts w:ascii="Times New Roman" w:cs="Times New Roman" w:eastAsia="Times New Roman" w:hAnsi="Times New Roman"/>
          <w:sz w:val="24"/>
          <w:szCs w:val="24"/>
          <w:rtl w:val="0"/>
        </w:rPr>
        <w:t xml:space="preserve">Со временем вы заметите т</w:t>
      </w:r>
      <w:r w:rsidDel="00000000" w:rsidR="00000000" w:rsidRPr="00000000">
        <w:rPr>
          <w:rFonts w:ascii="Times New Roman" w:cs="Times New Roman" w:eastAsia="Times New Roman" w:hAnsi="Times New Roman"/>
          <w:sz w:val="24"/>
          <w:szCs w:val="24"/>
          <w:rtl w:val="0"/>
        </w:rPr>
        <w:t xml:space="preserve">енденцию.</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поднял руку, призвав к тишине. Все головы повернулись к нему.</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 этом деле есть и другой подозреваемый, — тихо сказал он, — Волдеморт.</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Смертоноснейшее из непроизносимых слов эхом разнеслось по комнате и, казалось, забрало весь жар у оранжевого пламени в камине.</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уверен, — медленно продолжил старый волшебник. — Слишком мало известно мне о пути Волдеморта к бессмертию. Полагаю, он изучил те книги до меня. Всё, что я смог найти — древние легенды, разбросанные по слишком многим томам, чтобы он мог уничтожить их все. Но добираться до правды, сокрытой среди множества историй — это тоже часть искусства волшебника, и в нём я попытался преуспеть. Человеческие жертвоприношения, хладнокровнейшие убийства, жертвы, умирающие в ужасе. Старые, старые легенды об одержимых волшебниках, которые совершали безумные деяния, объявляли себя Тёмными </w:t>
      </w:r>
      <w:r w:rsidDel="00000000" w:rsidR="00000000" w:rsidRPr="00000000">
        <w:rPr>
          <w:rFonts w:ascii="Times New Roman" w:cs="Times New Roman" w:eastAsia="Times New Roman" w:hAnsi="Times New Roman"/>
          <w:sz w:val="24"/>
          <w:szCs w:val="24"/>
          <w:rtl w:val="0"/>
        </w:rPr>
        <w:t xml:space="preserve">Лордами</w:t>
      </w:r>
      <w:r w:rsidDel="00000000" w:rsidR="00000000" w:rsidRPr="00000000">
        <w:rPr>
          <w:rFonts w:ascii="Times New Roman" w:cs="Times New Roman" w:eastAsia="Times New Roman" w:hAnsi="Times New Roman"/>
          <w:sz w:val="24"/>
          <w:szCs w:val="24"/>
          <w:rtl w:val="0"/>
        </w:rPr>
        <w:t xml:space="preserve"> и были повергнуты. И обычно упоминается </w:t>
      </w:r>
      <w:r w:rsidDel="00000000" w:rsidR="00000000" w:rsidRPr="00000000">
        <w:rPr>
          <w:rFonts w:ascii="Times New Roman" w:cs="Times New Roman" w:eastAsia="Times New Roman" w:hAnsi="Times New Roman"/>
          <w:sz w:val="24"/>
          <w:szCs w:val="24"/>
          <w:rtl w:val="0"/>
        </w:rPr>
        <w:t xml:space="preserve">некое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устройство</w:t>
      </w:r>
      <w:r w:rsidDel="00000000" w:rsidR="00000000" w:rsidRPr="00000000">
        <w:rPr>
          <w:rFonts w:ascii="Times New Roman" w:cs="Times New Roman" w:eastAsia="Times New Roman" w:hAnsi="Times New Roman"/>
          <w:sz w:val="24"/>
          <w:szCs w:val="24"/>
          <w:rtl w:val="0"/>
        </w:rPr>
        <w:t xml:space="preserve">, которое Тёмный Лорд носит с собой... — древние глаза </w:t>
      </w:r>
      <w:r w:rsidDel="00000000" w:rsidR="00000000" w:rsidRPr="00000000">
        <w:rPr>
          <w:rFonts w:ascii="Times New Roman" w:cs="Times New Roman" w:eastAsia="Times New Roman" w:hAnsi="Times New Roman"/>
          <w:sz w:val="24"/>
          <w:szCs w:val="24"/>
          <w:rtl w:val="0"/>
        </w:rPr>
        <w:t xml:space="preserve">Альбуса </w:t>
      </w:r>
      <w:r w:rsidDel="00000000" w:rsidR="00000000" w:rsidRPr="00000000">
        <w:rPr>
          <w:rFonts w:ascii="Times New Roman" w:cs="Times New Roman" w:eastAsia="Times New Roman" w:hAnsi="Times New Roman"/>
          <w:sz w:val="24"/>
          <w:szCs w:val="24"/>
          <w:rtl w:val="0"/>
        </w:rPr>
        <w:t xml:space="preserve">изучающе смотрели в молодые глаза Гарри. — </w:t>
      </w:r>
      <w:r w:rsidDel="00000000" w:rsidR="00000000" w:rsidRPr="00000000">
        <w:rPr>
          <w:rFonts w:ascii="Times New Roman" w:cs="Times New Roman" w:eastAsia="Times New Roman" w:hAnsi="Times New Roman"/>
          <w:sz w:val="24"/>
          <w:szCs w:val="24"/>
          <w:rtl w:val="0"/>
        </w:rPr>
        <w:t xml:space="preserve">Я считаю, Гарри - хотя ты назовёшь это лишь предположением, — что совершение убийства разрывает душу.</w:t>
      </w:r>
      <w:r w:rsidDel="00000000" w:rsidR="00000000" w:rsidRPr="00000000">
        <w:rPr>
          <w:rFonts w:ascii="Times New Roman" w:cs="Times New Roman" w:eastAsia="Times New Roman" w:hAnsi="Times New Roman"/>
          <w:sz w:val="24"/>
          <w:szCs w:val="24"/>
          <w:rtl w:val="0"/>
        </w:rPr>
        <w:t xml:space="preserve"> И чернейший, ужасный ритуал привязывает </w:t>
      </w:r>
      <w:r w:rsidDel="00000000" w:rsidR="00000000" w:rsidRPr="00000000">
        <w:rPr>
          <w:rFonts w:ascii="Times New Roman" w:cs="Times New Roman" w:eastAsia="Times New Roman" w:hAnsi="Times New Roman"/>
          <w:sz w:val="24"/>
          <w:szCs w:val="24"/>
          <w:rtl w:val="0"/>
        </w:rPr>
        <w:t xml:space="preserve">отделённый фрагмент души к этому миру</w:t>
      </w:r>
      <w:r w:rsidDel="00000000" w:rsidR="00000000" w:rsidRPr="00000000">
        <w:rPr>
          <w:rFonts w:ascii="Times New Roman" w:cs="Times New Roman" w:eastAsia="Times New Roman" w:hAnsi="Times New Roman"/>
          <w:sz w:val="24"/>
          <w:szCs w:val="24"/>
          <w:rtl w:val="0"/>
        </w:rPr>
        <w:t xml:space="preserve">. К материальному предмету в этом мире. Который должен быть или который становится артефактом силы.</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«Крестраж». Ужасное название всплыло в памяти Минервы, хотя, видимо, по какой-то причине Альбус не хотел произносить это слово в присутствии Гарри.</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затем, — продолжил старый волшебник, — оставшаяся часть души привязывается к отделённой части и после уничтожения тела остаётся здесь. Полагаю, печальное и полное боли существование в виде, меньшем чем дух, меньшем чем призрак... — старый волшебник и Гарри продолжали смотреть друг на друга, мальчик нахмурился. — Должно пройти время, прежде чем эта искалеченная душа вновь обретёт подобие жизни. Вот почему, полагаю, у нас была отсрочка в десять лет, вот почему Волдеморт не вернулся мгновенно. Но с течением времени... дух способен подняться вновь, — </w:t>
      </w:r>
      <w:r w:rsidDel="00000000" w:rsidR="00000000" w:rsidRPr="00000000">
        <w:rPr>
          <w:rFonts w:ascii="Times New Roman" w:cs="Times New Roman" w:eastAsia="Times New Roman" w:hAnsi="Times New Roman"/>
          <w:sz w:val="24"/>
          <w:szCs w:val="24"/>
          <w:rtl w:val="0"/>
        </w:rPr>
        <w:t xml:space="preserve">старый волшебник говорил с мрачной чёткостью</w:t>
      </w:r>
      <w:r w:rsidDel="00000000" w:rsidR="00000000" w:rsidRPr="00000000">
        <w:rPr>
          <w:rFonts w:ascii="Times New Roman" w:cs="Times New Roman" w:eastAsia="Times New Roman" w:hAnsi="Times New Roman"/>
          <w:sz w:val="24"/>
          <w:szCs w:val="24"/>
          <w:rtl w:val="0"/>
        </w:rPr>
        <w:t xml:space="preserve">. — Легенды говорят совершенно ясно, что Тёмные Лорды, которые вернулись, вселившись в чужое тело, обладали меньшей силой, чем прежде. Я не думаю, что Волдеморта это устроит. Он использует другой путь к возрождению. Но Волдеморт был слизеринцем даже </w:t>
      </w:r>
      <w:r w:rsidDel="00000000" w:rsidR="00000000" w:rsidRPr="00000000">
        <w:rPr>
          <w:rFonts w:ascii="Times New Roman" w:cs="Times New Roman" w:eastAsia="Times New Roman" w:hAnsi="Times New Roman"/>
          <w:sz w:val="24"/>
          <w:szCs w:val="24"/>
          <w:rtl w:val="0"/>
        </w:rPr>
        <w:t xml:space="preserve">бо́льши</w:t>
      </w:r>
      <w:r w:rsidDel="00000000" w:rsidR="00000000" w:rsidRPr="00000000">
        <w:rPr>
          <w:rFonts w:ascii="Times New Roman" w:cs="Times New Roman" w:eastAsia="Times New Roman" w:hAnsi="Times New Roman"/>
          <w:sz w:val="24"/>
          <w:szCs w:val="24"/>
          <w:rtl w:val="0"/>
        </w:rPr>
        <w:t xml:space="preserve">м, чем Салазар. Он использовал все возможности. </w:t>
      </w:r>
      <w:r w:rsidDel="00000000" w:rsidR="00000000" w:rsidRPr="00000000">
        <w:rPr>
          <w:rFonts w:ascii="Times New Roman" w:cs="Times New Roman" w:eastAsia="Times New Roman" w:hAnsi="Times New Roman"/>
          <w:sz w:val="24"/>
          <w:szCs w:val="24"/>
          <w:rtl w:val="0"/>
        </w:rPr>
        <w:t xml:space="preserve">Поэтому</w:t>
      </w:r>
      <w:r w:rsidDel="00000000" w:rsidR="00000000" w:rsidRPr="00000000">
        <w:rPr>
          <w:rFonts w:ascii="Times New Roman" w:cs="Times New Roman" w:eastAsia="Times New Roman" w:hAnsi="Times New Roman"/>
          <w:sz w:val="24"/>
          <w:szCs w:val="24"/>
          <w:rtl w:val="0"/>
        </w:rPr>
        <w:t xml:space="preserve">, будь у него причина, он бы использовал своё жалкое состояние, использовал способность вселяться в чужое тело — если бы мог получить выгоду от необъяснимой ярости другого, — голос Альбуса стих почти до шёпота. — Это, я подозреваю, и случилось с мисс Грейнджер.</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Минервы пересохло в горле.</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здесь, — охнула она. — Здесь, в Хогвартсе...</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прервалась, потому что причина, по которой Волдеморт явился в Хогвартс...</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коротко посмотрел на неё и прошептал:</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 Минерва, ты была права.</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Права в чём? — резко спросил Гарри.</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Самый желанный путь к жизни для Волдеморта, — тяжело ответил Дамблдор, — тот, который он предпочтёт больше других и, пройдя которым, он восстанет ещё более сильным чем прежде. Он хранится здесь, внутри замка...</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Простите, — </w:t>
      </w:r>
      <w:r w:rsidDel="00000000" w:rsidR="00000000" w:rsidRPr="00000000">
        <w:rPr>
          <w:rFonts w:ascii="Times New Roman" w:cs="Times New Roman" w:eastAsia="Times New Roman" w:hAnsi="Times New Roman"/>
          <w:sz w:val="24"/>
          <w:szCs w:val="24"/>
          <w:rtl w:val="0"/>
        </w:rPr>
        <w:t xml:space="preserve">вежливо обратился Гарри, — вы дурак?</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начала она, но в её голосе не было силы.</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есть,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вы не замечали, директор Дамблдор, но в этом замке полно ДЕТЕЙ...</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меня не было выбора! —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оскликнул Дамблдор. Голубые глаза засверкали под очками-полумесяцами. — Я 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хозяин той вещи, которую желает </w:t>
      </w:r>
      <w:r w:rsidDel="00000000" w:rsidR="00000000" w:rsidRPr="00000000">
        <w:rPr>
          <w:rFonts w:ascii="Times New Roman" w:cs="Times New Roman" w:eastAsia="Times New Roman" w:hAnsi="Times New Roman"/>
          <w:sz w:val="24"/>
          <w:szCs w:val="24"/>
          <w:rtl w:val="0"/>
        </w:rPr>
        <w:t xml:space="preserve">Волдеморт</w:t>
      </w:r>
      <w:r w:rsidDel="00000000" w:rsidR="00000000" w:rsidRPr="00000000">
        <w:rPr>
          <w:rFonts w:ascii="Times New Roman" w:cs="Times New Roman" w:eastAsia="Times New Roman" w:hAnsi="Times New Roman"/>
          <w:sz w:val="24"/>
          <w:szCs w:val="24"/>
          <w:rtl w:val="0"/>
        </w:rPr>
        <w:t xml:space="preserve">. Она принадлежит другому и хранится здесь по его воле! Я спрашивал, можно ли спрятать её в Отделе Тайн. Но он был против — он сказал, что эта вещь должна быть за охранными чарами Хогвартса, в месте защищённом Основателями...</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провёл рукой по лбу.</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его голос стал тише. — Я не могу перекладывать вину на него. Он прав. Слишком много силы в этой вещи, слишком много того, чего желает </w:t>
      </w:r>
      <w:r w:rsidDel="00000000" w:rsidR="00000000" w:rsidRPr="00000000">
        <w:rPr>
          <w:rFonts w:ascii="Times New Roman" w:cs="Times New Roman" w:eastAsia="Times New Roman" w:hAnsi="Times New Roman"/>
          <w:sz w:val="24"/>
          <w:szCs w:val="24"/>
          <w:rtl w:val="0"/>
        </w:rPr>
        <w:t xml:space="preserve">человек</w:t>
      </w:r>
      <w:r w:rsidDel="00000000" w:rsidR="00000000" w:rsidRPr="00000000">
        <w:rPr>
          <w:rFonts w:ascii="Times New Roman" w:cs="Times New Roman" w:eastAsia="Times New Roman" w:hAnsi="Times New Roman"/>
          <w:sz w:val="24"/>
          <w:szCs w:val="24"/>
          <w:rtl w:val="0"/>
        </w:rPr>
        <w:t xml:space="preserve">. Я согласился, </w:t>
      </w:r>
      <w:r w:rsidDel="00000000" w:rsidR="00000000" w:rsidRPr="00000000">
        <w:rPr>
          <w:rFonts w:ascii="Times New Roman" w:cs="Times New Roman" w:eastAsia="Times New Roman" w:hAnsi="Times New Roman"/>
          <w:sz w:val="24"/>
          <w:szCs w:val="24"/>
          <w:rtl w:val="0"/>
        </w:rPr>
        <w:t xml:space="preserve">что ловушку нужно поставить в стенах Хогвартса, в месте моей силы</w:t>
      </w:r>
      <w:r w:rsidDel="00000000" w:rsidR="00000000" w:rsidRPr="00000000">
        <w:rPr>
          <w:rFonts w:ascii="Times New Roman" w:cs="Times New Roman" w:eastAsia="Times New Roman" w:hAnsi="Times New Roman"/>
          <w:sz w:val="24"/>
          <w:szCs w:val="24"/>
          <w:rtl w:val="0"/>
        </w:rPr>
        <w:t xml:space="preserve">, — волшебник склонил голову. — Я знал, что Волдеморт ухитрится каким-то образом проникнуть </w:t>
      </w:r>
      <w:r w:rsidDel="00000000" w:rsidR="00000000" w:rsidRPr="00000000">
        <w:rPr>
          <w:rFonts w:ascii="Times New Roman" w:cs="Times New Roman" w:eastAsia="Times New Roman" w:hAnsi="Times New Roman"/>
          <w:sz w:val="24"/>
          <w:szCs w:val="24"/>
          <w:rtl w:val="0"/>
        </w:rPr>
        <w:t xml:space="preserve">сюда</w:t>
      </w:r>
      <w:r w:rsidDel="00000000" w:rsidR="00000000" w:rsidRPr="00000000">
        <w:rPr>
          <w:rFonts w:ascii="Times New Roman" w:cs="Times New Roman" w:eastAsia="Times New Roman" w:hAnsi="Times New Roman"/>
          <w:sz w:val="24"/>
          <w:szCs w:val="24"/>
          <w:rtl w:val="0"/>
        </w:rPr>
        <w:t xml:space="preserve">, и хотел поймать его. Но я не думал, не мог даже представить, что он задержится в крепости врага хоть на минуту больше необходимого.</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 с некоторым удивлением спросил Северус, — зачем Тёмному Лорду могла понадобиться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смерть единственного наследника Люциуса? </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по порядку, — резко сказал Гарри. — Вычисление мотивов того, кто стоит за </w:t>
      </w:r>
      <w:r w:rsidDel="00000000" w:rsidR="00000000" w:rsidRPr="00000000">
        <w:rPr>
          <w:rFonts w:ascii="Times New Roman" w:cs="Times New Roman" w:eastAsia="Times New Roman" w:hAnsi="Times New Roman"/>
          <w:sz w:val="24"/>
          <w:szCs w:val="24"/>
          <w:rtl w:val="0"/>
        </w:rPr>
        <w:t xml:space="preserve">этим</w:t>
      </w:r>
      <w:r w:rsidDel="00000000" w:rsidR="00000000" w:rsidRPr="00000000">
        <w:rPr>
          <w:rFonts w:ascii="Times New Roman" w:cs="Times New Roman" w:eastAsia="Times New Roman" w:hAnsi="Times New Roman"/>
          <w:sz w:val="24"/>
          <w:szCs w:val="24"/>
          <w:rtl w:val="0"/>
        </w:rPr>
        <w:t xml:space="preserve">, не является первостепенным. Самое приоритетное на данный момент то, что </w:t>
      </w:r>
      <w:r w:rsidDel="00000000" w:rsidR="00000000" w:rsidRPr="00000000">
        <w:rPr>
          <w:rFonts w:ascii="Times New Roman" w:cs="Times New Roman" w:eastAsia="Times New Roman" w:hAnsi="Times New Roman"/>
          <w:sz w:val="24"/>
          <w:szCs w:val="24"/>
          <w:rtl w:val="0"/>
        </w:rPr>
        <w:t xml:space="preserve">невиновная учени</w:t>
      </w:r>
      <w:r w:rsidDel="00000000" w:rsidR="00000000" w:rsidRPr="00000000">
        <w:rPr>
          <w:rFonts w:ascii="Times New Roman" w:cs="Times New Roman" w:eastAsia="Times New Roman" w:hAnsi="Times New Roman"/>
          <w:sz w:val="24"/>
          <w:szCs w:val="24"/>
          <w:rtl w:val="0"/>
        </w:rPr>
        <w:t xml:space="preserve">ца Хогвартса — в беде!</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Зелёные и голубые глаза скрестились...</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Верно, мистер Поттер, — слова просто сошли с её языка, она даже не успела подумать. — Альбус, кто присматривает сейчас за мисс Грейнджер?</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 ней отправился профессор Флитвик, — отозвался директор.</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Ей нужен адвокат, — сказал Гарри. — Любому, кто </w:t>
      </w:r>
      <w:r w:rsidDel="00000000" w:rsidR="00000000" w:rsidRPr="00000000">
        <w:rPr>
          <w:rFonts w:ascii="Times New Roman" w:cs="Times New Roman" w:eastAsia="Times New Roman" w:hAnsi="Times New Roman"/>
          <w:sz w:val="24"/>
          <w:szCs w:val="24"/>
          <w:rtl w:val="0"/>
        </w:rPr>
        <w:t xml:space="preserve">ляпнул</w:t>
      </w:r>
      <w:r w:rsidDel="00000000" w:rsidR="00000000" w:rsidRPr="00000000">
        <w:rPr>
          <w:rFonts w:ascii="Times New Roman" w:cs="Times New Roman" w:eastAsia="Times New Roman" w:hAnsi="Times New Roman"/>
          <w:sz w:val="24"/>
          <w:szCs w:val="24"/>
          <w:rtl w:val="0"/>
        </w:rPr>
        <w:t xml:space="preserve"> полицейским «Это сделал я»...</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сожалению, — в голос Минервы помимо её воли прокралась привычная чопорность профессора МакГонагалл, — я сомневаюсь, что услуги юриста могут пригодиться мисс Грейнджер, мистер Поттер. Она предстанет перед судом Визенгамота, и крайне маловероятно, что они освободят её из-за какой-либо формальности.</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посмотрел на неё с таким выражением недоверия, 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предложила кинуть Гермиону в костёр.</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права, мистер Поттер, — тихо сказал Северус. — В этой стране защитники участвуют в очень малом количестве судебных процессов.</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приподнял очки и быстро потёр глаза.</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Как именно мы снимем Гермиону с крючка? Я полагаю, раз здесь нет адвокатов, то слишком самонадеянно ожидать, что судьям настолько хорошо знакомы понятия «здравого смысла» и «априорной вероятности», чтобы они понимали, что двенадцатилетние девочки не совершают хладнокровных убийств?</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предстанет перед Визенгамотом, — повторил Северус, — перед старейшими Благородными Домами и другими влиятельными волшебниками, — на лице зельевара отразился привычный для него сарказм. — Что же до ожиданий... полагаю, с тем же успехом вы можете ожидать, что они </w:t>
      </w:r>
      <w:r w:rsidDel="00000000" w:rsidR="00000000" w:rsidRPr="00000000">
        <w:rPr>
          <w:rFonts w:ascii="Times New Roman" w:cs="Times New Roman" w:eastAsia="Times New Roman" w:hAnsi="Times New Roman"/>
          <w:sz w:val="24"/>
          <w:szCs w:val="24"/>
          <w:rtl w:val="0"/>
        </w:rPr>
        <w:t xml:space="preserve">приготовят вам бутерброд</w:t>
      </w:r>
      <w:r w:rsidDel="00000000" w:rsidR="00000000" w:rsidRPr="00000000">
        <w:rPr>
          <w:rFonts w:ascii="Times New Roman" w:cs="Times New Roman" w:eastAsia="Times New Roman" w:hAnsi="Times New Roman"/>
          <w:sz w:val="24"/>
          <w:szCs w:val="24"/>
          <w:rtl w:val="0"/>
        </w:rPr>
        <w:t xml:space="preserve">, Поттер.</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Какое наказание грозит Гермионе? Сломанная палочка и исключение из школы...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 ответил Северус. — Всё не так просто. Поттер, вы намеренно делаете вид, что не понимаете? Она предстанет перед Визенгамотом. Не существует свода наказаний, только голосование.</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пробормотал:</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Как грянет гром, весь ваш закон становится напрасным. Мы будем слушаться </w:t>
      </w:r>
      <w:r w:rsidDel="00000000" w:rsidR="00000000" w:rsidRPr="00000000">
        <w:rPr>
          <w:rFonts w:ascii="Times New Roman" w:cs="Times New Roman" w:eastAsia="Times New Roman" w:hAnsi="Times New Roman"/>
          <w:sz w:val="24"/>
          <w:szCs w:val="24"/>
          <w:rtl w:val="0"/>
        </w:rPr>
        <w:t xml:space="preserve">муж</w:t>
      </w:r>
      <w:r w:rsidDel="00000000" w:rsidR="00000000" w:rsidRPr="00000000">
        <w:rPr>
          <w:rFonts w:ascii="Times New Roman" w:cs="Times New Roman" w:eastAsia="Times New Roman" w:hAnsi="Times New Roman"/>
          <w:sz w:val="24"/>
          <w:szCs w:val="24"/>
          <w:rtl w:val="0"/>
        </w:rPr>
        <w:t xml:space="preserve">ей</w:t>
      </w:r>
      <w:r w:rsidDel="00000000" w:rsidR="00000000" w:rsidRPr="00000000">
        <w:rPr>
          <w:rFonts w:ascii="Times New Roman" w:cs="Times New Roman" w:eastAsia="Times New Roman" w:hAnsi="Times New Roman"/>
          <w:sz w:val="24"/>
          <w:szCs w:val="24"/>
          <w:rtl w:val="0"/>
        </w:rPr>
        <w:t xml:space="preserve">, и будет всё прекрасно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Значит никаких ограничивающих юридических правил нет?</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Свет померк в глазах за очками-полумесяцами. Старый волшебник ответил спокойно и осторожно:</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Юридически, Гарри, мы имеем дело с долгом крови Гермионы Грейнджер Дому Малфоев. Лорд Малфой предложит способ вернуть этот долг, и Визенгамот будет голосовать по его предложению. Вот и всё.</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 медленно выговорил Гарри. — Люциус был распределён в Слизерин, он должен осознавать, что Гермиона лишь пешка. </w:t>
      </w:r>
      <w:r w:rsidDel="00000000" w:rsidR="00000000" w:rsidRPr="00000000">
        <w:rPr>
          <w:rFonts w:ascii="Times New Roman" w:cs="Times New Roman" w:eastAsia="Times New Roman" w:hAnsi="Times New Roman"/>
          <w:sz w:val="24"/>
          <w:szCs w:val="24"/>
          <w:rtl w:val="0"/>
        </w:rPr>
        <w:t xml:space="preserve">Что она не та, на кого нужно злиться</w:t>
      </w:r>
      <w:r w:rsidDel="00000000" w:rsidR="00000000" w:rsidRPr="00000000">
        <w:rPr>
          <w:rFonts w:ascii="Times New Roman" w:cs="Times New Roman" w:eastAsia="Times New Roman" w:hAnsi="Times New Roman"/>
          <w:sz w:val="24"/>
          <w:szCs w:val="24"/>
          <w:rtl w:val="0"/>
        </w:rPr>
        <w:t xml:space="preserve">. Так?</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Гарри Поттер, — тяжело сказал Альбус. — Это ты хочешь, чтобы Люциус так думал. Но сам Люциус Малфой... не разделит твою точку зрения.</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на директора. Его взгляд похолодел. Минерве пришлось ещё сильнее задавить свои эмоции, перестать расхаживать и постараться дышать ровнее. Она пыталась не думать об этом, пыталась отвернуться, но она знала. Она знала с тех пор, как услышала новость. Она видела это в глазах Альбуса...</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Её приговорят к высшей мере? — тихо спросил Гарри. От тона его голоса по спине Минервы побежали мурашки.</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воскликнул Альбус. — Не Поцелуй, не Азкабан, </w:t>
      </w:r>
      <w:r w:rsidDel="00000000" w:rsidR="00000000" w:rsidRPr="00000000">
        <w:rPr>
          <w:rFonts w:ascii="Times New Roman" w:cs="Times New Roman" w:eastAsia="Times New Roman" w:hAnsi="Times New Roman"/>
          <w:sz w:val="24"/>
          <w:szCs w:val="24"/>
          <w:rtl w:val="0"/>
        </w:rPr>
        <w:t xml:space="preserve">не для первокурсницы</w:t>
      </w:r>
      <w:r w:rsidDel="00000000" w:rsidR="00000000" w:rsidRPr="00000000">
        <w:rPr>
          <w:rFonts w:ascii="Times New Roman" w:cs="Times New Roman" w:eastAsia="Times New Roman" w:hAnsi="Times New Roman"/>
          <w:sz w:val="24"/>
          <w:szCs w:val="24"/>
          <w:rtl w:val="0"/>
        </w:rPr>
        <w:t xml:space="preserve"> Хогвартса. Наша страна ещё не настолько потеряна, ещё нет.</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Люциус Малфой, — бесстрастно добавил Северус, — точно не удовлетворится лишь тем, что ей сломают </w:t>
      </w:r>
      <w:r w:rsidDel="00000000" w:rsidR="00000000" w:rsidRPr="00000000">
        <w:rPr>
          <w:rFonts w:ascii="Times New Roman" w:cs="Times New Roman" w:eastAsia="Times New Roman" w:hAnsi="Times New Roman"/>
          <w:sz w:val="24"/>
          <w:szCs w:val="24"/>
          <w:rtl w:val="0"/>
        </w:rPr>
        <w:t xml:space="preserve">палочк</w:t>
      </w:r>
      <w:r w:rsidDel="00000000" w:rsidR="00000000" w:rsidRPr="00000000">
        <w:rPr>
          <w:rFonts w:ascii="Times New Roman" w:cs="Times New Roman" w:eastAsia="Times New Roman" w:hAnsi="Times New Roman"/>
          <w:sz w:val="24"/>
          <w:szCs w:val="24"/>
          <w:rtl w:val="0"/>
        </w:rPr>
        <w:t xml:space="preserve">у.</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Ладно, — объявил Гарри. — Насколько я понимаю, у нас два основных пути нападения. Путь первый — найти настоящего преступника. Путь второй — прочие способы воздействия на Люциуса. Профессор Квиррелл спас жизнь Драко, значит ли это, что теперь у Дома Малфоев долг крови перед ним, который он может использовать, чтобы окупить долг Гермионы?</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опять изумлённо </w:t>
      </w:r>
      <w:r w:rsidDel="00000000" w:rsidR="00000000" w:rsidRPr="00000000">
        <w:rPr>
          <w:rFonts w:ascii="Times New Roman" w:cs="Times New Roman" w:eastAsia="Times New Roman" w:hAnsi="Times New Roman"/>
          <w:sz w:val="24"/>
          <w:szCs w:val="24"/>
          <w:rtl w:val="0"/>
        </w:rPr>
        <w:t xml:space="preserve">моргнула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 Дамблдор, мотнув головой. — Хорошая идея, но нет, Гарри. Боюсь, что нет. Если Визенгамот заподозрит, что обстоятельства, приведшие к долгу крови были созданы умышленно, этот случай станет исключением. И профессор Защиты едва ли выше таких подозрений. Люциус будет возражать.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коротко кивнул.</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Знаю, я говорил, что не буду... но в данных обстоятельствах... тот раз, когда Драко </w:t>
      </w:r>
      <w:r w:rsidDel="00000000" w:rsidR="00000000" w:rsidRPr="00000000">
        <w:rPr>
          <w:rFonts w:ascii="Times New Roman" w:cs="Times New Roman" w:eastAsia="Times New Roman" w:hAnsi="Times New Roman"/>
          <w:sz w:val="24"/>
          <w:szCs w:val="24"/>
          <w:rtl w:val="0"/>
        </w:rPr>
        <w:t xml:space="preserve">использовал на мне</w:t>
      </w:r>
      <w:r w:rsidDel="00000000" w:rsidR="00000000" w:rsidRPr="00000000">
        <w:rPr>
          <w:rFonts w:ascii="Times New Roman" w:cs="Times New Roman" w:eastAsia="Times New Roman" w:hAnsi="Times New Roman"/>
          <w:sz w:val="24"/>
          <w:szCs w:val="24"/>
          <w:rtl w:val="0"/>
        </w:rPr>
        <w:t xml:space="preserve"> пыточное проклятье — будет ли это считаться достаточным долгом...</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 ответил старый волшебник (у </w:t>
      </w:r>
      <w:r w:rsidDel="00000000" w:rsidR="00000000" w:rsidRPr="00000000">
        <w:rPr>
          <w:rFonts w:ascii="Times New Roman" w:cs="Times New Roman" w:eastAsia="Times New Roman" w:hAnsi="Times New Roman"/>
          <w:sz w:val="24"/>
          <w:szCs w:val="24"/>
          <w:rtl w:val="0"/>
        </w:rPr>
        <w:t xml:space="preserve">Минерв</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вырвалось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 Северус поднял бровь). — И тогда бы этого не хватило, а сейчас это уже совсем не долг. Ты окклюмент и тебя нельзя проверить Веритасерумом. А Драко Малфою могут стереть память об этом прежде, чем он сможет подтвердить, — Альбус вдруг замялся. — Гарри... </w:t>
      </w:r>
      <w:r w:rsidDel="00000000" w:rsidR="00000000" w:rsidRPr="00000000">
        <w:rPr>
          <w:rFonts w:ascii="Times New Roman" w:cs="Times New Roman" w:eastAsia="Times New Roman" w:hAnsi="Times New Roman"/>
          <w:sz w:val="24"/>
          <w:szCs w:val="24"/>
          <w:rtl w:val="0"/>
        </w:rPr>
        <w:t xml:space="preserve">чем бы ты не занимался</w:t>
      </w:r>
      <w:r w:rsidDel="00000000" w:rsidR="00000000" w:rsidRPr="00000000">
        <w:rPr>
          <w:rFonts w:ascii="Times New Roman" w:cs="Times New Roman" w:eastAsia="Times New Roman" w:hAnsi="Times New Roman"/>
          <w:sz w:val="24"/>
          <w:szCs w:val="24"/>
          <w:rtl w:val="0"/>
        </w:rPr>
        <w:t xml:space="preserve"> с Драко — скорее всего Люциус Малфой скоро об этом узнает.</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закрыл лицо руками.</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даст ему Веритасерум.</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тихо подтвердил Альбус.</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Мальчик-Который-Выжил ничего не ответил, просто сидел, закрыв лицо руками.</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зельевара отразилось полнейшее изумление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Драко действительно хотел помочь мисс Грейнджер? — спросил он. — Вы... Поттер, вы на самом деле...</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Изменил его? — Гарри не открывал лицо. — Где-то на три четверти. Научил его чарам Патронуса и </w:t>
      </w:r>
      <w:r w:rsidDel="00000000" w:rsidR="00000000" w:rsidRPr="00000000">
        <w:rPr>
          <w:rFonts w:ascii="Times New Roman" w:cs="Times New Roman" w:eastAsia="Times New Roman" w:hAnsi="Times New Roman"/>
          <w:sz w:val="24"/>
          <w:szCs w:val="24"/>
          <w:rtl w:val="0"/>
        </w:rPr>
        <w:t xml:space="preserve">всё такое</w:t>
      </w:r>
      <w:r w:rsidDel="00000000" w:rsidR="00000000" w:rsidRPr="00000000">
        <w:rPr>
          <w:rFonts w:ascii="Times New Roman" w:cs="Times New Roman" w:eastAsia="Times New Roman" w:hAnsi="Times New Roman"/>
          <w:sz w:val="24"/>
          <w:szCs w:val="24"/>
          <w:rtl w:val="0"/>
        </w:rPr>
        <w:t xml:space="preserve">. Я не знаю, что теперь будет.</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Сегодня Волдеморт нанёс нам тяжёлый удар, — сказал Альбус. В его голосе были те же эмоции, что и в позе мальчика, спрятавшего лицо в ладони. — Он забрал две наши фигуры одним... Нет. Мне следовало понять раньше. Он забрал </w:t>
      </w:r>
      <w:r w:rsidDel="00000000" w:rsidR="00000000" w:rsidRPr="00000000">
        <w:rPr>
          <w:rFonts w:ascii="Times New Roman" w:cs="Times New Roman" w:eastAsia="Times New Roman" w:hAnsi="Times New Roman"/>
          <w:sz w:val="24"/>
          <w:szCs w:val="24"/>
          <w:rtl w:val="0"/>
        </w:rPr>
        <w:t xml:space="preserve">одним ходом </w:t>
      </w:r>
      <w:r w:rsidDel="00000000" w:rsidR="00000000" w:rsidRPr="00000000">
        <w:rPr>
          <w:rFonts w:ascii="Times New Roman" w:cs="Times New Roman" w:eastAsia="Times New Roman" w:hAnsi="Times New Roman"/>
          <w:sz w:val="24"/>
          <w:szCs w:val="24"/>
          <w:rtl w:val="0"/>
        </w:rPr>
        <w:t xml:space="preserve">две фигуры Гарри. Волдеморт вновь начал свою игру, но не против меня, а против Гарри. Волдеморт знает пророчество, он знает, </w:t>
      </w:r>
      <w:r w:rsidDel="00000000" w:rsidR="00000000" w:rsidRPr="00000000">
        <w:rPr>
          <w:rFonts w:ascii="Times New Roman" w:cs="Times New Roman" w:eastAsia="Times New Roman" w:hAnsi="Times New Roman"/>
          <w:sz w:val="24"/>
          <w:szCs w:val="24"/>
          <w:rtl w:val="0"/>
        </w:rPr>
        <w:t xml:space="preserve">кто будет его последним врагом</w:t>
      </w:r>
      <w:r w:rsidDel="00000000" w:rsidR="00000000" w:rsidRPr="00000000">
        <w:rPr>
          <w:rFonts w:ascii="Times New Roman" w:cs="Times New Roman" w:eastAsia="Times New Roman" w:hAnsi="Times New Roman"/>
          <w:sz w:val="24"/>
          <w:szCs w:val="24"/>
          <w:rtl w:val="0"/>
        </w:rPr>
        <w:t xml:space="preserve">. Он не стал ждать, пока Гермиона Грейнджер и Драко Малфой вырастут и встанут на сторону Гарри. Он ударил по ним сейчас.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это Сами-Знаете-Кто, а может и нет, — ответил Гарри. Его голос немного дрожал. — Давайте не будем досрочно сужать пространство гипотез.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вздохнул и убрал ладони с лица.</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Второе, что мы можем сделать до суда — это достать настоящего преступника... Или хотя бы найти весомые доказательства, что </w:t>
      </w:r>
      <w:r w:rsidDel="00000000" w:rsidR="00000000" w:rsidRPr="00000000">
        <w:rPr>
          <w:rFonts w:ascii="Times New Roman" w:cs="Times New Roman" w:eastAsia="Times New Roman" w:hAnsi="Times New Roman"/>
          <w:sz w:val="24"/>
          <w:szCs w:val="24"/>
          <w:rtl w:val="0"/>
        </w:rPr>
        <w:t xml:space="preserve">это сделал </w:t>
      </w:r>
      <w:r w:rsidDel="00000000" w:rsidR="00000000" w:rsidRPr="00000000">
        <w:rPr>
          <w:rFonts w:ascii="Times New Roman" w:cs="Times New Roman" w:eastAsia="Times New Roman" w:hAnsi="Times New Roman"/>
          <w:sz w:val="24"/>
          <w:szCs w:val="24"/>
          <w:rtl w:val="0"/>
        </w:rPr>
        <w:t xml:space="preserve">кто-то другой.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 обратилась Минерва, — профессор Квиррелл сообщил аврорам, что </w:t>
      </w:r>
      <w:r w:rsidDel="00000000" w:rsidR="00000000" w:rsidRPr="00000000">
        <w:rPr>
          <w:rFonts w:ascii="Times New Roman" w:cs="Times New Roman" w:eastAsia="Times New Roman" w:hAnsi="Times New Roman"/>
          <w:sz w:val="24"/>
          <w:szCs w:val="24"/>
          <w:rtl w:val="0"/>
        </w:rPr>
        <w:t xml:space="preserve">знает кого-то с мотивом</w:t>
      </w:r>
      <w:r w:rsidDel="00000000" w:rsidR="00000000" w:rsidRPr="00000000">
        <w:rPr>
          <w:rFonts w:ascii="Times New Roman" w:cs="Times New Roman" w:eastAsia="Times New Roman" w:hAnsi="Times New Roman"/>
          <w:sz w:val="24"/>
          <w:szCs w:val="24"/>
          <w:rtl w:val="0"/>
        </w:rPr>
        <w:t xml:space="preserve"> причинить вред мистеру Малфою. Может, вы </w:t>
      </w:r>
      <w:r w:rsidDel="00000000" w:rsidR="00000000" w:rsidRPr="00000000">
        <w:rPr>
          <w:rFonts w:ascii="Times New Roman" w:cs="Times New Roman" w:eastAsia="Times New Roman" w:hAnsi="Times New Roman"/>
          <w:sz w:val="24"/>
          <w:szCs w:val="24"/>
          <w:rtl w:val="0"/>
        </w:rPr>
        <w:t xml:space="preserve">знаете</w:t>
      </w:r>
      <w:r w:rsidDel="00000000" w:rsidR="00000000" w:rsidRPr="00000000">
        <w:rPr>
          <w:rFonts w:ascii="Times New Roman" w:cs="Times New Roman" w:eastAsia="Times New Roman" w:hAnsi="Times New Roman"/>
          <w:sz w:val="24"/>
          <w:szCs w:val="24"/>
          <w:rtl w:val="0"/>
        </w:rPr>
        <w:t xml:space="preserve">, кого он имеет в</w:t>
      </w:r>
      <w:ins w:author="Alaric Lightin" w:id="1" w:date="2019-05-14T15:20:12Z">
        <w:r w:rsidDel="00000000" w:rsidR="00000000" w:rsidRPr="00000000">
          <w:rPr>
            <w:rFonts w:ascii="Times New Roman" w:cs="Times New Roman" w:eastAsia="Times New Roman" w:hAnsi="Times New Roman"/>
            <w:sz w:val="24"/>
            <w:szCs w:val="24"/>
            <w:rtl w:val="0"/>
          </w:rPr>
          <w:t xml:space="preserve"> </w:t>
        </w:r>
      </w:ins>
      <w:r w:rsidDel="00000000" w:rsidR="00000000" w:rsidRPr="00000000">
        <w:rPr>
          <w:rFonts w:ascii="Times New Roman" w:cs="Times New Roman" w:eastAsia="Times New Roman" w:hAnsi="Times New Roman"/>
          <w:sz w:val="24"/>
          <w:szCs w:val="24"/>
          <w:rtl w:val="0"/>
        </w:rPr>
        <w:t xml:space="preserve">виду?</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 после паузы ответил Гарри. — Но, думаю, эту часть расследования я проведу с профессором Защиты... </w:t>
      </w:r>
      <w:r w:rsidDel="00000000" w:rsidR="00000000" w:rsidRPr="00000000">
        <w:rPr>
          <w:rFonts w:ascii="Times New Roman" w:cs="Times New Roman" w:eastAsia="Times New Roman" w:hAnsi="Times New Roman"/>
          <w:sz w:val="24"/>
          <w:szCs w:val="24"/>
          <w:rtl w:val="0"/>
        </w:rPr>
        <w:t xml:space="preserve">Так же как мы проводим расследование в отношении профессора Квиррелла, пока его здесь нет.</w:t>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подозревает меня? — коротко усмехнулся Северус. — Н</w:t>
      </w:r>
      <w:r w:rsidDel="00000000" w:rsidR="00000000" w:rsidRPr="00000000">
        <w:rPr>
          <w:rFonts w:ascii="Times New Roman" w:cs="Times New Roman" w:eastAsia="Times New Roman" w:hAnsi="Times New Roman"/>
          <w:sz w:val="24"/>
          <w:szCs w:val="24"/>
          <w:rtl w:val="0"/>
        </w:rPr>
        <w:t xml:space="preserve">у, конечно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планирую, — продолжил Гарри, — осмотреть зал трофеев, где произошла предполагаемая дуэль — вдруг найдётся что-нибудь необычное. Если вы скажете ведущим расследование аврорам, чтобы они пустили меня</w:t>
      </w:r>
      <w:ins w:author="Alaric Lightin" w:id="2" w:date="2019-05-14T15:20:40Z">
        <w:r w:rsidDel="00000000" w:rsidR="00000000" w:rsidRPr="00000000">
          <w:rPr>
            <w:rFonts w:ascii="Times New Roman" w:cs="Times New Roman" w:eastAsia="Times New Roman" w:hAnsi="Times New Roman"/>
            <w:sz w:val="24"/>
            <w:szCs w:val="24"/>
            <w:rtl w:val="0"/>
          </w:rPr>
          <w:t xml:space="preserve">…</w:t>
        </w:r>
      </w:ins>
      <w:del w:author="Alaric Lightin" w:id="2" w:date="2019-05-14T15:20:40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Каким аврорам? —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Северус ровным голосом.</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набрал</w:t>
      </w:r>
      <w:r w:rsidDel="00000000" w:rsidR="00000000" w:rsidRPr="00000000">
        <w:rPr>
          <w:rFonts w:ascii="Times New Roman" w:cs="Times New Roman" w:eastAsia="Times New Roman" w:hAnsi="Times New Roman"/>
          <w:sz w:val="24"/>
          <w:szCs w:val="24"/>
          <w:rtl w:val="0"/>
        </w:rPr>
        <w:t xml:space="preserve"> в грудь </w:t>
      </w:r>
      <w:r w:rsidDel="00000000" w:rsidR="00000000" w:rsidRPr="00000000">
        <w:rPr>
          <w:rFonts w:ascii="Times New Roman" w:cs="Times New Roman" w:eastAsia="Times New Roman" w:hAnsi="Times New Roman"/>
          <w:sz w:val="24"/>
          <w:szCs w:val="24"/>
          <w:rtl w:val="0"/>
        </w:rPr>
        <w:t xml:space="preserve">воздуха, медленно выдохнул и сказал.</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детективных историях преступления обычно расследуются дольше одного дня. Но двадцать четыре часа — это... нет, тридцать часов — это тысяча восемьсот минут. И я знаю по крайней мере ещё одно важное место, где можно поискать улики... Хотя это должен сделать кто-то с доступом в спальни когтевранок. Когда Гермиона сражалась с хулиганами, она каждое утро находила под подушкой записки, сообщавшие, куда нужно идти, чтобы...</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Альбус...</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подняла голос Минерва.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их не посылал</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старый волшебник удивлённо приподнял</w:t>
      </w:r>
      <w:r w:rsidDel="00000000" w:rsidR="00000000" w:rsidRPr="00000000">
        <w:rPr>
          <w:rFonts w:ascii="Times New Roman" w:cs="Times New Roman" w:eastAsia="Times New Roman" w:hAnsi="Times New Roman"/>
          <w:sz w:val="24"/>
          <w:szCs w:val="24"/>
          <w:rtl w:val="0"/>
        </w:rPr>
        <w:t xml:space="preserve"> брови. — Я ничего об этом не знаю. Гарри, ты думаешь её направляли?</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 ответил Гарри. — Более того, есть ещё одна часть головоломки, о которой вы не знаете, — его голос притих, стал более напряжённым. — Директор, я уже говорил, что получил мантию-невидимку своего отца от кого-то, кто оставил записку под моей подушкой, в которой было написано, что это ранний подарок на Рождество. Я думаю, можно предположить, что это та же самая личность, которая оставляла записки для Гермионы...</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обратился старый волшебник и на мгновение замялся. — Возвращение тебе мантии отца не кажется мне поступком врага...</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Послушайте, — напряжённо сказал Гарри. — Часть, о которой вы не знаете, случилась после побега Беллатрисы Блэк из Азкабана. Я нашёл под подушкой ещё одну записку, с подписью «Санта Клаус». Писавший сообщал, что знает, что меня запирают в Хогвартсе и что он предоставляет мне путь для побега в Школу Салемских Ведьм в Америке. Вместе с запиской была колода карт, в которой король червей предположительно является порталом...</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воскликнула профессор МакГонагалл. — Это могла быть попытка похищения! Вы должны были сообщить...</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профессор, я поступил разумно, — спокойно ответил мальчик. — В тех обстоятельствах я поступил разумно. Я сообщил профессору Квирреллу. И согласно его словам, портал ведёт куда-то в Лондон — он явно недостаточно силён для переноса в другую страну. Но вполне возможно, что человек, пославший записку, честен, и место в Лондоне — просто пересадочная станция.</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вытащил из мантии колоду карт и записку.</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хотел, чтобы вы переместились </w:t>
      </w:r>
      <w:r w:rsidDel="00000000" w:rsidR="00000000" w:rsidRPr="00000000">
        <w:rPr>
          <w:rFonts w:ascii="Times New Roman" w:cs="Times New Roman" w:eastAsia="Times New Roman" w:hAnsi="Times New Roman"/>
          <w:sz w:val="24"/>
          <w:szCs w:val="24"/>
          <w:rtl w:val="0"/>
        </w:rPr>
        <w:t xml:space="preserve">туда</w:t>
      </w:r>
      <w:r w:rsidDel="00000000" w:rsidR="00000000" w:rsidRPr="00000000">
        <w:rPr>
          <w:rFonts w:ascii="Times New Roman" w:cs="Times New Roman" w:eastAsia="Times New Roman" w:hAnsi="Times New Roman"/>
          <w:sz w:val="24"/>
          <w:szCs w:val="24"/>
          <w:rtl w:val="0"/>
        </w:rPr>
        <w:t xml:space="preserve">, не открывая сразу огонь — то есть не кидаясь проклятьями — на случай если отправитель — ваш или мой союзник. Но поскольку это может быть ловушкой, </w:t>
      </w:r>
      <w:r w:rsidDel="00000000" w:rsidR="00000000" w:rsidRPr="00000000">
        <w:rPr>
          <w:rFonts w:ascii="Times New Roman" w:cs="Times New Roman" w:eastAsia="Times New Roman" w:hAnsi="Times New Roman"/>
          <w:sz w:val="24"/>
          <w:szCs w:val="24"/>
          <w:rtl w:val="0"/>
        </w:rPr>
        <w:t xml:space="preserve">думаю</w:t>
      </w:r>
      <w:r w:rsidDel="00000000" w:rsidR="00000000" w:rsidRPr="00000000">
        <w:rPr>
          <w:rFonts w:ascii="Times New Roman" w:cs="Times New Roman" w:eastAsia="Times New Roman" w:hAnsi="Times New Roman"/>
          <w:sz w:val="24"/>
          <w:szCs w:val="24"/>
          <w:rtl w:val="0"/>
        </w:rPr>
        <w:t xml:space="preserve">, надо переместиться немедленно. И кто бы там ни был — его нужно взять живым, чтобы показать Визенгамоту — </w:t>
      </w:r>
      <w:r w:rsidDel="00000000" w:rsidR="00000000" w:rsidRPr="00000000">
        <w:rPr>
          <w:rFonts w:ascii="Times New Roman" w:cs="Times New Roman" w:eastAsia="Times New Roman" w:hAnsi="Times New Roman"/>
          <w:sz w:val="24"/>
          <w:szCs w:val="24"/>
          <w:rtl w:val="0"/>
        </w:rPr>
        <w:t xml:space="preserve">не могу преувеличить важность этой задачи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поднялся со своего кресла и целеустремлённо двинулся к Гарри.</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нужен ваш волос для Оборотного зелья, мистер Поттер...</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Давайте не будем спешить! — сказал Альбус. — Мы ещё не проверили </w:t>
      </w:r>
      <w:r w:rsidDel="00000000" w:rsidR="00000000" w:rsidRPr="00000000">
        <w:rPr>
          <w:rFonts w:ascii="Times New Roman" w:cs="Times New Roman" w:eastAsia="Times New Roman" w:hAnsi="Times New Roman"/>
          <w:sz w:val="24"/>
          <w:szCs w:val="24"/>
          <w:rtl w:val="0"/>
        </w:rPr>
        <w:t xml:space="preserve">сообщения</w:t>
      </w:r>
      <w:r w:rsidDel="00000000" w:rsidR="00000000" w:rsidRPr="00000000">
        <w:rPr>
          <w:rFonts w:ascii="Times New Roman" w:cs="Times New Roman" w:eastAsia="Times New Roman" w:hAnsi="Times New Roman"/>
          <w:sz w:val="24"/>
          <w:szCs w:val="24"/>
          <w:rtl w:val="0"/>
        </w:rPr>
        <w:t xml:space="preserve">, полученные мисс Грейнджер. Между ними может и не быть связи. Северус, поищи их в её спальне.</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Брови Гарри Поттера взлетели вверх. Он уже стоял, подставив голову, чтобы зельевару было удобнее добраться до его волос.</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думаете, по Хогвартсу </w:t>
      </w:r>
      <w:r w:rsidDel="00000000" w:rsidR="00000000" w:rsidRPr="00000000">
        <w:rPr>
          <w:rFonts w:ascii="Times New Roman" w:cs="Times New Roman" w:eastAsia="Times New Roman" w:hAnsi="Times New Roman"/>
          <w:sz w:val="24"/>
          <w:szCs w:val="24"/>
          <w:rtl w:val="0"/>
        </w:rPr>
        <w:t xml:space="preserve">ходят </w:t>
      </w:r>
      <w:r w:rsidDel="00000000" w:rsidR="00000000" w:rsidRPr="00000000">
        <w:rPr>
          <w:rFonts w:ascii="Times New Roman" w:cs="Times New Roman" w:eastAsia="Times New Roman" w:hAnsi="Times New Roman"/>
          <w:sz w:val="24"/>
          <w:szCs w:val="24"/>
          <w:rtl w:val="0"/>
        </w:rPr>
        <w:t xml:space="preserve">и оставляют записки </w:t>
      </w:r>
      <w:r w:rsidDel="00000000" w:rsidR="00000000" w:rsidRPr="00000000">
        <w:rPr>
          <w:rFonts w:ascii="Times New Roman" w:cs="Times New Roman" w:eastAsia="Times New Roman" w:hAnsi="Times New Roman"/>
          <w:sz w:val="24"/>
          <w:szCs w:val="24"/>
          <w:rtl w:val="0"/>
        </w:rPr>
        <w:t xml:space="preserve">под подушками</w:t>
      </w:r>
      <w:r w:rsidDel="00000000" w:rsidR="00000000" w:rsidRPr="00000000">
        <w:rPr>
          <w:rFonts w:ascii="Times New Roman" w:cs="Times New Roman" w:eastAsia="Times New Roman" w:hAnsi="Times New Roman"/>
          <w:sz w:val="24"/>
          <w:szCs w:val="24"/>
          <w:rtl w:val="0"/>
        </w:rPr>
        <w:t xml:space="preserve"> два разных человека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иронично усмехнулся. Он выдернул волос из вороха на голове Гарри и аккуратно завернул в шёлковый платок.</w:t>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исключено. Если я что-то и усвоил за время работы деканом Слизерина, </w:t>
      </w:r>
      <w:r w:rsidDel="00000000" w:rsidR="00000000" w:rsidRPr="00000000">
        <w:rPr>
          <w:rFonts w:ascii="Times New Roman" w:cs="Times New Roman" w:eastAsia="Times New Roman" w:hAnsi="Times New Roman"/>
          <w:sz w:val="24"/>
          <w:szCs w:val="24"/>
          <w:rtl w:val="0"/>
        </w:rPr>
        <w:t xml:space="preserve">так это, что там, где есть несколько интригующих и несколько планов, возникает чудовищная неразбериха.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я думаю, мистер Поттер прав, директор.</w:t>
      </w:r>
      <w:r w:rsidDel="00000000" w:rsidR="00000000" w:rsidRPr="00000000">
        <w:rPr>
          <w:rFonts w:ascii="Times New Roman" w:cs="Times New Roman" w:eastAsia="Times New Roman" w:hAnsi="Times New Roman"/>
          <w:sz w:val="24"/>
          <w:szCs w:val="24"/>
          <w:rtl w:val="0"/>
        </w:rPr>
        <w:t xml:space="preserve"> Мне стоит воспользоваться этим порталом и посмотреть, куда он ведёт.</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замялся, потом неохотно кивнул.</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хочу ещё поговорить с тобой до того, как ты отправишься...</w:t>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Едва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Поттер покинул комнату, чтобы провести своё собственное расследование, </w:t>
      </w:r>
      <w:r w:rsidDel="00000000" w:rsidR="00000000" w:rsidRPr="00000000">
        <w:rPr>
          <w:rFonts w:ascii="Times New Roman" w:cs="Times New Roman" w:eastAsia="Times New Roman" w:hAnsi="Times New Roman"/>
          <w:sz w:val="24"/>
          <w:szCs w:val="24"/>
          <w:rtl w:val="0"/>
        </w:rPr>
        <w:t xml:space="preserve">Северус</w:t>
      </w:r>
      <w:r w:rsidDel="00000000" w:rsidR="00000000" w:rsidRPr="00000000">
        <w:rPr>
          <w:rFonts w:ascii="Times New Roman" w:cs="Times New Roman" w:eastAsia="Times New Roman" w:hAnsi="Times New Roman"/>
          <w:sz w:val="24"/>
          <w:szCs w:val="24"/>
          <w:rtl w:val="0"/>
        </w:rPr>
        <w:t xml:space="preserve"> резко развернулся и устремился к банке с </w:t>
      </w:r>
      <w:r w:rsidDel="00000000" w:rsidR="00000000" w:rsidRPr="00000000">
        <w:rPr>
          <w:rFonts w:ascii="Times New Roman" w:cs="Times New Roman" w:eastAsia="Times New Roman" w:hAnsi="Times New Roman"/>
          <w:sz w:val="24"/>
          <w:szCs w:val="24"/>
          <w:rtl w:val="0"/>
        </w:rPr>
        <w:t xml:space="preserve">дымолётным порошком.</w:t>
      </w:r>
      <w:r w:rsidDel="00000000" w:rsidR="00000000" w:rsidRPr="00000000">
        <w:rPr>
          <w:rFonts w:ascii="Times New Roman" w:cs="Times New Roman" w:eastAsia="Times New Roman" w:hAnsi="Times New Roman"/>
          <w:sz w:val="24"/>
          <w:szCs w:val="24"/>
          <w:rtl w:val="0"/>
        </w:rPr>
        <w:t xml:space="preserve"> Полы его мантии взметнулись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за</w:t>
      </w:r>
      <w:r w:rsidDel="00000000" w:rsidR="00000000" w:rsidRPr="00000000">
        <w:rPr>
          <w:rFonts w:ascii="Times New Roman" w:cs="Times New Roman" w:eastAsia="Times New Roman" w:hAnsi="Times New Roman"/>
          <w:sz w:val="24"/>
          <w:szCs w:val="24"/>
          <w:rtl w:val="0"/>
        </w:rPr>
        <w:t xml:space="preserve"> заготовкой для </w:t>
      </w:r>
      <w:r w:rsidDel="00000000" w:rsidR="00000000" w:rsidRPr="00000000">
        <w:rPr>
          <w:rFonts w:ascii="Times New Roman" w:cs="Times New Roman" w:eastAsia="Times New Roman" w:hAnsi="Times New Roman"/>
          <w:sz w:val="24"/>
          <w:szCs w:val="24"/>
          <w:rtl w:val="0"/>
        </w:rPr>
        <w:t xml:space="preserve">Оборотн</w:t>
      </w:r>
      <w:r w:rsidDel="00000000" w:rsidR="00000000" w:rsidRPr="00000000">
        <w:rPr>
          <w:rFonts w:ascii="Times New Roman" w:cs="Times New Roman" w:eastAsia="Times New Roman" w:hAnsi="Times New Roman"/>
          <w:sz w:val="24"/>
          <w:szCs w:val="24"/>
          <w:rtl w:val="0"/>
        </w:rPr>
        <w:t xml:space="preserve">ого зелья. Добавлю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во́лос</w:t>
      </w:r>
      <w:r w:rsidDel="00000000" w:rsidR="00000000" w:rsidRPr="00000000">
        <w:rPr>
          <w:rFonts w:ascii="Times New Roman" w:cs="Times New Roman" w:eastAsia="Times New Roman" w:hAnsi="Times New Roman"/>
          <w:sz w:val="24"/>
          <w:szCs w:val="24"/>
          <w:rtl w:val="0"/>
        </w:rPr>
        <w:t xml:space="preserve">, и сразу же отправлюсь. Директор, вы подождёте, чтобы...</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Альбус, — Минерва сама удивилась тому, как ровно прозвучал её голос, — это вы оставляли записки под подушкой мистера Поттера?</w:t>
      </w: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Рука Северуса остановилась за мгновение до того, как отправить дымолётный порошок в огонь.</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кивнул, </w:t>
      </w:r>
      <w:r w:rsidDel="00000000" w:rsidR="00000000" w:rsidRPr="00000000">
        <w:rPr>
          <w:rFonts w:ascii="Times New Roman" w:cs="Times New Roman" w:eastAsia="Times New Roman" w:hAnsi="Times New Roman"/>
          <w:sz w:val="24"/>
          <w:szCs w:val="24"/>
          <w:rtl w:val="0"/>
        </w:rPr>
        <w:t xml:space="preserve">хотя его улыбка выглядела немного пустой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Моя дорогая, вы слишком хорошо меня знаете.</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я полагаю, что </w:t>
      </w:r>
      <w:r w:rsidDel="00000000" w:rsidR="00000000" w:rsidRPr="00000000">
        <w:rPr>
          <w:rFonts w:ascii="Times New Roman" w:cs="Times New Roman" w:eastAsia="Times New Roman" w:hAnsi="Times New Roman"/>
          <w:sz w:val="24"/>
          <w:szCs w:val="24"/>
          <w:rtl w:val="0"/>
        </w:rPr>
        <w:t xml:space="preserve">портал</w:t>
      </w:r>
      <w:r w:rsidDel="00000000" w:rsidR="00000000" w:rsidRPr="00000000">
        <w:rPr>
          <w:rFonts w:ascii="Times New Roman" w:cs="Times New Roman" w:eastAsia="Times New Roman" w:hAnsi="Times New Roman"/>
          <w:sz w:val="24"/>
          <w:szCs w:val="24"/>
          <w:rtl w:val="0"/>
        </w:rPr>
        <w:t xml:space="preserve"> настроен на один из безопасных домов, где мистер Поттер будет пребывать в целости и сохранности, пока вы не заберёте его обратно в Хогвартс? — напряжённо продолжила она.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Поступить так было без сомнений разумно, но тем не менее это выглядело немного жестоко.</w:t>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зависимости от обстоятельств, — тихо ответил старый волшебник, — если бы Гарри зашёл так далеко... Что же,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мне стоило бы позволить ему сбежать на какое-то время. В конце-концов, всегда лучше знать где он, знать, что он в безопасности и среди друзей...</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Подумать только, — сказала профессор МакГонагалл, — и я ещё собиралась отчитать мистера Поттера за то, что он скрыл от нас важные сведения! Собиралась упрекнуть его в том, что он не доверяет нам! — она </w:t>
      </w:r>
      <w:r w:rsidDel="00000000" w:rsidR="00000000" w:rsidRPr="00000000">
        <w:rPr>
          <w:rFonts w:ascii="Times New Roman" w:cs="Times New Roman" w:eastAsia="Times New Roman" w:hAnsi="Times New Roman"/>
          <w:sz w:val="24"/>
          <w:szCs w:val="24"/>
          <w:rtl w:val="0"/>
        </w:rPr>
        <w:t xml:space="preserve">повысила голос. — Полагаю, мне стоит пропустить эту лекцию!</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перевёл взгляд на директора, глаза его сузились:</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записки для мисс Грейнджер...</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Защиты, скорее всего, — ответил старый волшебник, — но это только догадка.</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попробую их найти, — сказал Северус, — а затем, полагаю, начну искать Того-Кого-Нельзя-Называть.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нахмурился.</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Хотя у меня нет ни </w:t>
      </w:r>
      <w:r w:rsidDel="00000000" w:rsidR="00000000" w:rsidRPr="00000000">
        <w:rPr>
          <w:rFonts w:ascii="Times New Roman" w:cs="Times New Roman" w:eastAsia="Times New Roman" w:hAnsi="Times New Roman"/>
          <w:sz w:val="24"/>
          <w:szCs w:val="24"/>
          <w:rtl w:val="0"/>
        </w:rPr>
        <w:t xml:space="preserve">малейше</w:t>
      </w:r>
      <w:r w:rsidDel="00000000" w:rsidR="00000000" w:rsidRPr="00000000">
        <w:rPr>
          <w:rFonts w:ascii="Times New Roman" w:cs="Times New Roman" w:eastAsia="Times New Roman" w:hAnsi="Times New Roman"/>
          <w:sz w:val="24"/>
          <w:szCs w:val="24"/>
          <w:rtl w:val="0"/>
        </w:rPr>
        <w:t xml:space="preserve">го представления, с чего начать. Директор, вам известны какие-нибудь заклинания для поиска душ?</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ind w:firstLine="5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Класс прорицаний освещался сотней тусклых огоньков от курильниц, в которых сжигалась сотня разновидностей ладана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спросить, какое слово больше всего подходит для описания этой комнаты, то ответ будет «дым». (Это, конечно, если у вас ещё останутся силы смотреть по сторонам, когда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ваш нос грозится умереть от перенасыщения.) Если же ваш взгляд сможет преодолеть густой смог, то вы увидите небольшую, загромождённую комнату, в которой сорок мягких, большей частью незанятых кресел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расположены вокруг небольшого</w:t>
      </w:r>
      <w:r w:rsidDel="00000000" w:rsidR="00000000" w:rsidRPr="00000000">
        <w:rPr>
          <w:rFonts w:ascii="Times New Roman" w:cs="Times New Roman" w:eastAsia="Times New Roman" w:hAnsi="Times New Roman"/>
          <w:sz w:val="24"/>
          <w:szCs w:val="24"/>
          <w:highlight w:val="white"/>
          <w:rtl w:val="0"/>
        </w:rPr>
        <w:t xml:space="preserve"> пустого</w:t>
      </w:r>
      <w:r w:rsidDel="00000000" w:rsidR="00000000" w:rsidRPr="00000000">
        <w:rPr>
          <w:rFonts w:ascii="Times New Roman" w:cs="Times New Roman" w:eastAsia="Times New Roman" w:hAnsi="Times New Roman"/>
          <w:sz w:val="24"/>
          <w:szCs w:val="24"/>
          <w:rtl w:val="0"/>
        </w:rPr>
        <w:t xml:space="preserve"> пространства в центре комнаты, где находится люк — единственный выход из этой комнаты.</w:t>
      </w: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Грим! — воскликнула профессор </w:t>
      </w:r>
      <w:r w:rsidDel="00000000" w:rsidR="00000000" w:rsidRPr="00000000">
        <w:rPr>
          <w:rFonts w:ascii="Times New Roman" w:cs="Times New Roman" w:eastAsia="Times New Roman" w:hAnsi="Times New Roman"/>
          <w:sz w:val="24"/>
          <w:szCs w:val="24"/>
          <w:rtl w:val="0"/>
        </w:rPr>
        <w:t xml:space="preserve">Трелони</w:t>
      </w:r>
      <w:r w:rsidDel="00000000" w:rsidR="00000000" w:rsidRPr="00000000">
        <w:rPr>
          <w:rFonts w:ascii="Times New Roman" w:cs="Times New Roman" w:eastAsia="Times New Roman" w:hAnsi="Times New Roman"/>
          <w:sz w:val="24"/>
          <w:szCs w:val="24"/>
          <w:rtl w:val="0"/>
        </w:rPr>
        <w:t xml:space="preserve"> с дрожью в голосе, заглядывая в </w:t>
      </w:r>
      <w:r w:rsidDel="00000000" w:rsidR="00000000" w:rsidRPr="00000000">
        <w:rPr>
          <w:rFonts w:ascii="Times New Roman" w:cs="Times New Roman" w:eastAsia="Times New Roman" w:hAnsi="Times New Roman"/>
          <w:sz w:val="24"/>
          <w:szCs w:val="24"/>
          <w:rtl w:val="0"/>
        </w:rPr>
        <w:t xml:space="preserve">чашку </w:t>
      </w:r>
      <w:r w:rsidDel="00000000" w:rsidR="00000000" w:rsidRPr="00000000">
        <w:rPr>
          <w:rFonts w:ascii="Times New Roman" w:cs="Times New Roman" w:eastAsia="Times New Roman" w:hAnsi="Times New Roman"/>
          <w:sz w:val="24"/>
          <w:szCs w:val="24"/>
          <w:rtl w:val="0"/>
        </w:rPr>
        <w:t xml:space="preserve">Джорджа Уизли. — Грим! Это знак смерти! О</w:t>
      </w:r>
      <w:r w:rsidDel="00000000" w:rsidR="00000000" w:rsidRPr="00000000">
        <w:rPr>
          <w:rFonts w:ascii="Times New Roman" w:cs="Times New Roman" w:eastAsia="Times New Roman" w:hAnsi="Times New Roman"/>
          <w:sz w:val="24"/>
          <w:szCs w:val="24"/>
          <w:rtl w:val="0"/>
        </w:rPr>
        <w:t xml:space="preserve">дин из ваших знакомых</w:t>
      </w:r>
      <w:r w:rsidDel="00000000" w:rsidR="00000000" w:rsidRPr="00000000">
        <w:rPr>
          <w:rFonts w:ascii="Times New Roman" w:cs="Times New Roman" w:eastAsia="Times New Roman" w:hAnsi="Times New Roman"/>
          <w:sz w:val="24"/>
          <w:szCs w:val="24"/>
          <w:rtl w:val="0"/>
        </w:rPr>
        <w:t xml:space="preserve">, Джордж... тот, кого вы знаете, умрёт! И это случится скоро... да, это случится очень скоро, я думаю... или же чуть позже...</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Было бы гораздо страшнее, думали Фред с Джорджем, если бы она не говорила то же самое абсолютно каждому ученику, посещающему уроки прорицания. И в данный момент они практически не обращали внимания на её речь, все их мысли были заняты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сегодняшним происшествием...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Люк в центре комнаты с грохотом распахнулся, профессор Трелони вскрикнула и расплескала чай Джорджа прямо на его мантию. Секунду спустя в комнату из под пола влетел Дамблдор. На его плече восседала огненная птица.</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Фред! — скомандовал старый волшебник. Его мантия была </w:t>
      </w:r>
      <w:r w:rsidDel="00000000" w:rsidR="00000000" w:rsidRPr="00000000">
        <w:rPr>
          <w:rFonts w:ascii="Times New Roman" w:cs="Times New Roman" w:eastAsia="Times New Roman" w:hAnsi="Times New Roman"/>
          <w:sz w:val="24"/>
          <w:szCs w:val="24"/>
          <w:rtl w:val="0"/>
        </w:rPr>
        <w:t xml:space="preserve">черна</w:t>
      </w:r>
      <w:r w:rsidDel="00000000" w:rsidR="00000000" w:rsidRPr="00000000">
        <w:rPr>
          <w:rFonts w:ascii="Times New Roman" w:cs="Times New Roman" w:eastAsia="Times New Roman" w:hAnsi="Times New Roman"/>
          <w:sz w:val="24"/>
          <w:szCs w:val="24"/>
          <w:rtl w:val="0"/>
        </w:rPr>
        <w:t xml:space="preserve">, как безлунная ночь, а глаза </w:t>
      </w:r>
      <w:r w:rsidDel="00000000" w:rsidR="00000000" w:rsidRPr="00000000">
        <w:rPr>
          <w:rFonts w:ascii="Times New Roman" w:cs="Times New Roman" w:eastAsia="Times New Roman" w:hAnsi="Times New Roman"/>
          <w:sz w:val="24"/>
          <w:szCs w:val="24"/>
          <w:rtl w:val="0"/>
        </w:rPr>
        <w:t xml:space="preserve">тверды</w:t>
      </w:r>
      <w:r w:rsidDel="00000000" w:rsidR="00000000" w:rsidRPr="00000000">
        <w:rPr>
          <w:rFonts w:ascii="Times New Roman" w:cs="Times New Roman" w:eastAsia="Times New Roman" w:hAnsi="Times New Roman"/>
          <w:sz w:val="24"/>
          <w:szCs w:val="24"/>
          <w:rtl w:val="0"/>
        </w:rPr>
        <w:t xml:space="preserve">, как пара голубых алмазов. — Джордж! За мной, быстро!</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Общий вздох удивления разн</w:t>
      </w:r>
      <w:ins w:author="Alaric Lightin" w:id="3" w:date="2019-05-14T15:19:59Z">
        <w:r w:rsidDel="00000000" w:rsidR="00000000" w:rsidRPr="00000000">
          <w:rPr>
            <w:rFonts w:ascii="Times New Roman" w:cs="Times New Roman" w:eastAsia="Times New Roman" w:hAnsi="Times New Roman"/>
            <w:sz w:val="24"/>
            <w:szCs w:val="24"/>
            <w:rtl w:val="0"/>
          </w:rPr>
          <w:t xml:space="preserve">ё</w:t>
        </w:r>
      </w:ins>
      <w:del w:author="Alaric Lightin" w:id="3" w:date="2019-05-14T15:19:59Z">
        <w:r w:rsidDel="00000000" w:rsidR="00000000" w:rsidRPr="00000000">
          <w:rPr>
            <w:rFonts w:ascii="Times New Roman" w:cs="Times New Roman" w:eastAsia="Times New Roman" w:hAnsi="Times New Roman"/>
            <w:sz w:val="24"/>
            <w:szCs w:val="24"/>
            <w:rtl w:val="0"/>
          </w:rPr>
          <w:delText xml:space="preserve">е</w:delText>
        </w:r>
      </w:del>
      <w:r w:rsidDel="00000000" w:rsidR="00000000" w:rsidRPr="00000000">
        <w:rPr>
          <w:rFonts w:ascii="Times New Roman" w:cs="Times New Roman" w:eastAsia="Times New Roman" w:hAnsi="Times New Roman"/>
          <w:sz w:val="24"/>
          <w:szCs w:val="24"/>
          <w:rtl w:val="0"/>
        </w:rPr>
        <w:t xml:space="preserve">сся по комнате. И пока Фред и Джордж спускались по лестнице вслед за директором, весь класс уже начал строить догадки о том, какую роль они сыграли в покушении на Драко Малфоя.</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Люк с грохотом захлопнулся за ними, и </w:t>
      </w:r>
      <w:r w:rsidDel="00000000" w:rsidR="00000000" w:rsidRPr="00000000">
        <w:rPr>
          <w:rFonts w:ascii="Times New Roman" w:cs="Times New Roman" w:eastAsia="Times New Roman" w:hAnsi="Times New Roman"/>
          <w:sz w:val="24"/>
          <w:szCs w:val="24"/>
          <w:rtl w:val="0"/>
        </w:rPr>
        <w:t xml:space="preserve">сразу </w:t>
      </w:r>
      <w:r w:rsidDel="00000000" w:rsidR="00000000" w:rsidRPr="00000000">
        <w:rPr>
          <w:rFonts w:ascii="Times New Roman" w:cs="Times New Roman" w:eastAsia="Times New Roman" w:hAnsi="Times New Roman"/>
          <w:sz w:val="24"/>
          <w:szCs w:val="24"/>
          <w:rtl w:val="0"/>
        </w:rPr>
        <w:t xml:space="preserve">же</w:t>
      </w:r>
      <w:r w:rsidDel="00000000" w:rsidR="00000000" w:rsidRPr="00000000">
        <w:rPr>
          <w:rFonts w:ascii="Times New Roman" w:cs="Times New Roman" w:eastAsia="Times New Roman" w:hAnsi="Times New Roman"/>
          <w:sz w:val="24"/>
          <w:szCs w:val="24"/>
          <w:rtl w:val="0"/>
        </w:rPr>
        <w:t xml:space="preserve"> все звуки вокруг исчезли. Старый волшебник развернулся и требовательно протянул руку:</w:t>
      </w: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Карту!</w:t>
      </w: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К-карту? — ошарашенно переспросил Фред, или Джордж. Они даже не подозревали, что Дамблдор подозревал. — Эм-м, м-мы не знаем ни о какой...</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 Грейнджер в беде, — сказал старый волшебник.</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Карта в нашей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спальне, — последовал немедленный ответ. — Дайте нам пару </w:t>
      </w:r>
      <w:r w:rsidDel="00000000" w:rsidR="00000000" w:rsidRPr="00000000">
        <w:rPr>
          <w:rFonts w:ascii="Times New Roman" w:cs="Times New Roman" w:eastAsia="Times New Roman" w:hAnsi="Times New Roman"/>
          <w:sz w:val="24"/>
          <w:szCs w:val="24"/>
          <w:rtl w:val="0"/>
        </w:rPr>
        <w:t xml:space="preserve">минут</w:t>
      </w:r>
      <w:r w:rsidDel="00000000" w:rsidR="00000000" w:rsidRPr="00000000">
        <w:rPr>
          <w:rFonts w:ascii="Times New Roman" w:cs="Times New Roman" w:eastAsia="Times New Roman" w:hAnsi="Times New Roman"/>
          <w:sz w:val="24"/>
          <w:szCs w:val="24"/>
          <w:rtl w:val="0"/>
        </w:rPr>
        <w:t xml:space="preserve">, и мы...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Руки волшебника сгребли </w:t>
      </w:r>
      <w:r w:rsidDel="00000000" w:rsidR="00000000" w:rsidRPr="00000000">
        <w:rPr>
          <w:rFonts w:ascii="Times New Roman" w:cs="Times New Roman" w:eastAsia="Times New Roman" w:hAnsi="Times New Roman"/>
          <w:sz w:val="24"/>
          <w:szCs w:val="24"/>
          <w:rtl w:val="0"/>
        </w:rPr>
        <w:t xml:space="preserve">их</w:t>
      </w:r>
      <w:r w:rsidDel="00000000" w:rsidR="00000000" w:rsidRPr="00000000">
        <w:rPr>
          <w:rFonts w:ascii="Times New Roman" w:cs="Times New Roman" w:eastAsia="Times New Roman" w:hAnsi="Times New Roman"/>
          <w:sz w:val="24"/>
          <w:szCs w:val="24"/>
          <w:rtl w:val="0"/>
        </w:rPr>
        <w:t xml:space="preserve">, словно они были маленькими подушками. Пронзительный крик, вспышка света, и они оказались в спальне гриффиндорцев-третьекурсников. </w:t>
      </w: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пару мгновений Фред с Джорджем уже протягивали Карту директору, слегка содрогаясь от творящегося святотатства — они отдавали драгоценный кусочек Хогвартских систем безопасности его законному владельцу. Посмотрев на видимую чистоту пергамента, старый волшебник нахмурился.</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Нужно сказать, — пояснили они,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торжественно клянусь, что замышляю шалость и только...</w:t>
      </w: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отказываюсь лгат</w:t>
      </w:r>
      <w:r w:rsidDel="00000000" w:rsidR="00000000" w:rsidRPr="00000000">
        <w:rPr>
          <w:rFonts w:ascii="Times New Roman" w:cs="Times New Roman" w:eastAsia="Times New Roman" w:hAnsi="Times New Roman"/>
          <w:sz w:val="24"/>
          <w:szCs w:val="24"/>
          <w:rtl w:val="0"/>
        </w:rPr>
        <w:t xml:space="preserve">ь</w:t>
      </w:r>
      <w:r w:rsidDel="00000000" w:rsidR="00000000" w:rsidRPr="00000000">
        <w:rPr>
          <w:rFonts w:ascii="Times New Roman" w:cs="Times New Roman" w:eastAsia="Times New Roman" w:hAnsi="Times New Roman"/>
          <w:sz w:val="24"/>
          <w:szCs w:val="24"/>
          <w:rtl w:val="0"/>
        </w:rPr>
        <w:t xml:space="preserve">, — сказал </w:t>
      </w:r>
      <w:r w:rsidDel="00000000" w:rsidR="00000000" w:rsidRPr="00000000">
        <w:rPr>
          <w:rFonts w:ascii="Times New Roman" w:cs="Times New Roman" w:eastAsia="Times New Roman" w:hAnsi="Times New Roman"/>
          <w:sz w:val="24"/>
          <w:szCs w:val="24"/>
          <w:rtl w:val="0"/>
        </w:rPr>
        <w:t xml:space="preserve">старый </w:t>
      </w:r>
      <w:r w:rsidDel="00000000" w:rsidR="00000000" w:rsidRPr="00000000">
        <w:rPr>
          <w:rFonts w:ascii="Times New Roman" w:cs="Times New Roman" w:eastAsia="Times New Roman" w:hAnsi="Times New Roman"/>
          <w:sz w:val="24"/>
          <w:szCs w:val="24"/>
          <w:rtl w:val="0"/>
        </w:rPr>
        <w:t xml:space="preserve">волшебник. Он поднял Карту и закричал. — Услышь меня, Хогвартс! </w:t>
      </w:r>
      <w:r w:rsidDel="00000000" w:rsidR="00000000" w:rsidRPr="00000000">
        <w:rPr>
          <w:rFonts w:ascii="Times New Roman" w:cs="Times New Roman" w:eastAsia="Times New Roman" w:hAnsi="Times New Roman"/>
          <w:i w:val="1"/>
          <w:sz w:val="24"/>
          <w:szCs w:val="24"/>
          <w:rtl w:val="0"/>
        </w:rPr>
        <w:t xml:space="preserve">Делигитор проди!</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тот же миг на голове волшебника оказалась Распределяющая шляпа, которая выглядела </w:t>
      </w:r>
      <w:r w:rsidDel="00000000" w:rsidR="00000000" w:rsidRPr="00000000">
        <w:rPr>
          <w:rFonts w:ascii="Times New Roman" w:cs="Times New Roman" w:eastAsia="Times New Roman" w:hAnsi="Times New Roman"/>
          <w:sz w:val="24"/>
          <w:szCs w:val="24"/>
          <w:rtl w:val="0"/>
        </w:rPr>
        <w:t xml:space="preserve">до ужаса на своём месте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Словно Дамблдор всю жизнь искал остроконечную, залатанную шляпу, которая бы придала завершённость всему его существованию.</w:t>
      </w: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(Фред и Джордж запомнили эту фразу на случай, если это заклинание может использовать кто-то ещё, помимо директора, и даже начали строить планы розыгрышей с участием Распределяющей шляпы.)</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теряя ни секунды, старый волшебник сорвал с головы Шляпу и </w:t>
      </w:r>
      <w:r w:rsidDel="00000000" w:rsidR="00000000" w:rsidRPr="00000000">
        <w:rPr>
          <w:rFonts w:ascii="Times New Roman" w:cs="Times New Roman" w:eastAsia="Times New Roman" w:hAnsi="Times New Roman"/>
          <w:sz w:val="24"/>
          <w:szCs w:val="24"/>
          <w:rtl w:val="0"/>
        </w:rPr>
        <w:t xml:space="preserve">перевернул её. Сложно сказать наверняка, но </w:t>
      </w:r>
      <w:r w:rsidDel="00000000" w:rsidR="00000000" w:rsidRPr="00000000">
        <w:rPr>
          <w:rFonts w:ascii="Times New Roman" w:cs="Times New Roman" w:eastAsia="Times New Roman" w:hAnsi="Times New Roman"/>
          <w:sz w:val="24"/>
          <w:szCs w:val="24"/>
          <w:rtl w:val="0"/>
        </w:rPr>
        <w:t xml:space="preserve">Шляпа, похоже, была слегка не в себе от такого обращения. Рука директора нырнула внутрь и вытащила хрустальный жезл. Этим инструментом он начал выводить над Картой фигуры, отдалённо похожие на руны, бормоча при этом странные заклинания, которые немного отличались от л</w:t>
      </w:r>
      <w:r w:rsidDel="00000000" w:rsidR="00000000" w:rsidRPr="00000000">
        <w:rPr>
          <w:rFonts w:ascii="Times New Roman" w:cs="Times New Roman" w:eastAsia="Times New Roman" w:hAnsi="Times New Roman"/>
          <w:sz w:val="24"/>
          <w:szCs w:val="24"/>
          <w:rtl w:val="0"/>
        </w:rPr>
        <w:t xml:space="preserve">атыни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color w:val="674ea7"/>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отзывались в ушах близнецов пугающим эхом.</w:t>
      </w:r>
      <w:r w:rsidDel="00000000" w:rsidR="00000000" w:rsidRPr="00000000">
        <w:rPr>
          <w:rFonts w:ascii="Times New Roman" w:cs="Times New Roman" w:eastAsia="Times New Roman" w:hAnsi="Times New Roman"/>
          <w:sz w:val="24"/>
          <w:szCs w:val="24"/>
          <w:rtl w:val="0"/>
        </w:rPr>
        <w:t xml:space="preserve"> Не прекращая движений, он р</w:t>
      </w:r>
      <w:r w:rsidDel="00000000" w:rsidR="00000000" w:rsidRPr="00000000">
        <w:rPr>
          <w:rFonts w:ascii="Times New Roman" w:cs="Times New Roman" w:eastAsia="Times New Roman" w:hAnsi="Times New Roman"/>
          <w:sz w:val="24"/>
          <w:szCs w:val="24"/>
          <w:rtl w:val="0"/>
        </w:rPr>
        <w:t xml:space="preserve">езко повернулся в их сторону.</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верну её вам позже, сыны Уизли. Возвращайтесь в класс.</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директор, — ответили они и на мгновение замялись. — Э-э... а Гермиона Грейнджер, она в самом деле будет вечно служить Драко Малфою в качестве...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Ступайте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приказал старый волшебник.</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они ушли.</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остался в комнате один. Он вновь посмотрел на карту. На ней чёткими линиями была изображена спальня гриффиндорцев, в которой он находился, а единственным именем на карте прописью значилось: Альбус П. В. Б. Дамблдор.</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разгладил карту, наклонился над ней и прошептал: «Найди Тома Риддла».</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Обычно в комнате для допросов Департамента Магического Правопорядка горел маленький оранжевый огонёк. Когда дознаватель наклонялся к </w:t>
      </w:r>
      <w:r w:rsidDel="00000000" w:rsidR="00000000" w:rsidRPr="00000000">
        <w:rPr>
          <w:rFonts w:ascii="Times New Roman" w:cs="Times New Roman" w:eastAsia="Times New Roman" w:hAnsi="Times New Roman"/>
          <w:sz w:val="24"/>
          <w:szCs w:val="24"/>
          <w:rtl w:val="0"/>
        </w:rPr>
        <w:t xml:space="preserve">сидящему на неудобном металлическом стуле</w:t>
      </w:r>
      <w:r w:rsidDel="00000000" w:rsidR="00000000" w:rsidRPr="00000000">
        <w:rPr>
          <w:rFonts w:ascii="Times New Roman" w:cs="Times New Roman" w:eastAsia="Times New Roman" w:hAnsi="Times New Roman"/>
          <w:sz w:val="24"/>
          <w:szCs w:val="24"/>
          <w:rtl w:val="0"/>
        </w:rPr>
        <w:t xml:space="preserve"> человеку, которого он допрашивал, лицо аврора почти целиком оказывалось в тени. Таким образом дознаватель мог читать выражение лица допрашиваемого и одновременно скрывать своё.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только мистер Квиррелл вошёл в комнату, маленький оранжевый огонёк померк и начал мигать, как свеча на ветру. Комнату залило не имеющее источника ледяное свечение, в котором кожа мистера Квиррелла стала бледной, как алебастр,</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лишь его глаза </w:t>
      </w:r>
      <w:r w:rsidDel="00000000" w:rsidR="00000000" w:rsidRPr="00000000">
        <w:rPr>
          <w:rFonts w:ascii="Times New Roman" w:cs="Times New Roman" w:eastAsia="Times New Roman" w:hAnsi="Times New Roman"/>
          <w:sz w:val="24"/>
          <w:szCs w:val="24"/>
          <w:rtl w:val="0"/>
        </w:rPr>
        <w:t xml:space="preserve">почему-то оставались во тьме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Дежуривший снаружи а</w:t>
      </w:r>
      <w:r w:rsidDel="00000000" w:rsidR="00000000" w:rsidRPr="00000000">
        <w:rPr>
          <w:rFonts w:ascii="Times New Roman" w:cs="Times New Roman" w:eastAsia="Times New Roman" w:hAnsi="Times New Roman"/>
          <w:sz w:val="24"/>
          <w:szCs w:val="24"/>
          <w:rtl w:val="0"/>
        </w:rPr>
        <w:t xml:space="preserve">врор тайком предпринял четыре попытки убрать это свечение, которые не увенчались успехом, не</w:t>
      </w:r>
      <w:del w:author="Alaric Lightin" w:id="4" w:date="2019-05-14T15:21:45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смотря на то, что мистер Квиррелл любезно отдал свою палочку до начала дознания, не произносил заклинаний и </w:t>
      </w:r>
      <w:r w:rsidDel="00000000" w:rsidR="00000000" w:rsidRPr="00000000">
        <w:rPr>
          <w:rFonts w:ascii="Times New Roman" w:cs="Times New Roman" w:eastAsia="Times New Roman" w:hAnsi="Times New Roman"/>
          <w:sz w:val="24"/>
          <w:szCs w:val="24"/>
          <w:rtl w:val="0"/>
        </w:rPr>
        <w:t xml:space="preserve">вообще никак не проявлял свою силу.</w:t>
      </w: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Квиринус... Квиррелл, — протянул человек напротив вежливо ожидавшего его профессора Защиты. У дознавателя была густая, похожая на львиную </w:t>
      </w:r>
      <w:r w:rsidDel="00000000" w:rsidR="00000000" w:rsidRPr="00000000">
        <w:rPr>
          <w:rFonts w:ascii="Times New Roman" w:cs="Times New Roman" w:eastAsia="Times New Roman" w:hAnsi="Times New Roman"/>
          <w:sz w:val="24"/>
          <w:szCs w:val="24"/>
          <w:rtl w:val="0"/>
        </w:rPr>
        <w:t xml:space="preserve">гриву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каштановая </w:t>
      </w:r>
      <w:r w:rsidDel="00000000" w:rsidR="00000000" w:rsidRPr="00000000">
        <w:rPr>
          <w:rFonts w:ascii="Times New Roman" w:cs="Times New Roman" w:eastAsia="Times New Roman" w:hAnsi="Times New Roman"/>
          <w:sz w:val="24"/>
          <w:szCs w:val="24"/>
          <w:rtl w:val="0"/>
        </w:rPr>
        <w:t xml:space="preserve">шевелюра. На расчерченном прямыми морщинами лице сидели желтоватые глаза. Судя по </w:t>
      </w:r>
      <w:r w:rsidDel="00000000" w:rsidR="00000000" w:rsidRPr="00000000">
        <w:rPr>
          <w:rFonts w:ascii="Times New Roman" w:cs="Times New Roman" w:eastAsia="Times New Roman" w:hAnsi="Times New Roman"/>
          <w:sz w:val="24"/>
          <w:szCs w:val="24"/>
          <w:rtl w:val="0"/>
        </w:rPr>
        <w:t xml:space="preserve">всему</w:t>
      </w:r>
      <w:r w:rsidDel="00000000" w:rsidR="00000000" w:rsidRPr="00000000">
        <w:rPr>
          <w:rFonts w:ascii="Times New Roman" w:cs="Times New Roman" w:eastAsia="Times New Roman" w:hAnsi="Times New Roman"/>
          <w:sz w:val="24"/>
          <w:szCs w:val="24"/>
          <w:rtl w:val="0"/>
        </w:rPr>
        <w:t xml:space="preserve">, мужчине было около ста лет. В данный момент он пролистывал толстую папку пергаментов, которую достал из чёрного, очень солидного портфеля после того, как прохромал в комнату и сел, не глядя на человека, которого намеревался допрашивать. Он не представился.</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Какое-то время аврор просто листал пергаменты, затем вновь заговорил.</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Родился 26-го сентября</w:t>
      </w:r>
      <w:r w:rsidDel="00000000" w:rsidR="00000000" w:rsidRPr="00000000">
        <w:rPr>
          <w:rFonts w:ascii="Times New Roman" w:cs="Times New Roman" w:eastAsia="Times New Roman" w:hAnsi="Times New Roman"/>
          <w:sz w:val="24"/>
          <w:szCs w:val="24"/>
          <w:rtl w:val="0"/>
        </w:rPr>
        <w:t xml:space="preserve"> 1955</w:t>
      </w:r>
      <w:r w:rsidDel="00000000" w:rsidR="00000000" w:rsidRPr="00000000">
        <w:rPr>
          <w:rFonts w:ascii="Times New Roman" w:cs="Times New Roman" w:eastAsia="Times New Roman" w:hAnsi="Times New Roman"/>
          <w:sz w:val="24"/>
          <w:szCs w:val="24"/>
          <w:rtl w:val="0"/>
        </w:rPr>
        <w:t xml:space="preserve"> года. Мать — Квондия Квиррелл, имевшая связь с Лиринусом Ламблангом... — зачитал аврор. — Распределён в Когтевран... довольно неплохие </w:t>
      </w:r>
      <w:r w:rsidDel="00000000" w:rsidR="00000000" w:rsidRPr="00000000">
        <w:rPr>
          <w:rFonts w:ascii="Times New Roman" w:cs="Times New Roman" w:eastAsia="Times New Roman" w:hAnsi="Times New Roman"/>
          <w:sz w:val="24"/>
          <w:szCs w:val="24"/>
          <w:rtl w:val="0"/>
        </w:rPr>
        <w:t xml:space="preserve">СОВы</w:t>
      </w:r>
      <w:r w:rsidDel="00000000" w:rsidR="00000000" w:rsidRPr="00000000">
        <w:rPr>
          <w:rFonts w:ascii="Times New Roman" w:cs="Times New Roman" w:eastAsia="Times New Roman" w:hAnsi="Times New Roman"/>
          <w:sz w:val="24"/>
          <w:szCs w:val="24"/>
          <w:rtl w:val="0"/>
        </w:rPr>
        <w:t xml:space="preserve">... ТРИТОН по Заклинаниям, трансфигурации... «Превосходно» по магловедению, впечатляет... Древние руны и, ах да — Защита. Также на «превосходно». Много путешествовал, посещая самые разные страны. Визы на порталы в Трансильванию, </w:t>
      </w:r>
      <w:r w:rsidDel="00000000" w:rsidR="00000000" w:rsidRPr="00000000">
        <w:rPr>
          <w:rFonts w:ascii="Times New Roman" w:cs="Times New Roman" w:eastAsia="Times New Roman" w:hAnsi="Times New Roman"/>
          <w:sz w:val="24"/>
          <w:szCs w:val="24"/>
          <w:rtl w:val="0"/>
        </w:rPr>
        <w:t xml:space="preserve">За</w:t>
      </w:r>
      <w:r w:rsidDel="00000000" w:rsidR="00000000" w:rsidRPr="00000000">
        <w:rPr>
          <w:rFonts w:ascii="Times New Roman" w:cs="Times New Roman" w:eastAsia="Times New Roman" w:hAnsi="Times New Roman"/>
          <w:sz w:val="24"/>
          <w:szCs w:val="24"/>
          <w:rtl w:val="0"/>
        </w:rPr>
        <w:t xml:space="preserve">претную империю, город Бесконечной Ночи... так, так, Техас.</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Человек оторвался от чтения досье и прищурился.</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делали там, мистер Квиррелл?</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Любовался видами, преимущественно на магловской стороне, — непринуждённо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ответил профессор Защиты. — Как вы и сказали, я много путешествовал.</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Человек выслушал ответ, нахмурился, посмотрел в пергамент и снова поднял голову.</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Также я вижу, вы посещали город Фуюки в 1983 году.</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удивлённо приподнял бровь.</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что?</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делали в Фуюки? — быстрый и резкий вопрос.</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слегка пожал плечами.</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Ничего особенного. Посетил несколько известных достопримечательностей, несколько менее известных достопримечательностей, об остальном предпочту умолчать.</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самом деле? — тихо спросил аврор. — Довольно интересный ответ.</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же? </w:t>
      </w:r>
      <w:r w:rsidDel="00000000" w:rsidR="00000000" w:rsidRPr="00000000">
        <w:rPr>
          <w:rFonts w:ascii="Times New Roman" w:cs="Times New Roman" w:eastAsia="Times New Roman" w:hAnsi="Times New Roman"/>
          <w:sz w:val="24"/>
          <w:szCs w:val="24"/>
          <w:rtl w:val="0"/>
        </w:rPr>
        <w:t xml:space="preserve">— спросил профессор Защиты.</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Тем, что у вас нет визы в Фуюки, — человек звучно захлопнул папку. — Вы не Квиринус Квиррелл. Так </w:t>
      </w:r>
      <w:r w:rsidDel="00000000" w:rsidR="00000000" w:rsidRPr="00000000">
        <w:rPr>
          <w:rFonts w:ascii="Times New Roman" w:cs="Times New Roman" w:eastAsia="Times New Roman" w:hAnsi="Times New Roman"/>
          <w:sz w:val="24"/>
          <w:szCs w:val="24"/>
          <w:rtl w:val="0"/>
        </w:rPr>
        <w:t xml:space="preserve">кто </w:t>
      </w:r>
      <w:r w:rsidDel="00000000" w:rsidR="00000000" w:rsidRPr="00000000">
        <w:rPr>
          <w:rFonts w:ascii="Times New Roman" w:cs="Times New Roman" w:eastAsia="Times New Roman" w:hAnsi="Times New Roman"/>
          <w:sz w:val="24"/>
          <w:szCs w:val="24"/>
          <w:rtl w:val="0"/>
        </w:rPr>
        <w:t xml:space="preserve">же вы, </w:t>
      </w:r>
      <w:r w:rsidDel="00000000" w:rsidR="00000000" w:rsidRPr="00000000">
        <w:rPr>
          <w:rFonts w:ascii="Times New Roman" w:cs="Times New Roman" w:eastAsia="Times New Roman" w:hAnsi="Times New Roman"/>
          <w:sz w:val="24"/>
          <w:szCs w:val="24"/>
          <w:rtl w:val="0"/>
        </w:rPr>
        <w:t xml:space="preserve">чёрт побери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ind w:firstLine="5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Зельевар тихо прошёл в спальню </w:t>
      </w:r>
      <w:r w:rsidDel="00000000" w:rsidR="00000000" w:rsidRPr="00000000">
        <w:rPr>
          <w:rFonts w:ascii="Times New Roman" w:cs="Times New Roman" w:eastAsia="Times New Roman" w:hAnsi="Times New Roman"/>
          <w:sz w:val="24"/>
          <w:szCs w:val="24"/>
          <w:rtl w:val="0"/>
        </w:rPr>
        <w:t xml:space="preserve">первокурсниц </w:t>
      </w:r>
      <w:r w:rsidDel="00000000" w:rsidR="00000000" w:rsidRPr="00000000">
        <w:rPr>
          <w:rFonts w:ascii="Times New Roman" w:cs="Times New Roman" w:eastAsia="Times New Roman" w:hAnsi="Times New Roman"/>
          <w:sz w:val="24"/>
          <w:szCs w:val="24"/>
          <w:rtl w:val="0"/>
        </w:rPr>
        <w:t xml:space="preserve">Когтеврана — нарядную комнату, где бронзовый и синий цвета чередовались в расцветке</w:t>
      </w:r>
      <w:r w:rsidDel="00000000" w:rsidR="00000000" w:rsidRPr="00000000">
        <w:rPr>
          <w:rFonts w:ascii="Times New Roman" w:cs="Times New Roman" w:eastAsia="Times New Roman" w:hAnsi="Times New Roman"/>
          <w:sz w:val="24"/>
          <w:szCs w:val="24"/>
          <w:rtl w:val="0"/>
        </w:rPr>
        <w:t xml:space="preserve"> мягких игрушек</w:t>
      </w:r>
      <w:r w:rsidDel="00000000" w:rsidR="00000000" w:rsidRPr="00000000">
        <w:rPr>
          <w:rFonts w:ascii="Times New Roman" w:cs="Times New Roman" w:eastAsia="Times New Roman" w:hAnsi="Times New Roman"/>
          <w:sz w:val="24"/>
          <w:szCs w:val="24"/>
          <w:rtl w:val="0"/>
        </w:rPr>
        <w:t xml:space="preserve">, шарфов, платьев, мелкой дешёвой бижутерии и постеров знаменитостей. Определить кровать Гермионы Грейнджер не составило труда — на неё словно напало книжное чудовище.</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Спальня пустовала, несколько заклинаний помогли узнать это наверняка.</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зельеварения поискал под подушкой, под кроватью, а потом начал рыться в сундуке, разбирая те предметы, о которых можно было бы упомянуть, и те, о которых упоминать не следует — в обоих случаях выражение его лица не менялось. Наконец он нашёл стопку </w:t>
      </w:r>
      <w:r w:rsidDel="00000000" w:rsidR="00000000" w:rsidRPr="00000000">
        <w:rPr>
          <w:rFonts w:ascii="Times New Roman" w:cs="Times New Roman" w:eastAsia="Times New Roman" w:hAnsi="Times New Roman"/>
          <w:sz w:val="24"/>
          <w:szCs w:val="24"/>
          <w:rtl w:val="0"/>
        </w:rPr>
        <w:t xml:space="preserve">бумаг</w:t>
      </w:r>
      <w:r w:rsidDel="00000000" w:rsidR="00000000" w:rsidRPr="00000000">
        <w:rPr>
          <w:rFonts w:ascii="Times New Roman" w:cs="Times New Roman" w:eastAsia="Times New Roman" w:hAnsi="Times New Roman"/>
          <w:sz w:val="24"/>
          <w:szCs w:val="24"/>
          <w:rtl w:val="0"/>
        </w:rPr>
        <w:t xml:space="preserve">, в которых описывалось место и время, где можно застать хулиганов. Все записки были подписаны лишь замысловатой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буквой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w:t>
      </w:r>
      <w:ins w:author="Alaric Lightin" w:id="5" w:date="2019-05-14T15:22:12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Короткая огненная вспышка и с записками было покончено. З</w:t>
      </w:r>
      <w:r w:rsidDel="00000000" w:rsidR="00000000" w:rsidRPr="00000000">
        <w:rPr>
          <w:rFonts w:ascii="Times New Roman" w:cs="Times New Roman" w:eastAsia="Times New Roman" w:hAnsi="Times New Roman"/>
          <w:sz w:val="24"/>
          <w:szCs w:val="24"/>
          <w:rtl w:val="0"/>
        </w:rPr>
        <w:t xml:space="preserve">ельевар отправился отчитываться о провале своей миссии.</w:t>
      </w: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сидел спокойно, его руки по-прежнему были сложены на коленях.</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вы осведомитесь у Альбуса Дамблдора, — сказал он, — то узнаете, что он в курсе, и я согласился преподавать Защиту с обязательным условием, что тайна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моей личности...</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Молниеносным движением аврор взмахнул палочкой и гаркнул: «</w:t>
      </w:r>
      <w:r w:rsidDel="00000000" w:rsidR="00000000" w:rsidRPr="00000000">
        <w:rPr>
          <w:rFonts w:ascii="Times New Roman" w:cs="Times New Roman" w:eastAsia="Times New Roman" w:hAnsi="Times New Roman"/>
          <w:i w:val="1"/>
          <w:sz w:val="24"/>
          <w:szCs w:val="24"/>
          <w:rtl w:val="0"/>
        </w:rPr>
        <w:t xml:space="preserve">Полифлюс Реверсо!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Одновременно</w:t>
      </w:r>
      <w:r w:rsidDel="00000000" w:rsidR="00000000" w:rsidRPr="00000000">
        <w:rPr>
          <w:rFonts w:ascii="Times New Roman" w:cs="Times New Roman" w:eastAsia="Times New Roman" w:hAnsi="Times New Roman"/>
          <w:sz w:val="24"/>
          <w:szCs w:val="24"/>
          <w:rtl w:val="0"/>
        </w:rPr>
        <w:t xml:space="preserve"> с этим</w:t>
      </w:r>
      <w:r w:rsidDel="00000000" w:rsidR="00000000" w:rsidRPr="00000000">
        <w:rPr>
          <w:rFonts w:ascii="Times New Roman" w:cs="Times New Roman" w:eastAsia="Times New Roman" w:hAnsi="Times New Roman"/>
          <w:sz w:val="24"/>
          <w:szCs w:val="24"/>
          <w:rtl w:val="0"/>
        </w:rPr>
        <w:t xml:space="preserve"> профессор Защиты </w:t>
      </w:r>
      <w:r w:rsidDel="00000000" w:rsidR="00000000" w:rsidRPr="00000000">
        <w:rPr>
          <w:rFonts w:ascii="Times New Roman" w:cs="Times New Roman" w:eastAsia="Times New Roman" w:hAnsi="Times New Roman"/>
          <w:sz w:val="24"/>
          <w:szCs w:val="24"/>
          <w:rtl w:val="0"/>
        </w:rPr>
        <w:t xml:space="preserve">чихнул</w:t>
      </w:r>
      <w:r w:rsidDel="00000000" w:rsidR="00000000" w:rsidRPr="00000000">
        <w:rPr>
          <w:rFonts w:ascii="Times New Roman" w:cs="Times New Roman" w:eastAsia="Times New Roman" w:hAnsi="Times New Roman"/>
          <w:sz w:val="24"/>
          <w:szCs w:val="24"/>
          <w:rtl w:val="0"/>
        </w:rPr>
        <w:t xml:space="preserve">, и серебряный луч рассыпался фонтаном белых искр.</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Извините, — вежливо сказал профессор Защиты.</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улыбке аврора не было даже намёка на веселье.</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где же настоящий Квиринус Квиррелл, а? Лежит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где-нибудь под Империусом на дне сундука, а вы время от времени нелегально варите </w:t>
      </w:r>
      <w:r w:rsidDel="00000000" w:rsidR="00000000" w:rsidRPr="00000000">
        <w:rPr>
          <w:rFonts w:ascii="Times New Roman" w:cs="Times New Roman" w:eastAsia="Times New Roman" w:hAnsi="Times New Roman"/>
          <w:sz w:val="24"/>
          <w:szCs w:val="24"/>
          <w:rtl w:val="0"/>
        </w:rPr>
        <w:t xml:space="preserve">Оборотное </w:t>
      </w:r>
      <w:r w:rsidDel="00000000" w:rsidR="00000000" w:rsidRPr="00000000">
        <w:rPr>
          <w:rFonts w:ascii="Times New Roman" w:cs="Times New Roman" w:eastAsia="Times New Roman" w:hAnsi="Times New Roman"/>
          <w:sz w:val="24"/>
          <w:szCs w:val="24"/>
          <w:rtl w:val="0"/>
        </w:rPr>
        <w:t xml:space="preserve">зелье из его волос?</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вас очень спорные допущения, — резко ответил профессор Защиты. — Что заставляет вас думать, что я не похитил его тело целиком с </w:t>
      </w:r>
      <w:r w:rsidDel="00000000" w:rsidR="00000000" w:rsidRPr="00000000">
        <w:rPr>
          <w:rFonts w:ascii="Times New Roman" w:cs="Times New Roman" w:eastAsia="Times New Roman" w:hAnsi="Times New Roman"/>
          <w:sz w:val="24"/>
          <w:szCs w:val="24"/>
          <w:rtl w:val="0"/>
        </w:rPr>
        <w:t xml:space="preserve">помощью невероятно Тёмной магии?</w:t>
      </w: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Последовала довольно ощутимая пауза.</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рекомендую вам,</w:t>
      </w:r>
      <w:ins w:author="Alaric Lightin" w:id="6" w:date="2019-05-14T15:23:05Z">
        <w:r w:rsidDel="00000000" w:rsidR="00000000" w:rsidRPr="00000000">
          <w:rPr>
            <w:rFonts w:ascii="Times New Roman" w:cs="Times New Roman" w:eastAsia="Times New Roman" w:hAnsi="Times New Roman"/>
            <w:sz w:val="24"/>
            <w:szCs w:val="24"/>
            <w:rtl w:val="0"/>
          </w:rPr>
          <w:t xml:space="preserve"> </w:t>
        </w:r>
      </w:ins>
      <w:r w:rsidDel="00000000" w:rsidR="00000000" w:rsidRPr="00000000">
        <w:rPr>
          <w:rFonts w:ascii="Times New Roman" w:cs="Times New Roman" w:eastAsia="Times New Roman" w:hAnsi="Times New Roman"/>
          <w:sz w:val="24"/>
          <w:szCs w:val="24"/>
          <w:rtl w:val="0"/>
        </w:rPr>
        <w:t xml:space="preserve">— сказал наконец аврор, — отнестись к этому серьёзно,</w:t>
      </w:r>
      <w:r w:rsidDel="00000000" w:rsidR="00000000" w:rsidRPr="00000000">
        <w:rPr>
          <w:rFonts w:ascii="Times New Roman" w:cs="Times New Roman" w:eastAsia="Times New Roman" w:hAnsi="Times New Roman"/>
          <w:sz w:val="24"/>
          <w:szCs w:val="24"/>
          <w:rtl w:val="0"/>
        </w:rPr>
        <w:t xml:space="preserve"> мистер </w:t>
      </w:r>
      <w:r w:rsidDel="00000000" w:rsidR="00000000" w:rsidRPr="00000000">
        <w:rPr>
          <w:rFonts w:ascii="Times New Roman" w:cs="Times New Roman" w:eastAsia="Times New Roman" w:hAnsi="Times New Roman"/>
          <w:sz w:val="24"/>
          <w:szCs w:val="24"/>
          <w:rtl w:val="0"/>
        </w:rPr>
        <w:t xml:space="preserve">Как-Вас-</w:t>
      </w:r>
      <w:r w:rsidDel="00000000" w:rsidR="00000000" w:rsidRPr="00000000">
        <w:rPr>
          <w:rFonts w:ascii="Times New Roman" w:cs="Times New Roman" w:eastAsia="Times New Roman" w:hAnsi="Times New Roman"/>
          <w:sz w:val="24"/>
          <w:szCs w:val="24"/>
          <w:rtl w:val="0"/>
        </w:rPr>
        <w:t xml:space="preserve">Там.</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 профессор Защиты вновь откинулся на спинку стула, — но я не вижу особых причин</w:t>
      </w:r>
      <w:r w:rsidDel="00000000" w:rsidR="00000000" w:rsidRPr="00000000">
        <w:rPr>
          <w:rFonts w:ascii="Times New Roman" w:cs="Times New Roman" w:eastAsia="Times New Roman" w:hAnsi="Times New Roman"/>
          <w:sz w:val="24"/>
          <w:szCs w:val="24"/>
          <w:rtl w:val="0"/>
        </w:rPr>
        <w:t xml:space="preserve"> с</w:t>
      </w:r>
      <w:r w:rsidDel="00000000" w:rsidR="00000000" w:rsidRPr="00000000">
        <w:rPr>
          <w:rFonts w:ascii="Times New Roman" w:cs="Times New Roman" w:eastAsia="Times New Roman" w:hAnsi="Times New Roman"/>
          <w:sz w:val="24"/>
          <w:szCs w:val="24"/>
          <w:rtl w:val="0"/>
        </w:rPr>
        <w:t xml:space="preserve">кромничать в этом вопросе. И что вы будете делать, убьёте меня?</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не нравится ваш юмор, — тихо ответил аврор.</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Какая </w:t>
      </w:r>
      <w:r w:rsidDel="00000000" w:rsidR="00000000" w:rsidRPr="00000000">
        <w:rPr>
          <w:rFonts w:ascii="Times New Roman" w:cs="Times New Roman" w:eastAsia="Times New Roman" w:hAnsi="Times New Roman"/>
          <w:sz w:val="24"/>
          <w:szCs w:val="24"/>
          <w:rtl w:val="0"/>
        </w:rPr>
        <w:t xml:space="preserve">незада</w:t>
      </w:r>
      <w:r w:rsidDel="00000000" w:rsidR="00000000" w:rsidRPr="00000000">
        <w:rPr>
          <w:rFonts w:ascii="Times New Roman" w:cs="Times New Roman" w:eastAsia="Times New Roman" w:hAnsi="Times New Roman"/>
          <w:sz w:val="24"/>
          <w:szCs w:val="24"/>
          <w:rtl w:val="0"/>
        </w:rPr>
        <w:t xml:space="preserve">ча, Руфус Скримджер, — отозвался профессор Защиты. — Глубоко вам сочувствую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Он наклонил голову вбок, изучающе глядя на дознавателя, и его глаза, скрытые тенью от ледяного света, заметно </w:t>
      </w:r>
      <w:r w:rsidDel="00000000" w:rsidR="00000000" w:rsidRPr="00000000">
        <w:rPr>
          <w:rFonts w:ascii="Times New Roman" w:cs="Times New Roman" w:eastAsia="Times New Roman" w:hAnsi="Times New Roman"/>
          <w:sz w:val="24"/>
          <w:szCs w:val="24"/>
          <w:rtl w:val="0"/>
        </w:rPr>
        <w:t xml:space="preserve">сверкнули.</w:t>
      </w: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Падма </w:t>
      </w:r>
      <w:r w:rsidDel="00000000" w:rsidR="00000000" w:rsidRPr="00000000">
        <w:rPr>
          <w:rFonts w:ascii="Times New Roman" w:cs="Times New Roman" w:eastAsia="Times New Roman" w:hAnsi="Times New Roman"/>
          <w:sz w:val="24"/>
          <w:szCs w:val="24"/>
          <w:rtl w:val="0"/>
        </w:rPr>
        <w:t xml:space="preserve">сидела</w:t>
      </w:r>
      <w:r w:rsidDel="00000000" w:rsidR="00000000" w:rsidRPr="00000000">
        <w:rPr>
          <w:rFonts w:ascii="Times New Roman" w:cs="Times New Roman" w:eastAsia="Times New Roman" w:hAnsi="Times New Roman"/>
          <w:sz w:val="24"/>
          <w:szCs w:val="24"/>
          <w:rtl w:val="0"/>
        </w:rPr>
        <w:t xml:space="preserve">, уставившись в свою тарелку.</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Просто так Гермиона бы этого не сделала! — </w:t>
      </w:r>
      <w:r w:rsidDel="00000000" w:rsidR="00000000" w:rsidRPr="00000000">
        <w:rPr>
          <w:rFonts w:ascii="Times New Roman" w:cs="Times New Roman" w:eastAsia="Times New Roman" w:hAnsi="Times New Roman"/>
          <w:sz w:val="24"/>
          <w:szCs w:val="24"/>
          <w:rtl w:val="0"/>
        </w:rPr>
        <w:t xml:space="preserve">кричала Мэнди </w:t>
      </w:r>
      <w:r w:rsidDel="00000000" w:rsidR="00000000" w:rsidRPr="00000000">
        <w:rPr>
          <w:rFonts w:ascii="Times New Roman" w:cs="Times New Roman" w:eastAsia="Times New Roman" w:hAnsi="Times New Roman"/>
          <w:sz w:val="24"/>
          <w:szCs w:val="24"/>
          <w:rtl w:val="0"/>
        </w:rPr>
        <w:t xml:space="preserve">Брокльхерст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чуть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плача, впрочем её лицо уже было залито слезами. В другое время её крик был бы слышен по всему Большому залу, но сейчас многие кричали друг на друга.</w:t>
      </w:r>
      <w:r w:rsidDel="00000000" w:rsidR="00000000" w:rsidRPr="00000000">
        <w:rPr>
          <w:rFonts w:ascii="Times New Roman" w:cs="Times New Roman" w:eastAsia="Times New Roman" w:hAnsi="Times New Roman"/>
          <w:sz w:val="24"/>
          <w:szCs w:val="24"/>
          <w:rtl w:val="0"/>
        </w:rPr>
        <w:t xml:space="preserve"> — Я... я уверена, </w:t>
      </w:r>
      <w:r w:rsidDel="00000000" w:rsidR="00000000" w:rsidRPr="00000000">
        <w:rPr>
          <w:rFonts w:ascii="Times New Roman" w:cs="Times New Roman" w:eastAsia="Times New Roman" w:hAnsi="Times New Roman"/>
          <w:sz w:val="24"/>
          <w:szCs w:val="24"/>
          <w:rtl w:val="0"/>
        </w:rPr>
        <w:t xml:space="preserve">Малфой хотел... хотел сделать с ней что-то нехорошее... </w:t>
      </w: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Наш генерал так не </w:t>
      </w:r>
      <w:r w:rsidDel="00000000" w:rsidR="00000000" w:rsidRPr="00000000">
        <w:rPr>
          <w:rFonts w:ascii="Times New Roman" w:cs="Times New Roman" w:eastAsia="Times New Roman" w:hAnsi="Times New Roman"/>
          <w:sz w:val="24"/>
          <w:szCs w:val="24"/>
          <w:rtl w:val="0"/>
        </w:rPr>
        <w:t xml:space="preserve">поступил</w:t>
      </w:r>
      <w:r w:rsidDel="00000000" w:rsidR="00000000" w:rsidRPr="00000000">
        <w:rPr>
          <w:rFonts w:ascii="Times New Roman" w:cs="Times New Roman" w:eastAsia="Times New Roman" w:hAnsi="Times New Roman"/>
          <w:sz w:val="24"/>
          <w:szCs w:val="24"/>
          <w:rtl w:val="0"/>
        </w:rPr>
        <w:t xml:space="preserve"> бы никогда</w:t>
      </w:r>
      <w:r w:rsidDel="00000000" w:rsidR="00000000" w:rsidRPr="00000000">
        <w:rPr>
          <w:rFonts w:ascii="Times New Roman" w:cs="Times New Roman" w:eastAsia="Times New Roman" w:hAnsi="Times New Roman"/>
          <w:sz w:val="24"/>
          <w:szCs w:val="24"/>
          <w:rtl w:val="0"/>
        </w:rPr>
        <w:t xml:space="preserve">! — Кевин Энтвистл орал даже громче Мэнди.</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да, конечно! — кричал Энтони Голдштейн, — Малфой — сын Пожирателя Смерти!</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Падма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смотрела в свою </w:t>
      </w:r>
      <w:r w:rsidDel="00000000" w:rsidR="00000000" w:rsidRPr="00000000">
        <w:rPr>
          <w:rFonts w:ascii="Times New Roman" w:cs="Times New Roman" w:eastAsia="Times New Roman" w:hAnsi="Times New Roman"/>
          <w:sz w:val="24"/>
          <w:szCs w:val="24"/>
          <w:rtl w:val="0"/>
        </w:rPr>
        <w:t xml:space="preserve">тарелку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был генералом </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ё армии.</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была основателем ЖОПРПГ.</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доверил ей место своего заместителя.</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была её подругой-когтевранкой.</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Оба они были её друзьями,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двумя её лучшими друзьями.</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Падма смотрела в свою тарелку. Она радовалась, что Распределяющая шляпа не предложила ей Пуффендуй. Если бы она попала в Пуффендуй, то наверное было бы намного больней пытаться решить, кому она более верна...</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сморгнула, поняла, что взгляд её опять затуманился, и снова поднесла дрожащую руку, чтобы</w:t>
      </w:r>
      <w:r w:rsidDel="00000000" w:rsidR="00000000" w:rsidRPr="00000000">
        <w:rPr>
          <w:rFonts w:ascii="Times New Roman" w:cs="Times New Roman" w:eastAsia="Times New Roman" w:hAnsi="Times New Roman"/>
          <w:sz w:val="24"/>
          <w:szCs w:val="24"/>
          <w:rtl w:val="0"/>
        </w:rPr>
        <w:t xml:space="preserve"> вытереть слёзы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Мораг МакДугал фыркнула так оглушительно, что даже перебила общую сумятицу, творившуюся за обедом, и громко заявила:</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Готова поспорить, Грейнджер во вчерашней битве</w:t>
      </w:r>
      <w:r w:rsidDel="00000000" w:rsidR="00000000" w:rsidRPr="00000000">
        <w:rPr>
          <w:rFonts w:ascii="Times New Roman" w:cs="Times New Roman" w:eastAsia="Times New Roman" w:hAnsi="Times New Roman"/>
          <w:sz w:val="24"/>
          <w:szCs w:val="24"/>
          <w:rtl w:val="0"/>
        </w:rPr>
        <w:t xml:space="preserve"> жульничала</w:t>
      </w:r>
      <w:r w:rsidDel="00000000" w:rsidR="00000000" w:rsidRPr="00000000">
        <w:rPr>
          <w:rFonts w:ascii="Times New Roman" w:cs="Times New Roman" w:eastAsia="Times New Roman" w:hAnsi="Times New Roman"/>
          <w:sz w:val="24"/>
          <w:szCs w:val="24"/>
          <w:rtl w:val="0"/>
        </w:rPr>
        <w:t xml:space="preserve">, и поэтому Малфой вызвал её...</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все — ЗАТКНИТЕСЬ! — проревел Гарри Поттер и ударил по столу кулаками. От силы удара по всей длине стола </w:t>
      </w:r>
      <w:r w:rsidDel="00000000" w:rsidR="00000000" w:rsidRPr="00000000">
        <w:rPr>
          <w:rFonts w:ascii="Times New Roman" w:cs="Times New Roman" w:eastAsia="Times New Roman" w:hAnsi="Times New Roman"/>
          <w:sz w:val="24"/>
          <w:szCs w:val="24"/>
          <w:rtl w:val="0"/>
        </w:rPr>
        <w:t xml:space="preserve">звякнули </w:t>
      </w:r>
      <w:r w:rsidDel="00000000" w:rsidR="00000000" w:rsidRPr="00000000">
        <w:rPr>
          <w:rFonts w:ascii="Times New Roman" w:cs="Times New Roman" w:eastAsia="Times New Roman" w:hAnsi="Times New Roman"/>
          <w:sz w:val="24"/>
          <w:szCs w:val="24"/>
          <w:rtl w:val="0"/>
        </w:rPr>
        <w:t xml:space="preserve">тарелки.</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любое другое время он бы получил за это выговор от профессоров, но сейчас он привлёк только взгляды нескольких учеников поблизости.</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хотел пообедать, — сказал Гарри Поттер, — и вернуться к расследованию, и не собирался ввязываться в разговоры. Но вы все ведёте себя как дураки, и когда правда выйдет наружу, вы все пожалеете о том,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говорили о невиновных. Драко ничего не делал, Гермиона ничего не делала, на них обоих наложили заклинание Ложной памяти! — на последних словах его голос поднялся. — </w:t>
      </w:r>
      <w:r w:rsidDel="00000000" w:rsidR="00000000" w:rsidRPr="00000000">
        <w:rPr>
          <w:rFonts w:ascii="Times New Roman" w:cs="Times New Roman" w:eastAsia="Times New Roman" w:hAnsi="Times New Roman"/>
          <w:sz w:val="24"/>
          <w:szCs w:val="24"/>
          <w:rtl w:val="0"/>
        </w:rPr>
        <w:t xml:space="preserve">Как это может быть, чёрт </w:t>
      </w:r>
      <w:r w:rsidDel="00000000" w:rsidR="00000000" w:rsidRPr="00000000">
        <w:rPr>
          <w:rFonts w:ascii="Times New Roman" w:cs="Times New Roman" w:eastAsia="Times New Roman" w:hAnsi="Times New Roman"/>
          <w:sz w:val="24"/>
          <w:szCs w:val="24"/>
          <w:rtl w:val="0"/>
        </w:rPr>
        <w:t xml:space="preserve">возьми, </w:t>
      </w:r>
      <w:r w:rsidDel="00000000" w:rsidR="00000000" w:rsidRPr="00000000">
        <w:rPr>
          <w:rFonts w:ascii="Times New Roman" w:cs="Times New Roman" w:eastAsia="Times New Roman" w:hAnsi="Times New Roman"/>
          <w:sz w:val="24"/>
          <w:szCs w:val="24"/>
          <w:rtl w:val="0"/>
        </w:rPr>
        <w:t xml:space="preserve">НЕ ОЧЕВИДНО?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ты </w:t>
      </w:r>
      <w:r w:rsidDel="00000000" w:rsidR="00000000" w:rsidRPr="00000000">
        <w:rPr>
          <w:rFonts w:ascii="Times New Roman" w:cs="Times New Roman" w:eastAsia="Times New Roman" w:hAnsi="Times New Roman"/>
          <w:sz w:val="24"/>
          <w:szCs w:val="24"/>
          <w:rtl w:val="0"/>
        </w:rPr>
        <w:t xml:space="preserve">думаешь</w:t>
      </w:r>
      <w:r w:rsidDel="00000000" w:rsidR="00000000" w:rsidRPr="00000000">
        <w:rPr>
          <w:rFonts w:ascii="Times New Roman" w:cs="Times New Roman" w:eastAsia="Times New Roman" w:hAnsi="Times New Roman"/>
          <w:sz w:val="24"/>
          <w:szCs w:val="24"/>
          <w:rtl w:val="0"/>
        </w:rPr>
        <w:t xml:space="preserve">, мы поверим</w:t>
      </w:r>
      <w:r w:rsidDel="00000000" w:rsidR="00000000" w:rsidRPr="00000000">
        <w:rPr>
          <w:rFonts w:ascii="Times New Roman" w:cs="Times New Roman" w:eastAsia="Times New Roman" w:hAnsi="Times New Roman"/>
          <w:sz w:val="24"/>
          <w:szCs w:val="24"/>
          <w:rtl w:val="0"/>
        </w:rPr>
        <w:t xml:space="preserve"> в это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заорал в ответ Кевин Энтвистл. — Все так говорят! Это был не я, это просто заклинание Ложной памяти! Ты </w:t>
      </w:r>
      <w:r w:rsidDel="00000000" w:rsidR="00000000" w:rsidRPr="00000000">
        <w:rPr>
          <w:rFonts w:ascii="Times New Roman" w:cs="Times New Roman" w:eastAsia="Times New Roman" w:hAnsi="Times New Roman"/>
          <w:sz w:val="24"/>
          <w:szCs w:val="24"/>
          <w:rtl w:val="0"/>
        </w:rPr>
        <w:t xml:space="preserve">думаешь</w:t>
      </w:r>
      <w:r w:rsidDel="00000000" w:rsidR="00000000" w:rsidRPr="00000000">
        <w:rPr>
          <w:rFonts w:ascii="Times New Roman" w:cs="Times New Roman" w:eastAsia="Times New Roman" w:hAnsi="Times New Roman"/>
          <w:sz w:val="24"/>
          <w:szCs w:val="24"/>
          <w:rtl w:val="0"/>
        </w:rPr>
        <w:t xml:space="preserve">, мы идиоты?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Мораг, сидевшая рядом с ним, снисходительно кивнула.</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Выражение, проступившее на лице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заставило Падму вздрогнуть.</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сказал Гарри Поттер. Он не кричал, поэтому Падме пришлось прислушиваться. — Здесь нет профессора Квиррелла, чтобы объяснить мне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насколько глупы люди, но уверен,</w:t>
      </w:r>
      <w:r w:rsidDel="00000000" w:rsidR="00000000" w:rsidRPr="00000000">
        <w:rPr>
          <w:rFonts w:ascii="Times New Roman" w:cs="Times New Roman" w:eastAsia="Times New Roman" w:hAnsi="Times New Roman"/>
          <w:sz w:val="24"/>
          <w:szCs w:val="24"/>
          <w:rtl w:val="0"/>
        </w:rPr>
        <w:t xml:space="preserve"> в этот раз я справлюсь самостоятельно</w:t>
      </w:r>
      <w:r w:rsidDel="00000000" w:rsidR="00000000" w:rsidRPr="00000000">
        <w:rPr>
          <w:rFonts w:ascii="Times New Roman" w:cs="Times New Roman" w:eastAsia="Times New Roman" w:hAnsi="Times New Roman"/>
          <w:sz w:val="24"/>
          <w:szCs w:val="24"/>
          <w:rtl w:val="0"/>
        </w:rPr>
        <w:t xml:space="preserve">. Люди совершают глупости, их ловят и дают им Веритасерум. И они не романтичные гениальные злодеи, поскольку таких невозможно поймать — те вовремя учатся окклюменции. Речь о жалких некомпетентных преступниках, которых поймали, из которых выбили признание Веритасерумом, и они так отчаянно не хотят в Азкабан, что говорят, что на них использовали заклинание Ложной памяти. Всё так? И твой мозг, рефлекторно, как собака Павлова, связал идею заклинания Ложной памяти с жалкими преступниками и их невнятными отговорками. И тебе нет нужды изучать какие-то детали. Твой мозг просто по шаблону выбрасывает гипотезу в кучу, где лежит то, во что ты не веришь, и на этом раздумья закончены. Прямо как мой отец, который не допускал, что гипотеза существования магии может быть верна, потому что слышал много раз, как о магии р</w:t>
      </w:r>
      <w:r w:rsidDel="00000000" w:rsidR="00000000" w:rsidRPr="00000000">
        <w:rPr>
          <w:rFonts w:ascii="Times New Roman" w:cs="Times New Roman" w:eastAsia="Times New Roman" w:hAnsi="Times New Roman"/>
          <w:sz w:val="24"/>
          <w:szCs w:val="24"/>
          <w:rtl w:val="0"/>
        </w:rPr>
        <w:t xml:space="preserve">ассуждают глупцы</w:t>
      </w:r>
      <w:r w:rsidDel="00000000" w:rsidR="00000000" w:rsidRPr="00000000">
        <w:rPr>
          <w:rFonts w:ascii="Times New Roman" w:cs="Times New Roman" w:eastAsia="Times New Roman" w:hAnsi="Times New Roman"/>
          <w:sz w:val="24"/>
          <w:szCs w:val="24"/>
          <w:rtl w:val="0"/>
        </w:rPr>
        <w:t xml:space="preserve">. Верить в гипотезу, включающую в себя заклинание Ложной </w:t>
      </w:r>
      <w:r w:rsidDel="00000000" w:rsidR="00000000" w:rsidRPr="00000000">
        <w:rPr>
          <w:rFonts w:ascii="Times New Roman" w:cs="Times New Roman" w:eastAsia="Times New Roman" w:hAnsi="Times New Roman"/>
          <w:sz w:val="24"/>
          <w:szCs w:val="24"/>
          <w:rtl w:val="0"/>
        </w:rPr>
        <w:t xml:space="preserve">памяти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 </w:t>
      </w:r>
      <w:r w:rsidDel="00000000" w:rsidR="00000000" w:rsidRPr="00000000">
        <w:rPr>
          <w:rFonts w:ascii="Times New Roman" w:cs="Times New Roman" w:eastAsia="Times New Roman" w:hAnsi="Times New Roman"/>
          <w:sz w:val="24"/>
          <w:szCs w:val="24"/>
          <w:rtl w:val="0"/>
        </w:rPr>
        <w:t xml:space="preserve">принято.</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Чего ты там бормочешь? — Мораг, вздёрнув нос, посмотрела </w:t>
      </w:r>
      <w:del w:author="Alaric Lightin" w:id="7" w:date="2019-05-14T15:22:33Z">
        <w:r w:rsidDel="00000000" w:rsidR="00000000" w:rsidRPr="00000000">
          <w:rPr>
            <w:rFonts w:ascii="Times New Roman" w:cs="Times New Roman" w:eastAsia="Times New Roman" w:hAnsi="Times New Roman"/>
            <w:sz w:val="24"/>
            <w:szCs w:val="24"/>
            <w:rtl w:val="0"/>
          </w:rPr>
          <w:delText xml:space="preserve">на </w:delText>
        </w:r>
      </w:del>
      <w:r w:rsidDel="00000000" w:rsidR="00000000" w:rsidRPr="00000000">
        <w:rPr>
          <w:rFonts w:ascii="Times New Roman" w:cs="Times New Roman" w:eastAsia="Times New Roman" w:hAnsi="Times New Roman"/>
          <w:sz w:val="24"/>
          <w:szCs w:val="24"/>
          <w:rtl w:val="0"/>
        </w:rPr>
        <w:t xml:space="preserve">на Мальчика-Который-Выжил.</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w:t>
      </w:r>
      <w:r w:rsidDel="00000000" w:rsidR="00000000" w:rsidRPr="00000000">
        <w:rPr>
          <w:rFonts w:ascii="Times New Roman" w:cs="Times New Roman" w:eastAsia="Times New Roman" w:hAnsi="Times New Roman"/>
          <w:sz w:val="24"/>
          <w:szCs w:val="24"/>
          <w:rtl w:val="0"/>
        </w:rPr>
        <w:t xml:space="preserve">думаешь</w:t>
      </w:r>
      <w:r w:rsidDel="00000000" w:rsidR="00000000" w:rsidRPr="00000000">
        <w:rPr>
          <w:rFonts w:ascii="Times New Roman" w:cs="Times New Roman" w:eastAsia="Times New Roman" w:hAnsi="Times New Roman"/>
          <w:sz w:val="24"/>
          <w:szCs w:val="24"/>
          <w:rtl w:val="0"/>
        </w:rPr>
        <w:t xml:space="preserve">, мы поверим хотя бы одному твоему слову? — крикнул </w:t>
      </w:r>
      <w:r w:rsidDel="00000000" w:rsidR="00000000" w:rsidRPr="00000000">
        <w:rPr>
          <w:rFonts w:ascii="Times New Roman" w:cs="Times New Roman" w:eastAsia="Times New Roman" w:hAnsi="Times New Roman"/>
          <w:sz w:val="24"/>
          <w:szCs w:val="24"/>
          <w:rtl w:val="0"/>
        </w:rPr>
        <w:t xml:space="preserve">когтевранец постарше,</w:t>
      </w:r>
      <w:r w:rsidDel="00000000" w:rsidR="00000000" w:rsidRPr="00000000">
        <w:rPr>
          <w:rFonts w:ascii="Times New Roman" w:cs="Times New Roman" w:eastAsia="Times New Roman" w:hAnsi="Times New Roman"/>
          <w:sz w:val="24"/>
          <w:szCs w:val="24"/>
          <w:rtl w:val="0"/>
        </w:rPr>
        <w:t xml:space="preserve"> которого Падма не знала. — После того как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ты обратил</w:t>
      </w:r>
      <w:r w:rsidDel="00000000" w:rsidR="00000000" w:rsidRPr="00000000">
        <w:rPr>
          <w:rFonts w:ascii="Times New Roman" w:cs="Times New Roman" w:eastAsia="Times New Roman" w:hAnsi="Times New Roman"/>
          <w:sz w:val="24"/>
          <w:szCs w:val="24"/>
          <w:rtl w:val="0"/>
        </w:rPr>
        <w:t xml:space="preserve"> Грейнджер во Тьму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буду жаловаться, — страшно спокойным голосом продолжил Гарри, — на волшебников без зачатков логики, верящих во всякий бред. Однажды я попробовал сказать об этом профессору Квирреллу — он просто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посмотрел на меня</w:t>
      </w:r>
      <w:r w:rsidDel="00000000" w:rsidR="00000000" w:rsidRPr="00000000">
        <w:rPr>
          <w:rFonts w:ascii="Times New Roman" w:cs="Times New Roman" w:eastAsia="Times New Roman" w:hAnsi="Times New Roman"/>
          <w:sz w:val="24"/>
          <w:szCs w:val="24"/>
          <w:rtl w:val="0"/>
        </w:rPr>
        <w:t xml:space="preserve"> и ответил, что если бы я не был ослеплён своим воспитанием, то обнаружил бы сотни ещё более абсурдных </w:t>
      </w:r>
      <w:r w:rsidDel="00000000" w:rsidR="00000000" w:rsidRPr="00000000">
        <w:rPr>
          <w:rFonts w:ascii="Times New Roman" w:cs="Times New Roman" w:eastAsia="Times New Roman" w:hAnsi="Times New Roman"/>
          <w:sz w:val="24"/>
          <w:szCs w:val="24"/>
          <w:rtl w:val="0"/>
        </w:rPr>
        <w:t xml:space="preserve">вещей</w:t>
      </w:r>
      <w:r w:rsidDel="00000000" w:rsidR="00000000" w:rsidRPr="00000000">
        <w:rPr>
          <w:rFonts w:ascii="Times New Roman" w:cs="Times New Roman" w:eastAsia="Times New Roman" w:hAnsi="Times New Roman"/>
          <w:sz w:val="24"/>
          <w:szCs w:val="24"/>
          <w:rtl w:val="0"/>
        </w:rPr>
        <w:t xml:space="preserve">, в которые верит множество маглов. То, что вы все делаете, — очень по-человечески, очень </w:t>
      </w:r>
      <w:r w:rsidDel="00000000" w:rsidR="00000000" w:rsidRPr="00000000">
        <w:rPr>
          <w:rFonts w:ascii="Times New Roman" w:cs="Times New Roman" w:eastAsia="Times New Roman" w:hAnsi="Times New Roman"/>
          <w:sz w:val="24"/>
          <w:szCs w:val="24"/>
          <w:rtl w:val="0"/>
        </w:rPr>
        <w:t xml:space="preserve">нормально</w:t>
      </w:r>
      <w:r w:rsidDel="00000000" w:rsidR="00000000" w:rsidRPr="00000000">
        <w:rPr>
          <w:rFonts w:ascii="Times New Roman" w:cs="Times New Roman" w:eastAsia="Times New Roman" w:hAnsi="Times New Roman"/>
          <w:sz w:val="24"/>
          <w:szCs w:val="24"/>
          <w:rtl w:val="0"/>
        </w:rPr>
        <w:t xml:space="preserve">, и не делает вас необычно плохими, так что я не буду жаловаться.</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Мальчик-Который-Выжил встал из-за стола.</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Увидимся </w:t>
      </w:r>
      <w:r w:rsidDel="00000000" w:rsidR="00000000" w:rsidRPr="00000000">
        <w:rPr>
          <w:rFonts w:ascii="Times New Roman" w:cs="Times New Roman" w:eastAsia="Times New Roman" w:hAnsi="Times New Roman"/>
          <w:sz w:val="24"/>
          <w:szCs w:val="24"/>
          <w:rtl w:val="0"/>
        </w:rPr>
        <w:t xml:space="preserve">позже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Поттер ушёл от них, ушёл от них всех.</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же не думаешь, что он </w:t>
      </w:r>
      <w:r w:rsidDel="00000000" w:rsidR="00000000" w:rsidRPr="00000000">
        <w:rPr>
          <w:rFonts w:ascii="Times New Roman" w:cs="Times New Roman" w:eastAsia="Times New Roman" w:hAnsi="Times New Roman"/>
          <w:sz w:val="24"/>
          <w:szCs w:val="24"/>
          <w:rtl w:val="0"/>
        </w:rPr>
        <w:t xml:space="preserve">всё-таки </w:t>
      </w:r>
      <w:r w:rsidDel="00000000" w:rsidR="00000000" w:rsidRPr="00000000">
        <w:rPr>
          <w:rFonts w:ascii="Times New Roman" w:cs="Times New Roman" w:eastAsia="Times New Roman" w:hAnsi="Times New Roman"/>
          <w:sz w:val="24"/>
          <w:szCs w:val="24"/>
          <w:rtl w:val="0"/>
        </w:rPr>
        <w:t xml:space="preserve">прав? — спросила сидевшая рядом Су Ли. По её интонации было совершенно </w:t>
      </w:r>
      <w:r w:rsidDel="00000000" w:rsidR="00000000" w:rsidRPr="00000000">
        <w:rPr>
          <w:rFonts w:ascii="Times New Roman" w:cs="Times New Roman" w:eastAsia="Times New Roman" w:hAnsi="Times New Roman"/>
          <w:sz w:val="24"/>
          <w:szCs w:val="24"/>
          <w:rtl w:val="0"/>
        </w:rPr>
        <w:t xml:space="preserve">понятно</w:t>
      </w:r>
      <w:r w:rsidDel="00000000" w:rsidR="00000000" w:rsidRPr="00000000">
        <w:rPr>
          <w:rFonts w:ascii="Times New Roman" w:cs="Times New Roman" w:eastAsia="Times New Roman" w:hAnsi="Times New Roman"/>
          <w:sz w:val="24"/>
          <w:szCs w:val="24"/>
          <w:rtl w:val="0"/>
        </w:rPr>
        <w:t xml:space="preserve">, что думает</w:t>
      </w:r>
      <w:r w:rsidDel="00000000" w:rsidR="00000000" w:rsidRPr="00000000">
        <w:rPr>
          <w:rFonts w:ascii="Times New Roman" w:cs="Times New Roman" w:eastAsia="Times New Roman" w:hAnsi="Times New Roman"/>
          <w:sz w:val="24"/>
          <w:szCs w:val="24"/>
          <w:rtl w:val="0"/>
        </w:rPr>
        <w:t xml:space="preserve"> она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начала было Падма. Казалось, слова застревали в горле, а мысли — в голове. — Я... То есть... Я...</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ind w:firstLine="5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достаточно усердно</w:t>
      </w:r>
      <w:r w:rsidDel="00000000" w:rsidR="00000000" w:rsidRPr="00000000">
        <w:rPr>
          <w:rFonts w:ascii="Times New Roman" w:cs="Times New Roman" w:eastAsia="Times New Roman" w:hAnsi="Times New Roman"/>
          <w:sz w:val="24"/>
          <w:szCs w:val="24"/>
          <w:rtl w:val="0"/>
        </w:rPr>
        <w:t xml:space="preserve"> думать, </w:t>
      </w:r>
      <w:r w:rsidDel="00000000" w:rsidR="00000000" w:rsidRPr="00000000">
        <w:rPr>
          <w:rFonts w:ascii="Times New Roman" w:cs="Times New Roman" w:eastAsia="Times New Roman" w:hAnsi="Times New Roman"/>
          <w:sz w:val="24"/>
          <w:szCs w:val="24"/>
          <w:rtl w:val="0"/>
        </w:rPr>
        <w:t xml:space="preserve">можно сделать невозможное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всегда верил в это утверждение. Было время, когда он считал, что</w:t>
      </w:r>
      <w:r w:rsidDel="00000000" w:rsidR="00000000" w:rsidRPr="00000000">
        <w:rPr>
          <w:rFonts w:ascii="Times New Roman" w:cs="Times New Roman" w:eastAsia="Times New Roman" w:hAnsi="Times New Roman"/>
          <w:sz w:val="24"/>
          <w:szCs w:val="24"/>
          <w:rtl w:val="0"/>
        </w:rPr>
        <w:t xml:space="preserve"> есть ограничения, которые накладывают законы физики</w:t>
      </w:r>
      <w:r w:rsidDel="00000000" w:rsidR="00000000" w:rsidRPr="00000000">
        <w:rPr>
          <w:rFonts w:ascii="Times New Roman" w:cs="Times New Roman" w:eastAsia="Times New Roman" w:hAnsi="Times New Roman"/>
          <w:sz w:val="24"/>
          <w:szCs w:val="24"/>
          <w:rtl w:val="0"/>
        </w:rPr>
        <w:t xml:space="preserve">, но теперь он подозревал, что ограничений нет вовсе.)</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думать достаточно быстро, то иногда можно сделать невозможное быстро...</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del w:author="Alaric Lightin" w:id="8" w:date="2019-05-14T15:22:51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иногда.</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Только иногда.</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всегда.</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наверняка.</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Мальчик-Который-Выжил осматривал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зал трофеев. Его окружали награды, кубки, доспехи, щиты, статуи и медали, которые хранились в тысячах,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в десятках тысяч стеклянных витрин. Все века существования Хогвартса этот зал собирал награды. Недели, </w:t>
      </w:r>
      <w:r w:rsidDel="00000000" w:rsidR="00000000" w:rsidRPr="00000000">
        <w:rPr>
          <w:rFonts w:ascii="Times New Roman" w:cs="Times New Roman" w:eastAsia="Times New Roman" w:hAnsi="Times New Roman"/>
          <w:sz w:val="24"/>
          <w:szCs w:val="24"/>
          <w:rtl w:val="0"/>
        </w:rPr>
        <w:t xml:space="preserve">месяца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даже года не хватит, чтобы проверить каждый предмет в комнате. В отсутствие профессора Флитвика, Гарри спросил профессора Вектор, есть ли способ обнаружить повреждения чар вокруг стеклянных витрин, поскольку таковые должны были остаться после настоящей дуэли. Гарри пронёсся по библиотеке Хогвартса в поисках заклинания, которое различит старые и новые отпечатки пальцев или позволит засечь следы дыхания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комнате. Все попытки изобразить детектива провалились.</w:t>
      </w: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Улик не было. Или он оказался недостаточно умён, чтобы их найти.</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Снейп сказал, что портал привёл его в пустой дом в Лондоне, без каких-либо признаков хозяев.</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Снейп не нашёл записок в спальне Гермионы.</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Дамблдор сказал, что Волдеморт, </w:t>
      </w:r>
      <w:r w:rsidDel="00000000" w:rsidR="00000000" w:rsidRPr="00000000">
        <w:rPr>
          <w:rFonts w:ascii="Times New Roman" w:cs="Times New Roman" w:eastAsia="Times New Roman" w:hAnsi="Times New Roman"/>
          <w:sz w:val="24"/>
          <w:szCs w:val="24"/>
          <w:rtl w:val="0"/>
        </w:rPr>
        <w:t xml:space="preserve">вероятно, </w:t>
      </w:r>
      <w:r w:rsidDel="00000000" w:rsidR="00000000" w:rsidRPr="00000000">
        <w:rPr>
          <w:rFonts w:ascii="Times New Roman" w:cs="Times New Roman" w:eastAsia="Times New Roman" w:hAnsi="Times New Roman"/>
          <w:sz w:val="24"/>
          <w:szCs w:val="24"/>
          <w:rtl w:val="0"/>
        </w:rPr>
        <w:t xml:space="preserve">скрывается в Тайной Комнате, где охранные чары Хогвартса не могут его найти. Гарри надел Мантию невидимости, пробрался в слизеринские подземелья и потратил остаток дня, изучая все напрашивающиеся места, но не нашёл ничего змееподобного, что отозвалось бы на его обращение. Похоже, в этот день вход в Тайную Комнату не хотел, чтобы его нашли.</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пообщался со всеми друзьями Гермионы, которые всё ещё хотели разговаривать с ним, и никто из них не помнил, чтобы Гермиона говорила что-то конкретное о том, почему она верила, что Драко строит козни против неё.</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Настало время ужина, а профессор Квиррелл так и не вернулся из Министерства. Старшекурсники, похоже, полагали, что в этом году профессора Защиты обвинят в случившемся и уволят за то, что из-за него ученики стали слишком жестокими. Они обсуждали профессора Квиррелла так, будто он уже не вернётся.</w:t>
      </w: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использовал все шесть часов Маховика, но улик по-прежнему не было, и ему нужно было ложиться спать, если он </w:t>
      </w:r>
      <w:r w:rsidDel="00000000" w:rsidR="00000000" w:rsidRPr="00000000">
        <w:rPr>
          <w:rFonts w:ascii="Times New Roman" w:cs="Times New Roman" w:eastAsia="Times New Roman" w:hAnsi="Times New Roman"/>
          <w:sz w:val="24"/>
          <w:szCs w:val="24"/>
          <w:rtl w:val="0"/>
        </w:rPr>
        <w:t xml:space="preserve">хо</w:t>
      </w:r>
      <w:r w:rsidDel="00000000" w:rsidR="00000000" w:rsidRPr="00000000">
        <w:rPr>
          <w:rFonts w:ascii="Times New Roman" w:cs="Times New Roman" w:eastAsia="Times New Roman" w:hAnsi="Times New Roman"/>
          <w:sz w:val="24"/>
          <w:szCs w:val="24"/>
          <w:rtl w:val="0"/>
        </w:rPr>
        <w:t xml:space="preserve">тел полноценно функционировать завтра на суде Гермионы.</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Мальчик-Который-Уничтожил-Дементора стоял посреди зала трофеев Хогвартса.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палочка упала к ногам.</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плакал.</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Иногда человек взывает к своему мозгу и не получает ответа.</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 над Гермионой Грейнджер на следующий день начался в назначенное время.</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ind w:firstLine="570"/>
      <w:jc w:val="center"/>
    </w:pPr>
    <w:rPr>
      <w:rFonts w:ascii="Times New Roman" w:cs="Times New Roman" w:eastAsia="Times New Roman" w:hAnsi="Times New Roman"/>
      <w:b w:val="1"/>
      <w:sz w:val="24"/>
      <w:szCs w:val="24"/>
      <w:highlight w:val="white"/>
    </w:rPr>
  </w:style>
  <w:style w:type="paragraph" w:styleId="Heading3">
    <w:name w:val="heading 3"/>
    <w:basedOn w:val="Normal"/>
    <w:next w:val="Normal"/>
    <w:pPr>
      <w:keepNext w:val="0"/>
      <w:keepLines w:val="0"/>
      <w:widowControl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