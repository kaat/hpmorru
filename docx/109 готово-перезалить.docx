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h.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szCs w:val="24"/>
          <w:rtl w:val="0"/>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неважно.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повилял</w:t>
      </w:r>
      <w:r w:rsidDel="00000000" w:rsidR="00000000" w:rsidRPr="00000000">
        <w:rPr>
          <w:rFonts w:ascii="Times New Roman" w:cs="Times New Roman" w:eastAsia="Times New Roman" w:hAnsi="Times New Roman"/>
          <w:i w:val="1"/>
          <w:sz w:val="24"/>
          <w:szCs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