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line="240" w:lineRule="auto"/>
        <w:ind w:left="90" w:firstLine="470"/>
        <w:contextualSpacing w:val="0"/>
        <w:jc w:val="center"/>
      </w:pPr>
      <w:bookmarkStart w:colFirst="0" w:colLast="0" w:name="_m18p0fbarv9h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Глава 102. Забота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90" w:firstLine="47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90" w:firstLine="4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 июня 1992 года.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был очень болен.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осле того как он напился крови единорогов в мае, некоторое время казалось, что ему стало лучше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 ореол могущества не продержался и дня. К майским идам руки профессора Квиррелла опять дрожали, хотя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заметно. Видимо, курс лечения профессора Защиты был прерван слишком рано.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Шесть дней назад, во время обеда, профессор Квиррелл</w:t>
      </w: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упал в обморок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Мадам Помфри попыталась запретить профессору Квирреллу вести уроки, и профессор наорал на неё при всех. Он кричал, что всё равно умирает и поэтому будет использовать оставшееся время по собственному усмотрению.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итоге Мадам Помфри, часто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моргая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запретила профессору Защиты абсолютно всё, кроме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уроков. Она спросила, найдётся ли доброволец, который поможет ей перенести профессора Квиррелла в палату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лазарете Хогвартса. Больше сотни учеников вскочили,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лишь половина из них носила зелёное.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больше не сидел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преподавательским столом во время еды. Он не колдовал на уроках. Самые старшие ученики — семикурсники,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которые набрали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больше всего баллов Квиррелла и уже сдали в мае ТРИТОН по Защите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помогали ему вести занятия.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очереди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левитировали его из лазарета в класс и носили ему еду.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проводил занятия по Боевой Магии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вставая с кресла.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Смотреть, как умирает Гермиона, было гораздо больнее, но в тот раз всё кончилось намного быстрее.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Есть лишь один настоящий Враг.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Гарри уже появлялась эта мысль — после смерти Гермионы. И теперь, вынужденный день за днём, неделю за неделей наблюдать, как умирает профессор Квиррелл, он уже никуда не мог от неё деться.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Есть лишь один настоящий Враг, с которым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я должен встретить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ся лицом к лицу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думал Гарри, глядя, как профессор Защиты заваливается на бок в своём кресле, а семикурсник, помогавший с уроками в тот день, подхватывает его.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 остальное лишь тени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помехи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снова и снова прокручивал в голове пророчество Трелони, размышляя, что, быть может, настоящий Тёмный Лорд вообще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имеет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никакого отношения к Лорду Волдеморту.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«Родится у тех, кто трижды бросал ему вызов»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было очень похоже на отсылку к братьям Певереллам и трём Дарам Смерти,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хотя Гарри не совсем понимал, как Смерть могла пометить его как равного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вроде бы подразумевало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какое-то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умышленное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действие с её стороны.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Есть лишь один настоящий Враг,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думал Гарри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— Потом он придёт за профессором МакГонагалл, за мамой и папой, даже за Невиллом когда-нибудь. Если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только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 тому времени рана мира не будет вылечена. Лишь смерть — 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последний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аг, так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было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сказано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мне на могиле моих родителей.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ничего не мог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Мадам Помфри уже применяла все возможные магические средства, чтобы помочь профессору Квирреллу, а магия, судя по всему, намного опередила магловские технологии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лечении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ничего не мог сделать.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ичего не мог сделать.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Ничего.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Совсем ничего.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* * *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поднял руку и постучал в дверь, на случай, если человек за ней больше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 почувствовать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присутствие.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чём дело? — донёсся из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комнаты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напряжённый голос.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я.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Долгая пауза.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Войдите, — сказал голос.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скользнул внутрь, закрыл за собой дверь и наложил чары Квиетус. Он остановился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можно дальше от профессора Квиррелла, на тот случай, если его магия доставляла профессору неудобства. 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Хотя чувство тревоги постепенно ослабевало,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затухало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каждым днём.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лежал на больничной койке, лишь его голова была приподнята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подушке. Его грудь прикрывало одеяло из пушистого материала, красное с чёрными стежками. Перед его глазами парила книга, обрамлённая бледным свечением.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Такое же свечение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окружало и стоявший у кровати чёрный куб. Значит, не чары профессора Защиты, а какое-то устройство.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была книга Эпстайна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«Думай, как физик»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та самая книга, которую Гарри давал 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пару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месяцев назад. Прошло 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несколько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недель, 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перестал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беспокоиться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возможности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злоупотребления ею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Эта... — начал профессор Квиррелл и нехорошо закашлялся. — Эта книга поразительна... если бы я только понял раньше... — смех, смешанный с ещё одним приступом кашля. — Почему я решил, что не должен владеть… искусством маглов? Что оно окажется...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бесполезн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ым для меня? Почему мне не пришло в голову попробовать... проверить экспериментально...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вы говорите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случай... если моё предположение... неверно?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Теперь я вижу... что проявил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чудовищную глупость...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слова давались ещё сложнее, чем профессору Квирреллу. Мальчик молча вытащил из кармана сложенный платок и положил его на пол, затем развернул. В платке лежал небольшой белый камень, круглый и гладкий.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это? — спросил профессор Защиты.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Это... Это единорог. Трансфигурированный.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сверился с книгами и узнал,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поскольку он слишком молод, чтобы думать о сексе, 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подходить к единорогу без опаски. Эти книги ничего не говорили о том, что единороги разумны. Гарри уже отметил, что все магические существа, наделённые интеллектом, имеют хотя бы частично гуманоидную внешность, от русалидов до кентавров и великанов, от эльфов до гоблинов и вейл. У всех были сходные с человеческими эмоции, о многих было известно, что они скрещиваются с людьми. Гарри уже сделал вывод, что магия не создаёт новый разум, а лишь видоизменяет существ с человеческими генами. Единороги же были непарнокопытными и нисколько не напоминали гуманоидов. Они не разговаривали, не использовали орудия труда, они почти наверняка были всего лишь волшебными лошадьми. Если считается нормальным съесть корову, чтобы накормить себя на день, 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может быть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неправильным выпить кровь единорога, чтобы отсрочить смерть на недели. Жизнь животного или жизнь человека — приходится выбирать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Поэтому Гарри надел свою Мантию и отправился в Запретный лес.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обыскал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Рощу единорогов и наконец увидел её — гордое создание с чистой белой шерстью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фиолетовой гривой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тремя голубыми пятнами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боку.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подошёл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ближе, и на него испытующе уставились сапфировые глаза. Он несколько раз выстучал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каблук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 по земле последовательность 1-2-3. Единорог никак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отреагировала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нагнулся, взял её копыто в свою руку и выстучал им ту же последовательность. Единорог лишь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смотрела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него с любопытством.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всё же, скармливая единорогу кубики сахара, пропитанные Сонным зельем, Гарри чувствовал себя убийцей.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Ибо магия придаёт их существованию такую значимость, какую ни одно обычное животное иметь не может... убить невинного ради спасения самого себя — это ужасное деяние.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белый единорог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зевала,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укладывалась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землю и закрывала глаза в последний раз, у Гарри в голове непрестанно крутились эти две фразы, одна — профессора МакГонагалл, другая — кентавра. Трансфигурация длилась час,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глаза у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постоянно наворачивались слёзы. Да, единорог в этот момент не умирала, но скоро она непременно умрёт, и не в природе Гарри было отказываться от какой-либо ответственности. Гарри оставалось лишь надеяться, что если он убивает единорога не ради спасения самого себя, если этим он спасает друга, то это в конечном итоге допустимо.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Брови профессора Квиррелла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днялись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линии волос. В его голосе прорезалось что-то от прежней обычной резкости: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запрещаю вам делать это вновь.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догадывался, что вы так скажете, — Гарри сглотнул. — Но этот единорог уже... уже обречён, так что нет смысла отказываться от него, профессор...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вы это сделали?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профессор Защиты правда этого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понимал, то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соображает хуже, чем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все, кого Гарри встречал в жизни.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постоянно думал о том, что ничего не могу сделать, — сказал Гарри. — И мне это надоело.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закрыл глаза. Его голова откинулась на подушку.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Вам повезло, — тихо произнёс профессор Защиты, — что </w:t>
      </w:r>
      <w:commentRangeStart w:id="5"/>
      <w:commentRangeStart w:id="6"/>
      <w:commentRangeStart w:id="7"/>
      <w:commentRangeStart w:id="8"/>
      <w:commentRangeStart w:id="9"/>
      <w:commentRangeStart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трансфигурированный единорог… чуждое для Хогвартса создание... не был замечен защитой замка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мне придётся... вынести камень 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пределы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Хогвартса, чтобы им воспользоваться...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могу это устроить. Я скажу, что хочу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посмотреть на озеро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будьте добры,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продлите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трансфигурацию перед уходом — этого времени должно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 достаточно...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оставшихся у меня сил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хватит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развеять чары, которые наложили на стадо, чтобы оповестить о смерти одного из единорогов... Они не сработали, потому что единорог не умер, его всего лишь трансфигурировали... вам очень повезло, мистер Поттер.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 Он открыл рот, но сразу же закрыл его. Слова опять застревали в горле.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уже просчитал ожидаемую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полезность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если это сработает 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если </w:t>
      </w:r>
      <w:commentRangeStart w:id="11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нет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Ты уже прикинул вероятности, ты умножил,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уже выбросил результат и последовал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ответу </w:t>
      </w:r>
      <w:commentRangeStart w:id="12"/>
      <w:commentRangeStart w:id="13"/>
      <w:commentRangeStart w:id="14"/>
      <w:commentRangeStart w:id="15"/>
      <w:commentRangeStart w:id="16"/>
      <w:commentRangeStart w:id="17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более осведомлённой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интуиции, который остался прежним. Так говори его вслух.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знаете, — неуверенно начал Гарри, — хоть какой-нибудь способ, которым можно спасти вашу жизнь?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 профессора Защиты открылись.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Почему... ты меня спрашиваешь об этом, мальчик? 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слышал... что есть одно заклинание, один ритуал...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Ни слова больше,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мгновение на кровати лежала змея.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у змеи глаза были потухшими.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не подняла голову.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Продолжай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прошипела змея, двигая лишь кончиком языка.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Есть...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Ес-сть один ритуал, я с-слышал про него от с-смотрителя ш-школы, он с-считает, что Тёмный Лорд мог ис-спользовать его, чтобы пережить с-смерть. Он называетс-ся...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 запнулся, с удивлением осознав, что </w:t>
      </w:r>
      <w:del w:author="Gleb Mazursky" w:id="0" w:date="2016-11-08T03:21:48Z">
        <w:commentRangeStart w:id="18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он </w:delText>
        </w:r>
      </w:del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знает, как произносить это слово на Парселтанге, 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Крес-страж. Я с-слыш-шал, для него требуетс-ся чья-то с-смерть. Но если ты в любом с-случае умираеш-шь, ты можеш-шь попытатьс-ся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еределать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ритуал, нес-смотря на рис-ск, который нес-сут новые чары, чтобы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 ис-спользовал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другую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жертву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Ес-сли тебе удас-стс-ся, это изменит вес-сь мир — хоть я и ничего не знаю об этих чарах. С-смотритель ш-школы с-считает, что они отрывают кус-сочек души, но не предс-ставляю, как это может быть правдой...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Змея зашипела, смеясь. Это был странный резкий смех, почти истерический.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рас-сказываешь об этих чарах мне? Мне? Тебе с-стоит быть ос-сторожнее в будущ-щем, мальчик. Впрочем, не важно. Я узнал о чарах Крес-стража давным давно. </w:t>
      </w:r>
      <w:ins w:author="Gleb Mazursky" w:id="1" w:date="2016-11-08T03:22:00Z">
        <w:commentRangeStart w:id="19"/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Они лиш-шены</w:t>
        </w:r>
      </w:ins>
      <w:del w:author="Gleb Mazursky" w:id="1" w:date="2016-11-08T03:22:00Z"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В них нет</w:delText>
        </w:r>
      </w:del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с-смыс-сла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ins w:author="Gleb Mazursky" w:id="2" w:date="2016-11-07T01:07:5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  <w:rPrChange w:author="Gleb Mazursky" w:id="3" w:date="2016-11-07T01:07:51Z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rPrChange>
          </w:rPr>
          <w:t xml:space="preserve">Лишены </w:t>
        </w:r>
      </w:ins>
      <w:del w:author="Gleb Mazursky" w:id="2" w:date="2016-11-07T01:07:5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  <w:rPrChange w:author="Gleb Mazursky" w:id="3" w:date="2016-11-07T01:07:51Z">
              <w:rPr>
                <w:rFonts w:ascii="Times New Roman" w:cs="Times New Roman" w:eastAsia="Times New Roman" w:hAnsi="Times New Roman"/>
                <w:sz w:val="24"/>
                <w:szCs w:val="24"/>
              </w:rPr>
            </w:rPrChange>
          </w:rPr>
          <w:delText xml:space="preserve">Нет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смысла? — от удивления Гарри перешёл на человеческий.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Эти чары бес-смыс-сленны, даже ес-сли душ-ши с-существуют. Отрывают кус-сочек душ-ши? Это ложь. Уловка, чтобы с-скрыть нас-стоящ-щий с-секрет. Лиш-шь тот, кто не верит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об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щ-щеизвестную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ложь, будет думать дальш-ше, с-смотреть за завес-су, поймёт, как работают чары. Требуемое убийс-ство — вовс-се не жертвенный ритуал. Внезапная с-смерть иногда с-создаёт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призрак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а, ес-сли магия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выплёс-скиваетс-ся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 ос-ставляет с-след. Чары Крес-стража направляют вс-сплес-ск через волш-шебника, с-создают твой с-собственный призрак вмес-сто призрака убитого, запечатляют призрак в ос-собом ус-стройс-стве. С-следующ-щая жертва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подбирает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Крес-страж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ус-стройс-ство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перенос-сит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 жертву твои вос-cпоминания. Но лиш-шь те вос-споминания, которые были на момент с-создания ус-стройс-ства. Ты видиш-шь изьян?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Гарри запершило в горле.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Нет непрерывнос-сти…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змеином языке отсутствовало слово «сознание»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с-себя, ты продолжаеш-шь о чём-то думать пос-сле с-создания крес-стража, потом ты умираеш-шь, и новые вос-споминания не вос-станавливаютс-ся...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Конечно, ты видиш-шь. А ещ-щё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Запрет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Мерлина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меш-шает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передавать мощ-щные чары через такое ус-стройс-ство, потому что оно не живое по-настоящ-щему. Тёмные волш-шебники,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что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пыталис-сь таким путём вернутьс-ся к жизни, оказывалис-сь с-слабее, были повергнуты с-с лёгкос-стью. Никто не про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держалс-ся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долго.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Личнос-сть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меняетс-ся, с-смеш-шиваетс-ся с-с личнос-стью жертвы. С-смерть не побеждаетс-ся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на с-самом деле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Нас-стоящий ты оказываеш-шьс-ся потерян, как ты и с-сказал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С-сейчас мне это не по вкус-су. </w:t>
      </w:r>
      <w:commentRangeStart w:id="20"/>
      <w:commentRangeStart w:id="21"/>
      <w:commentRangeStart w:id="22"/>
      <w:commentRangeStart w:id="23"/>
      <w:commentRangeStart w:id="24"/>
      <w:commentRangeStart w:id="25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Хотя когда-то я размыш-шлял над этим способом.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больничной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ровати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вновь лежал человек. Профессор Защиты вздохнул, а потом с надрывом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раскашлялся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можете мне дать полные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инструкции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заклинанию? — секунду помедлив, спросил Гарри. — Возможно, мне удастся найти способ его улучшить, уменьшить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недостатк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Работающий и этичный способ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Например, переносить память в тело клона с пустым мозгом, а не в невинную жертву, что будет также способствовать чистоте переноса... Впрочем, это не решает других проблем. 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Последовал краткий звук, который мог быть смешком.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Знаешь, мальчик, — прошептал профессор Квиррелл, — я думал... научить тебя всему... передать все ключи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тайнам, что мне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ведомы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от одного живого сознания — другому... чтобы позже, найдя верные книги, ты смог бы понять... я бы передал тебе, моему наследнику, все свои знания... мы бы начали, стоило тебе лишь попросить... но ты так и не попросил.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скорбь,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окружавшая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Гарри, словно толща воды, отступила перед размахом упущенных возможностей.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нужно было просто?.. Я не знал, что мог просто!..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Снова кашляющий смех.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Ах да... невежественный маглорождённый... по воспитанию, пусть и не по крови... да, ты таков. Но я... передумал... я решил, что тебе не стоит идти по моим стопам... В конечном счёте это оказался не лучший путь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Ещё не слишком поздно, профессор! — воскликнул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Какая-то его часть упрекала его за эгоизм, но другой части удалось перекричать её, ведь это поможет и другим людям.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слишком поздно... и ты меня... не переубедишь... я передумал... как и сказал... у меня слишком много тайн... о которых лучше не знать... </w:t>
      </w:r>
      <w:ins w:author="Gleb Mazursky" w:id="4" w:date="2016-11-07T01:11:1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да 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Gleb Mazursky" w:id="5" w:date="2016-11-07T01:11:12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посмотри на меня</w:t>
      </w:r>
      <w:ins w:author="Gleb Mazursky" w:id="6" w:date="2016-11-07T01:11:1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  <w:rPrChange w:author="Gleb Mazursky" w:id="5" w:date="2016-11-07T01:11:12Z"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rPrChange>
          </w:rPr>
          <w:t xml:space="preserve">!</w:t>
        </w:r>
      </w:ins>
      <w:del w:author="Gleb Mazursky" w:id="6" w:date="2016-11-07T01:11:1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нехотя посмотрел.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увидел лицо без морщин,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перекосившееся от боли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 быстро лысеющей голове. Раньше оно казалось просто худым, теперь заострилось, лишилось мышц и жира, как и руки — словно исхудавшее тело Беллатрисы Блэк, которое Гарри видел в Азкабане...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непроизвольно отвернулся.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видишь, — прошептал профессор. — Я не люблю шаблонных фраз... мистер Поттер... но правда в том... что искусства, называемые Тёмными... действительно не идут человеку на пользу... в итоге.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сделал вдох, потом выдох. На какое-то время в лазарете воцарилась тишина,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ними наблюдали лишь богато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украшенные камни стен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Между нами осталось... что-то невысказанное? — наконец спросил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умру сегодня...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прямо сейчас... но я не знаю... как долго ещё смогу разговаривать.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Осталось, — Гарри снова сглотнул. — Осталось многое, очень многое, но... может, это и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лучший вопрос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я не хочу... оставить его без ответа...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ю?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кровати лежала змея.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 узнал, как работает С-смертельное проклятие. Требует нас-стоящей ненавис-сти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не прос-сто ненавис-сти, говорят, нужно хотеть с-смерти противника. В тюрьме с-с пожирателями жизни ты ис-спользовал С-смертельное проклятие на охраннике, с-сказал, что не хотел его с-смерти — это была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ложь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 Здес-сь, с-сейчас-с, между нами ты можеш-шь с-сказать правду, даже ес-сли опас-саеш-шьс-ся, что это выс-ставит тебя в плохом с-свете, с-сейчас это не важно, учитель. Я хочу знать. Должен знать.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брош-шу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тебя, в любом с-случае.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кровати лежал человек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Слушай внимательно, — прошептал профессор. 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 головоломку... загадку одного опасного заклинания... когда ты разгадаешь загадку… ты поймёшь ответ на свой вопрос… ты слушаешь?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 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 Смертельного проклятия... есть ограничение. Чтобы использовать его однажды... в бою... ты должен ненавидеть достаточно сильно... хотеть, чтобы противник умер. Чтобы использовать Авада...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Кедавру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дважды... ты должен ненавидеть достаточно... чтобы убить дважды... желать перерезать их глотки собственными руками... смотреть, как они умирают... а потом сделать это ещё раз.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 немногие.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 способны ненавидеть настолько... чтобы убить кого-то... пять раз подряд... им просто... надоест, — профессор Защиты сделал несколько вдохов, прежде чем продолжить. — Но если ты углубишься в историю... то обнаружишь Тёмных волшебников... которые могли использовать Смертельное проклятие... снова и снова. В девятнадцатом веке была одна ведьма... она называла себя </w:t>
      </w:r>
      <w:commentRangeStart w:id="26"/>
      <w:commentRangeStart w:id="2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Тёмной Вестью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авроры называли её А.К. МакДауэлл. Она могла использовать Смертельное проклятие... дюжину раз... за один бой.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Задай себе вопрос... как задал его себе я...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какой секрет... был известен ей? Что смертоноснее ненависти... и не имеет предела?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 Авада Кедавры есть второй уровень, прямо как у чар Патронуса...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самом деле, мне всё равно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ответил Гарри.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издал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булькающий смешок.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Славно. Ты учишься. Теперь ты понимаешь... — последовала трансформация,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не желал с-смерти охранника. Ис-спользовал С-смертельное проклятие, но без ненавис-сти.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снова человек.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 трудом проглотил комок в горле. Всё оказалось одновременно и лучше и хуже, чем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редполагал. Очень в духе профессора Квиррелла — без сомнения, человека с </w:t>
      </w:r>
      <w:commentRangeStart w:id="28"/>
      <w:commentRangeStart w:id="29"/>
      <w:commentRangeStart w:id="30"/>
      <w:commentRangeStart w:id="31"/>
      <w:commentRangeStart w:id="32"/>
      <w:commentRangeStart w:id="3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треснутой 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душой. Впрочем, он никогда и не претендовал на цельность.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Ещё... что-нибудь? — спросил человек в кровати.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Профессор, вы совершенно уверены, — сказал Гарри, — что не слышали о средстве, способном вас спасти?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Что-нибудь из преданий волшебников?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Может, если найти и объединить все три Дара Смерти, или есть какой-нибудь древний артефакт, запечатанный Мерлином с помощью некой загадки, которую никто так и не смог разгадать? Вы уже видели кое-что из того, на что я способен. Вы знаете, что я хорошо умею разгадывать головоломки. Что я могу обнаружить </w:t>
      </w:r>
      <w:ins w:author="Gleb Mazursky" w:id="7" w:date="2016-11-07T01:15:01Z">
        <w:commentRangeStart w:id="34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недоступное</w:t>
        </w:r>
      </w:ins>
      <w:del w:author="Gleb Mazursky" w:id="7" w:date="2016-11-07T01:15:01Z">
        <w:commentRangeEnd w:id="34"/>
        <w:r w:rsidDel="00000000" w:rsidR="00000000" w:rsidRPr="00000000">
          <w:commentReference w:id="34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то, что недоступно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другим волшебникам. Я... — голос Гарри сорвался.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Для меня ваша жизнь гораздо предпочтительней вашей сме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рти.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Повисло долгое молчание.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единственное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прошептал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Единственное...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может помочь... а может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помочь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но заполучить это... за пределами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ваших и моих сил...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О, да это всё было просто подготовкой к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дополнительному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квесту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заметил Внутренний критик Гарри.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Остальные субличности заорали, чтобы Критик заткнулся. В жизни всё иначе. Древние артефакты можно найти, но не за месяц и не когда вы первокурсник, которому запрещено покидать Хогвартс.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сделал глубокий вдох. Выдохнул.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Извините...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 прозвучало... чересчур драматично.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обнадёжи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 себя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Мистер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оттер, вы спрашивали... о чём-нибудь... не важно, насколько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бесперспективно. Есть... один предмет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называемый...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Змея появилась на кровати.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ософс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-ский К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амень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прошипела змея.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всё это время существовало безопасное массово воспроизводимое средство, дающее бессмертие, и никому до этого не было дела,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орвётся и всех поубивает.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читал о нём в одной книге,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прошипел Гарри.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С-счёл типичным мифом. Нет причин, почему одно и то же ус-стройс-ство может давать бе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мертие и бес-сконечное золото. Разве что кто-то про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 с-сочиняет с-счас-стливые ис-стории. Не говоря уже о том, что каждый разумный человек должен был бы ис-скать с-способы, как с-сделать больше камней или как выкрас-сть его с-создателя, чтобы он их делал. Например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ты, учитель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Раздалось шипение холодного смеха.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Размыш-шляешь мудро, но недос-статочно мудро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Как и с-с чарами Крес-стража, абс-сурднос-сть с-скрывает ис-стинный с-секрет. Нас-стоящий Камень — не то, о чём говорит легенда. Нас-стоящая с-сила — не в том, что утверждают ис-стории. Предполагаемый с-создатель Камня — не тот, кто его изготовил. Кто владеет им с-сейчас-с — нос-сит не то имя, с-с которым был рождён. Однако Камень — и правда мо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щ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-щное целительное ус-стройс-ство. Ты с-слышал, чтобы кто-то о нём говорил?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Только читал в книге.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Владелец Камня хранит множес-ство знаний. Обучил с-смотрителя ш-школы многим с-секретам. С-смотритель не с-сказал ничего о владельце Камня, ничего о с-самом Камне? Никаких подс-сказок?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Не припомню ничего такого,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честно ответил Гарри.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Ах,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выдохнула змея.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— Ах, увы.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Могу с-спрос-сить с-смотрителя...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Нет! Не с-спраш-шивай его, мальчик. Он плохо вос-спримет вопрос-с.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Но ес-сли Камень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прос-сто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лечит...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С-смотритель ш-школы в это не верит и никогда не поверит. Слиш-шком многие ис-скали Камень или ис-скали знаний владельца Камня. Не с-спраш-шивай.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Нельзя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с-спраш-шивать. Не пытайс-ся заполучить Камень с-сам. Я запре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щ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-щаю.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кровати снова возник человек.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достиг предела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— сказал профессор Квиррелл. — Я должен... набраться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силы... прежде чем отправиться... в лес... с твоим подарком. А сейчас уходи...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поддержи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трансфигурацию... перед уходом...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коснулся волшебной палочкой белого камня, лежащего на платке, обновляя чары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трансфигураци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Чар должно хватить на один час и пятьдесят три минуты, — сказал Гарри.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делаешь... успе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равнению с началом школьного года его трансфигурация теперь держалась гораздо дольше. Заклинания второго курса давались ему легко, без напряжения, что было неудивительно — ему исполнится двенадцать меньше чем через два месяца. Гарри даже мог использовать чары Забвения, если бы кому-то потребовалось забыть все воспоминания, связанные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левой рукой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 медленно, с самого низа, поднимался по лестнице силы.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ум пришла потенциально печальная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мысль о том, что</w:t>
      </w:r>
      <w:ins w:author="Alaric Lightin" w:id="8" w:date="2014-08-19T04:31:08Z">
        <w:commentRangeStart w:id="35"/>
        <w:commentRangeStart w:id="36"/>
        <w:commentRangeStart w:id="37"/>
        <w:commentRangeStart w:id="38"/>
        <w:commentRangeStart w:id="39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с открытием одной двери закрывается другая</w:t>
        </w:r>
      </w:ins>
      <w:del w:author="Alaric Lightin" w:id="8" w:date="2014-08-19T04:31:08Z"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commentRangeEnd w:id="38"/>
        <w:r w:rsidDel="00000000" w:rsidR="00000000" w:rsidRPr="00000000">
          <w:commentReference w:id="38"/>
        </w:r>
        <w:commentRangeEnd w:id="39"/>
        <w:r w:rsidDel="00000000" w:rsidR="00000000" w:rsidRPr="00000000">
          <w:commentReference w:id="39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, когда одна дверь закрывается, другая дверь открывается</w:delText>
        </w:r>
      </w:del>
      <w:commentRangeStart w:id="4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Гарри её отбросил.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 лазарета закрылась за Гарри. Мальчик-Который-Выжил шёл быстро и целеустремлённо, на ходу запахивая Мантию невидимости. </w:t>
      </w:r>
      <w:commentRangeStart w:id="4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Предположительно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вскоре профессор Квиррелл попросит о помощи, и трое старшекурсников проводят профессора Защиты в какое-то тихое место, например, в лес, под предлогом желания посмотреть на озеро или чего-то в этом духе. В место, где профессор Защиты сможет безопасно съесть единорога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после того как спадёт трансфигурация, наложенная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затем профессору Квирреллу станет лучше на какое-то время. Он вновь обретёт прежнюю силу, но на гораздо более короткий срок.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лится долго.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Кулаки Гарри сжались, напряжение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растеклось по рукам в пальцы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Если бы курс лечения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Защиты не был прерван Гарри и аврорами, которых он же и привёл в Хогвартс...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Глупо винить себя. Гарри знал, что это глупо, но его мозг всё равно продолжал это делать.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искал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аккуратно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перебирал и отмечал причины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которым в этом была его вина, независимо от того, насколько глубоко ему приходилось копать. 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будто мозг Гарри умел огорчаться только тогда, когда что-то происходило по его вине.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Трое семикурсников с серьёзным и обеспокоенным видом разминулись с невидимым Гарри в коридоре, ведущем в лазарет, где 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ждал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профессор. Так выглядят другие люди, когда они огорчены?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же, на каком-то уровне, им действительно было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всё равно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и думал профессор Квиррелл?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У Смертельного проклятия есть второй уровень.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Мозг Гарри решил загадку сразу же, как только её услышал, как будто бы это знание всегда было внутри него, выжидая, чтобы стать явным.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однажды читал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какой-то книге, что противоположностью счастья является не грусть, а скука. Автор писал, что, когда ты хочешь быть счастливым, ты ищешь не то, что сделает тебя счастливым, а то, что тебя увлечёт. И по той же логике ненависть не была полной противоположностью любви. Даже ненависть является в своём роде уважением, которое ты испытываешь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чьему-то существованию. Если кто-то заботит тебя настолько, что ты предпочёл бы видеть его мёртвым, а не живым, значит, ты думаешь о нём.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 мысль посетила его уже давно, ещё перед судом, в разговоре с Гермионой, когда она сказала что-то о предвзятости магической Британии и привела</w:t>
      </w:r>
      <w:commentRangeStart w:id="4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серьёзные и свежие аргументы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Гарри тогда подумал, но не стал говорить, что, по крайней мере, магическая Британия позволила ей учиться в Хогвартсе,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жать своё презрение.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отличие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людей, живущих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странах, </w:t>
      </w:r>
      <w:ins w:author="Alaric Lightin" w:id="9" w:date="2014-08-11T22:53:36Z">
        <w:commentRangeStart w:id="43"/>
        <w:commentRangeStart w:id="44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которых </w:t>
        </w:r>
        <w:commentRangeStart w:id="43"/>
        <w:commentRangeEnd w:id="43"/>
        <w:r w:rsidDel="00000000" w:rsidR="00000000" w:rsidRPr="00000000">
          <w:commentReference w:id="43"/>
        </w:r>
        <w:commentRangeStart w:id="44"/>
        <w:commentRangeEnd w:id="44"/>
        <w:r w:rsidDel="00000000" w:rsidR="00000000" w:rsidRPr="00000000">
          <w:commentReference w:id="44"/>
        </w:r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  <w:rPrChange w:author="Alaric Lightin" w:id="10" w:date="2014-08-11T22:53:36Z">
              <w:rPr>
                <w:rFonts w:ascii="Times New Roman" w:cs="Times New Roman" w:eastAsia="Times New Roman" w:hAnsi="Times New Roman"/>
                <w:sz w:val="24"/>
                <w:szCs w:val="24"/>
              </w:rPr>
            </w:rPrChange>
          </w:rPr>
          <w:t xml:space="preserve">объявляют</w:t>
        </w:r>
        <w:commentRangeStart w:id="45"/>
        <w:commentRangeEnd w:id="45"/>
        <w:r w:rsidDel="00000000" w:rsidR="00000000" w:rsidRPr="00000000">
          <w:commentReference w:id="45"/>
        </w:r>
        <w:commentRangeStart w:id="46"/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  <w:rPrChange w:author="Alaric Lightin" w:id="10" w:date="2014-08-11T22:53:36Z">
              <w:rPr>
                <w:rFonts w:ascii="Times New Roman" w:cs="Times New Roman" w:eastAsia="Times New Roman" w:hAnsi="Times New Roman"/>
                <w:sz w:val="24"/>
                <w:szCs w:val="24"/>
              </w:rPr>
            </w:rPrChange>
          </w:rPr>
          <w:t xml:space="preserve"> такими же людьми, как и все остальные, и которых </w:t>
        </w:r>
        <w:commentRangeStart w:id="47"/>
        <w:commentRangeEnd w:id="47"/>
        <w:r w:rsidDel="00000000" w:rsidR="00000000" w:rsidRPr="00000000">
          <w:commentReference w:id="47"/>
        </w:r>
        <w:commentRangeStart w:id="48"/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  <w:rPrChange w:author="Alaric Lightin" w:id="10" w:date="2014-08-11T22:53:36Z">
              <w:rPr>
                <w:rFonts w:ascii="Times New Roman" w:cs="Times New Roman" w:eastAsia="Times New Roman" w:hAnsi="Times New Roman"/>
                <w:sz w:val="24"/>
                <w:szCs w:val="24"/>
              </w:rPr>
            </w:rPrChange>
          </w:rPr>
          <w:t xml:space="preserve">называют </w:t>
        </w:r>
        <w:commentRangeStart w:id="49"/>
        <w:commentRangeEnd w:id="49"/>
        <w:r w:rsidDel="00000000" w:rsidR="00000000" w:rsidRPr="00000000">
          <w:commentReference w:id="49"/>
        </w:r>
        <w:commentRangeStart w:id="50"/>
        <w:commentRangeEnd w:id="50"/>
        <w:r w:rsidDel="00000000" w:rsidR="00000000" w:rsidRPr="00000000">
          <w:commentReference w:id="50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  <w:rPrChange w:author="Alaric Lightin" w:id="10" w:date="2014-08-11T22:53:36Z">
              <w:rPr>
                <w:rFonts w:ascii="Times New Roman" w:cs="Times New Roman" w:eastAsia="Times New Roman" w:hAnsi="Times New Roman"/>
                <w:sz w:val="24"/>
                <w:szCs w:val="24"/>
              </w:rPr>
            </w:rPrChange>
          </w:rPr>
          <w:t xml:space="preserve">разумными существами</w:t>
        </w:r>
        <w:commentRangeStart w:id="51"/>
        <w:commentRangeEnd w:id="51"/>
        <w:r w:rsidDel="00000000" w:rsidR="00000000" w:rsidRPr="00000000">
          <w:commentReference w:id="51"/>
        </w:r>
        <w:commentRangeStart w:id="52"/>
        <w:commentRangeEnd w:id="52"/>
        <w:r w:rsidDel="00000000" w:rsidR="00000000" w:rsidRPr="00000000">
          <w:commentReference w:id="52"/>
        </w:r>
        <w:r w:rsidDel="00000000" w:rsidR="00000000" w:rsidRPr="00000000">
          <w:rPr>
            <w:rtl w:val="0"/>
            <w:rPrChange w:author="Alaric Lightin" w:id="10" w:date="2014-08-11T22:53:36Z">
              <w:rPr>
                <w:rFonts w:ascii="Times New Roman" w:cs="Times New Roman" w:eastAsia="Times New Roman" w:hAnsi="Times New Roman"/>
                <w:sz w:val="24"/>
                <w:szCs w:val="24"/>
              </w:rPr>
            </w:rPrChange>
          </w:rPr>
          <w:t xml:space="preserve"> </w:t>
        </w:r>
      </w:ins>
      <w:del w:author="Alaric Lightin" w:id="9" w:date="2014-08-11T22:53:36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которые, как </w:delText>
        </w:r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говорят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, являются такими же людьми, как и все остальные, и которые,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как </w:delText>
        </w:r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говорят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,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считаются 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разумными 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существами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более ценными, чем любой единорог. Но кому, тем не менее, не позволено жить в магловской Британии. Как минимум, по этой причине у маглов не было права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задирать нос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 волшебниками. </w:t>
      </w:r>
      <w:ins w:author="Alaric Lightin" w:id="11" w:date="2014-08-11T06:28:59Z">
        <w:commentRangeStart w:id="53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Маглорождённым в магической Британии приходилось несладко, но их, по крайней мере, туда впускали, поэтому они могли получить направленные в них плевки лично.</w:t>
        </w:r>
      </w:ins>
      <w:del w:author="Alaric Lightin" w:id="11" w:date="2014-08-11T06:28:59Z">
        <w:commentRangeEnd w:id="53"/>
        <w:r w:rsidDel="00000000" w:rsidR="00000000" w:rsidRPr="00000000">
          <w:commentReference w:id="53"/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Магическая Британия притесняла маглорождённых, но, по крайней 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мере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, она их впускала, чтобы иметь возможность их унижать.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Что смертоноснее ненависти и не имеет предела?</w:t>
      </w:r>
    </w:p>
    <w:p w:rsidR="00000000" w:rsidDel="00000000" w:rsidP="00000000" w:rsidRDefault="00000000" w:rsidRPr="00000000">
      <w:pPr>
        <w:spacing w:line="240" w:lineRule="auto"/>
        <w:ind w:left="90" w:firstLine="4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Равнодушие, — прошептал Гарри вслух секрет заклинания, которое он никогда не сможет использова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одолжил свой путь в библиотеку, чтобы найти и прочитать хоть что-то о Философском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амне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 Lightin" w:id="5" w:date="2014-09-05T16:44:3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по-моему, тут смысл в том, что защиты замка не посчитали трансфигурированного единорога чуждым для Хогвартса созданием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 любом случае от оборота "не был замечен" можно избавиться, и по-моему, даже нужно</w:t>
      </w:r>
    </w:p>
  </w:comment>
  <w:comment w:author="Илья Погорелов" w:id="6" w:date="2014-08-11T06:49:3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 в любом случае от оборота "не был замечен" можно избавиться, и по-моему, даже нужно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это тут как бы основное, как половину смысла фразы выкинуть-то?</w:t>
      </w:r>
    </w:p>
  </w:comment>
  <w:comment w:author="Alaric Lightin" w:id="7" w:date="2014-08-11T15:44:5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имелось в виду, что незачем использовать пассивный залог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"защитные чары не заметили/не среагировали"</w:t>
      </w:r>
    </w:p>
  </w:comment>
  <w:comment w:author="Victor G" w:id="8" w:date="2014-08-12T02:10:4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that a unicorn in Transfigured form... did not set off the Hogwarts wards, as a strange creature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Если бы не было последней запятой, я бы, может, согласился. Но запятая отделяет "as a strange creature" от "set off". Впрочем, даже без запятой set off самодостаточно (а не как в переводе Аларика, "посчитал" - посчитать просто так невозможно, а вот set off wards само по себе имеет смысл).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Насчёт страдательного залога... Можно заменить на "что защита замка... не заметила трансфигурированного единорога - чуждое для Хогвартса созадние". Но, честно говоря, мне здесь страдательный залог больше нравится.</w:t>
      </w:r>
    </w:p>
  </w:comment>
  <w:comment w:author="Alaric Lightin" w:id="9" w:date="2014-08-19T04:03:2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эээ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буквально в английском предложении действующим лицом является вообще единорог - "вам повезло, что трансфигурированный единорог не заставил среагировать защиты замка, являясь странным существом"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 мой взгляд, имеющийся вариант достаточно далеко ушёл от оригинала, но тем не менее звучит не очень хорошо с точки зрения русского языка, поэтому непонятно, ради чего за него цепляться</w:t>
      </w:r>
    </w:p>
  </w:comment>
  <w:comment w:author="Alaric Lightin" w:id="10" w:date="2014-09-05T16:44:3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предлагаю вариант: "что защиты замка... не среагировали на трансфигурированного единорога... как на чуждое Хогвартсу существо"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по-моему, этот вариант учитывает все замечания выше</w:t>
      </w:r>
    </w:p>
  </w:comment>
  <w:comment w:author="Alaric Lightin" w:id="0" w:date="2016-11-07T00:07:3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вы уверены, что это означает именно "упал в обморок"? "Упал в обморок" подразумевает потерю сознания, а мне, исходя из дальнейшего, не очевидно, что она была.</w:t>
      </w:r>
    </w:p>
  </w:comment>
  <w:comment w:author="Shadrina Maria" w:id="1" w:date="2014-08-11T06:46:3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:) ага, у меня такое же было впечатление. Словарь говорит, что просто стало плохо</w:t>
      </w:r>
    </w:p>
  </w:comment>
  <w:comment w:author="Alaric Lightin" w:id="2" w:date="2014-08-11T15:43:3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я это понял, как "он упал/рухнул"</w:t>
      </w:r>
    </w:p>
  </w:comment>
  <w:comment w:author="Shadrina Maria" w:id="3" w:date="2014-08-11T22:27:0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можно и так наверное перевести. думаю любой из перечисленных вариантов подойдет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"to fall unconscious or fall down, as from a heart attack or exhaustion."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"collapse - an abrupt failure of function or complete physical exhaustion"</w:t>
      </w:r>
    </w:p>
  </w:comment>
  <w:comment w:author="Новицкий Дмитрий" w:id="4" w:date="2016-11-07T00:07:3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"во время обеда Квиррелл упал?" - не звучит</w:t>
      </w:r>
    </w:p>
  </w:comment>
  <w:comment w:author="Alaric Lightin" w:id="28" w:date="2016-11-08T03:36:5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 86-й главе было просто "треснутой"</w:t>
      </w:r>
    </w:p>
  </w:comment>
  <w:comment w:author="Shadrina Maria" w:id="29" w:date="2014-09-05T18:49:5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 в чем разница?</w:t>
      </w:r>
    </w:p>
  </w:comment>
  <w:comment w:author="Новицкий Дмитрий" w:id="30" w:date="2016-11-07T00:08:5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не понял ничего %)</w:t>
      </w:r>
    </w:p>
  </w:comment>
  <w:comment w:author="Gleb Mazursky" w:id="31" w:date="2016-11-07T01:14:1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треснувшей?</w:t>
      </w:r>
    </w:p>
  </w:comment>
  <w:comment w:author="Alaric Lightin" w:id="32" w:date="2016-11-08T03:25:4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 86-й главе Хмури говорит: "Это Смертельному проклятию нужна треснутая душа".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Обсуждаемая фраза Гарри - это отсылка именно к этому. Поэтому надо в любом случае унифицировать.</w:t>
      </w:r>
    </w:p>
  </w:comment>
  <w:comment w:author="Gleb Mazursky" w:id="33" w:date="2016-11-08T03:36:5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треснутая - это которую треснули.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как раз надо 86ю исправить</w:t>
      </w:r>
    </w:p>
  </w:comment>
  <w:comment w:author="Alaric Lightin" w:id="42" w:date="2014-08-11T06:17:5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что-то я очень не уверен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 каком разговоре вообще идёт речь?</w:t>
      </w:r>
    </w:p>
  </w:comment>
  <w:comment w:author="Alaric Lightin" w:id="40" w:date="2014-08-11T06:14:0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по-моему, тут лучше точку</w:t>
      </w:r>
    </w:p>
  </w:comment>
  <w:comment w:author="Alaric Lightin" w:id="41" w:date="2014-08-11T06:15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По-видимому?</w:t>
      </w:r>
    </w:p>
  </w:comment>
  <w:comment w:author="Alaric Lightin" w:id="12" w:date="2014-09-06T23:57:1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надо ещё немного подумать</w:t>
      </w:r>
    </w:p>
  </w:comment>
  <w:comment w:author="Alaric Lightin" w:id="13" w:date="2014-09-05T19:25:2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"Ты уже прикинул вероятности, ты перемножил, ты уже выкинул результат и принял ответ интуиции, которая уже знакома со всеми фактами. Ответ остался прежним. Так скажи его вслух."</w:t>
      </w:r>
    </w:p>
  </w:comment>
  <w:comment w:author="Alaric Lightin" w:id="14" w:date="2014-09-05T19:26:1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вариант как есть мне не нравится, потому что в нём кажется, что интуиция осведомлена лучше, чем Гарри</w:t>
      </w:r>
    </w:p>
  </w:comment>
  <w:comment w:author="Shadrina Maria" w:id="15" w:date="2014-09-05T20:20:1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еще такой вариант: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"Ты уже прикинул вероятности, перемножил числа и выкинул полученный ответ, чтобы довериться своей интуиции, чье мнение осталось прежним"</w:t>
      </w:r>
    </w:p>
  </w:comment>
  <w:comment w:author="Илья Погорелов" w:id="16" w:date="2014-09-06T02:52:3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"Ты уже прикинул вероятности, ты перемножил, ты уже выкинул результат и принял ответ интуиции, которая уже знакома со всеми фактами. Ответ остался прежним. Так скажи его вслух."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"Уже знакома" -&gt; "теперь знакома", у него ж new gut feeling.</w:t>
      </w:r>
    </w:p>
  </w:comment>
  <w:comment w:author="Alaric Lightin" w:id="17" w:date="2014-09-06T23:57:1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Согласен с поправкой Ильи.</w:t>
      </w:r>
    </w:p>
  </w:comment>
  <w:comment w:author="Alaric Lightin" w:id="53" w:date="2014-08-11T06:28:5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мой вариант мне не очень нравится, но существующий, по-моему, вообще не о том.</w:t>
      </w:r>
    </w:p>
  </w:comment>
  <w:comment w:author="Alaric Lightin" w:id="43" w:date="2014-08-11T06:23:2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по-моему, при сохранении курсива, можно и убрать обороты "как говорят"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можно и так: про которых говорят, что они такие же люди, как и все остальные, а также говорят, что они разумные существа, более ценные...</w:t>
      </w:r>
    </w:p>
  </w:comment>
  <w:comment w:author="Alaric Lightin" w:id="45" w:date="2014-08-11T06:23:2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по-моему, при сохранении курсива, можно и убрать обороты "как говорят"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можно и так: про которых говорят, что они такие же люди, как и все остальные, а также говорят, что они разумные существа, более ценные...</w:t>
      </w:r>
    </w:p>
  </w:comment>
  <w:comment w:author="Alaric Lightin" w:id="47" w:date="2014-08-11T06:23:2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по-моему, при сохранении курсива, можно и убрать обороты "как говорят"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можно и так: про которых говорят, что они такие же люди, как и все остальные, а также говорят, что они разумные существа, более ценные...</w:t>
      </w:r>
    </w:p>
  </w:comment>
  <w:comment w:author="Alaric Lightin" w:id="49" w:date="2014-08-11T06:23:2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по-моему, при сохранении курсива, можно и убрать обороты "как говорят"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можно и так: про которых говорят, что они такие же люди, как и все остальные, а также говорят, что они разумные существа, более ценные...</w:t>
      </w:r>
    </w:p>
  </w:comment>
  <w:comment w:author="Alaric Lightin" w:id="51" w:date="2014-08-11T06:23:2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по-моему, при сохранении курсива, можно и убрать обороты "как говорят"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можно и так: про которых говорят, что они такие же люди, как и все остальные, а также говорят, что они разумные существа, более ценные...</w:t>
      </w:r>
    </w:p>
  </w:comment>
  <w:comment w:author="Shadrina Maria" w:id="44" w:date="2014-08-11T22:53:3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было лучше. звучало как передразнивание и легко читалось</w:t>
      </w:r>
    </w:p>
  </w:comment>
  <w:comment w:author="Shadrina Maria" w:id="46" w:date="2014-08-11T22:53:3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было лучше. звучало как передразнивание и легко читалось</w:t>
      </w:r>
    </w:p>
  </w:comment>
  <w:comment w:author="Shadrina Maria" w:id="48" w:date="2014-08-11T22:53:3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было лучше. звучало как передразнивание и легко читалось</w:t>
      </w:r>
    </w:p>
  </w:comment>
  <w:comment w:author="Shadrina Maria" w:id="50" w:date="2014-08-11T22:53:3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было лучше. звучало как передразнивание и легко читалось</w:t>
      </w:r>
    </w:p>
  </w:comment>
  <w:comment w:author="Shadrina Maria" w:id="52" w:date="2014-08-11T22:53:3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было лучше. звучало как передразнивание и легко читалось</w:t>
      </w:r>
    </w:p>
  </w:comment>
  <w:comment w:author="Alaric Lightin" w:id="35" w:date="2014-08-11T06:13:5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не очень понятно, что печального в открытии двери :))</w:t>
      </w:r>
    </w:p>
  </w:comment>
  <w:comment w:author="Shadrina Maria" w:id="36" w:date="2014-08-11T22:51:2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 в англ как?</w:t>
      </w:r>
    </w:p>
  </w:comment>
  <w:comment w:author="Илья Погорелов" w:id="37" w:date="2014-08-12T04:29:0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*The thought came with a potential for sadness, a thought of one door opening as another closed; which Harry also rejected.*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Вообще непонятное, к чему это.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Разве что "мы теряем возможность учиться у профессора Квиррелла, но открывается возможность найти реально действующий источник бессмертия."</w:t>
      </w:r>
    </w:p>
  </w:comment>
  <w:comment w:author="Alaric Lightin" w:id="38" w:date="2014-08-19T04:10:5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я тоже не понял к чему это, но итог должен выглядеть печально :)</w:t>
      </w:r>
    </w:p>
  </w:comment>
  <w:comment w:author="Shadrina Maria" w:id="39" w:date="2014-08-19T04:31:0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Я поняла так: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Гарри должен был утешится тем, что "когда одна дверь закрывается, другая дверь открывается". Но это его не утешало)) потому что очень уж хотелось учиться у Кви</w:t>
      </w:r>
    </w:p>
  </w:comment>
  <w:comment w:author="Илья Погорелов" w:id="26" w:date="2016-11-08T03:24:0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Тёмной Евангелиной</w:t>
      </w:r>
    </w:p>
  </w:comment>
  <w:comment w:author="Alaric Lightin" w:id="27" w:date="2016-11-08T03:24:0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Учесть, что это же имя присутствует и в 108-й главе.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Хотя как по мне, "Тёмная Весть" - красивее :)</w:t>
      </w:r>
    </w:p>
  </w:comment>
  <w:comment w:author="Gleb Mazursky" w:id="20" w:date="2016-11-07T01:09:2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см.скайп</w:t>
      </w:r>
    </w:p>
  </w:comment>
  <w:comment w:author="Alaric Lightin" w:id="21" w:date="2014-09-01T03:13:5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 можно для пропустивших, о чём была речь? :)</w:t>
      </w:r>
    </w:p>
  </w:comment>
  <w:comment w:author="Gleb Mazursky" w:id="22" w:date="2014-09-01T03:21:3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Admit I conssidered it, long ago."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[06.08.2014 0:32:38] Gleb: имхо не совсем хороший перевод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[06.08.2014 0:33:13] Gleb: consdiered - это всё же размышлял использовать или нет</w:t>
      </w:r>
    </w:p>
  </w:comment>
  <w:comment w:author="Shadrina Maria" w:id="23" w:date="2014-09-05T18:49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+1 к Глебу</w:t>
      </w:r>
    </w:p>
  </w:comment>
  <w:comment w:author="Новицкий Дмитрий" w:id="24" w:date="2016-11-07T00:08:2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не понял, как должен звучать итоговый вариант</w:t>
      </w:r>
    </w:p>
  </w:comment>
  <w:comment w:author="Gleb Mazursky" w:id="25" w:date="2016-11-07T01:09:2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Хотя когда-то и я с-серьёзно задумывалс-ся над ис-спользованием этого устройс-ства.</w:t>
      </w:r>
    </w:p>
  </w:comment>
  <w:comment w:author="Gleb Mazursky" w:id="34" w:date="2016-11-07T01:15:0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или выкинуть начальное Что</w:t>
      </w:r>
    </w:p>
  </w:comment>
  <w:comment w:author="Alaric Lightin" w:id="18" w:date="2016-11-08T03:21:4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+1</w:t>
      </w:r>
    </w:p>
  </w:comment>
  <w:comment w:author="Alaric Lightin" w:id="19" w:date="2016-11-08T03:22:0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+1</w:t>
      </w:r>
    </w:p>
  </w:comment>
  <w:comment w:author="Shadrina Maria" w:id="11" w:date="2014-09-05T18:52:0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мне здесь все-таки "если что-то пойдет не так" кажется ближе к тексту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