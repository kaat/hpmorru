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ind w:firstLine="540"/>
        <w:contextualSpacing w:val="0"/>
        <w:jc w:val="center"/>
        <w:rPr/>
      </w:pPr>
      <w:bookmarkStart w:colFirst="0" w:colLast="0" w:name="_zychdj8f7bo" w:id="0"/>
      <w:bookmarkEnd w:id="0"/>
      <w:r w:rsidDel="00000000" w:rsidR="00000000" w:rsidRPr="00000000">
        <w:rPr>
          <w:rtl w:val="0"/>
        </w:rPr>
        <w:t xml:space="preserve">Глава 56. СТЭ. Часть 6. Условная оптимизация</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54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 звука. К счастью, из-за металлической двери на следующем ярусе не было слышно ни звука. Либо за ней никого не было, либо узники в этом блоке страдали молча. Возможно, они кричали, но у них уже пропал голос, или они просто тихо бормотали что-то в темноте...</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А вдруг у меня ничего не выйдет? — </w:t>
      </w:r>
      <w:r w:rsidDel="00000000" w:rsidR="00000000" w:rsidRPr="00000000">
        <w:rPr>
          <w:rFonts w:ascii="Times New Roman" w:cs="Times New Roman" w:eastAsia="Times New Roman" w:hAnsi="Times New Roman"/>
          <w:sz w:val="24"/>
          <w:szCs w:val="24"/>
          <w:rtl w:val="0"/>
        </w:rPr>
        <w:t xml:space="preserve">думал Гарри, и теперь он не мог винить дементоров в этой упаднической мысли. Лучше всего спуститься вниз, там будет безопаснее. Реализация его плана требовала времени, а авроры, скорее всего, уже начали прочёсывать крепость. Вот только если Гарри придётся молча пройти мимо ещё хоть одной металлической двери, сохраняя ровное дыхание, он может просто сойти с ума. Если он будет оставлять по частичке себя перед каждой дверью, то вскоре от него ничего не останется...</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Сияющая лунным светом кошка выпрыгнула из ниоткуда и приземлилась прямо перед патронусом. Гарри еле удержался от крика, чуть не испортив свой образ Тёмного Лорда.</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голос профессора МакГонагалл звучал как никогда встревоженно. — Где ты? С тобой всё в порядке? Это мой патронус, ответь мне!</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судорожно выбросил из головы лишние мысли, подготовил горло к смене голоса, успокоился и, словно поднимая барьер окклюменции, переключился на другую субличность. Это заняло несколько секунд, и он изо всех сил надеялся, что профессор МакГонагалл не обратит внимание на заминку и спишет всё на задержку связи. А ещё Гарри изо всех сил надеялся, что патронусы не умеют докладывать о том, что они видели.</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Невинным голосом он ответил:</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 ресторане «У Мэри», профессор, в Косом переулке. Иду в уборную, если точнее. Что-то не так?</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Кошка прыгнула в никуда, а Беллатриса понимающе захихикала приглушённым хриплым смехом, но осеклась, как только Гарри на неё шикнул.</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мгновение кошка вернулась и сказала голосом профессора МакГонагалл:</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прибуду за тобой прямо сейчас. Никуда не уходи. Если рядом нет Профессора Защиты — не возвращайся к нему. Ничего никому не говори. Я буду так быстро, как только смогу.</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Силуэт кошки размылся в прыжке, и она исчезла.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бросил взгляд на часы, запоминая время, чтобы после того, как он всех вытащит отсюда, и профессор Квиррелл снова повернёт Маховик времени, Гарри смог вернуться в туалет ресторана «У Мэри» в нужный момент.</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Слушай, — </w:t>
      </w:r>
      <w:r w:rsidDel="00000000" w:rsidR="00000000" w:rsidRPr="00000000">
        <w:rPr>
          <w:rFonts w:ascii="Times New Roman" w:cs="Times New Roman" w:eastAsia="Times New Roman" w:hAnsi="Times New Roman"/>
          <w:sz w:val="24"/>
          <w:szCs w:val="24"/>
          <w:rtl w:val="0"/>
        </w:rPr>
        <w:t xml:space="preserve">сказала часть его мозга, отвечающая за решение задач, — </w:t>
      </w:r>
      <w:r w:rsidDel="00000000" w:rsidR="00000000" w:rsidRPr="00000000">
        <w:rPr>
          <w:rFonts w:ascii="Times New Roman" w:cs="Times New Roman" w:eastAsia="Times New Roman" w:hAnsi="Times New Roman"/>
          <w:i w:val="1"/>
          <w:sz w:val="24"/>
          <w:szCs w:val="24"/>
          <w:rtl w:val="0"/>
        </w:rPr>
        <w:t xml:space="preserve">а ты в курсе, что количество условий, которыми можно усложнить задачу, прежде чем она станет неразрешимой, ограничено?</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Это не должно было иметь значения, нет, правда, это нельзя было сравнивать со страданиями даже одного-единственного заключённого в Азкабане, но всё равно Гарри не мог отделаться от мысли, что, если в итоге его не заберут из ресторана «У Мэри», будто он его никогда и не покидал, и профессор Защиты не выйдет сухим из воды, то профессор МакГонагалл его просто убьёт</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Команда Амелии готовилась занять следующий отрезок спирали В. Авроры устанавливали щиты впереди, обследовали всё вокруг и лишь потом убирали щиты сзади. Амелия барабанила пальцами по бедру и размышляла, не следует ли ей посоветоваться с признанным экспертом в таких вопросах. Если бы он не был настолько...</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услышала знакомый треск пламени и уже знала, что увидит, когда обернётся.</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Треть авроров в команде крутанулась и направила палочки на старого волшебника в очках-полумесяцах с длинной серебряной бородой, который появился прямо среди них с огненно-золотым фениксом на плече.</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стрелять!</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помощью Оборотного зелья можно получить новое лицо, однако перемещение с фениксом подделать гораздо труднее. Охранные системы Азкабана допускали его как один из способов быстро попасть внутрь, но способов быстро покинуть Азкабан не было.</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долгих секунд старая ведьма и старый волшебник пристально смотрели друг на друга.</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ненадолго задумалась, кто из её авроров отправил сообщение. С ней в Азкабан прибыли несколько бывших членов Ордена Феникса. Она попыталась припомнить, не пропадал ли воробей Эммелины или кот Энди из стайки светящихся существ. Впрочем, Амелия осознавала, что эти размышления бессмысленны. Возможно, её люди здесь вовсе не при чём, старый пройдоха часто знал то, что было невозможно узнать никаким способом.)</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Альбус Дамблдор учтиво склонил голову и спокойно поинтересовался:</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Надеюсь, я не помешал? Мы ведь на одной стороне?</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зависит от того, зачем вы здесь, — резко ответила Амелия. — Чтобы помочь нам поймать преступников или чтобы защитить их от последствий их действий?</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Хочешь попытаться спасти убийцу моего брата от давно заслуженного Поцелуя, старый пройдоха?</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Насколько знала Амелия, к концу войны Дамблдор поумнел — во многом благодаря безостановочному ворчанию Шизоглаза, — но, как только были найдены останки Волдеморта, скатился обратно к своему глупому милосердию.</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Отражения патронусов дюжиной белых и серебряных точек сияли на очках-полумесяцах старого волшебника.</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хочу видеть Беллатрису Блэк на свободе даже меньше, чем вы. Она не должна покинуть эту тюрьму живой, Амелия.</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успела Амелия вновь обрести дар речи, не говоря уже о том, чтобы выразить своё удивление и благодарность, старый волшебник взмахнул своей длинной чёрной палочкой и вызвал  ослепительно-серебряного феникса, который засиял, возможно, ярче, чем все остальные присутствовавшие патронусы вместе взятые. Амелия впервые в жизни увидела невербальный вызов патронуса.</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Прикажите всем своим аврорам отозвать патронусы на десять секунд, — сказал старый волшебник. — Что не нашла тьма, может найти свет.</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бросила приказ офицеру связи, и тот при помощи зеркал оповестил всех авроров, чтобы они выполнили распоряжение Дамблдора.</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заняло несколько секунд, после чего наступила ужасающая тишина — никто из авроров не осмеливался её нарушить, а Амелия меж тем пыталась разобраться со своими мыслями. «Она не должна покинуть эту тюрьму живой»... Альбус Дамблдор не превратился бы в Бартемиуса Крауча без веской причины. Если бы он хотел объяснить ей эту причину, он бы уже это сделал, и его молчание точно было плохим знаком.</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всё же было хорошо знать, что сейчас они могут работать вместе.</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Начали, — раздался хор зеркал, и все патронусы, за исключением одного, самого яркого, исчезли.</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ли здесь другой патронус? — спросил у сияющего создания старый волшебник.</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Сияющее создание кивнуло.</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сможешь его найти?</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Серебряная голова кивнула вновь.</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Сможешь ли ты его опознать, если он исчезнет и появится вновь?</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Заключительный кивок сияющего феникса.</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закончил, — сказал Дамблдор.</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Закончили, — произнесли секунду спустя все зеркала. Амелия вскинула палочку и начала снова вызывать патронуса. (На её лице всё ещё была волчья ухмылка, и ей пришлось приложить некоторое усилие, чтобы думать о том, как Сьюзен впервые поцеловала её в щёку, а не о грядущей участи Беллатрисы Блэк. Этот Поцелуй тоже был счастливой мыслью, но не слишком подходил для создания патронуса.)</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не добрались даже до конца коридора, когда патронус Гарри поднял руку, вежливо, как будто  на уроке.</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 перебрал варианты. Вопрос был в том, как... хотя нет, это тоже очевидно.</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Кажется, — его голос был полон холодного веселья, — кто-то велел этому патронусу передать сообщение лично мне.</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усмехнулся.</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Ну что ж. Прости, дорогая Белла. </w:t>
      </w:r>
      <w:r w:rsidDel="00000000" w:rsidR="00000000" w:rsidRPr="00000000">
        <w:rPr>
          <w:rFonts w:ascii="Times New Roman" w:cs="Times New Roman" w:eastAsia="Times New Roman" w:hAnsi="Times New Roman"/>
          <w:i w:val="1"/>
          <w:sz w:val="24"/>
          <w:szCs w:val="24"/>
          <w:rtl w:val="0"/>
        </w:rPr>
        <w:t xml:space="preserve">Квиетус.</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сразу же серебристый человек произнёс его голосом:</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Другой патронус ищет этого патронуса.</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воскликнул Гарри. И затем, не раздумывая над тем, что случилось: — Ты можешь блокировать его? Не дать ему найти тебя?</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Серебристый человек отрицательно мотнул головой.</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Едва Амелия и другие авроры закончили создавать патронусов, как...</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Оба феникса, сияющий серебряный и настоящий, золотисто-красный, полетели вперёд, и старый волшебник спокойно зашагал вслед за ними, держа палочку наготове.</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Магические щиты на пути старого волшебника разошлись как вода и с лёгкой рябью сомкнулись за его спиной.</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крикнула Амелия. — Что, чёрт возьми, вы задумали?</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она и так уже знала.</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ходите за мной, — серьёзно сказал старый волшебник. — Я могу защитить себя, но я не могу защитить других.</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w:t>
      </w:r>
      <w:ins w:author="Alaric Lightin" w:id="0" w:date="2018-09-18T17:30:36Z">
        <w:commentRangeStart w:id="0"/>
        <w:r w:rsidDel="00000000" w:rsidR="00000000" w:rsidRPr="00000000">
          <w:rPr>
            <w:rFonts w:ascii="Times New Roman" w:cs="Times New Roman" w:eastAsia="Times New Roman" w:hAnsi="Times New Roman"/>
            <w:sz w:val="24"/>
            <w:szCs w:val="24"/>
            <w:rtl w:val="0"/>
          </w:rPr>
          <w:t xml:space="preserve">ругательства</w:t>
        </w:r>
      </w:ins>
      <w:del w:author="Alaric Lightin" w:id="0" w:date="2018-09-18T17:30:36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проклятья</w:delText>
        </w:r>
      </w:del>
      <w:r w:rsidDel="00000000" w:rsidR="00000000" w:rsidRPr="00000000">
        <w:rPr>
          <w:rFonts w:ascii="Times New Roman" w:cs="Times New Roman" w:eastAsia="Times New Roman" w:hAnsi="Times New Roman"/>
          <w:sz w:val="24"/>
          <w:szCs w:val="24"/>
          <w:rtl w:val="0"/>
        </w:rPr>
        <w:t xml:space="preserve">, которое Амелия послала ему вслед, вздрогнули даже её собственные авроры.</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Это нечестно, нечестно, нечестно! Существует предел для условий, которые можно добавить к задаче, прежде чем она действительно станет невыполнимой!</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отбросил эти бесполезные мысли, отодвинул усталость и направил свой разум на борьбу с новыми ограничениями. Нужно было думать быстро, без промедления использовать адреналин на обработку логических цепочек, не тратя времени на отчаяние.</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достижения цели необходимо:</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Убрать патронуса.</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Найти способ спрятать Беллатрису от дементоров при отсутствии патронуса.</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Найти способ самому противостоять воздействию дементоров при отсутствии патронуса.</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я справлюсь с этим</w:t>
      </w:r>
      <w:r w:rsidDel="00000000" w:rsidR="00000000" w:rsidRPr="00000000">
        <w:rPr>
          <w:rFonts w:ascii="Times New Roman" w:cs="Times New Roman" w:eastAsia="Times New Roman" w:hAnsi="Times New Roman"/>
          <w:sz w:val="24"/>
          <w:szCs w:val="24"/>
          <w:rtl w:val="0"/>
        </w:rPr>
        <w:t xml:space="preserve">, — заявил мозг Гарри, — </w:t>
      </w:r>
      <w:r w:rsidDel="00000000" w:rsidR="00000000" w:rsidRPr="00000000">
        <w:rPr>
          <w:rFonts w:ascii="Times New Roman" w:cs="Times New Roman" w:eastAsia="Times New Roman" w:hAnsi="Times New Roman"/>
          <w:i w:val="1"/>
          <w:sz w:val="24"/>
          <w:szCs w:val="24"/>
          <w:rtl w:val="0"/>
        </w:rPr>
        <w:t xml:space="preserve">я хочу в награду печеньку, но если ты ещё хоть чуть-чуть усложнишь задачу, я выберусь из твоей черепушки и двину в сторону Таити.</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 его мозг рассмотрели задачу.</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Веками Азкабан оставался неуязвимым из-за невозможности противостоять воздействию дементоров. Значит, если Гарри и сможет отыскать другой способ спрятать Беллатрису от дементоров, то только благодаря своим научным знаниям или пониманию, что дементоры — это Смерть.</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предположил, что самый очевидный способ не дать дементорам увидеть Беллатрису — прекратить её существование, то есть убить.</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поздравил свой мозг с тем, что тот мыслит вне стереотипов, и велел продолжать искать другие возможности.</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Убей её, а затем верни к жизни, — </w:t>
      </w:r>
      <w:r w:rsidDel="00000000" w:rsidR="00000000" w:rsidRPr="00000000">
        <w:rPr>
          <w:rFonts w:ascii="Times New Roman" w:cs="Times New Roman" w:eastAsia="Times New Roman" w:hAnsi="Times New Roman"/>
          <w:sz w:val="24"/>
          <w:szCs w:val="24"/>
          <w:rtl w:val="0"/>
        </w:rPr>
        <w:t xml:space="preserve">таким было следующее предположение. — </w:t>
      </w:r>
      <w:r w:rsidDel="00000000" w:rsidR="00000000" w:rsidRPr="00000000">
        <w:rPr>
          <w:rFonts w:ascii="Times New Roman" w:cs="Times New Roman" w:eastAsia="Times New Roman" w:hAnsi="Times New Roman"/>
          <w:i w:val="1"/>
          <w:sz w:val="24"/>
          <w:szCs w:val="24"/>
          <w:rtl w:val="0"/>
        </w:rPr>
        <w:t xml:space="preserve">Используй Фригидейро, заморозь Беллатрису до температуры, при которой прекращается мозговая активность, затем согрей её заклинанием Термос. Получится как с людьми, утонувшими в ледяной воде и спасёнными спустя полчаса без заметных повреждений мозга.</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обдумал этот вариант. Беллатриса слишком истощена, есть вероятность, что она не переживёт подобные манипуляции. 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гарантии, что это помешает Смерти увидеть её. И у него будут сложности с перемещением замороженной Беллатрисы. И Гарри не мог вспомнить исследование по выяснению точной температуры тела, при которой останавливается мозговая деятельность, но не наступает смерть.</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была ещё одна хорошая нестандартная идея, но Гарри приказал своему мозгу продолжить искать...</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...способы спрятаться от Смерти...</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нахмурился. Где-то он уже сталкивался с этими словами.</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 из незаменимых для могущественного волшебника качеств — великолепная память,</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как-то сказал профессор Квиррелл.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Ключом к ответу на загадку нередко оказывается фраза, прочитанная в старом свитке двадцать лет назад, или, скажем, перстень, который вы видели на пальце человека, встреченного лишь однажды.»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изо всех сил пытался сосредоточиться, но не мог вспомнить. Ответ вертелся на языке, но он не мог вспомнить, так что Гарри велел своему подсознанию найти нужную информацию, а сам переключил внимание на другую часть задачи.</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 я могу защитить себя от дементоров без заклинания Патронуса?</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Директор неоднократно подвергался воздействию дементора на очень близком расстоянии, снова и снова, в течение целого дня, и после этого выглядел лишь немного уставшим. Как ему это удалось? И способен ли Гарри на такое?</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дело просто в генетике, и тогда Гарри влип. Но если предположить, что задача имеет решение...</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 ответ очевиден — Дамблдор не боится смерти.</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на самом деле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ничуть не боится смерти. Он искренне, честно верит в то, что смерть — это просто следующее великолепное приключение. Верит в это всем сердцем, а не просто повторяет удобные слова, подавляя когнитивный диссонанс. Это не притворная мудрость, для Дамблдора смерть — это часть нормального, естественного порядка вещей. Какая бы частичка страха смерти ни оставалась в нём, она очень мала, и потому лишь долгое, многократное воздействие дементора смогло ослабить директора.</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для Гарри этот путь закрыт.</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он посмотрел на эту проблему с обратной стороны:</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 я настолько восприимчив к воздействию дементоров по сравнению с  другими людьми? Остальные ученики не падали на землю при встрече с дементором.</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хотел уничтожить Смерть, покончить с ней, если получится. Он хотел жить вечно, если получится. Таковы были его надежды, но его мысли о Смерти не несли в себе привкуса отчаяния и безнадёжности. Он не цеплялся слепо за жизнь, более того, ему пришлось приложить усилие, чтобы </w:t>
      </w:r>
      <w:r w:rsidDel="00000000" w:rsidR="00000000" w:rsidRPr="00000000">
        <w:rPr>
          <w:rFonts w:ascii="Times New Roman" w:cs="Times New Roman" w:eastAsia="Times New Roman" w:hAnsi="Times New Roman"/>
          <w:i w:val="1"/>
          <w:sz w:val="24"/>
          <w:szCs w:val="24"/>
          <w:rtl w:val="0"/>
        </w:rPr>
        <w:t xml:space="preserve">не сжечь</w:t>
      </w:r>
      <w:r w:rsidDel="00000000" w:rsidR="00000000" w:rsidRPr="00000000">
        <w:rPr>
          <w:rFonts w:ascii="Times New Roman" w:cs="Times New Roman" w:eastAsia="Times New Roman" w:hAnsi="Times New Roman"/>
          <w:sz w:val="24"/>
          <w:szCs w:val="24"/>
          <w:rtl w:val="0"/>
        </w:rPr>
        <w:t xml:space="preserve"> всю свою жизнь из-за отчаянного желания защитить от Смерти других. Почему же тени Смерти имеют над ним такую власть? Раньше он и подумать не мог, что настолько боится умереть.</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Быть может, Гарри постоянно ищет отговорки? Боится настолько, что страх заставляет его заниматься самообманом, в котором он обвинял Дамблдора?</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обдумал это, не позволяя себе уклоняться от неприятных мыслей. Он чувствовал себя очень неуютно, и всё же...</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всё же...</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всё же неприятные мысли не всегда верны, и конкретно эта звучала как-то странно. Словно в ней была доля правды, но скрывалась она совсем не там, где он предположил...</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Гарри озарило.</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 я понял.</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самом деле смерти боится...</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спросил свою тёмную сторону, что она думает о смерти.</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сразу же его патронус замерцал, потускнел и чуть не исчез, поскольку внутри Гарри поднялась волна отчаянного, истерического, пронзительного страха, невыразимого ужаса. Что-то в нём было готово пойти на всё, лишь бы не умирать, отказаться от чего угодно, лишь бы не умирать. Этот абсолютный ужас затуманивал мысли и чувства, смотреть в эту бездну небытия было всё равно, что смотреть прямо на солнце. Что-то внутри Гарри превратилось в слепое запуганное существо, которое желало лишь забиться в тёмный угол, спрятаться и никогда больше не думать об этом....</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Серебряная фигура вновь потускнела до лунного света и затрепетала, словно гаснущая свеча...</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Всё хорошо, </w:t>
      </w:r>
      <w:r w:rsidDel="00000000" w:rsidR="00000000" w:rsidRPr="00000000">
        <w:rPr>
          <w:rFonts w:ascii="Times New Roman" w:cs="Times New Roman" w:eastAsia="Times New Roman" w:hAnsi="Times New Roman"/>
          <w:sz w:val="24"/>
          <w:szCs w:val="24"/>
          <w:rtl w:val="0"/>
        </w:rPr>
        <w:t xml:space="preserve">— думал Гарри, — </w:t>
      </w:r>
      <w:r w:rsidDel="00000000" w:rsidR="00000000" w:rsidRPr="00000000">
        <w:rPr>
          <w:rFonts w:ascii="Times New Roman" w:cs="Times New Roman" w:eastAsia="Times New Roman" w:hAnsi="Times New Roman"/>
          <w:i w:val="1"/>
          <w:sz w:val="24"/>
          <w:szCs w:val="24"/>
          <w:rtl w:val="0"/>
        </w:rPr>
        <w:t xml:space="preserve">всё хорошо.</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представил, как укачивает свою тёмную сторону, словно это маленький испуганный ребёнок.</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Бояться — это нормально и правильно, потому что смерть и правда ужасна. Тебе не нужно скрывать свой страх, не нужно его стыдиться, ты можешь носить его гордо и открыто при свете дня.</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странно ощущать себя разделённым на две части — поток мыслей, который нёс утешение, и поток, порождённый неспособностью его тёмной стороны понять чуждые ей, но естественные для Гарри мысли. Среди всего, с чем его тёмная сторона ассоциировала свой страх смерти, меньше всего она ожидала найти одобрение, похвалу и помощь...</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Тебе не нужно сражаться в одиночку, </w:t>
      </w:r>
      <w:r w:rsidDel="00000000" w:rsidR="00000000" w:rsidRPr="00000000">
        <w:rPr>
          <w:rFonts w:ascii="Times New Roman" w:cs="Times New Roman" w:eastAsia="Times New Roman" w:hAnsi="Times New Roman"/>
          <w:sz w:val="24"/>
          <w:szCs w:val="24"/>
          <w:rtl w:val="0"/>
        </w:rPr>
        <w:t xml:space="preserve">— безмолвно говорил Гарри своей тёмной стороне. — </w:t>
      </w:r>
      <w:r w:rsidDel="00000000" w:rsidR="00000000" w:rsidRPr="00000000">
        <w:rPr>
          <w:rFonts w:ascii="Times New Roman" w:cs="Times New Roman" w:eastAsia="Times New Roman" w:hAnsi="Times New Roman"/>
          <w:i w:val="1"/>
          <w:sz w:val="24"/>
          <w:szCs w:val="24"/>
          <w:rtl w:val="0"/>
        </w:rPr>
        <w:t xml:space="preserve">У тебя есть я, и я всегда буду тебя поддерживать. Я не позволю умереть себе, и не позволю умереть своим друзьям. Ни тебе/мне, ни Гермионе, ни маме с папой, ни Невиллу или Драко, или кому-то ещё. Мы защитим всех...</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представил себе крылья, сотканные из солнечного света, из сияния своего патронуса, и укрыл ими этого испуганного ребёнка.</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Патронус вновь засиял ярче, и мир повернулся вокруг Гарри. Или у него закружилась голова?</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Возьми мою руку,</w:t>
      </w:r>
      <w:r w:rsidDel="00000000" w:rsidR="00000000" w:rsidRPr="00000000">
        <w:rPr>
          <w:rFonts w:ascii="Times New Roman" w:cs="Times New Roman" w:eastAsia="Times New Roman" w:hAnsi="Times New Roman"/>
          <w:sz w:val="24"/>
          <w:szCs w:val="24"/>
          <w:rtl w:val="0"/>
        </w:rPr>
        <w:t xml:space="preserve"> — подумал он, представляя, как протягивает руку, — </w:t>
      </w:r>
      <w:r w:rsidDel="00000000" w:rsidR="00000000" w:rsidRPr="00000000">
        <w:rPr>
          <w:rFonts w:ascii="Times New Roman" w:cs="Times New Roman" w:eastAsia="Times New Roman" w:hAnsi="Times New Roman"/>
          <w:i w:val="1"/>
          <w:sz w:val="24"/>
          <w:szCs w:val="24"/>
          <w:rtl w:val="0"/>
        </w:rPr>
        <w:t xml:space="preserve">пойдём со мной, сделаем это вместе...</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почувствовал, как его разум качнулся, будто мозг сделал шаг влево, или всё мироздание сделало шаг вправо.</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Посреди ярко освещённого коридора Азкабана, где тусклый свет газовых светильников тонул в ровном сиянии патронуса-человека, невидимый мальчик стоял со странной улыбкой на лице и лишь едва заметно дрожал.</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каким-то образом знал, что он только что сделал что-то очень значимое, гораздо более важное, чем просто повышение сопротивляемости дементорам.</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кроме того, он вспомнил. Ирония заключалась в том, что к верному ответу его подтолкнули размышления о Смерти как об антропоморфной сущности. Гарри наконец смог вспомнить о вещи, способной скрывать человека даже от взгляда самой Смерти...</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Волшебник, шедший по коридорам Азкабана, замер на полушаге, поскольку его ярко-серебряный проводник неожиданно завис в воздухе и горестно захлопал крыльями. Сверкающий белый феникс вытянул шею, посмотрел по сторонам, как будто в замешательстве, а затем повернулся к своему хозяину и, извиняясь, покачал головой.</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молча развернулся и зашагал в обратном направлении.</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стоял твёрдо и уверенно, ощущая, как волны страха проходят мимо, не достигая своей цели. Эти постоянные волны пустоты, конечно могли чуть-чуть подтачивать его, как прибой подтачивает прибрежные камни, но по крайней мере теперь конечности не сковывал холод, и его магия оставалась с ним. Какая-то часть Гарри до сих пор съёживалась при мысли о Смерти вместо того, чтобы черпать в этом страхе силы для битвы, и со временем эти волны могут разрушить и поглотить его, воспользовавшись этой лазейкой. Однако для этого потребуется немало времени, поскольку тени Смерти далеко, и он им неинтересен. Тот изъян, та трещина, что была в нём, закрылась, и в его разуме царил яркий огонь звёзд, бесконечный, бесстрастный, сверкающий посреди холода и тьмы.</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Сторонний наблюдатель сейчас увидел бы металлический коридор, залитый тусклым светом газовых ламп, и одинокого мальчика со странной улыбкой на лице.</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Ибо Беллатриса Блэк и перекинутая через её плечо змея были скрыты одним из трёх Даров Смерти — Мантией невидимости, которая по легенде могла спрятать даже от взгляда самой Смерти. Ответ на эту загадку был утрачен, но Гарри нашёл его заново.</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он понял, что Мантия даёт гораздо больше простой прозрачности чар Разнаваждения. Мантия </w:t>
      </w:r>
      <w:r w:rsidDel="00000000" w:rsidR="00000000" w:rsidRPr="00000000">
        <w:rPr>
          <w:rFonts w:ascii="Times New Roman" w:cs="Times New Roman" w:eastAsia="Times New Roman" w:hAnsi="Times New Roman"/>
          <w:i w:val="1"/>
          <w:sz w:val="24"/>
          <w:szCs w:val="24"/>
          <w:rtl w:val="0"/>
        </w:rPr>
        <w:t xml:space="preserve">прячет</w:t>
      </w:r>
      <w:r w:rsidDel="00000000" w:rsidR="00000000" w:rsidRPr="00000000">
        <w:rPr>
          <w:rFonts w:ascii="Times New Roman" w:cs="Times New Roman" w:eastAsia="Times New Roman" w:hAnsi="Times New Roman"/>
          <w:sz w:val="24"/>
          <w:szCs w:val="24"/>
          <w:rtl w:val="0"/>
        </w:rPr>
        <w:t xml:space="preserve"> владельца, и, как невозможно увидеть фестрала, не осознав Смерть, невозможно увидеть человека, укрытого Мантией. И ещё Гарри понял, что именно кровью фестралов нарисован символ Даров Смерти на изнанке Мантии, и эта кровь даёт Мантии частицу силы Смерти, позволяя противостоять воздействию дементоров на их собственном уровне. Он осознавал, что ему нечем подтвердить эту гипотезу, и тем не менее был уверен, что она верна. Знание пришло к нему в тот же миг, когда он разгадал загадку.</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Беллатриса по-прежнему была невидима, но Мантия больше не могла спрятать её от Гарри, он знал, что она здесь, точно так же, как знал о существовании фестралов, поскольку Гарри лишь одолжил ей свою Мантию невидимости, а не отдал насовсем, а также потому, что он понял суть и стал настоящим хозяином Дара Смерти, который из поколения в поколение передавался в роду Поттеров.</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невидимую женщину и спросил:</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 ты чувствуешь воздействие дементоров?</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ответила она тихим удивлённым голосом и добавила: — Но, мой лорд... Вы...</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скажешь какую-нибудь глупость, я буду недоволен, — холодно оборвал её Гарри. — Или тебе пришло в голову, что я пожертвую собой ради тебя?</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мой лорд, — озадаченно и, кажется, даже благоговейно ответила Беллатриса.</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Идём, — велел Гарри ледяным шёпотом.</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они продолжили свой путь вниз. Тёмный Лорд на ходу запустил руку в свой кошель-скрытень, достал печеньку и съел её. Если бы Беллатриса спросила, Гарри заявил бы, что это шоколад, но она промолчала.</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прошёл обратно сквозь строй авроров, серебряный и красно-золотой фениксы  следовали за ним.</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 зарычала было Амелия.</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отпустили своих патронусов, — сказал Дамблдор. Старый волшебник не повышал голоса, но его спокойные слова почему-то заглушили рычание Амелии. — Я не могу их найти.</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стиснула зубы, чтобы удержаться от пары едких замечаний, и повернулась к офицеру связи:</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Пусть люди в дежурной комнате опять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спросят дементоров, могут ли они почувствовать Беллатрису Блэк.</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Специалист по связи обратилась к своему зеркалу, и несколько секунд спустя удивленно подняла глаза:</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про себя яростно проклинала всё на свете.</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они чувствуют кого-то ещё на нижних уровнях, не узника.</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Прекрасно, — рявкнула Амелия. — Скажите дементорам, что дюжине из них официально позволено войти в Азкабан и схватить его, кто бы это ни был, и всех, кто его сопровождает! И если они увидят Беллатрису Блэк, то должны подарить ей Поцелуй немедленно!</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повернулась и посмотрела в сторону Дамблдора, на случай если тот посмеет возражать, но старый волшебник только грустно взглянул на неё и промолчал.</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 МакКаскер закончил передавать парящему за окном трупу распоряжения директора.</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Труп одарил его мёртвой улыбкой, от которой у аврора чуть не подкосились ноги, и уплыл вниз.</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Вскоре после этого дюжина дементоров отделилась от остальных, дрейфующих в центральной яме Азкабана, и направилась к огромным металлическим стенам крепости.</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firstLine="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Темнейшие из существ проплыли через проёмы, оставленные в основании Азкабана, и начали свой марш ужаса.</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8-09-18T17:31:03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Слово "проклятье" в этой книге обычно используется для другого.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825"/>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