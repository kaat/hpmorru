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ind w:firstLine="570"/>
        <w:contextualSpacing w:val="0"/>
        <w:jc w:val="center"/>
      </w:pPr>
      <w:bookmarkStart w:id="0" w:colFirst="0" w:name="h.hc3cmbetfi40" w:colLast="0"/>
      <w:bookmarkEnd w:id="0"/>
      <w:r w:rsidRPr="00000000" w:rsidR="00000000" w:rsidDel="00000000">
        <w:rPr>
          <w:rtl w:val="0"/>
        </w:rPr>
        <w:t xml:space="preserve">Глава 66. </w:t>
      </w:r>
      <w:r w:rsidRPr="00000000" w:rsidR="00000000" w:rsidDel="00000000">
        <w:rPr>
          <w:rtl w:val="0"/>
        </w:rPr>
        <w:t xml:space="preserve">Самоактуализация</w:t>
      </w:r>
      <w:r w:rsidRPr="00000000" w:rsidR="00000000" w:rsidDel="00000000">
        <w:rPr>
          <w:rtl w:val="0"/>
        </w:rPr>
        <w:t xml:space="preserve">. Часть 1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Ко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лебатьс-ся вс-сегда легко, но не час-сто полезно.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сказал профессор Защиты, и пусть по мелочам с этой фразой можно было поспорить, Гарри достаточно хорошо понимал слабости когтевранцев и знал: на собственные придирки нужно стараться находить ответ. Бывает ли так,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требует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ожидания? Да, бывает 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планах необходимо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отсрочить действие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это совсем не то же самое, что тянуть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выбором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нужного действия.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Хитрый план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включать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себя промедление, вызванное тем, что время действовать наступит позже. Но хитрых планов, которые бы включали в себя промедление из-за того, что не 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принять решение, не бывает.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Бывает ли так, что для выбора нужно больше данных?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может оказаться лишь оправданием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промедления.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Заманчиво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отложить выбор,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рассмотреть две болезненные альтернативы, ведь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бегство от выбора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позволит на время избежать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головной боли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же находится труднодоступная информация, без обладания которой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совсем никак не получается сделать выбор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всё - повод для промедления готов.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знать, какие именно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сведения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необходимы, когда и как их можно получить, и как поступить при любом возможном раскладе, это становится уже меньше похоже на отговорку.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дело действительно не в колебаниях при выборе, то нужно заранее решить, что делать после получения дополнительной информации, которая якобы требуется.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Тёмный Лорд действительно жив, разумно ли действовать по плану профессора Квиррелла с поддельным Тёмным Лордом?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 Разумеется нет.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бы Гарри точно знал, что Тёмного Лорда не существует… тогда…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Кабинет профессора Защиты был тесен, по крайней мере сегодня.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преобразилась со времени последнего визита Гарри: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камень стен стал более тёмным, более блестящим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Позади стола профессора, как и всегда, стоял пустой книжный шкаф высотой почти до потолка с семью пустыми полками. Гарри лишь однажды видел, как профессор Квиррелл брал книгу из этого шкафа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никогда не видел, чтобы он ставил книгу на место.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столом профессора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 стулом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раскачивалась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елёная змея.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 без век, не моргая, смотрели на Гарри, примерно на уровне его глаз.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прикрывало двадцать два заклинания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можно было использовать в Хогвартсе, не привлекая внимания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Зелёная змея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приподняла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слегка наклонила голову.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движение не передавало каких-то эмоций. Или дара змееуста не хватало, чтобы Гарри мог их понять.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Причина?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 спросила змея.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С-слиш-шком рис-сковано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просто ответил Гарри.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 зависимости от того, воскрес Тёмный Лорд или нет.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Заставив себя определиться со своими действиями заранее, он понял, что отсутствие информации было для него лишь поводом для колебаний. Разумное решение было одинаково в обоих случаях.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в чёрных, похожих на провалы глазах вспыхнул тёмный блеск, на мгновение чешуйчатый рот приоткрылся, демонстрируя клыки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С-считаю, ты извлёк ош-шибочный урок из пос-следней неудачи, мальчик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Мои планы обычно не предполагают провала, и побег прош-шёл бы безупречно, не соверш-ши ты глупос-сть. Верный урок — с-следовать за с-старшим и мудрым с-слизеринцем, укрощ-щая с-свою дикую импульс-сивность.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Урок полученный мной — избегать планов, которые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зас-ставят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девочку-друга думать, что я злой, или мальчика-друга, что я глупый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резко ответил Гарри. Он собирался ответить более спокойно, но эти слова просто вырвались сами.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шипении змеи не различалось слов, только чистая ярость. Через мгновенье послышалось: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рас-с-сказал им...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Разумеетс-ся, нет!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Но знаю, что они бы с-сказали.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Разговор надолго прервался. Змеиная голова раскачивалась, сверля Гарри взглядом. Снова невозможно было различить никаких эмоций, и Гарри оставалось только гадать,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чём мог так долго думать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Тебя вс-серьёз заботит, что думают эти двое?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наконец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раздалось шипение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змеи.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Нас-стоящие дети они оба,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с-совс-сем не как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. Не готовы с-судить о взрос-слых делах.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Иногда могут с-судить лучш-ше меня,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прошипел Гарри.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Мальчик-друг с-сперва с-спрос-сил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бы о с-скрытых мотивах, прежде чем с-соглаш-шаться с-спас-сти женщ-щину...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Хорош-шо, что ты понимаеш-шь это с-сейчас-с,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холодно 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Вс-сегда с-спрашивай, в чём польза для другого. Затем научис-сь вс-сегда с-спрашивать, в чём польза для тебя. Ес-сли мой план тебе не по вкус-су, то каков твой?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Ес-сли потребуетс-ся — ос-статьс-ся в ш-школе на ш-шес-сть лет и учитьс-ся. Хогвартс-с кажетс-ся неплохим мес-стом. Книги, товарищ-щи, с-ст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ранная, но вкус-сная еда.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хотел хихикнуть, но в пар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селтанге не было способа передать такую эмоцию.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Провалы змеиных глаз казались почти чёрными.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С-сказать так с-сейчас-с легко. Такие как ты и я не перенос-сят заключения. Ты потеряеш-шь терпение задолго до с-седьмого года, возможно, ещ-щё не ус-спеет кончитьс-ся этот. Я буду с-строить планы с-сответс-ственно.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прежде чем Гарри успел прошипеть хоть слово в ответ, профессор Квиррелл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кресле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человеческом облике.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мистер Поттер, — спокойно сказал профессор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если бы они только что обсуждали что-то совершенно маловажное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предыдущего разговора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я слышал, вы начали обучатьс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дуэльному искусству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Надеюсь, не тому бессмысленному варианту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правилами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никогда не видела Ханну Аббот такой встревоженной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есть, был день с фениксом - день,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сбежала Беллатриса Блэк, - но он не считается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Пуф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фендуйка подошла к столу Когтеврана за обедом, тронула её за плечо и чуть ли не силком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отвела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Невилл и 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учатся дуэльному искусству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мистера Диггори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выпалила Ханна, когда они оказались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нескольких шагах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 стола.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спросила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Седрика Диггори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ответила Ханна. — Он капитан нашей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команды по квиддичу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и генерал армии, он изучает все дополнительные предметы и получает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оценки выше, чем кто-либ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слышала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он учится дуэлям у профессионального тренера каждое лето, и он однажды победил двух семикурсников, даже учителя называют его супер-пуффендуйцем, а профессор Спраут говорит,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мы все должны брать с него пример...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Ханна остановилась,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набрать воздуха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числение подвигов на некоторое время прекратилось) и Гермиона сумела вставить слово: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Солнечный солдат Аббот!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Успокойся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Мы же не 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сражаться с генералом Диггори, так? Конечно, Невилл учится дуэльному искусству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чтобы победить нас, но ведь мы тоже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можем тренироваться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имаешь?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завопила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Ханна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стал гораздо громче, чем было необходимо, если они хотели сохранить разговор в тайне от всех уставившихся на них когтевранцев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вилл учится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для того, чтобы разбить нас.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тренируется,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чтобы сражаться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Беллатрисой Блэк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Они пройдут сквозь нас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бладжер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сквозь стопку блинов.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Солнечный генерал внимательно посмотрела на своего солдата.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— произнесла Гермиона, — я не думаю, что несколько недель тренировок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могут сделать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непобедимого бойца. К тому же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обращаться с непобедимыми бойцами. Мы сконцентрируем на них огонь,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проиграют как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Девочка смотрела на неё со смесью восхищения и скептицизма.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даже ни капельки не волнуешься?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 честное слово!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воскликнула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тяжело быть единственным разумным человеком на всём курсе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Разве ты не слышала поговорку: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нечего бояться, кроме самого страха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возмутилась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Ханна. — Это безумие! А как же лети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фолды,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которые прячутся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тьме, или проклятие Империус, или жутк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ие несчастные случаи при трансфигурации, или...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хочу сказать,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прервала её Гермиона, раздражённо повысив голос (ей приходилось выслушивать подобные излияния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всю неделю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), — давай дождёмся, когда Легион Хаоса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сокрушит нас, и уже потом начнём бояться.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ты правда только что пробормотала «гриффиндорцы»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вернулась к своему месту за столом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милой улыбочкой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 лице. Это, конечно, не могло сравниться с ужасным холодным взглядом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ёмной стороны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ничего более устрашающего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изображать на лице она не умел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Поттер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повержен.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0"/>
        <w:keepLines w:val="0"/>
        <w:widowControl w:val="0"/>
        <w:ind w:firstLine="570"/>
        <w:contextualSpacing w:val="0"/>
      </w:pPr>
      <w:bookmarkStart w:id="1" w:colFirst="0" w:name="h.zh7u89ogw0dx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сумасшествие,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прохри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пос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ледних сил.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гениально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воскликнул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Седрик Диггори. Глаза супер-пуффендуйца горели маниакальным энтузиазмом и блестели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же, как пот на его лбу,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ноги, двигающиеся в танце дуэльных движений, с грохотом впечатывались в пол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Его обычно лёгки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 шаги превратились в тяжелую поступь, на что, возможно, повлияли трансфигурированные металлические утяжелители, которые они прицепили себе на руки, на ноги и привязали вокруг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груди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— Где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вы берёте такие идеи,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транном старом магазине...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 Оксфорде... и я никогда... больше... туда не зайду.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Грохот.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2-19T12:57:5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странно. впечатывал куда?</w:t>
      </w:r>
    </w:p>
  </w:comment>
  <w:comment w:id="1" w:date="2013-02-19T12:59:2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впечатывал в пол. а то тут впечатывал в танце как-то странно, не?</w:t>
      </w:r>
    </w:p>
  </w:comment>
  <w:comment w:id="2" w:date="2013-02-19T12:59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меня ещё смущает "пока"</w:t>
      </w:r>
    </w:p>
  </w:comment>
  <w:comment w:id="3" w:date="2013-02-10T13:24:49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бывает таких хитрых планов, которые бы</w:t>
      </w:r>
    </w:p>
  </w:comment>
  <w:comment w:id="4" w:date="2013-02-11T01:19:0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тяжеловато с двойным отрицанием читается</w:t>
      </w:r>
    </w:p>
  </w:comment>
  <w:comment w:id="5" w:date="2013-02-19T12:43:1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тут нужна зпт?</w:t>
      </w:r>
    </w:p>
  </w:comment>
  <w:comment w:id="6" w:date="2013-02-10T12:01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т.к. ей невозможно ошибиться в простом слове, а подходящее русское сложное слово я не могу подобрать.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явно же не эмулировать :))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"имитировать" тоже странно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идеи?</w:t>
      </w:r>
    </w:p>
  </w:comment>
  <w:comment w:id="7" w:date="2013-02-10T14:36:26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все должны идти в его фарвертере... фарватере...</w:t>
      </w:r>
    </w:p>
  </w:comment>
  <w:comment w:id="8" w:date="2013-02-11T09:29:37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Констанитин +1/2</w:t>
      </w:r>
    </w:p>
  </w:comment>
  <w:comment w:id="9" w:date="2013-02-16T11:00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сомнительно, с чего бы Спраут понесло на морскую тематику</w:t>
      </w:r>
    </w:p>
  </w:comment>
  <w:comment w:id="10" w:date="2013-02-19T12:26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"мы все должны, э-э-э, следовать за его примером или как-то так..."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в меру неграмотное выражение :)</w:t>
      </w:r>
    </w:p>
  </w:comment>
  <w:comment w:id="11" w:date="2013-02-10T10:53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"находить ответ"</w:t>
      </w:r>
    </w:p>
  </w:comment>
  <w:comment w:id="12" w:date="2013-02-10T13:23:00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была сомнительна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разрешать собственные сомнения?</w:t>
      </w:r>
    </w:p>
  </w:comment>
  <w:comment w:id="13" w:date="2013-02-11T01:16:3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неа, ты смысл не совсем понял. это научный подход.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именно о придирках/критике.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задав (оппоненту) вопрос, учёный должен попробовать сам на него ответить, а не просто ожидать ответа. научный процесс строится на поиске истины, а не на опровержении позиции, которая лично тебе не нравится</w:t>
      </w:r>
    </w:p>
  </w:comment>
  <w:comment w:id="14" w:date="2013-02-11T13:38:35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следует сделать это более понятным читателю, я, как видишь, не понял, думаю, я неодинок.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Например,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"нужно отвечать на вопросы, которые задаёшь другим".</w:t>
      </w:r>
    </w:p>
  </w:comment>
  <w:comment w:id="15" w:date="2013-02-16T00:15:40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"что придираться нужно по сути"</w:t>
      </w:r>
    </w:p>
  </w:comment>
  <w:comment w:id="16" w:date="2013-02-16T00:16:05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"отвечать на придирки" - непонятно это, ну правда</w:t>
      </w:r>
    </w:p>
  </w:comment>
  <w:comment w:id="17" w:date="2013-02-11T12:55:5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можно написать просто "Бум."</w:t>
      </w:r>
    </w:p>
  </w:comment>
  <w:comment w:id="18" w:date="2013-02-11T13:41:48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имхо &lt;грохот падения&gt;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понятнее. Бум - что это? его кто-то ударил? Бух - тоже не вполне ясно.</w:t>
      </w:r>
    </w:p>
  </w:comment>
  <w:comment w:id="19" w:date="2013-02-12T02:16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Давайте не будем писать вместо автора. У автора написано "Thud"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следует разжевывать вообще всё.</w:t>
      </w:r>
    </w:p>
  </w:comment>
  <w:comment w:id="20" w:date="2013-02-12T23:25:36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однако у "Thud" есть коннотации, позволяющие понять, что это кто-то свалился. А у "Бух" и тем более "Бам" таких коннотаций нет. Не стоит делать текст менее понятным только ради того, чтоб не сделать его более понятным.</w:t>
      </w:r>
    </w:p>
  </w:comment>
  <w:comment w:id="21" w:date="2013-02-13T03:22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совершенно кстати, не очевидно, что это именно падение. Это может быть даже просто очень тяжелый шаг. Короче, я считаю, что тут читатель сам должен проявить фантазию и догадаться, что на самом деле случилось :)</w:t>
      </w:r>
    </w:p>
  </w:comment>
  <w:comment w:id="22" w:date="2013-02-13T11:05:5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"грохот"?</w:t>
      </w:r>
    </w:p>
  </w:comment>
  <w:comment w:id="23" w:date="2013-02-14T21:01:44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Elspet, +0,5</w:t>
      </w:r>
    </w:p>
  </w:comment>
  <w:comment w:id="24" w:date="2013-02-16T11:12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Грохот  - пойдет</w:t>
      </w:r>
    </w:p>
  </w:comment>
  <w:comment w:id="25" w:date="2013-02-16T11:11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не-а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"Oh, honestly!" - это любимое восклицание Гермионы (в том числе в каноне), смысл которого сводится примерно к следующему: "Честное слово, ну как можно так тупить!"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Собственно, следующее предложение - про единственного разумного человека - оно именно к этому.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Обычно просто переводится как "Честное слово!"</w:t>
      </w:r>
    </w:p>
  </w:comment>
  <w:comment w:id="26" w:date="2013-02-16T11:55:3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может ЧС заменять полную фразу ЧС как можно так тупить? если это так традиционно переводят, то это явный косяк переводчиков</w:t>
      </w:r>
    </w:p>
  </w:comment>
  <w:comment w:id="27" w:date="2013-02-18T03:44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у Гермионы видимо может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пример: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“Nicolas Flamel,” she whispered dramatically, “is the only known maker of the Sorcerer’s Stone!”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didn’t have quite the effect she’d expected.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“The what?” said Harry and Ron.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“Oh, _honestly_, don’t you two read? Look—read that, there.”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Hermione snorted.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“Well, honestly… ‘the fates have informed her’… Who sets the exam? She does! What an amazing prediction!”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это не ответ на вопрос. Это фактически междометие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"Ой, я тебя умоляю", который тут написали ниже, в принципе, довольно близок к смыслу.</w:t>
      </w:r>
    </w:p>
  </w:comment>
  <w:comment w:id="28" w:date="2013-02-18T03:52:1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пусть и будет "умоляю". я же именно про перевод</w:t>
      </w:r>
    </w:p>
  </w:comment>
  <w:comment w:id="29" w:date="2013-02-18T10:07:43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честное слово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умоляю - как-то слишком по-одесски :P</w:t>
      </w:r>
    </w:p>
  </w:comment>
  <w:comment w:id="30" w:date="2013-02-18T10:33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протестую. это просто бессмысленное выражение. если его в каком-то виде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оставлять, то "Ну честное слово" и еще словами автора подчеркнуть эмоции</w:t>
      </w:r>
    </w:p>
  </w:comment>
  <w:comment w:id="31" w:date="2013-02-18T11:40:5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вариант "Ну, честное слово!"</w:t>
      </w:r>
    </w:p>
  </w:comment>
  <w:comment w:id="32" w:date="2013-02-16T10:49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складывается впечатление, что чешуйки внутри</w:t>
      </w:r>
    </w:p>
  </w:comment>
  <w:comment w:id="33" w:date="2013-02-18T10:08:5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как же летифолды, которые прячутся в темноте, или проклятие Империус, или жуткие несчастные случаи при трансфигураци...</w:t>
      </w:r>
    </w:p>
  </w:comment>
  <w:comment w:id="34" w:date="2013-02-19T13:21:0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дуэльном танце" мне кажется правильнее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сейчас спотыкается глаз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Chaika.che: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дуэльный танец +1</w:t>
      </w:r>
    </w:p>
  </w:comment>
  <w:comment w:id="35" w:date="2013-02-18T09:28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м-м, по-моему здесь лучше "он"</w:t>
      </w:r>
    </w:p>
  </w:comment>
  <w:comment w:id="36" w:date="2013-02-16T11:07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"оглядела своего солдата"?</w:t>
      </w:r>
    </w:p>
  </w:comment>
  <w:comment w:id="37" w:date="2013-02-10T14:28:34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недостаток информации?</w:t>
      </w:r>
    </w:p>
  </w:comment>
  <w:comment w:id="38" w:date="2013-02-18T09:29:2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тесен?</w:t>
      </w:r>
    </w:p>
  </w:comment>
  <w:comment w:id="39" w:date="2013-01-17T10:12:4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забываем про букву Ё</w:t>
      </w:r>
    </w:p>
  </w:comment>
  <w:comment w:id="40" w:date="2013-02-16T11:02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так?</w:t>
      </w:r>
    </w:p>
  </w:comment>
  <w:comment w:id="41" w:date="2013-02-19T12:22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его все-таки надо поставить к "будем"</w:t>
      </w:r>
    </w:p>
  </w:comment>
  <w:comment w:id="42" w:date="2013-02-19T11:36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день побега ББ</w:t>
      </w:r>
    </w:p>
  </w:comment>
  <w:comment w:id="43" w:date="2013-02-19T11:37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либо вообще "побег ББ не оставил"...</w:t>
      </w:r>
    </w:p>
  </w:comment>
  <w:comment w:id="44" w:date="2013-02-19T12:00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в тексте написано иное :)</w:t>
      </w:r>
    </w:p>
  </w:comment>
  <w:comment w:id="45" w:date="2013-02-19T11:45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гениально больше нравится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во-превых, рифмуется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разве "блестяще" в русском языке вообще подразумевает исключительную изобретательность?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Толкование brilliant: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brilliant person, idea, or performance is extremely clever or skilful.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блестяще - это такое общее положительное слово, которое нужно понимать по контексту.</w:t>
      </w:r>
    </w:p>
  </w:comment>
  <w:comment w:id="46" w:date="2013-02-19T12:08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я согласен с Луни.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"Гениально" - это более естественный возглас в таких обстоятельствах.</w:t>
      </w:r>
    </w:p>
  </w:comment>
  <w:comment w:id="47" w:date="2013-02-17T01:10:2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?????</w:t>
      </w:r>
    </w:p>
  </w:comment>
  <w:comment w:id="48" w:date="2013-02-16T10:55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(вместо запятой и "тот") лучше поставить тире</w:t>
      </w:r>
    </w:p>
  </w:comment>
  <w:comment w:id="49" w:date="2013-02-18T09:54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50" w:date="2013-02-13T11:02:2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как-то жесты и язык в данном случае не очень-то сочетаются</w:t>
      </w:r>
    </w:p>
  </w:comment>
  <w:comment w:id="51" w:date="2013-02-14T21:00:04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 довольно часто упоминается, что движения языком могут служить тэгом иронии и т.п.</w:t>
      </w:r>
    </w:p>
  </w:comment>
  <w:comment w:id="52" w:date="2013-02-16T10:52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было способа передать такую эмоцию"?</w:t>
      </w:r>
    </w:p>
  </w:comment>
  <w:comment w:id="53" w:date="2013-02-19T11:33:20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 бы точку.</w:t>
      </w:r>
    </w:p>
  </w:comment>
  <w:comment w:id="54" w:date="2013-02-19T11:56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5" w:date="2013-02-19T11:57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ус-спеет ещ-щё кончитс-ся этот?</w:t>
      </w:r>
    </w:p>
  </w:comment>
  <w:comment w:id="56" w:date="2013-02-16T11:12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поговорку?</w:t>
      </w:r>
    </w:p>
  </w:comment>
  <w:comment w:id="57" w:date="2013-02-18T10:08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8" w:date="2013-02-19T03:08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loony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сущ.; разг.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сумасшедший, душевнобольной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Syn:lunatic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прил.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полоумный, сумасшедший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loony ideas — безумные идеи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half-witted, crazy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полит. экстремистский, радикальный, фанатичный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Явный недолет.</w:t>
      </w:r>
    </w:p>
  </w:comment>
  <w:comment w:id="59" w:date="2013-02-19T03:11:4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 под действием эмоций человек определенно скажет - "это сумасшествие", а не "это ненормально".</w:t>
      </w:r>
    </w:p>
  </w:comment>
  <w:comment w:id="60" w:date="2013-02-19T11:41:2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ADJ-GRADED (disapproval) If you describe someone's behaviour or ideas as loony, you mean that they seem mad, strange, or eccentric. [INFORMAL]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меньше смотри в англо-русские словари и больше в толковые словари на английском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часто в словарях стоит более общее слово на русском языке, чтобы оно точно подходило, даже если полного аналога в русском не существует. за оттенками нужно обращаться именно к толковым словарям.</w:t>
      </w:r>
    </w:p>
  </w:comment>
  <w:comment w:id="61" w:date="2013-02-19T12:04:1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пожалуйста.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Коллинз: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lunatic; insane 2) foolish or ridiculous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a foolish or insane person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Других значений Коллинз не дает, я все перечислил.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где тут ненормально??? Сумасшествие, нелепость, глупость...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в твоём собственном примере описание начинается с mad.</w:t>
      </w:r>
    </w:p>
  </w:comment>
  <w:comment w:id="62" w:date="2013-02-19T11:54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данных?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в варианте как есть "информация" в этом предложении и "информация" чуть дальше - это всё-таки разные сущности. Потому что здесь - это нечто абстрактное, а дальше уже более конкретное. Поэтому тут лучше от повторов избавиться</w:t>
      </w:r>
    </w:p>
  </w:comment>
  <w:comment w:id="63" w:date="2013-02-16T11:07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 и далее с маленькой буквы?</w:t>
      </w:r>
    </w:p>
  </w:comment>
  <w:comment w:id="64" w:date="2013-02-17T01:14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</w:comment>
  <w:comment w:id="65" w:date="2013-02-19T12:27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мой вариант был более ш-шипящ-щим :))</w:t>
      </w:r>
    </w:p>
  </w:comment>
  <w:comment w:id="66" w:date="2013-02-19T13:03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"ещ-ще не ус-спеет кончитс-ся этот"</w:t>
      </w:r>
    </w:p>
  </w:comment>
  <w:comment w:id="67" w:date="2013-02-19T12:56:5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решить? чтобы не повторяться</w:t>
      </w:r>
    </w:p>
  </w:comment>
  <w:comment w:id="68" w:date="2013-02-19T12:58:43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9" w:date="2013-02-19T14:39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так нельзя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лучше уж отказаться от передачи этой ошибки и написать нейтральное "брать с него пример", как предложил Глеб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разумный вариант с ошибкой, могу предложить "мы все должны, э-э-э, следовать за его примером, ну или как-то так..."</w:t>
      </w:r>
    </w:p>
  </w:comment>
  <w:comment w:id="70" w:date="2013-02-18T10:01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бы, раз уже есть "вставить слово"</w:t>
      </w:r>
    </w:p>
  </w:comment>
  <w:comment w:id="71" w:date="2013-02-18T11:56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2" w:date="2013-02-18T08:51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перевел бы в несколько менее учебническую форму, да и кривовато, имхо...</w:t>
      </w:r>
    </w:p>
  </w:comment>
  <w:comment w:id="73" w:date="2013-02-16T10:58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едва?</w:t>
      </w:r>
    </w:p>
  </w:comment>
  <w:comment w:id="74" w:date="2013-02-19T15:05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"учится дуэльному искусству"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уменьшить повторение "тренируется", и к тому же тут у Гермионы другое слово</w:t>
      </w:r>
    </w:p>
  </w:comment>
  <w:comment w:id="75" w:date="2013-02-19T12:0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не чувствовать, а быть :)</w:t>
      </w:r>
    </w:p>
  </w:comment>
  <w:comment w:id="76" w:date="2013-02-19T12:13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 во фразе нет ничего про ощущения :)</w:t>
      </w:r>
    </w:p>
  </w:comment>
  <w:comment w:id="77" w:date="2013-02-11T13:11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как-то мне сомнительно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вы это себе представляете?</w:t>
      </w:r>
    </w:p>
  </w:comment>
  <w:comment w:id="78" w:date="2013-02-19T10:38:4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сверху везде на "вы". нужно сделать одинаково.</w:t>
      </w:r>
    </w:p>
  </w:comment>
  <w:comment w:id="79" w:date="2013-02-18T11:45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80" w:date="2013-02-18T09:41:0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эмоций, которые?</w:t>
      </w:r>
    </w:p>
  </w:comment>
  <w:comment w:id="81" w:date="2013-02-13T10:55:3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зпт, т.к обращение</w:t>
      </w:r>
    </w:p>
  </w:comment>
  <w:comment w:id="82" w:date="2013-02-14T20:59:01Z" w:author="Константин Острик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нужно сначала превратить это в обращение, иначе подлежащего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С-считаю, ты, мальчик, извлёк неверный урок...</w:t>
      </w:r>
    </w:p>
  </w:comment>
  <w:comment w:id="83" w:date="2013-02-16T09:36:3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обращение в 3м лице. ничего не надо</w:t>
      </w:r>
    </w:p>
  </w:comment>
  <w:comment w:id="84" w:date="2013-02-17T01:14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бы в том?</w:t>
      </w:r>
    </w:p>
  </w:comment>
  <w:comment w:id="85" w:date="2013-02-19T11:30:5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уровне глаз может быть, на уровне взгляда - нет. взгляд вообще очевидно направлен на собеседника</w:t>
      </w:r>
    </w:p>
  </w:comment>
  <w:comment w:id="86" w:date="2013-02-19T11:55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ind w:firstLine="57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ind w:firstLine="570"/>
      <w:contextualSpacing w:val="1"/>
    </w:pPr>
    <w:rPr>
      <w:b w:val="1"/>
      <w:color w:val="674ea7"/>
      <w:sz w:val="1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 готово.docx</dc:title>
</cp:coreProperties>
</file>