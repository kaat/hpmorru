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tkh3kzet8i9w" w:id="0"/>
      <w:bookmarkEnd w:id="0"/>
      <w:r w:rsidDel="00000000" w:rsidR="00000000" w:rsidRPr="00000000">
        <w:rPr>
          <w:rtl w:val="0"/>
        </w:rPr>
        <w:t xml:space="preserve">Глава 13. Неправильные вопросы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Элен сила Дж. К. Роулинг оментиэльво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«Это самая лёгкая загадка из всех, с которыми мне довелось столкнуться»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 Слишком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спокойно заснуть в Когтевране.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травоведение — начался час и двадцать две минуты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медленно-медленно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узнает, кто виноват…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Злость ушла, уступив место недоумению и горькой обиде. Он же им понравился.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Прошлым вечером ему показалось, что он им понравился. Тогда почему…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замер, не в силах пошевелиться, и у него похолодело в груди: записка была написана его же рукой, его собственным механическим карандашом. И он не помнит, как это писал. И если ему не чудится, слова «я не забыл» написаны как-то по-другому: уж не намёк ли это самому себе?..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он знал,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что…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ему в голову пришла мысль: если он правда знал, что ему сотрут память…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Записка для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кивнул. Фраза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«Опознавательный код 927, я картошка»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паролем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ИНСТРУКЦИИ К ИГРЕ: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осмотрел «инструкции». Писалось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Происходило что-то совсем непонятное.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конечно, пропустил завтрак, но он был всегда готов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предвидел подобный случай. Сунув руку в кошель, он произнёс: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«Перекус»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ожидая, что в руке появится коробка батончиков со злаками, которую он купил перед отбытием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ощупь то, что появилось в руке, никак не походило на коробку батончиков со злаками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вытащил руку из кошеля и обнаружил в ней лишь пару конфеток — которых определённо было недостаточно для завтрака, — завёрнутых в очередной клочок бумаги, исписанный тем же почерком, что и инструкции. Там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Ух-х-х, — произнёс рот Гарри без участия мозга.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Минуту он просто стоял.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подбор гипотез — словно его только что огрели пыльным мешком.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— обратился он к пустой комнате, — нельзя ли потратить один балл на коробку батончиков со злаками?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—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Коробка батончиков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БАТОНЧИКОВ СО ЗЛАКАМИ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один балл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батончики со злаками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 нажимом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Батончики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дне ящика, под мантией, лежали батончики со злаками с запиской: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БАТОНЧИКОВ СО ЗЛАКАМИ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я знаю: кто бы ни проводил игру, он сумасшедший.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М-д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задачка оказалась серьёзной. Кроме Дамблдора, он никого настолько сумасшедшего в школе не знал — всё-таки учебный год только начался.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зарабатывать баллы? — спросил он вслух и вытянул ящик.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залившись краской, скомкал записку. Вспомнилось ругательство Драко: «грязнокровкин сын…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пристегнул к поясу кошель-скрытень и волшебную палочку. Распаковал один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показалось, что именно на это намекала записка.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Бродить по коридорам Хогвартса… не то чтобы хуже, чем по какой-нибудь картине Эшера — разве что в переносном смысле.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КОГДА ТЫ НА НИХ СТОИШЬ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ещё цветочки; 2) он каким-то образом оказался даже выше, чем начал; и 3) он настолько конкретно заблудился, что не удивился бы, даже окажись за следующим окном две луны в небе.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Б…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вы… — начал Гарри и осёкся.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зрелом размышлении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НЕ БУДЕТ спрашивать, осознаёт ли картина своё существование. — Меня зовут Гарри Поттер, — произнёс он, почти не задумываясь, и, также почти не задумываясь, протянул картине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смерила её взглядом и вздёрнула бровь.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он. — Я здесь вроде как новенький.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заметила, молодой ворон. Так куда ты хочешь попасть?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замялся.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вообще-то не уверен, — сказал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ты, возможно, уже там.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Куда бы я ни хотел попасть, по-моему, 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Н-да,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взирала на него с нескрываемым скептицизмом.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Моя жизнь не лишена странностей.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Верно ли я понимаю, что ты не знаешь сам, куда ты идёшь и зачем ты хочешь туда попасть?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 верно.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 кивнула: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уверена, что твоя главная проблема в том, что ты заблудился.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но в отличие от более важных проблем, эту я хоть знаю, как решать, 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весь наш разговор — сплошная метафора человеческого бытия, а я заметил это только сейчас.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посмотрела на Гарри с одобрением: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Фраза показалась Гарри смутно знакомой, но он не смог вспомнить откуда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в картине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картине глубокий поклон: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вас, миледи.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сделала ответный реверанс.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поклонился и зашагал к ближайшей лестнице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ins w:author="Alaric Lightin" w:id="0" w:date="2016-08-03T16:56:4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Спустя </w:t>
        </w:r>
      </w:ins>
      <w:del w:author="Alaric Lightin" w:id="0" w:date="2016-08-03T16:56:4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Ч</w:delText>
        </w:r>
      </w:del>
      <w:ins w:author="Alaric Lightin" w:id="0" w:date="2016-08-03T16:56:4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ч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етыре поворота налево </w:t>
      </w:r>
      <w:del w:author="Alaric Lightin" w:id="1" w:date="2016-08-03T16:56:5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спустя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—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— воскликнул Гарри в ответ. — Подсказку! Я сказал — подсказку! Только не какую-нибудь там подсказку, а подсказку для игры, в которую 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Эрин-консорт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 получила её от лорда Уизлноса, которому… не помню. Но передать её тебе попросили именно меня! Меня! Никто не вспоминал обо мне уже не помню сколько лет — может, вообще никогда, засунули в этот богом забытый коридор и бросили пылиться… подсказка! У меня твоя подсказка! Она будет стоить тебе всего лишь трёх баллов! Хочешь?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и всё сообщение!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он проигрывал. — Кхм. Полагаю, вы не знаете, откуда это сообщение поступило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первоначально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мне это место найти?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сценах. Стулья выглядели весьма удобными, а столы были удачно расположены для работы группами до четырёх человек. Гарри не смог вот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пройти его насквозь. Ведь в стенах были книжные полки,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бега, без оглядки на сохранение энергии или правильную разминку, Гарри ринулся на звук и едва не врезался в компанию из шести первокурсников-пуффендуйцев…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объял гнев.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Минуточку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рявкнул он во всю глотку.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Восклицание, вероятно, было излишним: остальные уже заметили его появление. Но оно заставило всех замереть.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прошествовал мимо пуффендуйцев в сторону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последних отражалась гамма чувств: и злость, и веселье, и восторг.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уголке сознания в панике билась мысль, что они старше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 лёгкостью его растопчут.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 его мозга сухо возразила, что если кто-то серьёзно навредит Мальчику-Который-Выжил, то этому кому-то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Gleb Mazursky" w:id="2" w:date="2016-02-03T07:49:5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конечно.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решено. Гарри планировал перед ним извиниться, а, значит, Невилл принадлежит ему,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вообще смеют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 Невилла за запястье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выдернул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из круга слизеринцев с такой силой, что тот чуть не упал. Практически тем же движением Гарри скользнул на его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— сказал он. — Я Мальчик-Который-Выжил.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Затянулось неловкое молчание.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никому не приходило в голову, как продолжить разговор.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 картина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всё сильнее. Что ж, когда ситуация разрешится,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сожалению, его взгляд не укрылся от внимания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Ути-пути, — захихикал самый крупный, — малютка хоцет книзецки…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Молчать, — холодно перебил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Вывести из равновесия. Быть непредсказуемым. Не вписаться в роль жертвы.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сколько угодно баллов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избавиться от этого человека,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отчеканил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указывая на самого крупного. Затем он поднял другую руку и, щёлкнув пальцами, произнёс: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Абракадабра!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и один из пуффендуйцев вскрикнули, трое слизеринцев попрыгали в стороны, а самый крупный отпрянул назад. Что-то красное стекало у него по лицу и 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аже Гарри не ожидал.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пуффендуйцев расхохотался. Кажется, он выбрал для этого не самое лучшее время.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заметил на дне подноса записку.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стоять! — он подскочил и отлепил её. — Похоже, это мне…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прорычал самый крупный, — ты, у меня, сейчас…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вы только посмотрите!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отошёл назад и наградил слизеринцев своим самым смертоносным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Проваливайте, а не то я буду делать ваше существование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Всё ясно?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сзади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вторым пирогом, на сей раз ярко-синим черничным.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послания на этом пироге был очень крупным и удобочитаемым.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ПРЕДУПРЕЖДЕНИЕ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ПРОТЯЖЕНИИ ВСЕЙ ИГРЫ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ЗАПРЕЩЕНО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ДОЛОЖЕНО РУКОВОДСТВУ ИГРЫ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слизеринца выражало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недоумение, что с него можно было писать картину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даже проникся к Ведущему игры какой-то симпатией.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нарочито медленно схватил Гарри за руку. Та часть сознания, которая обратила внимание на силу и возраст противника, наконец пробилась и заорала: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ДЕЛАЮ, ЧЁРТ МЕНЯ ПОДЕРИ?!»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пропустил это мимо ушей и, крепко обхватив кисть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взял указательный палец правой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спокойно посмотрел слизеринцу в глаза. Что-то внутри твердило: этого не может быть, этого не должно быть, взрослые никогда не допустят, чтобы это на 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принялся медленно загибать палец в обратную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Стой! — снова возразил другой слизеринец. — Стой, это очень плохая идея!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Вынуждена согласиться, — холодно произнёс голос. Голос взрослой женщины.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выронил руку Гарри, будто обжёгшись, и отскочил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Ой-ёй. Точно, это же её урок я с утра пропустил.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взглянула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недоверчивый взгляд заслужил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Получается, этот юноша сам себя измазал двумя пирогами?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Приор Инкантато.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долго и молча сверлила пятерых слизеринцев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три балла.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наконец вынесла она вердикт. — И шесть с него, — показала она на заляпанного пирогом. — И больше никогда, слышите,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связывайтесь с моими пуффендуйцами и моим учеником Гарри Поттером. А теперь, брысь!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Повторять не пришлось: слизеринцы ретировались в мгновение 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 вам огромное,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 Он ожидал, что его отчитают за вздорность или за прогул.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быть, всё-таки стоило пойти в Пуффендуй?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крута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тебе это удалось? — прошептал один из пуффендуйцев, когда она пропала из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 сделать всё, что угодно, — самодовольно заявил Гарри, — одним щелчком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Правда?! — вытаращил глаза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не знаешь? — странно посмотрел на него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Иначе бы не спрашивал.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Кто бы сомневался.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Верресу-Эвансу. И так придётся объяснять, что он — единственный во всём мире человек, переживший ужасное Смертельное проклятие, необязательно при этом упоминать, что, оказывается, Смертельное проклятие — это «Абракадабра».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протянул Гарри. — Что ж, больше я не буду произносить 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слов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щелчка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оно и произвело тактически выгодный эффект.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почему ты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поклонился.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окружили его и принялись представляться.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Кхм. Извините меня все, но… я хотел бы кое-что сказать Невиллу…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взгляды скрестились на последнем, тот испуганно попятился.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внезапно очень заинтересовались, а лицо Невилла сделалось ещё испуганнее.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молча прижал книги к груди.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ведь есть чего, — прошептал Невилл. — Сам сегодня видел, есть!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Эрни. — Он же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спокойно на него посмотрел: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эпизод пошёл как-то… вкривь и вкось.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мои успехи в игре? — спросил он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говорилось вот что: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БАЛЛЫ ЗА СТИЛЬ: 10</w:t>
        <w:br w:type="textWrapping"/>
        <w:t xml:space="preserve">БАЛЛЫ ЗА БЛАГОРАЗУМИЕ: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одна записка перелетела через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игра олицетворяет собой жизнь.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клочок бумаги вылетел из-за спины: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ТЫ ПРОИГРАЛ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ИНСТРУКЦИЯ: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 в кабинет профессора МакГонагалл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строчка была написана его собственным почерком.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её рассматривал, а потом пожал плечами. Кабинет профессора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кабинет профессора МакГонагалл. Если это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Ведущий Игры,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Войдите, — глухо прозвучал голос МакГонагалл из-за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вошёл.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6-08-03T18:44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читатели считают, что этот оборот устаревший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