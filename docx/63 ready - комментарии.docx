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jc w:val="center"/>
        <w:rPr/>
      </w:pPr>
      <w:bookmarkStart w:colFirst="0" w:colLast="0" w:name="_f5kr82r0h1dk" w:id="0"/>
      <w:bookmarkEnd w:id="0"/>
      <w:r w:rsidDel="00000000" w:rsidR="00000000" w:rsidRPr="00000000">
        <w:rPr>
          <w:rtl w:val="0"/>
        </w:rPr>
        <w:t xml:space="preserve">Глава 63. Стэнфордский тюремный эксперимент. Послесловия</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Послесловие:</w:t>
      </w:r>
      <w:r w:rsidDel="00000000" w:rsidR="00000000" w:rsidRPr="00000000">
        <w:rPr>
          <w:rFonts w:ascii="Times New Roman" w:cs="Times New Roman" w:eastAsia="Times New Roman" w:hAnsi="Times New Roman"/>
          <w:i w:val="1"/>
          <w:sz w:val="24"/>
          <w:szCs w:val="24"/>
          <w:rtl w:val="0"/>
        </w:rPr>
        <w:t xml:space="preserve"> Гермиона Грейнджер</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Она как раз готовилась ко сну — убирала разложенные книги, складывала домашнюю работу. Тем же занимались Падма и Мэнди у другого края стола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только когда Гарри вошёл в гостиную Когтеврана,</w:t>
      </w:r>
      <w:r w:rsidDel="00000000" w:rsidR="00000000" w:rsidRPr="00000000">
        <w:rPr>
          <w:rFonts w:ascii="Times New Roman" w:cs="Times New Roman" w:eastAsia="Times New Roman" w:hAnsi="Times New Roman"/>
          <w:sz w:val="24"/>
          <w:szCs w:val="24"/>
          <w:rtl w:val="0"/>
        </w:rPr>
        <w:t xml:space="preserve"> она осознала</w:t>
      </w:r>
      <w:r w:rsidDel="00000000" w:rsidR="00000000" w:rsidRPr="00000000">
        <w:rPr>
          <w:rFonts w:ascii="Times New Roman" w:cs="Times New Roman" w:eastAsia="Times New Roman" w:hAnsi="Times New Roman"/>
          <w:sz w:val="24"/>
          <w:szCs w:val="24"/>
          <w:rtl w:val="0"/>
        </w:rPr>
        <w:t xml:space="preserve">, что не видела его с самого завтрака.</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Впрочем, </w:t>
      </w:r>
      <w:r w:rsidDel="00000000" w:rsidR="00000000" w:rsidRPr="00000000">
        <w:rPr>
          <w:rFonts w:ascii="Times New Roman" w:cs="Times New Roman" w:eastAsia="Times New Roman" w:hAnsi="Times New Roman"/>
          <w:sz w:val="24"/>
          <w:szCs w:val="24"/>
          <w:rtl w:val="0"/>
        </w:rPr>
        <w:t xml:space="preserve">это осознание тут же сменилось другим,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ещё более шокирующим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плече Гарри сидело красно-золотое крылатое создание — </w:t>
      </w:r>
      <w:r w:rsidDel="00000000" w:rsidR="00000000" w:rsidRPr="00000000">
        <w:rPr>
          <w:rFonts w:ascii="Times New Roman" w:cs="Times New Roman" w:eastAsia="Times New Roman" w:hAnsi="Times New Roman"/>
          <w:sz w:val="24"/>
          <w:szCs w:val="24"/>
          <w:rtl w:val="0"/>
        </w:rPr>
        <w:t xml:space="preserve">сияющая огненная птица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выглядел грустным, измученным</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очень</w:t>
      </w:r>
      <w:r w:rsidDel="00000000" w:rsidR="00000000" w:rsidRPr="00000000">
        <w:rPr>
          <w:rFonts w:ascii="Times New Roman" w:cs="Times New Roman" w:eastAsia="Times New Roman" w:hAnsi="Times New Roman"/>
          <w:sz w:val="24"/>
          <w:szCs w:val="24"/>
          <w:rtl w:val="0"/>
        </w:rPr>
        <w:t xml:space="preserve">-очень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уста</w:t>
      </w:r>
      <w:r w:rsidDel="00000000" w:rsidR="00000000" w:rsidRPr="00000000">
        <w:rPr>
          <w:rFonts w:ascii="Times New Roman" w:cs="Times New Roman" w:eastAsia="Times New Roman" w:hAnsi="Times New Roman"/>
          <w:sz w:val="24"/>
          <w:szCs w:val="24"/>
          <w:rtl w:val="0"/>
        </w:rPr>
        <w:t xml:space="preserve">лым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будто </w:t>
      </w:r>
      <w:r w:rsidDel="00000000" w:rsidR="00000000" w:rsidRPr="00000000">
        <w:rPr>
          <w:rFonts w:ascii="Times New Roman" w:cs="Times New Roman" w:eastAsia="Times New Roman" w:hAnsi="Times New Roman"/>
          <w:sz w:val="24"/>
          <w:szCs w:val="24"/>
          <w:rtl w:val="0"/>
        </w:rPr>
        <w:t xml:space="preserve">только феникс и удерживает</w:t>
      </w:r>
      <w:r w:rsidDel="00000000" w:rsidR="00000000" w:rsidRPr="00000000">
        <w:rPr>
          <w:rFonts w:ascii="Times New Roman" w:cs="Times New Roman" w:eastAsia="Times New Roman" w:hAnsi="Times New Roman"/>
          <w:sz w:val="24"/>
          <w:szCs w:val="24"/>
          <w:rtl w:val="0"/>
        </w:rPr>
        <w:t xml:space="preserve"> его на ногах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Несмотря </w:t>
      </w:r>
      <w:r w:rsidDel="00000000" w:rsidR="00000000" w:rsidRPr="00000000">
        <w:rPr>
          <w:rFonts w:ascii="Times New Roman" w:cs="Times New Roman" w:eastAsia="Times New Roman" w:hAnsi="Times New Roman"/>
          <w:sz w:val="24"/>
          <w:szCs w:val="24"/>
          <w:rtl w:val="0"/>
        </w:rPr>
        <w:t xml:space="preserve">на это от него исходило какое-то тепло — и, глянув вскользь, можно было подумать, что видишь директора. Вот какое ощущение мелькнуло у Гермионы, </w:t>
      </w:r>
      <w:r w:rsidDel="00000000" w:rsidR="00000000" w:rsidRPr="00000000">
        <w:rPr>
          <w:rFonts w:ascii="Times New Roman" w:cs="Times New Roman" w:eastAsia="Times New Roman" w:hAnsi="Times New Roman"/>
          <w:sz w:val="24"/>
          <w:szCs w:val="24"/>
          <w:rtl w:val="0"/>
        </w:rPr>
        <w:t xml:space="preserve">хоть это и </w:t>
      </w:r>
      <w:r w:rsidDel="00000000" w:rsidR="00000000" w:rsidRPr="00000000">
        <w:rPr>
          <w:rFonts w:ascii="Times New Roman" w:cs="Times New Roman" w:eastAsia="Times New Roman" w:hAnsi="Times New Roman"/>
          <w:sz w:val="24"/>
          <w:szCs w:val="24"/>
          <w:rtl w:val="0"/>
        </w:rPr>
        <w:t xml:space="preserve">казалось </w:t>
      </w:r>
      <w:r w:rsidDel="00000000" w:rsidR="00000000" w:rsidRPr="00000000">
        <w:rPr>
          <w:rFonts w:ascii="Times New Roman" w:cs="Times New Roman" w:eastAsia="Times New Roman" w:hAnsi="Times New Roman"/>
          <w:sz w:val="24"/>
          <w:szCs w:val="24"/>
          <w:rtl w:val="0"/>
        </w:rPr>
        <w:t xml:space="preserve">абсурдным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медленно брёл через гостиную Когтеврана — мимо уставившихся на него девочек на диванах,</w:t>
      </w:r>
      <w:r w:rsidDel="00000000" w:rsidR="00000000" w:rsidRPr="00000000">
        <w:rPr>
          <w:rFonts w:ascii="Times New Roman" w:cs="Times New Roman" w:eastAsia="Times New Roman" w:hAnsi="Times New Roman"/>
          <w:sz w:val="24"/>
          <w:szCs w:val="24"/>
          <w:rtl w:val="0"/>
        </w:rPr>
        <w:t xml:space="preserve"> мимо уставившихся</w:t>
      </w:r>
      <w:r w:rsidDel="00000000" w:rsidR="00000000" w:rsidRPr="00000000">
        <w:rPr>
          <w:rFonts w:ascii="Times New Roman" w:cs="Times New Roman" w:eastAsia="Times New Roman" w:hAnsi="Times New Roman"/>
          <w:sz w:val="24"/>
          <w:szCs w:val="24"/>
          <w:rtl w:val="0"/>
        </w:rPr>
        <w:t xml:space="preserve"> на него мальчиков, до того игравших в карты. Он направлялся прямо к ней.</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идее, она всё ещё не разговаривала с Гарри — его недельное наказание закончится лишь завтра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однако, что бы с ним не произошло, было </w:t>
      </w:r>
      <w:r w:rsidDel="00000000" w:rsidR="00000000" w:rsidRPr="00000000">
        <w:rPr>
          <w:rFonts w:ascii="Times New Roman" w:cs="Times New Roman" w:eastAsia="Times New Roman" w:hAnsi="Times New Roman"/>
          <w:sz w:val="24"/>
          <w:szCs w:val="24"/>
          <w:rtl w:val="0"/>
        </w:rPr>
        <w:t xml:space="preserve">ясно, </w:t>
      </w:r>
      <w:r w:rsidDel="00000000" w:rsidR="00000000" w:rsidRPr="00000000">
        <w:rPr>
          <w:rFonts w:ascii="Times New Roman" w:cs="Times New Roman" w:eastAsia="Times New Roman" w:hAnsi="Times New Roman"/>
          <w:sz w:val="24"/>
          <w:szCs w:val="24"/>
          <w:rtl w:val="0"/>
        </w:rPr>
        <w:t xml:space="preserve">что это гораздо важнее, чем...</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Фоукс, — </w:t>
      </w:r>
      <w:r w:rsidDel="00000000" w:rsidR="00000000" w:rsidRPr="00000000">
        <w:rPr>
          <w:rFonts w:ascii="Times New Roman" w:cs="Times New Roman" w:eastAsia="Times New Roman" w:hAnsi="Times New Roman"/>
          <w:sz w:val="24"/>
          <w:szCs w:val="24"/>
          <w:rtl w:val="0"/>
        </w:rPr>
        <w:t xml:space="preserve">произнёс Гарри, </w:t>
      </w:r>
      <w:r w:rsidDel="00000000" w:rsidR="00000000" w:rsidRPr="00000000">
        <w:rPr>
          <w:rFonts w:ascii="Times New Roman" w:cs="Times New Roman" w:eastAsia="Times New Roman" w:hAnsi="Times New Roman"/>
          <w:sz w:val="24"/>
          <w:szCs w:val="24"/>
          <w:rtl w:val="0"/>
        </w:rPr>
        <w:t xml:space="preserve">прежде чем она успела </w:t>
      </w:r>
      <w:r w:rsidDel="00000000" w:rsidR="00000000" w:rsidRPr="00000000">
        <w:rPr>
          <w:rFonts w:ascii="Times New Roman" w:cs="Times New Roman" w:eastAsia="Times New Roman" w:hAnsi="Times New Roman"/>
          <w:sz w:val="24"/>
          <w:szCs w:val="24"/>
          <w:rtl w:val="0"/>
        </w:rPr>
        <w:t xml:space="preserve">что-либо сказать</w:t>
      </w:r>
      <w:r w:rsidDel="00000000" w:rsidR="00000000" w:rsidRPr="00000000">
        <w:rPr>
          <w:rFonts w:ascii="Times New Roman" w:cs="Times New Roman" w:eastAsia="Times New Roman" w:hAnsi="Times New Roman"/>
          <w:sz w:val="24"/>
          <w:szCs w:val="24"/>
          <w:rtl w:val="0"/>
        </w:rPr>
        <w:t xml:space="preserve">, — девочка перед тобой — Гермиона Грейнджер. Она сейчас не разговаривает со мной, потому что я идиот, но если тебе хочетс</w:t>
      </w:r>
      <w:r w:rsidDel="00000000" w:rsidR="00000000" w:rsidRPr="00000000">
        <w:rPr>
          <w:rFonts w:ascii="Times New Roman" w:cs="Times New Roman" w:eastAsia="Times New Roman" w:hAnsi="Times New Roman"/>
          <w:sz w:val="24"/>
          <w:szCs w:val="24"/>
          <w:rtl w:val="0"/>
        </w:rPr>
        <w:t xml:space="preserve">я сидеть на пл</w:t>
      </w:r>
      <w:r w:rsidDel="00000000" w:rsidR="00000000" w:rsidRPr="00000000">
        <w:rPr>
          <w:rFonts w:ascii="Times New Roman" w:cs="Times New Roman" w:eastAsia="Times New Roman" w:hAnsi="Times New Roman"/>
          <w:sz w:val="24"/>
          <w:szCs w:val="24"/>
          <w:rtl w:val="0"/>
        </w:rPr>
        <w:t xml:space="preserve">ече хорошего человека, то </w:t>
      </w:r>
      <w:r w:rsidDel="00000000" w:rsidR="00000000" w:rsidRPr="00000000">
        <w:rPr>
          <w:rFonts w:ascii="Times New Roman" w:cs="Times New Roman" w:eastAsia="Times New Roman" w:hAnsi="Times New Roman"/>
          <w:sz w:val="24"/>
          <w:szCs w:val="24"/>
          <w:rtl w:val="0"/>
        </w:rPr>
        <w:t xml:space="preserve">знай, она лучше меня.</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голос был полон усталости и боли...</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ещё пыталась собраться с мыслями, а феникс уже</w:t>
      </w:r>
      <w:r w:rsidDel="00000000" w:rsidR="00000000" w:rsidRPr="00000000">
        <w:rPr>
          <w:rFonts w:ascii="Times New Roman" w:cs="Times New Roman" w:eastAsia="Times New Roman" w:hAnsi="Times New Roman"/>
          <w:sz w:val="24"/>
          <w:szCs w:val="24"/>
          <w:rtl w:val="0"/>
        </w:rPr>
        <w:t xml:space="preserve"> соскользнул с плеча Гарри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словно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пламя </w:t>
      </w:r>
      <w:r w:rsidDel="00000000" w:rsidR="00000000" w:rsidRPr="00000000">
        <w:rPr>
          <w:rFonts w:ascii="Times New Roman" w:cs="Times New Roman" w:eastAsia="Times New Roman" w:hAnsi="Times New Roman"/>
          <w:sz w:val="24"/>
          <w:szCs w:val="24"/>
          <w:rtl w:val="0"/>
        </w:rPr>
        <w:t xml:space="preserve">по спичке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ускоренной перемотке — и оказался прямо перед ней. </w:t>
      </w:r>
      <w:r w:rsidDel="00000000" w:rsidR="00000000" w:rsidRPr="00000000">
        <w:rPr>
          <w:rFonts w:ascii="Times New Roman" w:cs="Times New Roman" w:eastAsia="Times New Roman" w:hAnsi="Times New Roman"/>
          <w:sz w:val="24"/>
          <w:szCs w:val="24"/>
          <w:rtl w:val="0"/>
        </w:rPr>
        <w:t xml:space="preserve">Глаза из света и </w:t>
      </w:r>
      <w:r w:rsidDel="00000000" w:rsidR="00000000" w:rsidRPr="00000000">
        <w:rPr>
          <w:rFonts w:ascii="Times New Roman" w:cs="Times New Roman" w:eastAsia="Times New Roman" w:hAnsi="Times New Roman"/>
          <w:sz w:val="24"/>
          <w:szCs w:val="24"/>
          <w:rtl w:val="0"/>
        </w:rPr>
        <w:t xml:space="preserve">огня </w:t>
      </w:r>
      <w:r w:rsidDel="00000000" w:rsidR="00000000" w:rsidRPr="00000000">
        <w:rPr>
          <w:rFonts w:ascii="Times New Roman" w:cs="Times New Roman" w:eastAsia="Times New Roman" w:hAnsi="Times New Roman"/>
          <w:sz w:val="24"/>
          <w:szCs w:val="24"/>
          <w:rtl w:val="0"/>
        </w:rPr>
        <w:t xml:space="preserve">уставились в её собственные.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спросил феникс.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Гермионы возникло ощущение, будто на экзамене она получила вопрос, к которому забыла подготовиться. Причём это был самый важный вопрос, а она потратила всю свою жизнь, так и не начав искать на него ответ. Она не знала, что сказать.</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 начала она, — мне всего лишь двенадцать, я </w:t>
      </w:r>
      <w:r w:rsidDel="00000000" w:rsidR="00000000" w:rsidRPr="00000000">
        <w:rPr>
          <w:rFonts w:ascii="Times New Roman" w:cs="Times New Roman" w:eastAsia="Times New Roman" w:hAnsi="Times New Roman"/>
          <w:sz w:val="24"/>
          <w:szCs w:val="24"/>
          <w:rtl w:val="0"/>
        </w:rPr>
        <w:t xml:space="preserve">совсем </w:t>
      </w:r>
      <w:r w:rsidDel="00000000" w:rsidR="00000000" w:rsidRPr="00000000">
        <w:rPr>
          <w:rFonts w:ascii="Times New Roman" w:cs="Times New Roman" w:eastAsia="Times New Roman" w:hAnsi="Times New Roman"/>
          <w:sz w:val="24"/>
          <w:szCs w:val="24"/>
          <w:rtl w:val="0"/>
        </w:rPr>
        <w:t xml:space="preserve">ещ</w:t>
      </w:r>
      <w:r w:rsidDel="00000000" w:rsidR="00000000" w:rsidRPr="00000000">
        <w:rPr>
          <w:rFonts w:ascii="Times New Roman" w:cs="Times New Roman" w:eastAsia="Times New Roman" w:hAnsi="Times New Roman"/>
          <w:sz w:val="24"/>
          <w:szCs w:val="24"/>
          <w:rtl w:val="0"/>
        </w:rPr>
        <w:t xml:space="preserve">ё ничего</w:t>
      </w:r>
      <w:r w:rsidDel="00000000" w:rsidR="00000000" w:rsidRPr="00000000">
        <w:rPr>
          <w:rFonts w:ascii="Times New Roman" w:cs="Times New Roman" w:eastAsia="Times New Roman" w:hAnsi="Times New Roman"/>
          <w:sz w:val="24"/>
          <w:szCs w:val="24"/>
          <w:rtl w:val="0"/>
        </w:rPr>
        <w:t xml:space="preserve"> не успела...</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Феникс изящно развернулся в воздухе вокруг кончика крыла, как могло лишь создание света и воздуха вроде него, и спланировал обратно на плечо Гарри Поттера, </w:t>
      </w:r>
      <w:r w:rsidDel="00000000" w:rsidR="00000000" w:rsidRPr="00000000">
        <w:rPr>
          <w:rFonts w:ascii="Times New Roman" w:cs="Times New Roman" w:eastAsia="Times New Roman" w:hAnsi="Times New Roman"/>
          <w:sz w:val="24"/>
          <w:szCs w:val="24"/>
          <w:rtl w:val="0"/>
        </w:rPr>
        <w:t xml:space="preserve">всем видом показывая, что не собирается его покидать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Глупый мальчишка, — </w:t>
      </w:r>
      <w:r w:rsidDel="00000000" w:rsidR="00000000" w:rsidRPr="00000000">
        <w:rPr>
          <w:rFonts w:ascii="Times New Roman" w:cs="Times New Roman" w:eastAsia="Times New Roman" w:hAnsi="Times New Roman"/>
          <w:sz w:val="24"/>
          <w:szCs w:val="24"/>
          <w:rtl w:val="0"/>
        </w:rPr>
        <w:t xml:space="preserve">сказала </w:t>
      </w:r>
      <w:r w:rsidDel="00000000" w:rsidR="00000000" w:rsidRPr="00000000">
        <w:rPr>
          <w:rFonts w:ascii="Times New Roman" w:cs="Times New Roman" w:eastAsia="Times New Roman" w:hAnsi="Times New Roman"/>
          <w:sz w:val="24"/>
          <w:szCs w:val="24"/>
          <w:rtl w:val="0"/>
        </w:rPr>
        <w:t xml:space="preserve">сидевшая напротив неё Падма. </w:t>
      </w:r>
      <w:r w:rsidDel="00000000" w:rsidR="00000000" w:rsidRPr="00000000">
        <w:rPr>
          <w:rFonts w:ascii="Times New Roman" w:cs="Times New Roman" w:eastAsia="Times New Roman" w:hAnsi="Times New Roman"/>
          <w:sz w:val="24"/>
          <w:szCs w:val="24"/>
          <w:rtl w:val="0"/>
        </w:rPr>
        <w:t xml:space="preserve">Казалось</w:t>
      </w:r>
      <w:r w:rsidDel="00000000" w:rsidR="00000000" w:rsidRPr="00000000">
        <w:rPr>
          <w:rFonts w:ascii="Times New Roman" w:cs="Times New Roman" w:eastAsia="Times New Roman" w:hAnsi="Times New Roman"/>
          <w:sz w:val="24"/>
          <w:szCs w:val="24"/>
          <w:rtl w:val="0"/>
        </w:rPr>
        <w:t xml:space="preserve">, она не могла решить, хмуриться</w:t>
      </w:r>
      <w:r w:rsidDel="00000000" w:rsidR="00000000" w:rsidRPr="00000000">
        <w:rPr>
          <w:rFonts w:ascii="Times New Roman" w:cs="Times New Roman" w:eastAsia="Times New Roman" w:hAnsi="Times New Roman"/>
          <w:sz w:val="24"/>
          <w:szCs w:val="24"/>
          <w:rtl w:val="0"/>
        </w:rPr>
        <w:t xml:space="preserve"> ей или смеяться</w:t>
      </w:r>
      <w:r w:rsidDel="00000000" w:rsidR="00000000" w:rsidRPr="00000000">
        <w:rPr>
          <w:rFonts w:ascii="Times New Roman" w:cs="Times New Roman" w:eastAsia="Times New Roman" w:hAnsi="Times New Roman"/>
          <w:sz w:val="24"/>
          <w:szCs w:val="24"/>
          <w:rtl w:val="0"/>
        </w:rPr>
        <w:t xml:space="preserve">. — Фениксы не для умненьких девочек, которые прилежно делают домашнюю работу, они для идиотов, которые бросаются на пятерых старших слизеринцев-хулиганов. Именно поэтому цвета Гриффиндора красный и золотой, если ты не в курсе.</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Гостиная</w:t>
      </w:r>
      <w:r w:rsidDel="00000000" w:rsidR="00000000" w:rsidRPr="00000000">
        <w:rPr>
          <w:rFonts w:ascii="Times New Roman" w:cs="Times New Roman" w:eastAsia="Times New Roman" w:hAnsi="Times New Roman"/>
          <w:sz w:val="24"/>
          <w:szCs w:val="24"/>
          <w:rtl w:val="0"/>
        </w:rPr>
        <w:t xml:space="preserve"> когтевранцев наполнилась дружелюбным смехом.</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Гермиона не смеялась.</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w:t>
      </w:r>
      <w:r w:rsidDel="00000000" w:rsidR="00000000" w:rsidRPr="00000000">
        <w:rPr>
          <w:rFonts w:ascii="Times New Roman" w:cs="Times New Roman" w:eastAsia="Times New Roman" w:hAnsi="Times New Roman"/>
          <w:sz w:val="24"/>
          <w:szCs w:val="24"/>
          <w:rtl w:val="0"/>
        </w:rPr>
        <w:t xml:space="preserve"> впрочем</w:t>
      </w:r>
      <w:r w:rsidDel="00000000" w:rsidR="00000000" w:rsidRPr="00000000">
        <w:rPr>
          <w:rFonts w:ascii="Times New Roman" w:cs="Times New Roman" w:eastAsia="Times New Roman" w:hAnsi="Times New Roman"/>
          <w:sz w:val="24"/>
          <w:szCs w:val="24"/>
          <w:rtl w:val="0"/>
        </w:rPr>
        <w:t xml:space="preserve">, и Гарри.</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закрыл лицо рукой.</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Передай Гермионе, что я прошу прощения, — </w:t>
      </w:r>
      <w:r w:rsidDel="00000000" w:rsidR="00000000" w:rsidRPr="00000000">
        <w:rPr>
          <w:rFonts w:ascii="Times New Roman" w:cs="Times New Roman" w:eastAsia="Times New Roman" w:hAnsi="Times New Roman"/>
          <w:sz w:val="24"/>
          <w:szCs w:val="24"/>
          <w:rtl w:val="0"/>
        </w:rPr>
        <w:t xml:space="preserve">сказал Гарри Падме, его голос опустился почти до шёпота</w:t>
      </w:r>
      <w:r w:rsidDel="00000000" w:rsidR="00000000" w:rsidRPr="00000000">
        <w:rPr>
          <w:rFonts w:ascii="Times New Roman" w:cs="Times New Roman" w:eastAsia="Times New Roman" w:hAnsi="Times New Roman"/>
          <w:sz w:val="24"/>
          <w:szCs w:val="24"/>
          <w:rtl w:val="0"/>
        </w:rPr>
        <w:t xml:space="preserve">. — Скажи ей, что я забыл, что фениксы — это всё же животные, и они не знают про время и планы, они не понимают, что есть </w:t>
      </w:r>
      <w:r w:rsidDel="00000000" w:rsidR="00000000" w:rsidRPr="00000000">
        <w:rPr>
          <w:rFonts w:ascii="Times New Roman" w:cs="Times New Roman" w:eastAsia="Times New Roman" w:hAnsi="Times New Roman"/>
          <w:sz w:val="24"/>
          <w:szCs w:val="24"/>
          <w:rtl w:val="0"/>
        </w:rPr>
        <w:t xml:space="preserve">люди, </w:t>
      </w:r>
      <w:r w:rsidDel="00000000" w:rsidR="00000000" w:rsidRPr="00000000">
        <w:rPr>
          <w:rFonts w:ascii="Times New Roman" w:cs="Times New Roman" w:eastAsia="Times New Roman" w:hAnsi="Times New Roman"/>
          <w:sz w:val="24"/>
          <w:szCs w:val="24"/>
          <w:rtl w:val="0"/>
        </w:rPr>
        <w:t xml:space="preserve">которые будут творить добро</w:t>
      </w:r>
      <w:r w:rsidDel="00000000" w:rsidR="00000000" w:rsidRPr="00000000">
        <w:rPr>
          <w:rFonts w:ascii="Times New Roman" w:cs="Times New Roman" w:eastAsia="Times New Roman" w:hAnsi="Times New Roman"/>
          <w:sz w:val="24"/>
          <w:szCs w:val="24"/>
          <w:rtl w:val="0"/>
        </w:rPr>
        <w:t xml:space="preserve">, пусть и не прямо сейчас</w:t>
      </w:r>
      <w:r w:rsidDel="00000000" w:rsidR="00000000" w:rsidRPr="00000000">
        <w:rPr>
          <w:rFonts w:ascii="Times New Roman" w:cs="Times New Roman" w:eastAsia="Times New Roman" w:hAnsi="Times New Roman"/>
          <w:sz w:val="24"/>
          <w:szCs w:val="24"/>
          <w:rtl w:val="0"/>
        </w:rPr>
        <w:t xml:space="preserve"> — я не уверен, имеют ли они вообще представление о том, что такое быть хорошим человеком, они судят о людях лишь по их поступкам. Фоукс не </w:t>
      </w:r>
      <w:r w:rsidDel="00000000" w:rsidR="00000000" w:rsidRPr="00000000">
        <w:rPr>
          <w:rFonts w:ascii="Times New Roman" w:cs="Times New Roman" w:eastAsia="Times New Roman" w:hAnsi="Times New Roman"/>
          <w:sz w:val="24"/>
          <w:szCs w:val="24"/>
          <w:rtl w:val="0"/>
        </w:rPr>
        <w:t xml:space="preserve">знает, </w:t>
      </w:r>
      <w:r w:rsidDel="00000000" w:rsidR="00000000" w:rsidRPr="00000000">
        <w:rPr>
          <w:rFonts w:ascii="Times New Roman" w:cs="Times New Roman" w:eastAsia="Times New Roman" w:hAnsi="Times New Roman"/>
          <w:sz w:val="24"/>
          <w:szCs w:val="24"/>
          <w:rtl w:val="0"/>
        </w:rPr>
        <w:t xml:space="preserve">что такое двенадцать. Передай Гермионе, я сожалею... я не должен был... опять получается плохо, да?</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w:t>
      </w:r>
      <w:r w:rsidDel="00000000" w:rsidR="00000000" w:rsidRPr="00000000">
        <w:rPr>
          <w:rFonts w:ascii="Times New Roman" w:cs="Times New Roman" w:eastAsia="Times New Roman" w:hAnsi="Times New Roman"/>
          <w:sz w:val="24"/>
          <w:szCs w:val="24"/>
          <w:rtl w:val="0"/>
        </w:rPr>
        <w:t xml:space="preserve">ри с фениксом на плече раз</w:t>
      </w:r>
      <w:r w:rsidDel="00000000" w:rsidR="00000000" w:rsidRPr="00000000">
        <w:rPr>
          <w:rFonts w:ascii="Times New Roman" w:cs="Times New Roman" w:eastAsia="Times New Roman" w:hAnsi="Times New Roman"/>
          <w:sz w:val="24"/>
          <w:szCs w:val="24"/>
          <w:rtl w:val="0"/>
        </w:rPr>
        <w:t xml:space="preserve">вернулся и медленно побрёл к лестнице в спальню.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Гермиона не могла </w:t>
      </w:r>
      <w:r w:rsidDel="00000000" w:rsidR="00000000" w:rsidRPr="00000000">
        <w:rPr>
          <w:rFonts w:ascii="Times New Roman" w:cs="Times New Roman" w:eastAsia="Times New Roman" w:hAnsi="Times New Roman"/>
          <w:sz w:val="24"/>
          <w:szCs w:val="24"/>
          <w:rtl w:val="0"/>
        </w:rPr>
        <w:t xml:space="preserve">оставить всё как есть</w:t>
      </w:r>
      <w:r w:rsidDel="00000000" w:rsidR="00000000" w:rsidRPr="00000000">
        <w:rPr>
          <w:rFonts w:ascii="Times New Roman" w:cs="Times New Roman" w:eastAsia="Times New Roman" w:hAnsi="Times New Roman"/>
          <w:sz w:val="24"/>
          <w:szCs w:val="24"/>
          <w:rtl w:val="0"/>
        </w:rPr>
        <w:t xml:space="preserve">, просто не могла. Она не знала, было ли дело в их соперничестве или в чём-то другом. Она просто не могла смириться с тем, что феникс отвернулся от неё.</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должна...</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разум в поисках ответа лихорадочно перерыл её отличную память и нашёл лишь </w:t>
      </w:r>
      <w:r w:rsidDel="00000000" w:rsidR="00000000" w:rsidRPr="00000000">
        <w:rPr>
          <w:rFonts w:ascii="Times New Roman" w:cs="Times New Roman" w:eastAsia="Times New Roman" w:hAnsi="Times New Roman"/>
          <w:sz w:val="24"/>
          <w:szCs w:val="24"/>
          <w:rtl w:val="0"/>
        </w:rPr>
        <w:t xml:space="preserve">одно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собиралась лицом к лицу встретиться с дементором, чтобы </w:t>
      </w:r>
      <w:r w:rsidDel="00000000" w:rsidR="00000000" w:rsidRPr="00000000">
        <w:rPr>
          <w:rFonts w:ascii="Times New Roman" w:cs="Times New Roman" w:eastAsia="Times New Roman" w:hAnsi="Times New Roman"/>
          <w:sz w:val="24"/>
          <w:szCs w:val="24"/>
          <w:rtl w:val="0"/>
        </w:rPr>
        <w:t xml:space="preserve">поп</w:t>
      </w:r>
      <w:r w:rsidDel="00000000" w:rsidR="00000000" w:rsidRPr="00000000">
        <w:rPr>
          <w:rFonts w:ascii="Times New Roman" w:cs="Times New Roman" w:eastAsia="Times New Roman" w:hAnsi="Times New Roman"/>
          <w:sz w:val="24"/>
          <w:szCs w:val="24"/>
          <w:rtl w:val="0"/>
        </w:rPr>
        <w:t xml:space="preserve">ытаться спасти Гарри! — с капелькой отчаяния закричала она красно-золотой птице. — </w:t>
      </w:r>
      <w:r w:rsidDel="00000000" w:rsidR="00000000" w:rsidRPr="00000000">
        <w:rPr>
          <w:rFonts w:ascii="Times New Roman" w:cs="Times New Roman" w:eastAsia="Times New Roman" w:hAnsi="Times New Roman"/>
          <w:sz w:val="24"/>
          <w:szCs w:val="24"/>
          <w:rtl w:val="0"/>
        </w:rPr>
        <w:t xml:space="preserve">То есть, я на самом деле побежала к нему</w:t>
      </w:r>
      <w:r w:rsidDel="00000000" w:rsidR="00000000" w:rsidRPr="00000000">
        <w:rPr>
          <w:rFonts w:ascii="Times New Roman" w:cs="Times New Roman" w:eastAsia="Times New Roman" w:hAnsi="Times New Roman"/>
          <w:sz w:val="24"/>
          <w:szCs w:val="24"/>
          <w:rtl w:val="0"/>
        </w:rPr>
        <w:t xml:space="preserve"> и всё такое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w:t>
      </w:r>
      <w:r w:rsidDel="00000000" w:rsidR="00000000" w:rsidRPr="00000000">
        <w:rPr>
          <w:rFonts w:ascii="Times New Roman" w:cs="Times New Roman" w:eastAsia="Times New Roman" w:hAnsi="Times New Roman"/>
          <w:sz w:val="24"/>
          <w:szCs w:val="24"/>
          <w:rtl w:val="0"/>
        </w:rPr>
        <w:t xml:space="preserve">ведь </w:t>
      </w:r>
      <w:r w:rsidDel="00000000" w:rsidR="00000000" w:rsidRPr="00000000">
        <w:rPr>
          <w:rFonts w:ascii="Times New Roman" w:cs="Times New Roman" w:eastAsia="Times New Roman" w:hAnsi="Times New Roman"/>
          <w:sz w:val="24"/>
          <w:szCs w:val="24"/>
          <w:rtl w:val="0"/>
        </w:rPr>
        <w:t xml:space="preserve">было глупо и отважно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Феникс мелодично крикнул и опять взмыл с плеча Гарри, яркой вспышкой огня перекинулся назад к ней</w:t>
      </w:r>
      <w:r w:rsidDel="00000000" w:rsidR="00000000" w:rsidRPr="00000000">
        <w:rPr>
          <w:rFonts w:ascii="Times New Roman" w:cs="Times New Roman" w:eastAsia="Times New Roman" w:hAnsi="Times New Roman"/>
          <w:sz w:val="24"/>
          <w:szCs w:val="24"/>
          <w:rtl w:val="0"/>
        </w:rPr>
        <w:t xml:space="preserve"> и трижды облетел вокруг — казалось,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w:t>
      </w:r>
      <w:r w:rsidDel="00000000" w:rsidR="00000000" w:rsidRPr="00000000">
        <w:rPr>
          <w:rFonts w:ascii="Times New Roman" w:cs="Times New Roman" w:eastAsia="Times New Roman" w:hAnsi="Times New Roman"/>
          <w:sz w:val="24"/>
          <w:szCs w:val="24"/>
          <w:rtl w:val="0"/>
        </w:rPr>
        <w:t xml:space="preserve">стала центром</w:t>
      </w:r>
      <w:r w:rsidDel="00000000" w:rsidR="00000000" w:rsidRPr="00000000">
        <w:rPr>
          <w:rFonts w:ascii="Times New Roman" w:cs="Times New Roman" w:eastAsia="Times New Roman" w:hAnsi="Times New Roman"/>
          <w:sz w:val="24"/>
          <w:szCs w:val="24"/>
          <w:rtl w:val="0"/>
        </w:rPr>
        <w:t xml:space="preserve"> огненного вихря. На мгновение крыло коснулось её щеки, а затем феникс вновь вернулся к Гарри.</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гостиной стало тихо.</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же тебе говорил,</w:t>
      </w:r>
      <w:r w:rsidDel="00000000" w:rsidR="00000000" w:rsidRPr="00000000">
        <w:rPr>
          <w:rFonts w:ascii="Times New Roman" w:cs="Times New Roman" w:eastAsia="Times New Roman" w:hAnsi="Times New Roman"/>
          <w:sz w:val="24"/>
          <w:szCs w:val="24"/>
          <w:rtl w:val="0"/>
        </w:rPr>
        <w:t xml:space="preserve"> — громко сказал Гарри и начал </w:t>
      </w:r>
      <w:r w:rsidDel="00000000" w:rsidR="00000000" w:rsidRPr="00000000">
        <w:rPr>
          <w:rFonts w:ascii="Times New Roman" w:cs="Times New Roman" w:eastAsia="Times New Roman" w:hAnsi="Times New Roman"/>
          <w:sz w:val="24"/>
          <w:szCs w:val="24"/>
          <w:rtl w:val="0"/>
        </w:rPr>
        <w:t xml:space="preserve">взбираться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ступенькам. Он </w:t>
      </w:r>
      <w:r w:rsidDel="00000000" w:rsidR="00000000" w:rsidRPr="00000000">
        <w:rPr>
          <w:rFonts w:ascii="Times New Roman" w:cs="Times New Roman" w:eastAsia="Times New Roman" w:hAnsi="Times New Roman"/>
          <w:sz w:val="24"/>
          <w:szCs w:val="24"/>
          <w:rtl w:val="0"/>
        </w:rPr>
        <w:t xml:space="preserve">поднялся </w:t>
      </w:r>
      <w:r w:rsidDel="00000000" w:rsidR="00000000" w:rsidRPr="00000000">
        <w:rPr>
          <w:rFonts w:ascii="Times New Roman" w:cs="Times New Roman" w:eastAsia="Times New Roman" w:hAnsi="Times New Roman"/>
          <w:sz w:val="24"/>
          <w:szCs w:val="24"/>
          <w:rtl w:val="0"/>
        </w:rPr>
        <w:t xml:space="preserve">очень быстро, будто что-то сделало его очень лёгким — через несколько секунд они с Фоуксом уже скрылись из виду.</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Дрожащей рукой Гермиона коснулась своей щеки. От </w:t>
      </w:r>
      <w:r w:rsidDel="00000000" w:rsidR="00000000" w:rsidRPr="00000000">
        <w:rPr>
          <w:rFonts w:ascii="Times New Roman" w:cs="Times New Roman" w:eastAsia="Times New Roman" w:hAnsi="Times New Roman"/>
          <w:sz w:val="24"/>
          <w:szCs w:val="24"/>
          <w:rtl w:val="0"/>
        </w:rPr>
        <w:t xml:space="preserve">места, </w:t>
      </w:r>
      <w:r w:rsidDel="00000000" w:rsidR="00000000" w:rsidRPr="00000000">
        <w:rPr>
          <w:rFonts w:ascii="Times New Roman" w:cs="Times New Roman" w:eastAsia="Times New Roman" w:hAnsi="Times New Roman"/>
          <w:sz w:val="24"/>
          <w:szCs w:val="24"/>
          <w:rtl w:val="0"/>
        </w:rPr>
        <w:t xml:space="preserve">где крыло Фоукса слегка задело её, расходилось приятное тепло.</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Наверно, она всё же ответила на вопрос феникса, но было чувство, будто она еле-еле прошла этот тест, набрала 62 балла там, где могла получить 104, если бы больше старалась.</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бы она вообще старалась.</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когда она </w:t>
      </w:r>
      <w:r w:rsidDel="00000000" w:rsidR="00000000" w:rsidRPr="00000000">
        <w:rPr>
          <w:rFonts w:ascii="Times New Roman" w:cs="Times New Roman" w:eastAsia="Times New Roman" w:hAnsi="Times New Roman"/>
          <w:sz w:val="24"/>
          <w:szCs w:val="24"/>
          <w:rtl w:val="0"/>
        </w:rPr>
        <w:t xml:space="preserve">задумалась </w:t>
      </w:r>
      <w:r w:rsidDel="00000000" w:rsidR="00000000" w:rsidRPr="00000000">
        <w:rPr>
          <w:rFonts w:ascii="Times New Roman" w:cs="Times New Roman" w:eastAsia="Times New Roman" w:hAnsi="Times New Roman"/>
          <w:sz w:val="24"/>
          <w:szCs w:val="24"/>
          <w:rtl w:val="0"/>
        </w:rPr>
        <w:t xml:space="preserve">об этом, то поняла, что даже не пыталась.</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Просто делала </w:t>
      </w:r>
      <w:r w:rsidDel="00000000" w:rsidR="00000000" w:rsidRPr="00000000">
        <w:rPr>
          <w:rFonts w:ascii="Times New Roman" w:cs="Times New Roman" w:eastAsia="Times New Roman" w:hAnsi="Times New Roman"/>
          <w:sz w:val="24"/>
          <w:szCs w:val="24"/>
          <w:rtl w:val="0"/>
        </w:rPr>
        <w:t xml:space="preserve">свою </w:t>
      </w:r>
      <w:r w:rsidDel="00000000" w:rsidR="00000000" w:rsidRPr="00000000">
        <w:rPr>
          <w:rFonts w:ascii="Times New Roman" w:cs="Times New Roman" w:eastAsia="Times New Roman" w:hAnsi="Times New Roman"/>
          <w:sz w:val="24"/>
          <w:szCs w:val="24"/>
          <w:rtl w:val="0"/>
        </w:rPr>
        <w:t xml:space="preserve">домашнюю работу...</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Кого ты спасла?</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Послесловие: Фоукс.</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ждал кошмаров — </w:t>
      </w:r>
      <w:r w:rsidDel="00000000" w:rsidR="00000000" w:rsidRPr="00000000">
        <w:rPr>
          <w:rFonts w:ascii="Times New Roman" w:cs="Times New Roman" w:eastAsia="Times New Roman" w:hAnsi="Times New Roman"/>
          <w:sz w:val="24"/>
          <w:szCs w:val="24"/>
          <w:rtl w:val="0"/>
        </w:rPr>
        <w:t xml:space="preserve">крики, мольбы и завывающие </w:t>
      </w:r>
      <w:r w:rsidDel="00000000" w:rsidR="00000000" w:rsidRPr="00000000">
        <w:rPr>
          <w:rFonts w:ascii="Times New Roman" w:cs="Times New Roman" w:eastAsia="Times New Roman" w:hAnsi="Times New Roman"/>
          <w:sz w:val="24"/>
          <w:szCs w:val="24"/>
          <w:rtl w:val="0"/>
        </w:rPr>
        <w:t xml:space="preserve">ураганы пустоты — </w:t>
      </w:r>
      <w:r w:rsidDel="00000000" w:rsidR="00000000" w:rsidRPr="00000000">
        <w:rPr>
          <w:rFonts w:ascii="Times New Roman" w:cs="Times New Roman" w:eastAsia="Times New Roman" w:hAnsi="Times New Roman"/>
          <w:sz w:val="24"/>
          <w:szCs w:val="24"/>
          <w:rtl w:val="0"/>
        </w:rPr>
        <w:t xml:space="preserve">разрядк</w:t>
      </w:r>
      <w:r w:rsidDel="00000000" w:rsidR="00000000" w:rsidRPr="00000000">
        <w:rPr>
          <w:rFonts w:ascii="Times New Roman" w:cs="Times New Roman" w:eastAsia="Times New Roman" w:hAnsi="Times New Roman"/>
          <w:sz w:val="24"/>
          <w:szCs w:val="24"/>
          <w:rtl w:val="0"/>
        </w:rPr>
        <w:t xml:space="preserve">у, которая </w:t>
      </w:r>
      <w:r w:rsidDel="00000000" w:rsidR="00000000" w:rsidRPr="00000000">
        <w:rPr>
          <w:rFonts w:ascii="Times New Roman" w:cs="Times New Roman" w:eastAsia="Times New Roman" w:hAnsi="Times New Roman"/>
          <w:sz w:val="24"/>
          <w:szCs w:val="24"/>
          <w:rtl w:val="0"/>
        </w:rPr>
        <w:t xml:space="preserve">позволит </w:t>
      </w:r>
      <w:r w:rsidDel="00000000" w:rsidR="00000000" w:rsidRPr="00000000">
        <w:rPr>
          <w:rFonts w:ascii="Times New Roman" w:cs="Times New Roman" w:eastAsia="Times New Roman" w:hAnsi="Times New Roman"/>
          <w:sz w:val="24"/>
          <w:szCs w:val="24"/>
          <w:rtl w:val="0"/>
        </w:rPr>
        <w:t xml:space="preserve">ужасам улечься в голове и таким образом, возможно, стать частью прошлого.</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знал, что кошмары придут.</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ни придут</w:t>
      </w:r>
      <w:r w:rsidDel="00000000" w:rsidR="00000000" w:rsidRPr="00000000">
        <w:rPr>
          <w:rFonts w:ascii="Times New Roman" w:cs="Times New Roman" w:eastAsia="Times New Roman" w:hAnsi="Times New Roman"/>
          <w:sz w:val="24"/>
          <w:szCs w:val="24"/>
          <w:rtl w:val="0"/>
        </w:rPr>
        <w:t xml:space="preserve"> — следующей ночью.</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w:t>
      </w:r>
      <w:r w:rsidDel="00000000" w:rsidR="00000000" w:rsidRPr="00000000">
        <w:rPr>
          <w:rFonts w:ascii="Times New Roman" w:cs="Times New Roman" w:eastAsia="Times New Roman" w:hAnsi="Times New Roman"/>
          <w:sz w:val="24"/>
          <w:szCs w:val="24"/>
          <w:rtl w:val="0"/>
        </w:rPr>
        <w:t xml:space="preserve">спал, </w:t>
      </w:r>
      <w:r w:rsidDel="00000000" w:rsidR="00000000" w:rsidRPr="00000000">
        <w:rPr>
          <w:rFonts w:ascii="Times New Roman" w:cs="Times New Roman" w:eastAsia="Times New Roman" w:hAnsi="Times New Roman"/>
          <w:sz w:val="24"/>
          <w:szCs w:val="24"/>
          <w:rtl w:val="0"/>
        </w:rPr>
        <w:t xml:space="preserve">и в его снах мир был в огне. Хогвартс был в огне, его дом был в огне и улицы Оксфорда были в огне, всё пылало золотым пламенем, которое сияло, но не причиняло вреда, и все люди на горящих улицах сияли белым светом, более ярким,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 огонь, словно они сами были пламенем — а может, </w:t>
      </w:r>
      <w:r w:rsidDel="00000000" w:rsidR="00000000" w:rsidRPr="00000000">
        <w:rPr>
          <w:rFonts w:ascii="Times New Roman" w:cs="Times New Roman" w:eastAsia="Times New Roman" w:hAnsi="Times New Roman"/>
          <w:sz w:val="24"/>
          <w:szCs w:val="24"/>
          <w:rtl w:val="0"/>
        </w:rPr>
        <w:t xml:space="preserve">звёздами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Иногда к кровати подходили другие мальчики-первокурсники, чтобы своими глазами убедиться, что слухи не врут: пока Гарри Поттер тихо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спокойно, с мягкой улыбкой на лице, лежит на своей кровати, красно-золотая птица, устроившись у него на подушке, охраняет его сон, и её сияющие крылья, словно ещё одно одеяло, укрывают его голову.</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Расплата была отсрочена ещё на одну ночь.</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Послесловие: Драко Малфой.</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разгладил мантию, </w:t>
      </w:r>
      <w:r w:rsidDel="00000000" w:rsidR="00000000" w:rsidRPr="00000000">
        <w:rPr>
          <w:rFonts w:ascii="Times New Roman" w:cs="Times New Roman" w:eastAsia="Times New Roman" w:hAnsi="Times New Roman"/>
          <w:sz w:val="24"/>
          <w:szCs w:val="24"/>
          <w:rtl w:val="0"/>
        </w:rPr>
        <w:t xml:space="preserve">убедился,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зелёная оторочка </w:t>
      </w:r>
      <w:r w:rsidDel="00000000" w:rsidR="00000000" w:rsidRPr="00000000">
        <w:rPr>
          <w:rFonts w:ascii="Times New Roman" w:cs="Times New Roman" w:eastAsia="Times New Roman" w:hAnsi="Times New Roman"/>
          <w:sz w:val="24"/>
          <w:szCs w:val="24"/>
          <w:rtl w:val="0"/>
        </w:rPr>
        <w:t xml:space="preserve">смотрится ровно, взмахнул палочкой над головой и произнёс заклинание, которому отец научил его, когда другие дети ещё возились в грязи. </w:t>
      </w:r>
      <w:r w:rsidDel="00000000" w:rsidR="00000000" w:rsidRPr="00000000">
        <w:rPr>
          <w:rFonts w:ascii="Times New Roman" w:cs="Times New Roman" w:eastAsia="Times New Roman" w:hAnsi="Times New Roman"/>
          <w:sz w:val="24"/>
          <w:szCs w:val="24"/>
          <w:rtl w:val="0"/>
        </w:rPr>
        <w:t xml:space="preserve">Это заклинание гарантировал</w:t>
      </w:r>
      <w:r w:rsidDel="00000000" w:rsidR="00000000" w:rsidRPr="00000000">
        <w:rPr>
          <w:rFonts w:ascii="Times New Roman" w:cs="Times New Roman" w:eastAsia="Times New Roman" w:hAnsi="Times New Roman"/>
          <w:sz w:val="24"/>
          <w:szCs w:val="24"/>
          <w:rtl w:val="0"/>
        </w:rPr>
        <w:t xml:space="preserve">о, что ни одно пятнышко, ни одна пылинка не останется </w:t>
      </w:r>
      <w:r w:rsidDel="00000000" w:rsidR="00000000" w:rsidRPr="00000000">
        <w:rPr>
          <w:rFonts w:ascii="Times New Roman" w:cs="Times New Roman" w:eastAsia="Times New Roman" w:hAnsi="Times New Roman"/>
          <w:sz w:val="24"/>
          <w:szCs w:val="24"/>
          <w:rtl w:val="0"/>
        </w:rPr>
        <w:t xml:space="preserve">на его</w:t>
      </w:r>
      <w:r w:rsidDel="00000000" w:rsidR="00000000" w:rsidRPr="00000000">
        <w:rPr>
          <w:rFonts w:ascii="Times New Roman" w:cs="Times New Roman" w:eastAsia="Times New Roman" w:hAnsi="Times New Roman"/>
          <w:sz w:val="24"/>
          <w:szCs w:val="24"/>
          <w:rtl w:val="0"/>
        </w:rPr>
        <w:t xml:space="preserve"> мантии.</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Драко взял </w:t>
      </w:r>
      <w:r w:rsidDel="00000000" w:rsidR="00000000" w:rsidRPr="00000000">
        <w:rPr>
          <w:rFonts w:ascii="Times New Roman" w:cs="Times New Roman" w:eastAsia="Times New Roman" w:hAnsi="Times New Roman"/>
          <w:sz w:val="24"/>
          <w:szCs w:val="24"/>
          <w:rtl w:val="0"/>
        </w:rPr>
        <w:t xml:space="preserve">таинственный</w:t>
      </w:r>
      <w:r w:rsidDel="00000000" w:rsidR="00000000" w:rsidRPr="00000000">
        <w:rPr>
          <w:rFonts w:ascii="Times New Roman" w:cs="Times New Roman" w:eastAsia="Times New Roman" w:hAnsi="Times New Roman"/>
          <w:sz w:val="24"/>
          <w:szCs w:val="24"/>
          <w:rtl w:val="0"/>
        </w:rPr>
        <w:t xml:space="preserve"> конверт, который с совой прислал ему отец, и положил в карман мантии. </w:t>
      </w:r>
      <w:r w:rsidDel="00000000" w:rsidR="00000000" w:rsidRPr="00000000">
        <w:rPr>
          <w:rFonts w:ascii="Times New Roman" w:cs="Times New Roman" w:eastAsia="Times New Roman" w:hAnsi="Times New Roman"/>
          <w:sz w:val="24"/>
          <w:szCs w:val="24"/>
          <w:rtl w:val="0"/>
        </w:rPr>
        <w:t xml:space="preserve">На таинственном </w:t>
      </w:r>
      <w:r w:rsidDel="00000000" w:rsidR="00000000" w:rsidRPr="00000000">
        <w:rPr>
          <w:rFonts w:ascii="Times New Roman" w:cs="Times New Roman" w:eastAsia="Times New Roman" w:hAnsi="Times New Roman"/>
          <w:sz w:val="24"/>
          <w:szCs w:val="24"/>
          <w:rtl w:val="0"/>
        </w:rPr>
        <w:t xml:space="preserve">приложении к посланию </w:t>
      </w:r>
      <w:r w:rsidDel="00000000" w:rsidR="00000000" w:rsidRPr="00000000">
        <w:rPr>
          <w:rFonts w:ascii="Times New Roman" w:cs="Times New Roman" w:eastAsia="Times New Roman" w:hAnsi="Times New Roman"/>
          <w:sz w:val="24"/>
          <w:szCs w:val="24"/>
          <w:rtl w:val="0"/>
        </w:rPr>
        <w:t xml:space="preserve">он уже использовал </w:t>
      </w:r>
      <w:r w:rsidDel="00000000" w:rsidR="00000000" w:rsidRPr="00000000">
        <w:rPr>
          <w:rFonts w:ascii="Times New Roman" w:cs="Times New Roman" w:eastAsia="Times New Roman" w:hAnsi="Times New Roman"/>
          <w:i w:val="1"/>
          <w:sz w:val="24"/>
          <w:szCs w:val="24"/>
          <w:rtl w:val="0"/>
        </w:rPr>
        <w:t xml:space="preserve">Инсендио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i w:val="1"/>
          <w:sz w:val="24"/>
          <w:szCs w:val="24"/>
          <w:rtl w:val="0"/>
        </w:rPr>
        <w:t xml:space="preserve">Эверто.</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отправился на завтрак. Он планировал, по возможности, сесть за стол точно в ту секунду, когда на столе появится еда. Тогда это будет выглядеть так, словно все дожидались именно его появления, чтобы начать есть.</w:t>
      </w:r>
      <w:r w:rsidDel="00000000" w:rsidR="00000000" w:rsidRPr="00000000">
        <w:rPr>
          <w:rFonts w:ascii="Times New Roman" w:cs="Times New Roman" w:eastAsia="Times New Roman" w:hAnsi="Times New Roman"/>
          <w:sz w:val="24"/>
          <w:szCs w:val="24"/>
          <w:rtl w:val="0"/>
        </w:rPr>
        <w:t xml:space="preserve"> Потому что наследник Малфоев должен быть первым во всём, в том числе и на завтраке.</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Винсент и Грегори ожидали у двери в его личную комнату. Они проснулись и оделись даже раньше него — хотя,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конечно же, не столь эффектно.</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Гостиная Слизерина пустовала: </w:t>
      </w:r>
      <w:r w:rsidDel="00000000" w:rsidR="00000000" w:rsidRPr="00000000">
        <w:rPr>
          <w:rFonts w:ascii="Times New Roman" w:cs="Times New Roman" w:eastAsia="Times New Roman" w:hAnsi="Times New Roman"/>
          <w:sz w:val="24"/>
          <w:szCs w:val="24"/>
          <w:rtl w:val="0"/>
        </w:rPr>
        <w:t xml:space="preserve">все, </w:t>
      </w:r>
      <w:r w:rsidDel="00000000" w:rsidR="00000000" w:rsidRPr="00000000">
        <w:rPr>
          <w:rFonts w:ascii="Times New Roman" w:cs="Times New Roman" w:eastAsia="Times New Roman" w:hAnsi="Times New Roman"/>
          <w:sz w:val="24"/>
          <w:szCs w:val="24"/>
          <w:rtl w:val="0"/>
        </w:rPr>
        <w:t xml:space="preserve">кто проснулся рано, отправлялись прямиком на завтрак.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подземелье </w:t>
      </w:r>
      <w:r w:rsidDel="00000000" w:rsidR="00000000" w:rsidRPr="00000000">
        <w:rPr>
          <w:rFonts w:ascii="Times New Roman" w:cs="Times New Roman" w:eastAsia="Times New Roman" w:hAnsi="Times New Roman"/>
          <w:sz w:val="24"/>
          <w:szCs w:val="24"/>
          <w:rtl w:val="0"/>
        </w:rPr>
        <w:t xml:space="preserve">царила </w:t>
      </w:r>
      <w:r w:rsidDel="00000000" w:rsidR="00000000" w:rsidRPr="00000000">
        <w:rPr>
          <w:rFonts w:ascii="Times New Roman" w:cs="Times New Roman" w:eastAsia="Times New Roman" w:hAnsi="Times New Roman"/>
          <w:sz w:val="24"/>
          <w:szCs w:val="24"/>
          <w:rtl w:val="0"/>
        </w:rPr>
        <w:t xml:space="preserve">тишина, нарушаемая лишь гулким эхом их шагов.</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Большой зал, несмотря на относительно небольшое количество людей, встретил Драко тревожным гвалтом. Некоторые из детей помладше плакали, ученики бегали туда-сюда между столами или, стоя группами, орали друг на друга. Староста-гриффиндорец кричал на двух учеников-слизеринцев, и к ним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уже направлялся Снейп...</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ученики заметили Драко, некоторые из них повернулись к нему и замолчали. Шум слегка притих.</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столах появилась еда. Но никто не обратил на это внимания.</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Снейп резко развернулся, </w:t>
      </w:r>
      <w:r w:rsidDel="00000000" w:rsidR="00000000" w:rsidRPr="00000000">
        <w:rPr>
          <w:rFonts w:ascii="Times New Roman" w:cs="Times New Roman" w:eastAsia="Times New Roman" w:hAnsi="Times New Roman"/>
          <w:sz w:val="24"/>
          <w:szCs w:val="24"/>
          <w:rtl w:val="0"/>
        </w:rPr>
        <w:t xml:space="preserve">видимо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решив разобраться с беспорядком позже, и направился к нему.</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Драко ёкнуло сердце. Неужели что-то случилось с отцом... нет, отец ему бы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но что-то случилось, почему отец </w:t>
      </w:r>
      <w:r w:rsidDel="00000000" w:rsidR="00000000" w:rsidRPr="00000000">
        <w:rPr>
          <w:rFonts w:ascii="Times New Roman" w:cs="Times New Roman" w:eastAsia="Times New Roman" w:hAnsi="Times New Roman"/>
          <w:sz w:val="24"/>
          <w:szCs w:val="24"/>
          <w:rtl w:val="0"/>
        </w:rPr>
        <w:t xml:space="preserve">ему</w:t>
      </w:r>
      <w:r w:rsidDel="00000000" w:rsidR="00000000" w:rsidRPr="00000000">
        <w:rPr>
          <w:rFonts w:ascii="Times New Roman" w:cs="Times New Roman" w:eastAsia="Times New Roman" w:hAnsi="Times New Roman"/>
          <w:sz w:val="24"/>
          <w:szCs w:val="24"/>
          <w:rtl w:val="0"/>
        </w:rPr>
        <w:t xml:space="preserve"> ни о чём...</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декан Слизерина подошёл ближе, Драко заметил у него круги под глазами. Профессор Зельеварения никогда не отличался безупречным внешним видом (мягко говоря), но сегодня утром его мантия была даже более грязной и помятой,</w:t>
      </w:r>
      <w:r w:rsidDel="00000000" w:rsidR="00000000" w:rsidRPr="00000000">
        <w:rPr>
          <w:rFonts w:ascii="Times New Roman" w:cs="Times New Roman" w:eastAsia="Times New Roman" w:hAnsi="Times New Roman"/>
          <w:sz w:val="24"/>
          <w:szCs w:val="24"/>
          <w:rtl w:val="0"/>
        </w:rPr>
        <w:t xml:space="preserve"> чем обычно</w:t>
      </w:r>
      <w:r w:rsidDel="00000000" w:rsidR="00000000" w:rsidRPr="00000000">
        <w:rPr>
          <w:rFonts w:ascii="Times New Roman" w:cs="Times New Roman" w:eastAsia="Times New Roman" w:hAnsi="Times New Roman"/>
          <w:sz w:val="24"/>
          <w:szCs w:val="24"/>
          <w:rtl w:val="0"/>
        </w:rPr>
        <w:t xml:space="preserve">, с дополнительной порцией жирных пятен.</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w:t>
      </w:r>
      <w:r w:rsidDel="00000000" w:rsidR="00000000" w:rsidRPr="00000000">
        <w:rPr>
          <w:rFonts w:ascii="Times New Roman" w:cs="Times New Roman" w:eastAsia="Times New Roman" w:hAnsi="Times New Roman"/>
          <w:sz w:val="24"/>
          <w:szCs w:val="24"/>
          <w:rtl w:val="0"/>
        </w:rPr>
        <w:t xml:space="preserve">ещё не слышал? — прошипел декан его факультета, подойдя поближе. — </w:t>
      </w:r>
      <w:r w:rsidDel="00000000" w:rsidR="00000000" w:rsidRPr="00000000">
        <w:rPr>
          <w:rFonts w:ascii="Times New Roman" w:cs="Times New Roman" w:eastAsia="Times New Roman" w:hAnsi="Times New Roman"/>
          <w:sz w:val="24"/>
          <w:szCs w:val="24"/>
          <w:rtl w:val="0"/>
        </w:rPr>
        <w:t xml:space="preserve">Ради всего святого</w:t>
      </w:r>
      <w:r w:rsidDel="00000000" w:rsidR="00000000" w:rsidRPr="00000000">
        <w:rPr>
          <w:rFonts w:ascii="Times New Roman" w:cs="Times New Roman" w:eastAsia="Times New Roman" w:hAnsi="Times New Roman"/>
          <w:sz w:val="24"/>
          <w:szCs w:val="24"/>
          <w:rtl w:val="0"/>
        </w:rPr>
        <w:t xml:space="preserve">, Малфой, тебе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забыли прислать газету?</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чём дело, профе...</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Беллатрисе Блэк устроили побег из Азкабана!</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 воскликнул потрясённый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Грегори за его спиной произнёс то, что явно не следует говорить вслух.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Винсент просто охнул.</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Снейп прищурился и внимательно посмотрел на Драко. Затем коротко кивнул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 есть Люциус тебе ничего не сказал. Понятно, — Снейп фыркнул и двинулся прочь...</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 воскликнул Драко. Его разум заработал в авральном режиме, осознавая последствия того, что он только что услышал. — Профессор, что я должен делать... отец </w:t>
      </w:r>
      <w:r w:rsidDel="00000000" w:rsidR="00000000" w:rsidRPr="00000000">
        <w:rPr>
          <w:rFonts w:ascii="Times New Roman" w:cs="Times New Roman" w:eastAsia="Times New Roman" w:hAnsi="Times New Roman"/>
          <w:sz w:val="24"/>
          <w:szCs w:val="24"/>
          <w:rtl w:val="0"/>
        </w:rPr>
        <w:t xml:space="preserve">не дал мне никаких инструкций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Что ж, тогда я предлагаю, — </w:t>
      </w:r>
      <w:r w:rsidDel="00000000" w:rsidR="00000000" w:rsidRPr="00000000">
        <w:rPr>
          <w:rFonts w:ascii="Times New Roman" w:cs="Times New Roman" w:eastAsia="Times New Roman" w:hAnsi="Times New Roman"/>
          <w:sz w:val="24"/>
          <w:szCs w:val="24"/>
          <w:rtl w:val="0"/>
        </w:rPr>
        <w:t xml:space="preserve">издевательски бросил Снейп на ходу</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именно это всем и сказать</w:t>
      </w:r>
      <w:r w:rsidDel="00000000" w:rsidR="00000000" w:rsidRPr="00000000">
        <w:rPr>
          <w:rFonts w:ascii="Times New Roman" w:cs="Times New Roman" w:eastAsia="Times New Roman" w:hAnsi="Times New Roman"/>
          <w:sz w:val="24"/>
          <w:szCs w:val="24"/>
          <w:rtl w:val="0"/>
        </w:rPr>
        <w:t xml:space="preserve">, Малфой, как и запланировал твой отец!</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оглянулся на Винсента и Грегори, хоть и сам не понял зачем — </w:t>
      </w:r>
      <w:r w:rsidDel="00000000" w:rsidR="00000000" w:rsidRPr="00000000">
        <w:rPr>
          <w:rFonts w:ascii="Times New Roman" w:cs="Times New Roman" w:eastAsia="Times New Roman" w:hAnsi="Times New Roman"/>
          <w:sz w:val="24"/>
          <w:szCs w:val="24"/>
          <w:rtl w:val="0"/>
        </w:rPr>
        <w:t xml:space="preserve">естественно</w:t>
      </w:r>
      <w:r w:rsidDel="00000000" w:rsidR="00000000" w:rsidRPr="00000000">
        <w:rPr>
          <w:rFonts w:ascii="Times New Roman" w:cs="Times New Roman" w:eastAsia="Times New Roman" w:hAnsi="Times New Roman"/>
          <w:sz w:val="24"/>
          <w:szCs w:val="24"/>
          <w:rtl w:val="0"/>
        </w:rPr>
        <w:t xml:space="preserve">, они выглядели даже более сбитыми с </w:t>
      </w:r>
      <w:r w:rsidDel="00000000" w:rsidR="00000000" w:rsidRPr="00000000">
        <w:rPr>
          <w:rFonts w:ascii="Times New Roman" w:cs="Times New Roman" w:eastAsia="Times New Roman" w:hAnsi="Times New Roman"/>
          <w:sz w:val="24"/>
          <w:szCs w:val="24"/>
          <w:rtl w:val="0"/>
        </w:rPr>
        <w:t xml:space="preserve">толку, </w:t>
      </w:r>
      <w:r w:rsidDel="00000000" w:rsidR="00000000" w:rsidRPr="00000000">
        <w:rPr>
          <w:rFonts w:ascii="Times New Roman" w:cs="Times New Roman" w:eastAsia="Times New Roman" w:hAnsi="Times New Roman"/>
          <w:sz w:val="24"/>
          <w:szCs w:val="24"/>
          <w:rtl w:val="0"/>
        </w:rPr>
        <w:t xml:space="preserve">чем он сам.</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продолжил свой путь к слизеринскому столу и сел в дальнем конце, который всё ещё пустовал.</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положил себе на тарелку омлет с сосисками и </w:t>
      </w:r>
      <w:r w:rsidDel="00000000" w:rsidR="00000000" w:rsidRPr="00000000">
        <w:rPr>
          <w:rFonts w:ascii="Times New Roman" w:cs="Times New Roman" w:eastAsia="Times New Roman" w:hAnsi="Times New Roman"/>
          <w:sz w:val="24"/>
          <w:szCs w:val="24"/>
          <w:rtl w:val="0"/>
        </w:rPr>
        <w:t xml:space="preserve">автоматически начал есть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Беллатрисе Блэк устроили побег из Азкабана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Беллатрисе Блэк устроили побег из Азкабана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не </w:t>
      </w:r>
      <w:r w:rsidDel="00000000" w:rsidR="00000000" w:rsidRPr="00000000">
        <w:rPr>
          <w:rFonts w:ascii="Times New Roman" w:cs="Times New Roman" w:eastAsia="Times New Roman" w:hAnsi="Times New Roman"/>
          <w:sz w:val="24"/>
          <w:szCs w:val="24"/>
          <w:rtl w:val="0"/>
        </w:rPr>
        <w:t xml:space="preserve">знал, </w:t>
      </w:r>
      <w:r w:rsidDel="00000000" w:rsidR="00000000" w:rsidRPr="00000000">
        <w:rPr>
          <w:rFonts w:ascii="Times New Roman" w:cs="Times New Roman" w:eastAsia="Times New Roman" w:hAnsi="Times New Roman"/>
          <w:sz w:val="24"/>
          <w:szCs w:val="24"/>
          <w:rtl w:val="0"/>
        </w:rPr>
        <w:t xml:space="preserve">как это понимать, случившееся было полнейшей неожиданностью, как если бы солнце погасло... хотя </w:t>
      </w:r>
      <w:r w:rsidDel="00000000" w:rsidR="00000000" w:rsidRPr="00000000">
        <w:rPr>
          <w:rFonts w:ascii="Times New Roman" w:cs="Times New Roman" w:eastAsia="Times New Roman" w:hAnsi="Times New Roman"/>
          <w:sz w:val="24"/>
          <w:szCs w:val="24"/>
          <w:rtl w:val="0"/>
        </w:rPr>
        <w:t xml:space="preserve">солнце</w:t>
      </w:r>
      <w:r w:rsidDel="00000000" w:rsidR="00000000" w:rsidRPr="00000000">
        <w:rPr>
          <w:rFonts w:ascii="Times New Roman" w:cs="Times New Roman" w:eastAsia="Times New Roman" w:hAnsi="Times New Roman"/>
          <w:sz w:val="24"/>
          <w:szCs w:val="24"/>
          <w:rtl w:val="0"/>
        </w:rPr>
        <w:t xml:space="preserve"> должно погаснуть через шесть миллиардов лет, так что в данном случае случившееся было </w:t>
      </w:r>
      <w:r w:rsidDel="00000000" w:rsidR="00000000" w:rsidRPr="00000000">
        <w:rPr>
          <w:rFonts w:ascii="Times New Roman" w:cs="Times New Roman" w:eastAsia="Times New Roman" w:hAnsi="Times New Roman"/>
          <w:sz w:val="24"/>
          <w:szCs w:val="24"/>
          <w:rtl w:val="0"/>
        </w:rPr>
        <w:t xml:space="preserve">неожиданно, как если бы солнце погасло </w:t>
      </w:r>
      <w:r w:rsidDel="00000000" w:rsidR="00000000" w:rsidRPr="00000000">
        <w:rPr>
          <w:rFonts w:ascii="Times New Roman" w:cs="Times New Roman" w:eastAsia="Times New Roman" w:hAnsi="Times New Roman"/>
          <w:sz w:val="24"/>
          <w:szCs w:val="24"/>
          <w:rtl w:val="0"/>
        </w:rPr>
        <w:t xml:space="preserve">завтра</w:t>
      </w:r>
      <w:r w:rsidDel="00000000" w:rsidR="00000000" w:rsidRPr="00000000">
        <w:rPr>
          <w:rFonts w:ascii="Times New Roman" w:cs="Times New Roman" w:eastAsia="Times New Roman" w:hAnsi="Times New Roman"/>
          <w:sz w:val="24"/>
          <w:szCs w:val="24"/>
          <w:rtl w:val="0"/>
        </w:rPr>
        <w:t xml:space="preserve">. Отец не стал бы этого делать, Дамблдор не стал бы этого делать, </w:t>
      </w:r>
      <w:r w:rsidDel="00000000" w:rsidR="00000000" w:rsidRPr="00000000">
        <w:rPr>
          <w:rFonts w:ascii="Times New Roman" w:cs="Times New Roman" w:eastAsia="Times New Roman" w:hAnsi="Times New Roman"/>
          <w:sz w:val="24"/>
          <w:szCs w:val="24"/>
          <w:rtl w:val="0"/>
        </w:rPr>
        <w:t xml:space="preserve">по идее, </w:t>
      </w:r>
      <w:r w:rsidDel="00000000" w:rsidR="00000000" w:rsidRPr="00000000">
        <w:rPr>
          <w:rFonts w:ascii="Times New Roman" w:cs="Times New Roman" w:eastAsia="Times New Roman" w:hAnsi="Times New Roman"/>
          <w:sz w:val="24"/>
          <w:szCs w:val="24"/>
          <w:rtl w:val="0"/>
        </w:rPr>
        <w:t xml:space="preserve">вообще </w:t>
      </w:r>
      <w:r w:rsidDel="00000000" w:rsidR="00000000" w:rsidRPr="00000000">
        <w:rPr>
          <w:rFonts w:ascii="Times New Roman" w:cs="Times New Roman" w:eastAsia="Times New Roman" w:hAnsi="Times New Roman"/>
          <w:sz w:val="24"/>
          <w:szCs w:val="24"/>
          <w:rtl w:val="0"/>
        </w:rPr>
        <w:t xml:space="preserve">никто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не способен этого сделать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какой в этом смысл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w:t>
      </w:r>
      <w:r w:rsidDel="00000000" w:rsidR="00000000" w:rsidRPr="00000000">
        <w:rPr>
          <w:rFonts w:ascii="Times New Roman" w:cs="Times New Roman" w:eastAsia="Times New Roman" w:hAnsi="Times New Roman"/>
          <w:sz w:val="24"/>
          <w:szCs w:val="24"/>
          <w:rtl w:val="0"/>
        </w:rPr>
        <w:t xml:space="preserve">какая польза может быть от Беллатрисы после десяти лет в Азкабане</w:t>
      </w:r>
      <w:r w:rsidDel="00000000" w:rsidR="00000000" w:rsidRPr="00000000">
        <w:rPr>
          <w:rFonts w:ascii="Times New Roman" w:cs="Times New Roman" w:eastAsia="Times New Roman" w:hAnsi="Times New Roman"/>
          <w:sz w:val="24"/>
          <w:szCs w:val="24"/>
          <w:rtl w:val="0"/>
        </w:rPr>
        <w:t xml:space="preserve">... даже если она вновь станет могущественной ведьмой, какая польза может быть от абсолютно сумасшедшей и злой ведьмы, которая фанатично предана </w:t>
      </w:r>
      <w:r w:rsidDel="00000000" w:rsidR="00000000" w:rsidRPr="00000000">
        <w:rPr>
          <w:rFonts w:ascii="Times New Roman" w:cs="Times New Roman" w:eastAsia="Times New Roman" w:hAnsi="Times New Roman"/>
          <w:sz w:val="24"/>
          <w:szCs w:val="24"/>
          <w:rtl w:val="0"/>
        </w:rPr>
        <w:t xml:space="preserve">Тёмному Лорду, которого больше нет?</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Эй, — сказал сидящий рядом Винсент, — босс, я не понял, зачем мы это сделали?</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этого не делали, болван!</w:t>
      </w:r>
      <w:r w:rsidDel="00000000" w:rsidR="00000000" w:rsidRPr="00000000">
        <w:rPr>
          <w:rFonts w:ascii="Times New Roman" w:cs="Times New Roman" w:eastAsia="Times New Roman" w:hAnsi="Times New Roman"/>
          <w:sz w:val="24"/>
          <w:szCs w:val="24"/>
          <w:rtl w:val="0"/>
        </w:rPr>
        <w:t xml:space="preserve"> — огрызнулся Драко. — </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во имя Мерлина, если даже ты думаешь, что это мы... неужели твой отец не рассказывал тебе о Беллатрисе Блэк? Однажды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пытала моего отца, она пытала твоего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отца</w:t>
      </w:r>
      <w:r w:rsidDel="00000000" w:rsidR="00000000" w:rsidRPr="00000000">
        <w:rPr>
          <w:rFonts w:ascii="Times New Roman" w:cs="Times New Roman" w:eastAsia="Times New Roman" w:hAnsi="Times New Roman"/>
          <w:sz w:val="24"/>
          <w:szCs w:val="24"/>
          <w:rtl w:val="0"/>
        </w:rPr>
        <w:t xml:space="preserve">, она</w:t>
      </w:r>
      <w:r w:rsidDel="00000000" w:rsidR="00000000" w:rsidRPr="00000000">
        <w:rPr>
          <w:rFonts w:ascii="Times New Roman" w:cs="Times New Roman" w:eastAsia="Times New Roman" w:hAnsi="Times New Roman"/>
          <w:sz w:val="24"/>
          <w:szCs w:val="24"/>
          <w:rtl w:val="0"/>
        </w:rPr>
        <w:t xml:space="preserve"> пытала всех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Как-то раз </w:t>
      </w:r>
      <w:r w:rsidDel="00000000" w:rsidR="00000000" w:rsidRPr="00000000">
        <w:rPr>
          <w:rFonts w:ascii="Times New Roman" w:cs="Times New Roman" w:eastAsia="Times New Roman" w:hAnsi="Times New Roman"/>
          <w:sz w:val="24"/>
          <w:szCs w:val="24"/>
          <w:rtl w:val="0"/>
        </w:rPr>
        <w:t xml:space="preserve">Тёмный Лорд приказал ей наложить Круцио на </w:t>
      </w:r>
      <w:r w:rsidDel="00000000" w:rsidR="00000000" w:rsidRPr="00000000">
        <w:rPr>
          <w:rFonts w:ascii="Times New Roman" w:cs="Times New Roman" w:eastAsia="Times New Roman" w:hAnsi="Times New Roman"/>
          <w:sz w:val="24"/>
          <w:szCs w:val="24"/>
          <w:rtl w:val="0"/>
        </w:rPr>
        <w:t xml:space="preserve">саму </w:t>
      </w:r>
      <w:r w:rsidDel="00000000" w:rsidR="00000000" w:rsidRPr="00000000">
        <w:rPr>
          <w:rFonts w:ascii="Times New Roman" w:cs="Times New Roman" w:eastAsia="Times New Roman" w:hAnsi="Times New Roman"/>
          <w:sz w:val="24"/>
          <w:szCs w:val="24"/>
          <w:rtl w:val="0"/>
        </w:rPr>
        <w:t xml:space="preserve">себя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она это сделала! Она совершала безумные поступки не для того, чтобы </w:t>
      </w:r>
      <w:r w:rsidDel="00000000" w:rsidR="00000000" w:rsidRPr="00000000">
        <w:rPr>
          <w:rFonts w:ascii="Times New Roman" w:cs="Times New Roman" w:eastAsia="Times New Roman" w:hAnsi="Times New Roman"/>
          <w:sz w:val="24"/>
          <w:szCs w:val="24"/>
          <w:rtl w:val="0"/>
        </w:rPr>
        <w:t xml:space="preserve">вселять </w:t>
      </w:r>
      <w:r w:rsidDel="00000000" w:rsidR="00000000" w:rsidRPr="00000000">
        <w:rPr>
          <w:rFonts w:ascii="Times New Roman" w:cs="Times New Roman" w:eastAsia="Times New Roman" w:hAnsi="Times New Roman"/>
          <w:sz w:val="24"/>
          <w:szCs w:val="24"/>
          <w:rtl w:val="0"/>
        </w:rPr>
        <w:t xml:space="preserve">страх и послушание в</w:t>
      </w:r>
      <w:r w:rsidDel="00000000" w:rsidR="00000000" w:rsidRPr="00000000">
        <w:rPr>
          <w:rFonts w:ascii="Times New Roman" w:cs="Times New Roman" w:eastAsia="Times New Roman" w:hAnsi="Times New Roman"/>
          <w:sz w:val="24"/>
          <w:szCs w:val="24"/>
          <w:rtl w:val="0"/>
        </w:rPr>
        <w:t xml:space="preserve"> людей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их совершала,</w:t>
      </w:r>
      <w:r w:rsidDel="00000000" w:rsidR="00000000" w:rsidRPr="00000000">
        <w:rPr>
          <w:rFonts w:ascii="Times New Roman" w:cs="Times New Roman" w:eastAsia="Times New Roman" w:hAnsi="Times New Roman"/>
          <w:sz w:val="24"/>
          <w:szCs w:val="24"/>
          <w:rtl w:val="0"/>
        </w:rPr>
        <w:t xml:space="preserve"> потому что безумна! </w:t>
      </w:r>
      <w:r w:rsidDel="00000000" w:rsidR="00000000" w:rsidRPr="00000000">
        <w:rPr>
          <w:rFonts w:ascii="Times New Roman" w:cs="Times New Roman" w:eastAsia="Times New Roman" w:hAnsi="Times New Roman"/>
          <w:sz w:val="24"/>
          <w:szCs w:val="24"/>
          <w:rtl w:val="0"/>
        </w:rPr>
        <w:t xml:space="preserve">Сука она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вот она </w:t>
      </w:r>
      <w:r w:rsidDel="00000000" w:rsidR="00000000" w:rsidRPr="00000000">
        <w:rPr>
          <w:rFonts w:ascii="Times New Roman" w:cs="Times New Roman" w:eastAsia="Times New Roman" w:hAnsi="Times New Roman"/>
          <w:sz w:val="24"/>
          <w:szCs w:val="24"/>
          <w:rtl w:val="0"/>
        </w:rPr>
        <w:t xml:space="preserve">кто!</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неужели? — </w:t>
      </w:r>
      <w:r w:rsidDel="00000000" w:rsidR="00000000" w:rsidRPr="00000000">
        <w:rPr>
          <w:rFonts w:ascii="Times New Roman" w:cs="Times New Roman" w:eastAsia="Times New Roman" w:hAnsi="Times New Roman"/>
          <w:sz w:val="24"/>
          <w:szCs w:val="24"/>
          <w:rtl w:val="0"/>
        </w:rPr>
        <w:t xml:space="preserve">раздался</w:t>
      </w:r>
      <w:r w:rsidDel="00000000" w:rsidR="00000000" w:rsidRPr="00000000">
        <w:rPr>
          <w:rFonts w:ascii="Times New Roman" w:cs="Times New Roman" w:eastAsia="Times New Roman" w:hAnsi="Times New Roman"/>
          <w:sz w:val="24"/>
          <w:szCs w:val="24"/>
          <w:rtl w:val="0"/>
        </w:rPr>
        <w:t xml:space="preserve"> приторный голос у него за спиной.</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не обернулся. Он </w:t>
      </w:r>
      <w:r w:rsidDel="00000000" w:rsidR="00000000" w:rsidRPr="00000000">
        <w:rPr>
          <w:rFonts w:ascii="Times New Roman" w:cs="Times New Roman" w:eastAsia="Times New Roman" w:hAnsi="Times New Roman"/>
          <w:sz w:val="24"/>
          <w:szCs w:val="24"/>
          <w:rtl w:val="0"/>
        </w:rPr>
        <w:t xml:space="preserve">знал, </w:t>
      </w:r>
      <w:r w:rsidDel="00000000" w:rsidR="00000000" w:rsidRPr="00000000">
        <w:rPr>
          <w:rFonts w:ascii="Times New Roman" w:cs="Times New Roman" w:eastAsia="Times New Roman" w:hAnsi="Times New Roman"/>
          <w:sz w:val="24"/>
          <w:szCs w:val="24"/>
          <w:rtl w:val="0"/>
        </w:rPr>
        <w:t xml:space="preserve">что Винсент и Грегори прикроют ему спину.</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я-то думала, ты будешь счастлив...</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услышать</w:t>
      </w:r>
      <w:r w:rsidDel="00000000" w:rsidR="00000000" w:rsidRPr="00000000">
        <w:rPr>
          <w:rFonts w:ascii="Times New Roman" w:cs="Times New Roman" w:eastAsia="Times New Roman" w:hAnsi="Times New Roman"/>
          <w:sz w:val="24"/>
          <w:szCs w:val="24"/>
          <w:rtl w:val="0"/>
        </w:rPr>
        <w:t xml:space="preserve">, что Пожиратель Смерти сумел освободиться, Малфой!</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Амикус Кэрроу всегда был одним из проблемных людей </w:t>
      </w:r>
      <w:r w:rsidDel="00000000" w:rsidR="00000000" w:rsidRPr="00000000">
        <w:rPr>
          <w:rFonts w:ascii="Times New Roman" w:cs="Times New Roman" w:eastAsia="Times New Roman" w:hAnsi="Times New Roman"/>
          <w:sz w:val="24"/>
          <w:szCs w:val="24"/>
          <w:rtl w:val="0"/>
        </w:rPr>
        <w:t xml:space="preserve">другого</w:t>
      </w:r>
      <w:r w:rsidDel="00000000" w:rsidR="00000000" w:rsidRPr="00000000">
        <w:rPr>
          <w:rFonts w:ascii="Times New Roman" w:cs="Times New Roman" w:eastAsia="Times New Roman" w:hAnsi="Times New Roman"/>
          <w:sz w:val="24"/>
          <w:szCs w:val="24"/>
          <w:rtl w:val="0"/>
        </w:rPr>
        <w:t xml:space="preserve"> сорта. Отец предупреждал Драко, чтобы он был осторожен с Амикусом и никогда не оставался с ним наедине...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повернулся и наградил Флору и Гестию Кэрроу своей Усмешкой Номер Три, </w:t>
      </w:r>
      <w:r w:rsidDel="00000000" w:rsidR="00000000" w:rsidRPr="00000000">
        <w:rPr>
          <w:rFonts w:ascii="Times New Roman" w:cs="Times New Roman" w:eastAsia="Times New Roman" w:hAnsi="Times New Roman"/>
          <w:sz w:val="24"/>
          <w:szCs w:val="24"/>
          <w:rtl w:val="0"/>
        </w:rPr>
        <w:t xml:space="preserve">той, что </w:t>
      </w:r>
      <w:r w:rsidDel="00000000" w:rsidR="00000000" w:rsidRPr="00000000">
        <w:rPr>
          <w:rFonts w:ascii="Times New Roman" w:cs="Times New Roman" w:eastAsia="Times New Roman" w:hAnsi="Times New Roman"/>
          <w:sz w:val="24"/>
          <w:szCs w:val="24"/>
          <w:rtl w:val="0"/>
        </w:rPr>
        <w:t xml:space="preserve">говорит: да, я — потомок </w:t>
      </w:r>
      <w:r w:rsidDel="00000000" w:rsidR="00000000" w:rsidRPr="00000000">
        <w:rPr>
          <w:rFonts w:ascii="Times New Roman" w:cs="Times New Roman" w:eastAsia="Times New Roman" w:hAnsi="Times New Roman"/>
          <w:sz w:val="24"/>
          <w:szCs w:val="24"/>
          <w:rtl w:val="0"/>
        </w:rPr>
        <w:t xml:space="preserve">Благородного и Древнейшего Дома</w:t>
      </w:r>
      <w:r w:rsidDel="00000000" w:rsidR="00000000" w:rsidRPr="00000000">
        <w:rPr>
          <w:rFonts w:ascii="Times New Roman" w:cs="Times New Roman" w:eastAsia="Times New Roman" w:hAnsi="Times New Roman"/>
          <w:sz w:val="24"/>
          <w:szCs w:val="24"/>
          <w:rtl w:val="0"/>
        </w:rPr>
        <w:t xml:space="preserve">, а вы — нет, и да, это имеет значение.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Есть Пожиратели Смерти, а есть Пожиратели Смерти, — сказал Драко в их сторону, не обращаясь ни к кому </w:t>
      </w:r>
      <w:r w:rsidDel="00000000" w:rsidR="00000000" w:rsidRPr="00000000">
        <w:rPr>
          <w:rFonts w:ascii="Times New Roman" w:cs="Times New Roman" w:eastAsia="Times New Roman" w:hAnsi="Times New Roman"/>
          <w:sz w:val="24"/>
          <w:szCs w:val="24"/>
          <w:rtl w:val="0"/>
        </w:rPr>
        <w:t xml:space="preserve">лично, </w:t>
      </w:r>
      <w:r w:rsidDel="00000000" w:rsidR="00000000" w:rsidRPr="00000000">
        <w:rPr>
          <w:rFonts w:ascii="Times New Roman" w:cs="Times New Roman" w:eastAsia="Times New Roman" w:hAnsi="Times New Roman"/>
          <w:sz w:val="24"/>
          <w:szCs w:val="24"/>
          <w:rtl w:val="0"/>
        </w:rPr>
        <w:t xml:space="preserve">и вернулся к еде.</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спино</w:t>
      </w:r>
      <w:r w:rsidDel="00000000" w:rsidR="00000000" w:rsidRPr="00000000">
        <w:rPr>
          <w:rFonts w:ascii="Times New Roman" w:cs="Times New Roman" w:eastAsia="Times New Roman" w:hAnsi="Times New Roman"/>
          <w:sz w:val="24"/>
          <w:szCs w:val="24"/>
          <w:rtl w:val="0"/>
        </w:rPr>
        <w:t xml:space="preserve">й в унисон раз</w:t>
      </w:r>
      <w:r w:rsidDel="00000000" w:rsidR="00000000" w:rsidRPr="00000000">
        <w:rPr>
          <w:rFonts w:ascii="Times New Roman" w:cs="Times New Roman" w:eastAsia="Times New Roman" w:hAnsi="Times New Roman"/>
          <w:sz w:val="24"/>
          <w:szCs w:val="24"/>
          <w:rtl w:val="0"/>
        </w:rPr>
        <w:t xml:space="preserve">далось яростное фырканье, и две пары туфель с грохотом умчались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другому краю слизеринского стола.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всего лишь несколько минут к нему подбежала </w:t>
      </w:r>
      <w:r w:rsidDel="00000000" w:rsidR="00000000" w:rsidRPr="00000000">
        <w:rPr>
          <w:rFonts w:ascii="Times New Roman" w:cs="Times New Roman" w:eastAsia="Times New Roman" w:hAnsi="Times New Roman"/>
          <w:sz w:val="24"/>
          <w:szCs w:val="24"/>
          <w:rtl w:val="0"/>
        </w:rPr>
        <w:t xml:space="preserve">Милисента </w:t>
      </w:r>
      <w:r w:rsidDel="00000000" w:rsidR="00000000" w:rsidRPr="00000000">
        <w:rPr>
          <w:rFonts w:ascii="Times New Roman" w:cs="Times New Roman" w:eastAsia="Times New Roman" w:hAnsi="Times New Roman"/>
          <w:sz w:val="24"/>
          <w:szCs w:val="24"/>
          <w:rtl w:val="0"/>
        </w:rPr>
        <w:t xml:space="preserve">Булстроуд.</w:t>
      </w:r>
      <w:r w:rsidDel="00000000" w:rsidR="00000000" w:rsidRPr="00000000">
        <w:rPr>
          <w:rFonts w:ascii="Times New Roman" w:cs="Times New Roman" w:eastAsia="Times New Roman" w:hAnsi="Times New Roman"/>
          <w:sz w:val="24"/>
          <w:szCs w:val="24"/>
          <w:rtl w:val="0"/>
        </w:rPr>
        <w:t xml:space="preserve"> Задыхаясь</w:t>
      </w:r>
      <w:r w:rsidDel="00000000" w:rsidR="00000000" w:rsidRPr="00000000">
        <w:rPr>
          <w:rFonts w:ascii="Times New Roman" w:cs="Times New Roman" w:eastAsia="Times New Roman" w:hAnsi="Times New Roman"/>
          <w:sz w:val="24"/>
          <w:szCs w:val="24"/>
          <w:rtl w:val="0"/>
        </w:rPr>
        <w:t xml:space="preserve">, она выпалила:</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Малфой, вы слышали?</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Беллатрисе Блэк? — уточнил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 Да...</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о Поттере!</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Поттер вчера вечером ходил с фениксом на плече и выглядел </w:t>
      </w:r>
      <w:r w:rsidDel="00000000" w:rsidR="00000000" w:rsidRPr="00000000">
        <w:rPr>
          <w:rFonts w:ascii="Times New Roman" w:cs="Times New Roman" w:eastAsia="Times New Roman" w:hAnsi="Times New Roman"/>
          <w:sz w:val="24"/>
          <w:szCs w:val="24"/>
          <w:rtl w:val="0"/>
        </w:rPr>
        <w:t xml:space="preserve">так</w:t>
      </w:r>
      <w:r w:rsidDel="00000000" w:rsidR="00000000" w:rsidRPr="00000000">
        <w:rPr>
          <w:rFonts w:ascii="Times New Roman" w:cs="Times New Roman" w:eastAsia="Times New Roman" w:hAnsi="Times New Roman"/>
          <w:sz w:val="24"/>
          <w:szCs w:val="24"/>
          <w:rtl w:val="0"/>
        </w:rPr>
        <w:t xml:space="preserve">, как будто его тащили </w:t>
      </w:r>
      <w:r w:rsidDel="00000000" w:rsidR="00000000" w:rsidRPr="00000000">
        <w:rPr>
          <w:rFonts w:ascii="Times New Roman" w:cs="Times New Roman" w:eastAsia="Times New Roman" w:hAnsi="Times New Roman"/>
          <w:sz w:val="24"/>
          <w:szCs w:val="24"/>
          <w:rtl w:val="0"/>
        </w:rPr>
        <w:t xml:space="preserve">десять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лиг </w:t>
      </w:r>
      <w:r w:rsidDel="00000000" w:rsidR="00000000" w:rsidRPr="00000000">
        <w:rPr>
          <w:rFonts w:ascii="Times New Roman" w:cs="Times New Roman" w:eastAsia="Times New Roman" w:hAnsi="Times New Roman"/>
          <w:sz w:val="24"/>
          <w:szCs w:val="24"/>
          <w:rtl w:val="0"/>
        </w:rPr>
        <w:t xml:space="preserve">по грязи, говорят, что феникс взял его с собой в Азкабан, чтобы попытаться остановить </w:t>
      </w:r>
      <w:r w:rsidDel="00000000" w:rsidR="00000000" w:rsidRPr="00000000">
        <w:rPr>
          <w:rFonts w:ascii="Times New Roman" w:cs="Times New Roman" w:eastAsia="Times New Roman" w:hAnsi="Times New Roman"/>
          <w:sz w:val="24"/>
          <w:szCs w:val="24"/>
          <w:rtl w:val="0"/>
        </w:rPr>
        <w:t xml:space="preserve">Беллатрису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он сражался с ней на дуэли,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разнесли половину крепости!</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 воскликнул Драко. — </w:t>
      </w:r>
      <w:r w:rsidDel="00000000" w:rsidR="00000000" w:rsidRPr="00000000">
        <w:rPr>
          <w:rFonts w:ascii="Times New Roman" w:cs="Times New Roman" w:eastAsia="Times New Roman" w:hAnsi="Times New Roman"/>
          <w:sz w:val="24"/>
          <w:szCs w:val="24"/>
          <w:rtl w:val="0"/>
        </w:rPr>
        <w:t xml:space="preserve">Да не может такого...</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прервался.</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уже не в первый раз говорил такое о Гарри </w:t>
      </w:r>
      <w:r w:rsidDel="00000000" w:rsidR="00000000" w:rsidRPr="00000000">
        <w:rPr>
          <w:rFonts w:ascii="Times New Roman" w:cs="Times New Roman" w:eastAsia="Times New Roman" w:hAnsi="Times New Roman"/>
          <w:sz w:val="24"/>
          <w:szCs w:val="24"/>
          <w:rtl w:val="0"/>
        </w:rPr>
        <w:t xml:space="preserve">Поттер</w:t>
      </w:r>
      <w:r w:rsidDel="00000000" w:rsidR="00000000" w:rsidRPr="00000000">
        <w:rPr>
          <w:rFonts w:ascii="Times New Roman" w:cs="Times New Roman" w:eastAsia="Times New Roman" w:hAnsi="Times New Roman"/>
          <w:sz w:val="24"/>
          <w:szCs w:val="24"/>
          <w:rtl w:val="0"/>
        </w:rPr>
        <w:t xml:space="preserve">е и </w:t>
      </w:r>
      <w:r w:rsidDel="00000000" w:rsidR="00000000" w:rsidRPr="00000000">
        <w:rPr>
          <w:rFonts w:ascii="Times New Roman" w:cs="Times New Roman" w:eastAsia="Times New Roman" w:hAnsi="Times New Roman"/>
          <w:sz w:val="24"/>
          <w:szCs w:val="24"/>
          <w:rtl w:val="0"/>
        </w:rPr>
        <w:t xml:space="preserve">начал замечать </w:t>
      </w:r>
      <w:r w:rsidDel="00000000" w:rsidR="00000000" w:rsidRPr="00000000">
        <w:rPr>
          <w:rFonts w:ascii="Times New Roman" w:cs="Times New Roman" w:eastAsia="Times New Roman" w:hAnsi="Times New Roman"/>
          <w:sz w:val="24"/>
          <w:szCs w:val="24"/>
          <w:rtl w:val="0"/>
        </w:rPr>
        <w:t xml:space="preserve">тенденцию.</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Милисента побежала разносить сплетни дальше.</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же не думаешь, что он в самом деле... — начал Грегори.</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Честно? Я больше ни в чём не уверен, — ответил Драко.</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ещё несколько минут, после того как напротив него уселся Теодор Нотт, а к </w:t>
      </w:r>
      <w:r w:rsidDel="00000000" w:rsidR="00000000" w:rsidRPr="00000000">
        <w:rPr>
          <w:rFonts w:ascii="Times New Roman" w:cs="Times New Roman" w:eastAsia="Times New Roman" w:hAnsi="Times New Roman"/>
          <w:sz w:val="24"/>
          <w:szCs w:val="24"/>
          <w:rtl w:val="0"/>
        </w:rPr>
        <w:t xml:space="preserve">близняшкам </w:t>
      </w:r>
      <w:r w:rsidDel="00000000" w:rsidR="00000000" w:rsidRPr="00000000">
        <w:rPr>
          <w:rFonts w:ascii="Times New Roman" w:cs="Times New Roman" w:eastAsia="Times New Roman" w:hAnsi="Times New Roman"/>
          <w:sz w:val="24"/>
          <w:szCs w:val="24"/>
          <w:rtl w:val="0"/>
        </w:rPr>
        <w:t xml:space="preserve">Кэрроу присоединился Уильям Розье, Винсент легонько коснулся его локт</w:t>
      </w:r>
      <w:del w:author="Alaric Lightin" w:id="0" w:date="2019-03-27T16:01:46Z">
        <w:r w:rsidDel="00000000" w:rsidR="00000000" w:rsidRPr="00000000">
          <w:rPr>
            <w:rFonts w:ascii="Times New Roman" w:cs="Times New Roman" w:eastAsia="Times New Roman" w:hAnsi="Times New Roman"/>
            <w:sz w:val="24"/>
            <w:szCs w:val="24"/>
            <w:rtl w:val="0"/>
          </w:rPr>
          <w:delText xml:space="preserve">ё</w:delText>
        </w:r>
      </w:del>
      <w:ins w:author="Alaric Lightin" w:id="0" w:date="2019-03-27T16:01:46Z">
        <w:r w:rsidDel="00000000" w:rsidR="00000000" w:rsidRPr="00000000">
          <w:rPr>
            <w:rFonts w:ascii="Times New Roman" w:cs="Times New Roman" w:eastAsia="Times New Roman" w:hAnsi="Times New Roman"/>
            <w:sz w:val="24"/>
            <w:szCs w:val="24"/>
            <w:rtl w:val="0"/>
          </w:rPr>
          <w:t xml:space="preserve">е</w:t>
        </w:r>
      </w:ins>
      <w:r w:rsidDel="00000000" w:rsidR="00000000" w:rsidRPr="00000000">
        <w:rPr>
          <w:rFonts w:ascii="Times New Roman" w:cs="Times New Roman" w:eastAsia="Times New Roman" w:hAnsi="Times New Roman"/>
          <w:sz w:val="24"/>
          <w:szCs w:val="24"/>
          <w:rtl w:val="0"/>
        </w:rPr>
        <w:t xml:space="preserve">м и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ам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вошёл в Большой Зал.</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пристально за ним наблюдал.</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Гарри </w:t>
      </w:r>
      <w:r w:rsidDel="00000000" w:rsidR="00000000" w:rsidRPr="00000000">
        <w:rPr>
          <w:rFonts w:ascii="Times New Roman" w:cs="Times New Roman" w:eastAsia="Times New Roman" w:hAnsi="Times New Roman"/>
          <w:sz w:val="24"/>
          <w:szCs w:val="24"/>
          <w:rtl w:val="0"/>
        </w:rPr>
        <w:t xml:space="preserve">не было ни тревоги, ни удивления, ни потрясения, </w:t>
      </w:r>
      <w:r w:rsidDel="00000000" w:rsidR="00000000" w:rsidRPr="00000000">
        <w:rPr>
          <w:rFonts w:ascii="Times New Roman" w:cs="Times New Roman" w:eastAsia="Times New Roman" w:hAnsi="Times New Roman"/>
          <w:sz w:val="24"/>
          <w:szCs w:val="24"/>
          <w:rtl w:val="0"/>
        </w:rPr>
        <w:t xml:space="preserve">он просто смотрел...</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был тот же отстранённый взгляд, который появлялся на лице Гарри, когда он напряжённо пытался найти ответ на какой-либо вопрос, который Драко </w:t>
      </w:r>
      <w:r w:rsidDel="00000000" w:rsidR="00000000" w:rsidRPr="00000000">
        <w:rPr>
          <w:rFonts w:ascii="Times New Roman" w:cs="Times New Roman" w:eastAsia="Times New Roman" w:hAnsi="Times New Roman"/>
          <w:sz w:val="24"/>
          <w:szCs w:val="24"/>
          <w:rtl w:val="0"/>
        </w:rPr>
        <w:t xml:space="preserve">пока</w:t>
      </w:r>
      <w:r w:rsidDel="00000000" w:rsidR="00000000" w:rsidRPr="00000000">
        <w:rPr>
          <w:rFonts w:ascii="Times New Roman" w:cs="Times New Roman" w:eastAsia="Times New Roman" w:hAnsi="Times New Roman"/>
          <w:sz w:val="24"/>
          <w:szCs w:val="24"/>
          <w:rtl w:val="0"/>
        </w:rPr>
        <w:t xml:space="preserve"> даже не мог понять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поспешно поднялся </w:t>
      </w:r>
      <w:r w:rsidDel="00000000" w:rsidR="00000000" w:rsidRPr="00000000">
        <w:rPr>
          <w:rFonts w:ascii="Times New Roman" w:cs="Times New Roman" w:eastAsia="Times New Roman" w:hAnsi="Times New Roman"/>
          <w:sz w:val="24"/>
          <w:szCs w:val="24"/>
          <w:rtl w:val="0"/>
        </w:rPr>
        <w:t xml:space="preserve">из-за стола</w:t>
      </w:r>
      <w:r w:rsidDel="00000000" w:rsidR="00000000" w:rsidRPr="00000000">
        <w:rPr>
          <w:rFonts w:ascii="Times New Roman" w:cs="Times New Roman" w:eastAsia="Times New Roman" w:hAnsi="Times New Roman"/>
          <w:sz w:val="24"/>
          <w:szCs w:val="24"/>
          <w:rtl w:val="0"/>
        </w:rPr>
        <w:t xml:space="preserve">, бросил: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Оставайтесь здесь. </w:t>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с максимально возможной в рамках приличия скоростью направился к Гарри.</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Тот, </w:t>
      </w:r>
      <w:r w:rsidDel="00000000" w:rsidR="00000000" w:rsidRPr="00000000">
        <w:rPr>
          <w:rFonts w:ascii="Times New Roman" w:cs="Times New Roman" w:eastAsia="Times New Roman" w:hAnsi="Times New Roman"/>
          <w:sz w:val="24"/>
          <w:szCs w:val="24"/>
          <w:rtl w:val="0"/>
        </w:rPr>
        <w:t xml:space="preserve">судя по всему, </w:t>
      </w:r>
      <w:r w:rsidDel="00000000" w:rsidR="00000000" w:rsidRPr="00000000">
        <w:rPr>
          <w:rFonts w:ascii="Times New Roman" w:cs="Times New Roman" w:eastAsia="Times New Roman" w:hAnsi="Times New Roman"/>
          <w:sz w:val="24"/>
          <w:szCs w:val="24"/>
          <w:rtl w:val="0"/>
        </w:rPr>
        <w:t xml:space="preserve">заметил его приближение, когда Драко поворачивал в сторону когтевранского стола.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бросил на Гарри один быстрый взгляд...</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прошёл мимо, к выходу из Большого зала.</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всего минуту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дошёл до маленького каменного алькова в стене, где его ожидал Драко. Эта уловка вряд ли обманет всех, но, по крайней мере, она даст почву для правдоподобного отрицания.</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Квиетус</w:t>
      </w:r>
      <w:r w:rsidDel="00000000" w:rsidR="00000000" w:rsidRPr="00000000">
        <w:rPr>
          <w:rFonts w:ascii="Times New Roman" w:cs="Times New Roman" w:eastAsia="Times New Roman" w:hAnsi="Times New Roman"/>
          <w:sz w:val="24"/>
          <w:szCs w:val="24"/>
          <w:rtl w:val="0"/>
        </w:rPr>
        <w:t xml:space="preserve">, — сказал Гарри, — Драко, в чём...</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достал конверт:</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Мой отец прислал для тебя сообщение.</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Хм-м? — </w:t>
      </w:r>
      <w:r w:rsidDel="00000000" w:rsidR="00000000" w:rsidRPr="00000000">
        <w:rPr>
          <w:rFonts w:ascii="Times New Roman" w:cs="Times New Roman" w:eastAsia="Times New Roman" w:hAnsi="Times New Roman"/>
          <w:sz w:val="24"/>
          <w:szCs w:val="24"/>
          <w:rtl w:val="0"/>
        </w:rPr>
        <w:t xml:space="preserve">протянул </w:t>
      </w:r>
      <w:r w:rsidDel="00000000" w:rsidR="00000000" w:rsidRPr="00000000">
        <w:rPr>
          <w:rFonts w:ascii="Times New Roman" w:cs="Times New Roman" w:eastAsia="Times New Roman" w:hAnsi="Times New Roman"/>
          <w:sz w:val="24"/>
          <w:szCs w:val="24"/>
          <w:rtl w:val="0"/>
        </w:rPr>
        <w:t xml:space="preserve">Гарри, забирая конверт у Драко. Он весьма небрежно распечатал его, достал пергаментный свиток, развернул его и...</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резко втянул воздух.</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посмотрел на Драко.</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обратно на пергамент.</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Повисла пауза.</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Люциус просил тебя сообщить мою реакцию? — спросил Гарри.</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задумался, взвешивая все «за» и «против», и уже собирался ответить...</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продолжил Гарри. </w:t>
      </w:r>
      <w:r w:rsidDel="00000000" w:rsidR="00000000" w:rsidRPr="00000000">
        <w:rPr>
          <w:rFonts w:ascii="Times New Roman" w:cs="Times New Roman" w:eastAsia="Times New Roman" w:hAnsi="Times New Roman"/>
          <w:sz w:val="24"/>
          <w:szCs w:val="24"/>
          <w:rtl w:val="0"/>
        </w:rPr>
        <w:t xml:space="preserve">Драко</w:t>
      </w:r>
      <w:r w:rsidDel="00000000" w:rsidR="00000000" w:rsidRPr="00000000">
        <w:rPr>
          <w:rFonts w:ascii="Times New Roman" w:cs="Times New Roman" w:eastAsia="Times New Roman" w:hAnsi="Times New Roman"/>
          <w:sz w:val="24"/>
          <w:szCs w:val="24"/>
          <w:rtl w:val="0"/>
        </w:rPr>
        <w:t xml:space="preserve"> мысленно выругался. Он должен был это предвидеть, просто ему было </w:t>
      </w:r>
      <w:r w:rsidDel="00000000" w:rsidR="00000000" w:rsidRPr="00000000">
        <w:rPr>
          <w:rFonts w:ascii="Times New Roman" w:cs="Times New Roman" w:eastAsia="Times New Roman" w:hAnsi="Times New Roman"/>
          <w:sz w:val="24"/>
          <w:szCs w:val="24"/>
          <w:rtl w:val="0"/>
        </w:rPr>
        <w:t xml:space="preserve">слишком </w:t>
      </w:r>
      <w:r w:rsidDel="00000000" w:rsidR="00000000" w:rsidRPr="00000000">
        <w:rPr>
          <w:rFonts w:ascii="Times New Roman" w:cs="Times New Roman" w:eastAsia="Times New Roman" w:hAnsi="Times New Roman"/>
          <w:sz w:val="24"/>
          <w:szCs w:val="24"/>
          <w:rtl w:val="0"/>
        </w:rPr>
        <w:t xml:space="preserve">тяжело </w:t>
      </w:r>
      <w:r w:rsidDel="00000000" w:rsidR="00000000" w:rsidRPr="00000000">
        <w:rPr>
          <w:rFonts w:ascii="Times New Roman" w:cs="Times New Roman" w:eastAsia="Times New Roman" w:hAnsi="Times New Roman"/>
          <w:sz w:val="24"/>
          <w:szCs w:val="24"/>
          <w:rtl w:val="0"/>
        </w:rPr>
        <w:t xml:space="preserve">выбрать</w:t>
      </w:r>
      <w:r w:rsidDel="00000000" w:rsidR="00000000" w:rsidRPr="00000000">
        <w:rPr>
          <w:rFonts w:ascii="Times New Roman" w:cs="Times New Roman" w:eastAsia="Times New Roman" w:hAnsi="Times New Roman"/>
          <w:sz w:val="24"/>
          <w:szCs w:val="24"/>
          <w:rtl w:val="0"/>
        </w:rPr>
        <w:t xml:space="preserve">. — Что собираешься ему ответить?</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ты был удивлён, — ответил Драко.</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Удивлён, — ровным голосом повторил Гарри. — Да. Неплохо. Так ему и передай.</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там</w:t>
      </w:r>
      <w:r w:rsidDel="00000000" w:rsidR="00000000" w:rsidRPr="00000000">
        <w:rPr>
          <w:rFonts w:ascii="Times New Roman" w:cs="Times New Roman" w:eastAsia="Times New Roman" w:hAnsi="Times New Roman"/>
          <w:sz w:val="24"/>
          <w:szCs w:val="24"/>
          <w:rtl w:val="0"/>
        </w:rPr>
        <w:t xml:space="preserve"> написано</w:t>
      </w:r>
      <w:r w:rsidDel="00000000" w:rsidR="00000000" w:rsidRPr="00000000">
        <w:rPr>
          <w:rFonts w:ascii="Times New Roman" w:cs="Times New Roman" w:eastAsia="Times New Roman" w:hAnsi="Times New Roman"/>
          <w:sz w:val="24"/>
          <w:szCs w:val="24"/>
          <w:rtl w:val="0"/>
        </w:rPr>
        <w:t xml:space="preserve">? — спросил Драко. И затем, увидев, что Гарри колеблется: — Если ты ведёшь дела с моим отцом у меня за спиной...</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говоря ни слова, Гарри передал ему пергамент.</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котором было написано:</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знаю: это был ты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ЗА...</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Вообще-то это я хотел спросить, — прервал его Гарри. — У тебя есть </w:t>
      </w:r>
      <w:r w:rsidDel="00000000" w:rsidR="00000000" w:rsidRPr="00000000">
        <w:rPr>
          <w:rFonts w:ascii="Times New Roman" w:cs="Times New Roman" w:eastAsia="Times New Roman" w:hAnsi="Times New Roman"/>
          <w:sz w:val="24"/>
          <w:szCs w:val="24"/>
          <w:rtl w:val="0"/>
        </w:rPr>
        <w:t xml:space="preserve">хоть какая-нибудь</w:t>
      </w:r>
      <w:r w:rsidDel="00000000" w:rsidR="00000000" w:rsidRPr="00000000">
        <w:rPr>
          <w:rFonts w:ascii="Times New Roman" w:cs="Times New Roman" w:eastAsia="Times New Roman" w:hAnsi="Times New Roman"/>
          <w:sz w:val="24"/>
          <w:szCs w:val="24"/>
          <w:rtl w:val="0"/>
        </w:rPr>
        <w:t xml:space="preserve"> идея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нашло</w:t>
      </w:r>
      <w:r w:rsidDel="00000000" w:rsidR="00000000" w:rsidRPr="00000000">
        <w:rPr>
          <w:rFonts w:ascii="Times New Roman" w:cs="Times New Roman" w:eastAsia="Times New Roman" w:hAnsi="Times New Roman"/>
          <w:sz w:val="24"/>
          <w:szCs w:val="24"/>
          <w:rtl w:val="0"/>
        </w:rPr>
        <w:t xml:space="preserve"> на твоего папу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уставился на Гарри:</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сделал ты?</w:t>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Что? </w:t>
      </w:r>
      <w:r w:rsidDel="00000000" w:rsidR="00000000" w:rsidRPr="00000000">
        <w:rPr>
          <w:rFonts w:ascii="Times New Roman" w:cs="Times New Roman" w:eastAsia="Times New Roman" w:hAnsi="Times New Roman"/>
          <w:sz w:val="24"/>
          <w:szCs w:val="24"/>
          <w:rtl w:val="0"/>
        </w:rPr>
        <w:t xml:space="preserve">Да зачем вообще мне... как бы я...</w:t>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это сделал ты?</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воскликнул Гарри. — </w:t>
      </w:r>
      <w:r w:rsidDel="00000000" w:rsidR="00000000" w:rsidRPr="00000000">
        <w:rPr>
          <w:rFonts w:ascii="Times New Roman" w:cs="Times New Roman" w:eastAsia="Times New Roman" w:hAnsi="Times New Roman"/>
          <w:sz w:val="24"/>
          <w:szCs w:val="24"/>
          <w:rtl w:val="0"/>
        </w:rPr>
        <w:t xml:space="preserve">Конечно, </w:t>
      </w:r>
      <w:r w:rsidDel="00000000" w:rsidR="00000000" w:rsidRPr="00000000">
        <w:rPr>
          <w:rFonts w:ascii="Times New Roman" w:cs="Times New Roman" w:eastAsia="Times New Roman" w:hAnsi="Times New Roman"/>
          <w:sz w:val="24"/>
          <w:szCs w:val="24"/>
          <w:rtl w:val="0"/>
        </w:rPr>
        <w:t xml:space="preserve">нет!</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слушал очень внимательно, однако ответ Гарри прозвучал без запинок и колебаний.</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Поэтому Драко кивнул и сказал:</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знаю, о чём думает отец, но это не может, точно не может быть к добру. И ещё, эм-м... люди говорят...</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они говорят, Драко? — с опасением в голосе спросил Гарри.</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Феникс на самом деле </w:t>
      </w:r>
      <w:r w:rsidDel="00000000" w:rsidR="00000000" w:rsidRPr="00000000">
        <w:rPr>
          <w:rFonts w:ascii="Times New Roman" w:cs="Times New Roman" w:eastAsia="Times New Roman" w:hAnsi="Times New Roman"/>
          <w:sz w:val="24"/>
          <w:szCs w:val="24"/>
          <w:rtl w:val="0"/>
        </w:rPr>
        <w:t xml:space="preserve">перенёс </w:t>
      </w:r>
      <w:r w:rsidDel="00000000" w:rsidR="00000000" w:rsidRPr="00000000">
        <w:rPr>
          <w:rFonts w:ascii="Times New Roman" w:cs="Times New Roman" w:eastAsia="Times New Roman" w:hAnsi="Times New Roman"/>
          <w:sz w:val="24"/>
          <w:szCs w:val="24"/>
          <w:rtl w:val="0"/>
        </w:rPr>
        <w:t xml:space="preserve">тебя в Азкабан, чтобы помешать побегу Беллатрисы Блэк?..</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Послесловие: Невилл Лонгботтом.</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только успел сесть за стол Когтеврана в надежде хоть немного поесть. Он знал, что ему надо уйти и всё обдумать, но с ним ещё оставалась крохотная частичка принесённого фениксом умиротворения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(даже после разговора с Драко) — какой-то прекрасный сон, о котором он не помнил ничего, кроме того, что тот был прекрасен, — и Гарри до сих пор цеплялся за эту частичку. Та же часть его, которая не чувствовала себя умиротворённой, ждала,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пока наковальни перестанут </w:t>
      </w:r>
      <w:r w:rsidDel="00000000" w:rsidR="00000000" w:rsidRPr="00000000">
        <w:rPr>
          <w:rFonts w:ascii="Times New Roman" w:cs="Times New Roman" w:eastAsia="Times New Roman" w:hAnsi="Times New Roman"/>
          <w:sz w:val="24"/>
          <w:szCs w:val="24"/>
          <w:rtl w:val="0"/>
        </w:rPr>
        <w:t xml:space="preserve">сыпаться на него</w:t>
      </w:r>
      <w:r w:rsidDel="00000000" w:rsidR="00000000" w:rsidRPr="00000000">
        <w:rPr>
          <w:rFonts w:ascii="Times New Roman" w:cs="Times New Roman" w:eastAsia="Times New Roman" w:hAnsi="Times New Roman"/>
          <w:sz w:val="24"/>
          <w:szCs w:val="24"/>
          <w:rtl w:val="0"/>
        </w:rPr>
        <w:t xml:space="preserve">, чтобы, когда </w:t>
      </w:r>
      <w:r w:rsidDel="00000000" w:rsidR="00000000" w:rsidRPr="00000000">
        <w:rPr>
          <w:rFonts w:ascii="Times New Roman" w:cs="Times New Roman" w:eastAsia="Times New Roman" w:hAnsi="Times New Roman"/>
          <w:sz w:val="24"/>
          <w:szCs w:val="24"/>
          <w:rtl w:val="0"/>
        </w:rPr>
        <w:t xml:space="preserve">он уйдёт всё обдумывать, он смог обработать все проблемы сразу.</w:t>
      </w: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схватил вилку, поднёс порцию </w:t>
      </w:r>
      <w:r w:rsidDel="00000000" w:rsidR="00000000" w:rsidRPr="00000000">
        <w:rPr>
          <w:rFonts w:ascii="Times New Roman" w:cs="Times New Roman" w:eastAsia="Times New Roman" w:hAnsi="Times New Roman"/>
          <w:sz w:val="24"/>
          <w:szCs w:val="24"/>
          <w:rtl w:val="0"/>
        </w:rPr>
        <w:t xml:space="preserve">картофельного пюре</w:t>
      </w:r>
      <w:r w:rsidDel="00000000" w:rsidR="00000000" w:rsidRPr="00000000">
        <w:rPr>
          <w:rFonts w:ascii="Times New Roman" w:cs="Times New Roman" w:eastAsia="Times New Roman" w:hAnsi="Times New Roman"/>
          <w:sz w:val="24"/>
          <w:szCs w:val="24"/>
          <w:rtl w:val="0"/>
        </w:rPr>
        <w:t xml:space="preserve"> ко рту...</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раздался пронзительный крик.</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зале время от времени кто-нибудь узнавал </w:t>
      </w:r>
      <w:r w:rsidDel="00000000" w:rsidR="00000000" w:rsidRPr="00000000">
        <w:rPr>
          <w:rFonts w:ascii="Times New Roman" w:cs="Times New Roman" w:eastAsia="Times New Roman" w:hAnsi="Times New Roman"/>
          <w:sz w:val="24"/>
          <w:szCs w:val="24"/>
          <w:rtl w:val="0"/>
        </w:rPr>
        <w:t xml:space="preserve">новость </w:t>
      </w:r>
      <w:r w:rsidDel="00000000" w:rsidR="00000000" w:rsidRPr="00000000">
        <w:rPr>
          <w:rFonts w:ascii="Times New Roman" w:cs="Times New Roman" w:eastAsia="Times New Roman" w:hAnsi="Times New Roman"/>
          <w:sz w:val="24"/>
          <w:szCs w:val="24"/>
          <w:rtl w:val="0"/>
        </w:rPr>
        <w:t xml:space="preserve">и вскрикивал, но этот крик Гарри узнал...</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мгновенно вскочил со скамьи и направился к столу Пуффендуя. В животе появилось ужасное тошнотворное ощущение. Когда он решил совершить преступление, он не принял это во внимание — ведь профессор Квиррелл планировал, что никто о преступлении не узнает. А после свершившегося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просто не </w:t>
      </w:r>
      <w:r w:rsidDel="00000000" w:rsidR="00000000" w:rsidRPr="00000000">
        <w:rPr>
          <w:rFonts w:ascii="Times New Roman" w:cs="Times New Roman" w:eastAsia="Times New Roman" w:hAnsi="Times New Roman"/>
          <w:sz w:val="24"/>
          <w:szCs w:val="24"/>
          <w:rtl w:val="0"/>
        </w:rPr>
        <w:t xml:space="preserve">подумал...</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В этом, — </w:t>
      </w:r>
      <w:r w:rsidDel="00000000" w:rsidR="00000000" w:rsidRPr="00000000">
        <w:rPr>
          <w:rFonts w:ascii="Times New Roman" w:cs="Times New Roman" w:eastAsia="Times New Roman" w:hAnsi="Times New Roman"/>
          <w:sz w:val="24"/>
          <w:szCs w:val="24"/>
          <w:rtl w:val="0"/>
        </w:rPr>
        <w:t xml:space="preserve">с горькой укоризной отметил внутренний пуффендуец, — </w:t>
      </w:r>
      <w:r w:rsidDel="00000000" w:rsidR="00000000" w:rsidRPr="00000000">
        <w:rPr>
          <w:rFonts w:ascii="Times New Roman" w:cs="Times New Roman" w:eastAsia="Times New Roman" w:hAnsi="Times New Roman"/>
          <w:i w:val="1"/>
          <w:sz w:val="24"/>
          <w:szCs w:val="24"/>
          <w:rtl w:val="0"/>
        </w:rPr>
        <w:t xml:space="preserve">тоже виноват ты.</w:t>
      </w: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к тому времени, как Гарри дошёл до пуффендуйского стола, Невилл уже сидел и ел пирожки с сосисками и инжирным соусом.</w:t>
      </w: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Руки Невилла дрожали, но он отрезал кусочки еды и ел их, не роняя.</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Привет, генерал, — голос Невилла лишь чуть-чуть дрогнул. — Ты прошлой ночью дрался на дуэли с Беллатрисой Блэк?</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ответил Гарри. Его голос тоже почему-то дрогнул.</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так и думал, — сказал Невилл. Он отрезал ещё кусочек </w:t>
      </w:r>
      <w:r w:rsidDel="00000000" w:rsidR="00000000" w:rsidRPr="00000000">
        <w:rPr>
          <w:rFonts w:ascii="Times New Roman" w:cs="Times New Roman" w:eastAsia="Times New Roman" w:hAnsi="Times New Roman"/>
          <w:sz w:val="24"/>
          <w:szCs w:val="24"/>
          <w:rtl w:val="0"/>
        </w:rPr>
        <w:t xml:space="preserve">сосиски, </w:t>
      </w:r>
      <w:r w:rsidDel="00000000" w:rsidR="00000000" w:rsidRPr="00000000">
        <w:rPr>
          <w:rFonts w:ascii="Times New Roman" w:cs="Times New Roman" w:eastAsia="Times New Roman" w:hAnsi="Times New Roman"/>
          <w:sz w:val="24"/>
          <w:szCs w:val="24"/>
          <w:rtl w:val="0"/>
        </w:rPr>
        <w:t xml:space="preserve">и его нож проскрежетал по тарелке. — Я собираюсь выследить её и убить. Могу я рассчитывать на твою помощь?</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Пуффендуйцы, собравшиеся вокруг него, испуганно ахнули.</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она придёт за тобой, — хрипло выдавил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i w:val="1"/>
          <w:sz w:val="24"/>
          <w:szCs w:val="24"/>
          <w:rtl w:val="0"/>
        </w:rPr>
        <w:t xml:space="preserve">если это всё чудовищная ошибка, если это всё была ложь</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я буду защищать тебя даже ценой своей жизни, — </w:t>
      </w:r>
      <w:r w:rsidDel="00000000" w:rsidR="00000000" w:rsidRPr="00000000">
        <w:rPr>
          <w:rFonts w:ascii="Times New Roman" w:cs="Times New Roman" w:eastAsia="Times New Roman" w:hAnsi="Times New Roman"/>
          <w:i w:val="1"/>
          <w:sz w:val="24"/>
          <w:szCs w:val="24"/>
          <w:rtl w:val="0"/>
        </w:rPr>
        <w:t xml:space="preserve">я не позволю, чтобы ты пострадал по моей вине, и не важно, какой ценой, </w:t>
      </w:r>
      <w:r w:rsidDel="00000000" w:rsidR="00000000" w:rsidRPr="00000000">
        <w:rPr>
          <w:rFonts w:ascii="Times New Roman" w:cs="Times New Roman" w:eastAsia="Times New Roman" w:hAnsi="Times New Roman"/>
          <w:sz w:val="24"/>
          <w:szCs w:val="24"/>
          <w:rtl w:val="0"/>
        </w:rPr>
        <w:t xml:space="preserve">— но я не буду помогать тебе охотиться за ней, Невилл. Друзья не помогают друзьям совершить самоубийство.</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Вилка Невилла замерла у рта.</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Невилл положил кусок сосиски в рот. Прожевал.</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Проглотил.</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имел в виду прямо сейчас</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имел в виду </w:t>
      </w:r>
      <w:r w:rsidDel="00000000" w:rsidR="00000000" w:rsidRPr="00000000">
        <w:rPr>
          <w:rFonts w:ascii="Times New Roman" w:cs="Times New Roman" w:eastAsia="Times New Roman" w:hAnsi="Times New Roman"/>
          <w:sz w:val="24"/>
          <w:szCs w:val="24"/>
          <w:rtl w:val="0"/>
        </w:rPr>
        <w:t xml:space="preserve">после окончания Хогвартса.</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Невилл, — Гарри старался тщательно контролировать голос, — я считаю, что даже после окончания школы это по-прежнему может б</w:t>
      </w:r>
      <w:r w:rsidDel="00000000" w:rsidR="00000000" w:rsidRPr="00000000">
        <w:rPr>
          <w:rFonts w:ascii="Times New Roman" w:cs="Times New Roman" w:eastAsia="Times New Roman" w:hAnsi="Times New Roman"/>
          <w:sz w:val="24"/>
          <w:szCs w:val="24"/>
          <w:rtl w:val="0"/>
        </w:rPr>
        <w:t xml:space="preserve">ыть </w:t>
      </w:r>
      <w:r w:rsidDel="00000000" w:rsidR="00000000" w:rsidRPr="00000000">
        <w:rPr>
          <w:rFonts w:ascii="Times New Roman" w:cs="Times New Roman" w:eastAsia="Times New Roman" w:hAnsi="Times New Roman"/>
          <w:sz w:val="24"/>
          <w:szCs w:val="24"/>
          <w:rtl w:val="0"/>
        </w:rPr>
        <w:t xml:space="preserve">крайне дурацкой идеей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Её будут выслеживать</w:t>
      </w:r>
      <w:r w:rsidDel="00000000" w:rsidR="00000000" w:rsidRPr="00000000">
        <w:rPr>
          <w:rFonts w:ascii="Times New Roman" w:cs="Times New Roman" w:eastAsia="Times New Roman" w:hAnsi="Times New Roman"/>
          <w:sz w:val="24"/>
          <w:szCs w:val="24"/>
          <w:rtl w:val="0"/>
        </w:rPr>
        <w:t xml:space="preserve"> гораздо более опытные авроры...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ой, стоп, так не годится...</w:t>
      </w: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Послушай его! — крикнул Эрни Макмиллан.</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Невви, пожалуйста, задумайся, он прав! — добавила более старшая девочка из Пуффендуя, стоящая рядом с Невиллом.</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встал:</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Пожалуйста, не ходите за мной.</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Невилл </w:t>
      </w:r>
      <w:r w:rsidDel="00000000" w:rsidR="00000000" w:rsidRPr="00000000">
        <w:rPr>
          <w:rFonts w:ascii="Times New Roman" w:cs="Times New Roman" w:eastAsia="Times New Roman" w:hAnsi="Times New Roman"/>
          <w:sz w:val="24"/>
          <w:szCs w:val="24"/>
          <w:rtl w:val="0"/>
        </w:rPr>
        <w:t xml:space="preserve">пошёл прочь. Гарри и Эрни, а также ещё несколько пуффендуйцев,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непроизвольно шагнули следом.</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сел за стол Гриффиндора. Издалека, на грани слышимости, донеслись его слова:</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После окончания школы я собираюсь выследить её и убить. Кто со мной?</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Раздалось как минимум пять «да», а затем послышался громкий голос Рона Уизли:</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Эй, вы, ст</w:t>
      </w:r>
      <w:r w:rsidDel="00000000" w:rsidR="00000000" w:rsidRPr="00000000">
        <w:rPr>
          <w:rFonts w:ascii="Times New Roman" w:cs="Times New Roman" w:eastAsia="Times New Roman" w:hAnsi="Times New Roman"/>
          <w:sz w:val="24"/>
          <w:szCs w:val="24"/>
          <w:rtl w:val="0"/>
        </w:rPr>
        <w:t xml:space="preserve">ановитесь в очередь. Я сегодня получил письмо от мамы, она просила передать, что у неё преимущественное право.</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Кто-то сказал:</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Молли Уизли</w:t>
      </w:r>
      <w:r w:rsidDel="00000000" w:rsidR="00000000" w:rsidRPr="00000000">
        <w:rPr>
          <w:rFonts w:ascii="Times New Roman" w:cs="Times New Roman" w:eastAsia="Times New Roman" w:hAnsi="Times New Roman"/>
          <w:sz w:val="24"/>
          <w:szCs w:val="24"/>
          <w:rtl w:val="0"/>
        </w:rPr>
        <w:t xml:space="preserve"> против </w:t>
      </w:r>
      <w:r w:rsidDel="00000000" w:rsidR="00000000" w:rsidRPr="00000000">
        <w:rPr>
          <w:rFonts w:ascii="Times New Roman" w:cs="Times New Roman" w:eastAsia="Times New Roman" w:hAnsi="Times New Roman"/>
          <w:sz w:val="24"/>
          <w:szCs w:val="24"/>
          <w:rtl w:val="0"/>
        </w:rPr>
        <w:t xml:space="preserve">Беллатрисы Блэк?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отличная шутка.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Рон в ответ потянулся к тарелке и </w:t>
      </w:r>
      <w:r w:rsidDel="00000000" w:rsidR="00000000" w:rsidRPr="00000000">
        <w:rPr>
          <w:rFonts w:ascii="Times New Roman" w:cs="Times New Roman" w:eastAsia="Times New Roman" w:hAnsi="Times New Roman"/>
          <w:sz w:val="24"/>
          <w:szCs w:val="24"/>
          <w:rtl w:val="0"/>
        </w:rPr>
        <w:t xml:space="preserve">взвесил в руке кекс...</w:t>
      </w: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Кто-то тронул Гарри за плечо. Он обернулся и увидел незнакомую старшеклассницу в мантии с зелёной оторочкой, которая сунула ему в руки пергаментный конверт и торопливо удалилась.</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 мгновение </w:t>
      </w:r>
      <w:r w:rsidDel="00000000" w:rsidR="00000000" w:rsidRPr="00000000">
        <w:rPr>
          <w:rFonts w:ascii="Times New Roman" w:cs="Times New Roman" w:eastAsia="Times New Roman" w:hAnsi="Times New Roman"/>
          <w:sz w:val="24"/>
          <w:szCs w:val="24"/>
          <w:rtl w:val="0"/>
        </w:rPr>
        <w:t xml:space="preserve">уставился на конверт</w:t>
      </w:r>
      <w:r w:rsidDel="00000000" w:rsidR="00000000" w:rsidRPr="00000000">
        <w:rPr>
          <w:rFonts w:ascii="Times New Roman" w:cs="Times New Roman" w:eastAsia="Times New Roman" w:hAnsi="Times New Roman"/>
          <w:sz w:val="24"/>
          <w:szCs w:val="24"/>
          <w:rtl w:val="0"/>
        </w:rPr>
        <w:t xml:space="preserve">. Затем направился к ближайшей стене. Нельзя сказать, что это </w:t>
      </w:r>
      <w:r w:rsidDel="00000000" w:rsidR="00000000" w:rsidRPr="00000000">
        <w:rPr>
          <w:rFonts w:ascii="Times New Roman" w:cs="Times New Roman" w:eastAsia="Times New Roman" w:hAnsi="Times New Roman"/>
          <w:sz w:val="24"/>
          <w:szCs w:val="24"/>
          <w:rtl w:val="0"/>
        </w:rPr>
        <w:t xml:space="preserve">обеспечивало ему </w:t>
      </w:r>
      <w:r w:rsidDel="00000000" w:rsidR="00000000" w:rsidRPr="00000000">
        <w:rPr>
          <w:rFonts w:ascii="Times New Roman" w:cs="Times New Roman" w:eastAsia="Times New Roman" w:hAnsi="Times New Roman"/>
          <w:sz w:val="24"/>
          <w:szCs w:val="24"/>
          <w:rtl w:val="0"/>
        </w:rPr>
        <w:t xml:space="preserve">надёжное</w:t>
      </w:r>
      <w:r w:rsidDel="00000000" w:rsidR="00000000" w:rsidRPr="00000000">
        <w:rPr>
          <w:rFonts w:ascii="Times New Roman" w:cs="Times New Roman" w:eastAsia="Times New Roman" w:hAnsi="Times New Roman"/>
          <w:sz w:val="24"/>
          <w:szCs w:val="24"/>
          <w:rtl w:val="0"/>
        </w:rPr>
        <w:t xml:space="preserve"> уединение</w:t>
      </w:r>
      <w:r w:rsidDel="00000000" w:rsidR="00000000" w:rsidRPr="00000000">
        <w:rPr>
          <w:rFonts w:ascii="Times New Roman" w:cs="Times New Roman" w:eastAsia="Times New Roman" w:hAnsi="Times New Roman"/>
          <w:sz w:val="24"/>
          <w:szCs w:val="24"/>
          <w:rtl w:val="0"/>
        </w:rPr>
        <w:t xml:space="preserve">, но лучше, чем ничего. К тому же Гарри не хотел создавать впечатления, что он пытается спрятаться.</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была слизеринская система доставки сообщений, которая </w:t>
      </w:r>
      <w:r w:rsidDel="00000000" w:rsidR="00000000" w:rsidRPr="00000000">
        <w:rPr>
          <w:rFonts w:ascii="Times New Roman" w:cs="Times New Roman" w:eastAsia="Times New Roman" w:hAnsi="Times New Roman"/>
          <w:sz w:val="24"/>
          <w:szCs w:val="24"/>
          <w:rtl w:val="0"/>
        </w:rPr>
        <w:t xml:space="preserve">использовалась, </w:t>
      </w:r>
      <w:r w:rsidDel="00000000" w:rsidR="00000000" w:rsidRPr="00000000">
        <w:rPr>
          <w:rFonts w:ascii="Times New Roman" w:cs="Times New Roman" w:eastAsia="Times New Roman" w:hAnsi="Times New Roman"/>
          <w:sz w:val="24"/>
          <w:szCs w:val="24"/>
          <w:rtl w:val="0"/>
        </w:rPr>
        <w:t xml:space="preserve">когда кто-нибудь хотел связаться с другим человеком так, чтобы никто не узнал, что они разговаривали. Отправитель вручал конверт и десять кнатов тому, у кого была репутация надёжного курьера, тот, в свою очередь передавал конверт и пять кнатов второму курьеру. Второй курьер открывал конверт, обнаруживал внутри второй конверт, на котором было написано имя адресата, и доставлял письмо. Таким образом никто из курьеров не знал одновременно и отправителя, и адресата, поэтому никто не знал, что между ними есть какая-то связь...</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дошёл до стены, засунул конверт под мантию, открыл его под одеждой и осторожно бросил взгляд на записку:</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Класс слева от кабинета Трансфигурации, в 8 утра.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Л.Л.»</w:t>
      </w: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уставился на пергамент</w:t>
      </w:r>
      <w:r w:rsidDel="00000000" w:rsidR="00000000" w:rsidRPr="00000000">
        <w:rPr>
          <w:rFonts w:ascii="Times New Roman" w:cs="Times New Roman" w:eastAsia="Times New Roman" w:hAnsi="Times New Roman"/>
          <w:sz w:val="24"/>
          <w:szCs w:val="24"/>
          <w:rtl w:val="0"/>
        </w:rPr>
        <w:t xml:space="preserve">, пытаясь вспомнить, </w:t>
      </w:r>
      <w:r w:rsidDel="00000000" w:rsidR="00000000" w:rsidRPr="00000000">
        <w:rPr>
          <w:rFonts w:ascii="Times New Roman" w:cs="Times New Roman" w:eastAsia="Times New Roman" w:hAnsi="Times New Roman"/>
          <w:sz w:val="24"/>
          <w:szCs w:val="24"/>
          <w:rtl w:val="0"/>
        </w:rPr>
        <w:t xml:space="preserve">знает ли он кого-нибудь с инициалами Л.Л.</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разум искал.</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Искал...</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Нашёл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Девочка из «Придиры»? — </w:t>
      </w:r>
      <w:r w:rsidDel="00000000" w:rsidR="00000000" w:rsidRPr="00000000">
        <w:rPr>
          <w:rFonts w:ascii="Times New Roman" w:cs="Times New Roman" w:eastAsia="Times New Roman" w:hAnsi="Times New Roman"/>
          <w:sz w:val="24"/>
          <w:szCs w:val="24"/>
          <w:rtl w:val="0"/>
        </w:rPr>
        <w:t xml:space="preserve">недоверчиво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прошептал Гарри и захлопнул рот. Ей только десять лет, и</w:t>
      </w:r>
      <w:r w:rsidDel="00000000" w:rsidR="00000000" w:rsidRPr="00000000">
        <w:rPr>
          <w:rFonts w:ascii="Times New Roman" w:cs="Times New Roman" w:eastAsia="Times New Roman" w:hAnsi="Times New Roman"/>
          <w:sz w:val="24"/>
          <w:szCs w:val="24"/>
          <w:rtl w:val="0"/>
        </w:rPr>
        <w:t xml:space="preserve"> её в принципе не должно быть в Хогвартсе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Послесловие: Лесат Лестрейндж.</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восемь утра Гарри стоял в заброшенном классе, следующим за кабинетом Трансфигурации, и ждал. По крайней мере он успел немного поесть перед встречей с очередным бедствием — Луной Лавгуд...</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Дверь класса отворилась, и Гарри отвесил себе </w:t>
      </w:r>
      <w:r w:rsidDel="00000000" w:rsidR="00000000" w:rsidRPr="00000000">
        <w:rPr>
          <w:rFonts w:ascii="Times New Roman" w:cs="Times New Roman" w:eastAsia="Times New Roman" w:hAnsi="Times New Roman"/>
          <w:sz w:val="24"/>
          <w:szCs w:val="24"/>
          <w:rtl w:val="0"/>
        </w:rPr>
        <w:t xml:space="preserve">очень </w:t>
      </w:r>
      <w:r w:rsidDel="00000000" w:rsidR="00000000" w:rsidRPr="00000000">
        <w:rPr>
          <w:rFonts w:ascii="Times New Roman" w:cs="Times New Roman" w:eastAsia="Times New Roman" w:hAnsi="Times New Roman"/>
          <w:sz w:val="24"/>
          <w:szCs w:val="24"/>
          <w:rtl w:val="0"/>
        </w:rPr>
        <w:t xml:space="preserve">сильный</w:t>
      </w:r>
      <w:r w:rsidDel="00000000" w:rsidR="00000000" w:rsidRPr="00000000">
        <w:rPr>
          <w:rFonts w:ascii="Times New Roman" w:cs="Times New Roman" w:eastAsia="Times New Roman" w:hAnsi="Times New Roman"/>
          <w:sz w:val="24"/>
          <w:szCs w:val="24"/>
          <w:rtl w:val="0"/>
        </w:rPr>
        <w:t xml:space="preserve"> мысленный </w:t>
      </w:r>
      <w:r w:rsidDel="00000000" w:rsidR="00000000" w:rsidRPr="00000000">
        <w:rPr>
          <w:rFonts w:ascii="Times New Roman" w:cs="Times New Roman" w:eastAsia="Times New Roman" w:hAnsi="Times New Roman"/>
          <w:sz w:val="24"/>
          <w:szCs w:val="24"/>
          <w:rtl w:val="0"/>
        </w:rPr>
        <w:t xml:space="preserve">пинок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об этом он тоже не подумал, хотя был</w:t>
      </w:r>
      <w:r w:rsidDel="00000000" w:rsidR="00000000" w:rsidRPr="00000000">
        <w:rPr>
          <w:rFonts w:ascii="Times New Roman" w:cs="Times New Roman" w:eastAsia="Times New Roman" w:hAnsi="Times New Roman"/>
          <w:sz w:val="24"/>
          <w:szCs w:val="24"/>
          <w:rtl w:val="0"/>
        </w:rPr>
        <w:t xml:space="preserve"> обязан</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Строгая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мантия с зелёной оторочкой сидела на юноше криво, красные пятнышки на ней были очень похожи на </w:t>
      </w:r>
      <w:r w:rsidDel="00000000" w:rsidR="00000000" w:rsidRPr="00000000">
        <w:rPr>
          <w:rFonts w:ascii="Times New Roman" w:cs="Times New Roman" w:eastAsia="Times New Roman" w:hAnsi="Times New Roman"/>
          <w:sz w:val="24"/>
          <w:szCs w:val="24"/>
          <w:rtl w:val="0"/>
        </w:rPr>
        <w:t xml:space="preserve">крохотные капли </w:t>
      </w:r>
      <w:r w:rsidDel="00000000" w:rsidR="00000000" w:rsidRPr="00000000">
        <w:rPr>
          <w:rFonts w:ascii="Times New Roman" w:cs="Times New Roman" w:eastAsia="Times New Roman" w:hAnsi="Times New Roman"/>
          <w:sz w:val="24"/>
          <w:szCs w:val="24"/>
          <w:rtl w:val="0"/>
        </w:rPr>
        <w:t xml:space="preserve">свежей крови. Судя по всему, краешек его рта был чем-то порезан, а затем вылечен — с помощью </w:t>
      </w:r>
      <w:r w:rsidDel="00000000" w:rsidR="00000000" w:rsidRPr="00000000">
        <w:rPr>
          <w:rFonts w:ascii="Times New Roman" w:cs="Times New Roman" w:eastAsia="Times New Roman" w:hAnsi="Times New Roman"/>
          <w:i w:val="1"/>
          <w:sz w:val="24"/>
          <w:szCs w:val="24"/>
          <w:rtl w:val="0"/>
        </w:rPr>
        <w:t xml:space="preserve">Эпискей</w:t>
      </w:r>
      <w:r w:rsidDel="00000000" w:rsidR="00000000" w:rsidRPr="00000000">
        <w:rPr>
          <w:rFonts w:ascii="Times New Roman" w:cs="Times New Roman" w:eastAsia="Times New Roman" w:hAnsi="Times New Roman"/>
          <w:sz w:val="24"/>
          <w:szCs w:val="24"/>
          <w:rtl w:val="0"/>
        </w:rPr>
        <w:t xml:space="preserve"> или какого-то другого слабого медицинского заклинания, которое не в состоянии полностью залечить рану.</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Лесата Лестрейнджа было покрыто слезами. Свежими </w:t>
      </w:r>
      <w:r w:rsidDel="00000000" w:rsidR="00000000" w:rsidRPr="00000000">
        <w:rPr>
          <w:rFonts w:ascii="Times New Roman" w:cs="Times New Roman" w:eastAsia="Times New Roman" w:hAnsi="Times New Roman"/>
          <w:sz w:val="24"/>
          <w:szCs w:val="24"/>
          <w:rtl w:val="0"/>
        </w:rPr>
        <w:t xml:space="preserve">слезами</w:t>
      </w:r>
      <w:r w:rsidDel="00000000" w:rsidR="00000000" w:rsidRPr="00000000">
        <w:rPr>
          <w:rFonts w:ascii="Times New Roman" w:cs="Times New Roman" w:eastAsia="Times New Roman" w:hAnsi="Times New Roman"/>
          <w:sz w:val="24"/>
          <w:szCs w:val="24"/>
          <w:rtl w:val="0"/>
        </w:rPr>
        <w:t xml:space="preserve">, полувысохшими слезами, и в его глазах виднелась влага — знак того, что слёзы ещё не закончились.</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Квиетус</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произнёс </w:t>
      </w:r>
      <w:r w:rsidDel="00000000" w:rsidR="00000000" w:rsidRPr="00000000">
        <w:rPr>
          <w:rFonts w:ascii="Times New Roman" w:cs="Times New Roman" w:eastAsia="Times New Roman" w:hAnsi="Times New Roman"/>
          <w:sz w:val="24"/>
          <w:szCs w:val="24"/>
          <w:rtl w:val="0"/>
        </w:rPr>
        <w:t xml:space="preserve">юноша. — </w:t>
      </w:r>
      <w:r w:rsidDel="00000000" w:rsidR="00000000" w:rsidRPr="00000000">
        <w:rPr>
          <w:rFonts w:ascii="Times New Roman" w:cs="Times New Roman" w:eastAsia="Times New Roman" w:hAnsi="Times New Roman"/>
          <w:i w:val="1"/>
          <w:sz w:val="24"/>
          <w:szCs w:val="24"/>
          <w:rtl w:val="0"/>
        </w:rPr>
        <w:t xml:space="preserve">Хоменум ревелио.</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н произнёс ещё несколько заклинаний. Гарри в это время отчаянно пытался что-то придумать, но тщетно.</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Лесат опустил палочку и убрал её в складки мантии. После чего медленно опустился на колени на</w:t>
      </w:r>
      <w:r w:rsidDel="00000000" w:rsidR="00000000" w:rsidRPr="00000000">
        <w:rPr>
          <w:rFonts w:ascii="Times New Roman" w:cs="Times New Roman" w:eastAsia="Times New Roman" w:hAnsi="Times New Roman"/>
          <w:sz w:val="24"/>
          <w:szCs w:val="24"/>
          <w:rtl w:val="0"/>
        </w:rPr>
        <w:t xml:space="preserve"> пыльный пол класс</w:t>
      </w:r>
      <w:r w:rsidDel="00000000" w:rsidR="00000000" w:rsidRPr="00000000">
        <w:rPr>
          <w:rFonts w:ascii="Times New Roman" w:cs="Times New Roman" w:eastAsia="Times New Roman" w:hAnsi="Times New Roman"/>
          <w:sz w:val="24"/>
          <w:szCs w:val="24"/>
          <w:rtl w:val="0"/>
        </w:rPr>
        <w:t xml:space="preserve">а.</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столь же медленно склонился так, что его лоб коснулся пыли. Гарри хотел что-нибудь сказать, но потерял дар речи.</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Лесат Лестрейндж хрипло </w:t>
      </w:r>
      <w:r w:rsidDel="00000000" w:rsidR="00000000" w:rsidRPr="00000000">
        <w:rPr>
          <w:rFonts w:ascii="Times New Roman" w:cs="Times New Roman" w:eastAsia="Times New Roman" w:hAnsi="Times New Roman"/>
          <w:sz w:val="24"/>
          <w:szCs w:val="24"/>
          <w:rtl w:val="0"/>
        </w:rPr>
        <w:t xml:space="preserve">заговорил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Моя жизнь принадлежит вам, мой лорд, как и моя смерть.</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начал Гарри и запнулся. В горле застрял огромный комок и говорить было трудно. — Я...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Не имею к этому никакого отношения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должен был сказать он, он должен был сказать это </w:t>
      </w:r>
      <w:r w:rsidDel="00000000" w:rsidR="00000000" w:rsidRPr="00000000">
        <w:rPr>
          <w:rFonts w:ascii="Times New Roman" w:cs="Times New Roman" w:eastAsia="Times New Roman" w:hAnsi="Times New Roman"/>
          <w:sz w:val="24"/>
          <w:szCs w:val="24"/>
          <w:rtl w:val="0"/>
        </w:rPr>
        <w:t xml:space="preserve">сразу же</w:t>
      </w:r>
      <w:r w:rsidDel="00000000" w:rsidR="00000000" w:rsidRPr="00000000">
        <w:rPr>
          <w:rFonts w:ascii="Times New Roman" w:cs="Times New Roman" w:eastAsia="Times New Roman" w:hAnsi="Times New Roman"/>
          <w:sz w:val="24"/>
          <w:szCs w:val="24"/>
          <w:rtl w:val="0"/>
        </w:rPr>
        <w:t xml:space="preserve">, но в то же время и </w:t>
      </w:r>
      <w:r w:rsidDel="00000000" w:rsidR="00000000" w:rsidRPr="00000000">
        <w:rPr>
          <w:rFonts w:ascii="Times New Roman" w:cs="Times New Roman" w:eastAsia="Times New Roman" w:hAnsi="Times New Roman"/>
          <w:sz w:val="24"/>
          <w:szCs w:val="24"/>
          <w:rtl w:val="0"/>
        </w:rPr>
        <w:t xml:space="preserve">невиновному Гарри </w:t>
      </w:r>
      <w:r w:rsidDel="00000000" w:rsidR="00000000" w:rsidRPr="00000000">
        <w:rPr>
          <w:rFonts w:ascii="Times New Roman" w:cs="Times New Roman" w:eastAsia="Times New Roman" w:hAnsi="Times New Roman"/>
          <w:sz w:val="24"/>
          <w:szCs w:val="24"/>
          <w:rtl w:val="0"/>
        </w:rPr>
        <w:t xml:space="preserve">было бы сложно вымолвить эти слова...</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вам, — прошептал Лесат, — спасибо, мой лорд, спасибо вам, — послышался звук сдавленных рыданий. Гарри не видел его лица, он мог видеть лишь затылок юноши. — Я глупец, мой лорд, я неблагодарный ублюдок, недостойный служить вам, не существует даже слов, которые могут описать мою низость, ибо я... я накричал на вас, когда вы помогли мне. Я думал, что вы отвергли мою мольбу, и до этого утра я даже не понимал, каким был дураком, что обратился к вам в присутствии Лонгботтома...</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имею к этому никакого отношения, — сказал Гарри.</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(Подобная прямая ложь всё ещё давалась ему с трудом.)</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Лесат медленно оторвал голову от пола и посмотрел на Гарри.</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понимаю, мой лорд, — голос</w:t>
      </w:r>
      <w:r w:rsidDel="00000000" w:rsidR="00000000" w:rsidRPr="00000000">
        <w:rPr>
          <w:rFonts w:ascii="Times New Roman" w:cs="Times New Roman" w:eastAsia="Times New Roman" w:hAnsi="Times New Roman"/>
          <w:sz w:val="24"/>
          <w:szCs w:val="24"/>
          <w:rtl w:val="0"/>
        </w:rPr>
        <w:t xml:space="preserve"> юноши немного дрогнул</w:t>
      </w:r>
      <w:r w:rsidDel="00000000" w:rsidR="00000000" w:rsidRPr="00000000">
        <w:rPr>
          <w:rFonts w:ascii="Times New Roman" w:cs="Times New Roman" w:eastAsia="Times New Roman" w:hAnsi="Times New Roman"/>
          <w:sz w:val="24"/>
          <w:szCs w:val="24"/>
          <w:rtl w:val="0"/>
        </w:rPr>
        <w:t xml:space="preserve">. — Вы не доверяете моей хитрости, верно, я показал себя глупцом... Я лишь хочу сказать вам, что я понимаю, что такое </w:t>
      </w:r>
      <w:r w:rsidDel="00000000" w:rsidR="00000000" w:rsidRPr="00000000">
        <w:rPr>
          <w:rFonts w:ascii="Times New Roman" w:cs="Times New Roman" w:eastAsia="Times New Roman" w:hAnsi="Times New Roman"/>
          <w:sz w:val="24"/>
          <w:szCs w:val="24"/>
          <w:rtl w:val="0"/>
        </w:rPr>
        <w:t xml:space="preserve">благодарн</w:t>
      </w:r>
      <w:r w:rsidDel="00000000" w:rsidR="00000000" w:rsidRPr="00000000">
        <w:rPr>
          <w:rFonts w:ascii="Times New Roman" w:cs="Times New Roman" w:eastAsia="Times New Roman" w:hAnsi="Times New Roman"/>
          <w:sz w:val="24"/>
          <w:szCs w:val="24"/>
          <w:rtl w:val="0"/>
        </w:rPr>
        <w:t xml:space="preserve">ость</w:t>
      </w:r>
      <w:r w:rsidDel="00000000" w:rsidR="00000000" w:rsidRPr="00000000">
        <w:rPr>
          <w:rFonts w:ascii="Times New Roman" w:cs="Times New Roman" w:eastAsia="Times New Roman" w:hAnsi="Times New Roman"/>
          <w:sz w:val="24"/>
          <w:szCs w:val="24"/>
          <w:rtl w:val="0"/>
        </w:rPr>
        <w:t xml:space="preserve">, я понимаю, что наверняка даже одного человека спасти было ужасно трудно, что теперь они настороже, и вы теперь не сможете... спасти отца... но я </w:t>
      </w:r>
      <w:r w:rsidDel="00000000" w:rsidR="00000000" w:rsidRPr="00000000">
        <w:rPr>
          <w:rFonts w:ascii="Times New Roman" w:cs="Times New Roman" w:eastAsia="Times New Roman" w:hAnsi="Times New Roman"/>
          <w:sz w:val="24"/>
          <w:szCs w:val="24"/>
          <w:rtl w:val="0"/>
        </w:rPr>
        <w:t xml:space="preserve">благодарен</w:t>
      </w:r>
      <w:r w:rsidDel="00000000" w:rsidR="00000000" w:rsidRPr="00000000">
        <w:rPr>
          <w:rFonts w:ascii="Times New Roman" w:cs="Times New Roman" w:eastAsia="Times New Roman" w:hAnsi="Times New Roman"/>
          <w:sz w:val="24"/>
          <w:szCs w:val="24"/>
          <w:rtl w:val="0"/>
        </w:rPr>
        <w:t xml:space="preserve"> вам и</w:t>
      </w:r>
      <w:r w:rsidDel="00000000" w:rsidR="00000000" w:rsidRPr="00000000">
        <w:rPr>
          <w:rFonts w:ascii="Times New Roman" w:cs="Times New Roman" w:eastAsia="Times New Roman" w:hAnsi="Times New Roman"/>
          <w:sz w:val="24"/>
          <w:szCs w:val="24"/>
          <w:rtl w:val="0"/>
        </w:rPr>
        <w:t xml:space="preserve"> никогда больше не буду </w:t>
      </w:r>
      <w:r w:rsidDel="00000000" w:rsidR="00000000" w:rsidRPr="00000000">
        <w:rPr>
          <w:rFonts w:ascii="Times New Roman" w:cs="Times New Roman" w:eastAsia="Times New Roman" w:hAnsi="Times New Roman"/>
          <w:sz w:val="24"/>
          <w:szCs w:val="24"/>
          <w:rtl w:val="0"/>
        </w:rPr>
        <w:t xml:space="preserve">неблагодарн</w:t>
      </w:r>
      <w:r w:rsidDel="00000000" w:rsidR="00000000" w:rsidRPr="00000000">
        <w:rPr>
          <w:rFonts w:ascii="Times New Roman" w:cs="Times New Roman" w:eastAsia="Times New Roman" w:hAnsi="Times New Roman"/>
          <w:sz w:val="24"/>
          <w:szCs w:val="24"/>
          <w:rtl w:val="0"/>
        </w:rPr>
        <w:t xml:space="preserve">ым. Если когда-нибудь вам понадобится такой недостойный слуга, дайте мне знать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где бы я ни был, я приду, мой лорд...</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никаким образом в этом не замешан.</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с каждым разом становилось проще.)</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Лесат пристально посмотрел на Гарри и неуверенно спросил:</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позволено удалиться, мой лорд?..</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твой лорд.</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мой лорд, я понимаю, — сказал Лесат. Он поднялся на ноги и низко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поклонился, затем начал пятиться к двери, пока ему не пришлось повернуться, чтобы открыть её.</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его рука коснулась дверной ручки, он замер.</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видел его лица.</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послали кого-нибудь ухаживать за ней? Она спрашивала обо мне?</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Пожалуйста, перестань. Я никаким образом в этом не замешан, — совершенно спокойным голосом повторил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мой лорд, простите, мой лорд, — услышал он голос Лесата. Слизеринец открыл дверь, вышел и закрыл дверь за собой. Его шаги быстро стихли вдали, но не настолько быстро, чтобы Гарри не услышал, как Лесат опять начал всхлипывать.</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Стал бы я плакать? — </w:t>
      </w:r>
      <w:r w:rsidDel="00000000" w:rsidR="00000000" w:rsidRPr="00000000">
        <w:rPr>
          <w:rFonts w:ascii="Times New Roman" w:cs="Times New Roman" w:eastAsia="Times New Roman" w:hAnsi="Times New Roman"/>
          <w:sz w:val="24"/>
          <w:szCs w:val="24"/>
          <w:rtl w:val="0"/>
        </w:rPr>
        <w:t xml:space="preserve">спросил себя Гарри. — </w:t>
      </w:r>
      <w:r w:rsidDel="00000000" w:rsidR="00000000" w:rsidRPr="00000000">
        <w:rPr>
          <w:rFonts w:ascii="Times New Roman" w:cs="Times New Roman" w:eastAsia="Times New Roman" w:hAnsi="Times New Roman"/>
          <w:i w:val="1"/>
          <w:sz w:val="24"/>
          <w:szCs w:val="24"/>
          <w:rtl w:val="0"/>
        </w:rPr>
        <w:t xml:space="preserve">Если бы я ничего не знал, если бы я был невиновен, стал бы я сейчас плакать?</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знал ответа, поэтому он просто смотрел на дверь.</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И какая-то невероятно бестактная его </w:t>
      </w:r>
      <w:r w:rsidDel="00000000" w:rsidR="00000000" w:rsidRPr="00000000">
        <w:rPr>
          <w:rFonts w:ascii="Times New Roman" w:cs="Times New Roman" w:eastAsia="Times New Roman" w:hAnsi="Times New Roman"/>
          <w:sz w:val="24"/>
          <w:szCs w:val="24"/>
          <w:rtl w:val="0"/>
        </w:rPr>
        <w:t xml:space="preserve">часть </w:t>
      </w:r>
      <w:r w:rsidDel="00000000" w:rsidR="00000000" w:rsidRPr="00000000">
        <w:rPr>
          <w:rFonts w:ascii="Times New Roman" w:cs="Times New Roman" w:eastAsia="Times New Roman" w:hAnsi="Times New Roman"/>
          <w:sz w:val="24"/>
          <w:szCs w:val="24"/>
          <w:rtl w:val="0"/>
        </w:rPr>
        <w:t xml:space="preserve">подумала: </w:t>
      </w:r>
      <w:r w:rsidDel="00000000" w:rsidR="00000000" w:rsidRPr="00000000">
        <w:rPr>
          <w:rFonts w:ascii="Times New Roman" w:cs="Times New Roman" w:eastAsia="Times New Roman" w:hAnsi="Times New Roman"/>
          <w:i w:val="1"/>
          <w:sz w:val="24"/>
          <w:szCs w:val="24"/>
          <w:rtl w:val="0"/>
        </w:rPr>
        <w:t xml:space="preserve">Ха, мы выполнили квест и получили приспешника...</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Заткнись. Если ты хочешь ещё хоть раз получить право голоса... заткнись.</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Послесловие: Амелия Боунс.</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 есть </w:t>
      </w:r>
      <w:r w:rsidDel="00000000" w:rsidR="00000000" w:rsidRPr="00000000">
        <w:rPr>
          <w:rFonts w:ascii="Times New Roman" w:cs="Times New Roman" w:eastAsia="Times New Roman" w:hAnsi="Times New Roman"/>
          <w:sz w:val="24"/>
          <w:szCs w:val="24"/>
          <w:rtl w:val="0"/>
        </w:rPr>
        <w:t xml:space="preserve">его</w:t>
      </w:r>
      <w:r w:rsidDel="00000000" w:rsidR="00000000" w:rsidRPr="00000000">
        <w:rPr>
          <w:rFonts w:ascii="Times New Roman" w:cs="Times New Roman" w:eastAsia="Times New Roman" w:hAnsi="Times New Roman"/>
          <w:sz w:val="24"/>
          <w:szCs w:val="24"/>
          <w:rtl w:val="0"/>
        </w:rPr>
        <w:t xml:space="preserve"> жизнь вне опасности, как я понимаю, — сказала Амелия.</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Строгий пожилой целитель, одетый в белую мантию (он был маглорождённым и придерживался каких-то странных магловских традиций, о которых Амелия никогда не спрашивала, хотя в глубине души и считала, что в этой одежде он слишком похож на призрака), кивнул:</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 этом уверен</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смотрела на </w:t>
      </w:r>
      <w:r w:rsidDel="00000000" w:rsidR="00000000" w:rsidRPr="00000000">
        <w:rPr>
          <w:rFonts w:ascii="Times New Roman" w:cs="Times New Roman" w:eastAsia="Times New Roman" w:hAnsi="Times New Roman"/>
          <w:sz w:val="24"/>
          <w:szCs w:val="24"/>
          <w:rtl w:val="0"/>
        </w:rPr>
        <w:t xml:space="preserve">человека</w:t>
      </w:r>
      <w:r w:rsidDel="00000000" w:rsidR="00000000" w:rsidRPr="00000000">
        <w:rPr>
          <w:rFonts w:ascii="Times New Roman" w:cs="Times New Roman" w:eastAsia="Times New Roman" w:hAnsi="Times New Roman"/>
          <w:sz w:val="24"/>
          <w:szCs w:val="24"/>
          <w:rtl w:val="0"/>
        </w:rPr>
        <w:t xml:space="preserve">, лежащ</w:t>
      </w:r>
      <w:r w:rsidDel="00000000" w:rsidR="00000000" w:rsidRPr="00000000">
        <w:rPr>
          <w:rFonts w:ascii="Times New Roman" w:cs="Times New Roman" w:eastAsia="Times New Roman" w:hAnsi="Times New Roman"/>
          <w:sz w:val="24"/>
          <w:szCs w:val="24"/>
          <w:rtl w:val="0"/>
        </w:rPr>
        <w:t xml:space="preserve">его </w:t>
      </w:r>
      <w:r w:rsidDel="00000000" w:rsidR="00000000" w:rsidRPr="00000000">
        <w:rPr>
          <w:rFonts w:ascii="Times New Roman" w:cs="Times New Roman" w:eastAsia="Times New Roman" w:hAnsi="Times New Roman"/>
          <w:sz w:val="24"/>
          <w:szCs w:val="24"/>
          <w:rtl w:val="0"/>
        </w:rPr>
        <w:t xml:space="preserve">без сознания на больничной койке. Е</w:t>
      </w:r>
      <w:r w:rsidDel="00000000" w:rsidR="00000000" w:rsidRPr="00000000">
        <w:rPr>
          <w:rFonts w:ascii="Times New Roman" w:cs="Times New Roman" w:eastAsia="Times New Roman" w:hAnsi="Times New Roman"/>
          <w:sz w:val="24"/>
          <w:szCs w:val="24"/>
          <w:rtl w:val="0"/>
        </w:rPr>
        <w:t xml:space="preserve">го</w:t>
      </w:r>
      <w:r w:rsidDel="00000000" w:rsidR="00000000" w:rsidRPr="00000000">
        <w:rPr>
          <w:rFonts w:ascii="Times New Roman" w:cs="Times New Roman" w:eastAsia="Times New Roman" w:hAnsi="Times New Roman"/>
          <w:sz w:val="24"/>
          <w:szCs w:val="24"/>
          <w:rtl w:val="0"/>
        </w:rPr>
        <w:t xml:space="preserve"> тело было изранено и обожжено. Тонкую простыню, которая прикрывала его ради приличия, убрали по её приказу.</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 он полностью поправится.</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 нет.</w:t>
      </w: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Целитель сказал, что слишком рано делать прогнозы.</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повернулась к другому человеку в комнате, ведьме-детективу:</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вы утверждаете, что горючее вещество было трансфигурировано из воды</w:t>
      </w:r>
      <w:r w:rsidDel="00000000" w:rsidR="00000000" w:rsidRPr="00000000">
        <w:rPr>
          <w:rFonts w:ascii="Times New Roman" w:cs="Times New Roman" w:eastAsia="Times New Roman" w:hAnsi="Times New Roman"/>
          <w:sz w:val="24"/>
          <w:szCs w:val="24"/>
          <w:rtl w:val="0"/>
        </w:rPr>
        <w:t xml:space="preserve">, предположительно в форме льда.</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Детектив кивнула и немного недоумённо сказала:</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Всё могло быть гораздо хуже, если бы не...</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Очень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мило с их стороны, — съязвила Амелия. Она провела усталой рукой по лбу. Нет... нет, это наверняка задумывалось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w:t>
      </w:r>
      <w:r w:rsidDel="00000000" w:rsidR="00000000" w:rsidRPr="00000000">
        <w:rPr>
          <w:rFonts w:ascii="Times New Roman" w:cs="Times New Roman" w:eastAsia="Times New Roman" w:hAnsi="Times New Roman"/>
          <w:sz w:val="24"/>
          <w:szCs w:val="24"/>
          <w:rtl w:val="0"/>
        </w:rPr>
        <w:t xml:space="preserve">милосердие</w:t>
      </w:r>
      <w:r w:rsidDel="00000000" w:rsidR="00000000" w:rsidRPr="00000000">
        <w:rPr>
          <w:rFonts w:ascii="Times New Roman" w:cs="Times New Roman" w:eastAsia="Times New Roman" w:hAnsi="Times New Roman"/>
          <w:sz w:val="24"/>
          <w:szCs w:val="24"/>
          <w:rtl w:val="0"/>
        </w:rPr>
        <w:t xml:space="preserve">. На последнем этапе побега не было никакого смысла в попытках кого-нибудь одурачить. Кто бы это </w:t>
      </w:r>
      <w:r w:rsidDel="00000000" w:rsidR="00000000" w:rsidRPr="00000000">
        <w:rPr>
          <w:rFonts w:ascii="Times New Roman" w:cs="Times New Roman" w:eastAsia="Times New Roman" w:hAnsi="Times New Roman"/>
          <w:sz w:val="24"/>
          <w:szCs w:val="24"/>
          <w:rtl w:val="0"/>
        </w:rPr>
        <w:t xml:space="preserve">ни </w:t>
      </w:r>
      <w:r w:rsidDel="00000000" w:rsidR="00000000" w:rsidRPr="00000000">
        <w:rPr>
          <w:rFonts w:ascii="Times New Roman" w:cs="Times New Roman" w:eastAsia="Times New Roman" w:hAnsi="Times New Roman"/>
          <w:sz w:val="24"/>
          <w:szCs w:val="24"/>
          <w:rtl w:val="0"/>
        </w:rPr>
        <w:t xml:space="preserve">сделал, он скорее всего пытался минимизировать причиняемый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вред, </w:t>
      </w:r>
      <w:r w:rsidDel="00000000" w:rsidR="00000000" w:rsidRPr="00000000">
        <w:rPr>
          <w:rFonts w:ascii="Times New Roman" w:cs="Times New Roman" w:eastAsia="Times New Roman" w:hAnsi="Times New Roman"/>
          <w:sz w:val="24"/>
          <w:szCs w:val="24"/>
          <w:rtl w:val="0"/>
        </w:rPr>
        <w:t xml:space="preserve">и он беспокоился даже не об опасности пламени, а о том, что авроры могут вдохнуть ды</w:t>
      </w:r>
      <w:r w:rsidDel="00000000" w:rsidR="00000000" w:rsidRPr="00000000">
        <w:rPr>
          <w:rFonts w:ascii="Times New Roman" w:cs="Times New Roman" w:eastAsia="Times New Roman" w:hAnsi="Times New Roman"/>
          <w:sz w:val="24"/>
          <w:szCs w:val="24"/>
          <w:rtl w:val="0"/>
        </w:rPr>
        <w:t xml:space="preserve">м. Останься этот человек у руля, он бы, без сомнения, управлял рехетой более </w:t>
      </w:r>
      <w:r w:rsidDel="00000000" w:rsidR="00000000" w:rsidRPr="00000000">
        <w:rPr>
          <w:rFonts w:ascii="Times New Roman" w:cs="Times New Roman" w:eastAsia="Times New Roman" w:hAnsi="Times New Roman"/>
          <w:sz w:val="24"/>
          <w:szCs w:val="24"/>
          <w:rtl w:val="0"/>
        </w:rPr>
        <w:t xml:space="preserve">милосердно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на рехете из Азкабана вылетела только Беллатриса Блэк, в этом сходились все наблюдавшие за побегом авроры. Все они использовали заклинание анти-Разнаваждения, и они видели лишь одну женщину, хотя рехета и была оборудована двумя парами стремян.</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Какого-то доброго и невинного человека, способного вызвать патронуса, обманом </w:t>
      </w:r>
      <w:r w:rsidDel="00000000" w:rsidR="00000000" w:rsidRPr="00000000">
        <w:rPr>
          <w:rFonts w:ascii="Times New Roman" w:cs="Times New Roman" w:eastAsia="Times New Roman" w:hAnsi="Times New Roman"/>
          <w:sz w:val="24"/>
          <w:szCs w:val="24"/>
          <w:rtl w:val="0"/>
        </w:rPr>
        <w:t xml:space="preserve">за</w:t>
      </w:r>
      <w:r w:rsidDel="00000000" w:rsidR="00000000" w:rsidRPr="00000000">
        <w:rPr>
          <w:rFonts w:ascii="Times New Roman" w:cs="Times New Roman" w:eastAsia="Times New Roman" w:hAnsi="Times New Roman"/>
          <w:sz w:val="24"/>
          <w:szCs w:val="24"/>
          <w:rtl w:val="0"/>
        </w:rPr>
        <w:t xml:space="preserve">ставили освобождать Беллатрису Блэк.</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Кто-то невинный сражался с Бари Одноруким и победил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опытного аврора, не причинив тому существенного вреда.</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Кто-то невинный, трансфигурируя горючее для магловского артефакта, на котором двое </w:t>
      </w:r>
      <w:r w:rsidDel="00000000" w:rsidR="00000000" w:rsidRPr="00000000">
        <w:rPr>
          <w:rFonts w:ascii="Times New Roman" w:cs="Times New Roman" w:eastAsia="Times New Roman" w:hAnsi="Times New Roman"/>
          <w:sz w:val="24"/>
          <w:szCs w:val="24"/>
          <w:rtl w:val="0"/>
        </w:rPr>
        <w:t xml:space="preserve">должны были </w:t>
      </w:r>
      <w:r w:rsidDel="00000000" w:rsidR="00000000" w:rsidRPr="00000000">
        <w:rPr>
          <w:rFonts w:ascii="Times New Roman" w:cs="Times New Roman" w:eastAsia="Times New Roman" w:hAnsi="Times New Roman"/>
          <w:sz w:val="24"/>
          <w:szCs w:val="24"/>
          <w:rtl w:val="0"/>
        </w:rPr>
        <w:t xml:space="preserve">вылететь из Азкабана, взял за исходное вещество лёд, заботясь о её аврорах.</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на этом </w:t>
      </w:r>
      <w:r w:rsidDel="00000000" w:rsidR="00000000" w:rsidRPr="00000000">
        <w:rPr>
          <w:rFonts w:ascii="Times New Roman" w:cs="Times New Roman" w:eastAsia="Times New Roman" w:hAnsi="Times New Roman"/>
          <w:sz w:val="24"/>
          <w:szCs w:val="24"/>
          <w:rtl w:val="0"/>
        </w:rPr>
        <w:t xml:space="preserve">его</w:t>
      </w:r>
      <w:r w:rsidDel="00000000" w:rsidR="00000000" w:rsidRPr="00000000">
        <w:rPr>
          <w:rFonts w:ascii="Times New Roman" w:cs="Times New Roman" w:eastAsia="Times New Roman" w:hAnsi="Times New Roman"/>
          <w:sz w:val="24"/>
          <w:szCs w:val="24"/>
          <w:rtl w:val="0"/>
        </w:rPr>
        <w:t xml:space="preserve"> полезность для Беллатрисы Блэк кончилась.</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Можно было бы ожидать, что любой, способный победить Бари Однорукого, должен был предвидеть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т этап. Но</w:t>
      </w:r>
      <w:r w:rsidDel="00000000" w:rsidR="00000000" w:rsidRPr="00000000">
        <w:rPr>
          <w:rFonts w:ascii="Times New Roman" w:cs="Times New Roman" w:eastAsia="Times New Roman" w:hAnsi="Times New Roman"/>
          <w:sz w:val="24"/>
          <w:szCs w:val="24"/>
          <w:rtl w:val="0"/>
        </w:rPr>
        <w:t xml:space="preserve"> прежде всего нельзя</w:t>
      </w:r>
      <w:r w:rsidDel="00000000" w:rsidR="00000000" w:rsidRPr="00000000">
        <w:rPr>
          <w:rFonts w:ascii="Times New Roman" w:cs="Times New Roman" w:eastAsia="Times New Roman" w:hAnsi="Times New Roman"/>
          <w:sz w:val="24"/>
          <w:szCs w:val="24"/>
          <w:rtl w:val="0"/>
        </w:rPr>
        <w:t xml:space="preserve"> было</w:t>
      </w:r>
      <w:r w:rsidDel="00000000" w:rsidR="00000000" w:rsidRPr="00000000">
        <w:rPr>
          <w:rFonts w:ascii="Times New Roman" w:cs="Times New Roman" w:eastAsia="Times New Roman" w:hAnsi="Times New Roman"/>
          <w:sz w:val="24"/>
          <w:szCs w:val="24"/>
          <w:rtl w:val="0"/>
        </w:rPr>
        <w:t xml:space="preserve"> ожидать, что человек, способный вызвать патронуса, вообще станет освобождать Беллатрису Блэк.</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Амелия провела рукой по глазам, закрыв их на мгновение в тихой скорби. </w:t>
      </w:r>
      <w:r w:rsidDel="00000000" w:rsidR="00000000" w:rsidRPr="00000000">
        <w:rPr>
          <w:rFonts w:ascii="Times New Roman" w:cs="Times New Roman" w:eastAsia="Times New Roman" w:hAnsi="Times New Roman"/>
          <w:i w:val="1"/>
          <w:sz w:val="24"/>
          <w:szCs w:val="24"/>
          <w:rtl w:val="0"/>
        </w:rPr>
        <w:t xml:space="preserve">Интересно, кто это был, и как Сами-Знаете-Кто им манипулировал...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 за</w:t>
      </w:r>
      <w:r w:rsidDel="00000000" w:rsidR="00000000" w:rsidRPr="00000000">
        <w:rPr>
          <w:rFonts w:ascii="Times New Roman" w:cs="Times New Roman" w:eastAsia="Times New Roman" w:hAnsi="Times New Roman"/>
          <w:i w:val="1"/>
          <w:sz w:val="24"/>
          <w:szCs w:val="24"/>
          <w:rtl w:val="0"/>
        </w:rPr>
        <w:t xml:space="preserve"> историю ему рассказали</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не сразу осознала, что сама эта мысль означает, что она начала верить. Возможно,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потому,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как бы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сложно поверить Дамблдору, ещё сложнее было не узнать почерк того самого холодного, тёмного разума.</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Послесловие: Альбус Дамблдор.</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 конца завтрака </w:t>
      </w:r>
      <w:r w:rsidDel="00000000" w:rsidR="00000000" w:rsidRPr="00000000">
        <w:rPr>
          <w:rFonts w:ascii="Times New Roman" w:cs="Times New Roman" w:eastAsia="Times New Roman" w:hAnsi="Times New Roman"/>
          <w:sz w:val="24"/>
          <w:szCs w:val="24"/>
          <w:rtl w:val="0"/>
        </w:rPr>
        <w:t xml:space="preserve">останется </w:t>
      </w:r>
      <w:r w:rsidDel="00000000" w:rsidR="00000000" w:rsidRPr="00000000">
        <w:rPr>
          <w:rFonts w:ascii="Times New Roman" w:cs="Times New Roman" w:eastAsia="Times New Roman" w:hAnsi="Times New Roman"/>
          <w:sz w:val="24"/>
          <w:szCs w:val="24"/>
          <w:rtl w:val="0"/>
        </w:rPr>
        <w:t xml:space="preserve">всего пятьдесят семь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секунд, и ему ещё могли бы пригодиться эти четыре поворота Маховика времени, но </w:t>
      </w:r>
      <w:r w:rsidDel="00000000" w:rsidR="00000000" w:rsidRPr="00000000">
        <w:rPr>
          <w:rFonts w:ascii="Times New Roman" w:cs="Times New Roman" w:eastAsia="Times New Roman" w:hAnsi="Times New Roman"/>
          <w:sz w:val="24"/>
          <w:szCs w:val="24"/>
          <w:rtl w:val="0"/>
        </w:rPr>
        <w:t xml:space="preserve">Альбус Дамблдор всё же потратил их.</w:t>
      </w: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Директор? — вежливо пропищал профессор Филиус Флитвик, когда старый волшебник проходил мимо него по пути к своему месту. — Мистер Поттер просил передать вам сообщение.</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остановился и вопросительно посмотрел на профессора заклинаний.</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сказал, что, </w:t>
      </w:r>
      <w:r w:rsidDel="00000000" w:rsidR="00000000" w:rsidRPr="00000000">
        <w:rPr>
          <w:rFonts w:ascii="Times New Roman" w:cs="Times New Roman" w:eastAsia="Times New Roman" w:hAnsi="Times New Roman"/>
          <w:sz w:val="24"/>
          <w:szCs w:val="24"/>
          <w:rtl w:val="0"/>
        </w:rPr>
        <w:t xml:space="preserve">проснувшись, </w:t>
      </w:r>
      <w:r w:rsidDel="00000000" w:rsidR="00000000" w:rsidRPr="00000000">
        <w:rPr>
          <w:rFonts w:ascii="Times New Roman" w:cs="Times New Roman" w:eastAsia="Times New Roman" w:hAnsi="Times New Roman"/>
          <w:sz w:val="24"/>
          <w:szCs w:val="24"/>
          <w:rtl w:val="0"/>
        </w:rPr>
        <w:t xml:space="preserve">он осознал, как несправедливы были слова, которые он сказал вам после крика Фоукса. Мистер Поттер сказал, что по другим вопросам ему нечего добавить, он хочет извиниться лишь за </w:t>
      </w:r>
      <w:r w:rsidDel="00000000" w:rsidR="00000000" w:rsidRPr="00000000">
        <w:rPr>
          <w:rFonts w:ascii="Times New Roman" w:cs="Times New Roman" w:eastAsia="Times New Roman" w:hAnsi="Times New Roman"/>
          <w:sz w:val="24"/>
          <w:szCs w:val="24"/>
          <w:rtl w:val="0"/>
        </w:rPr>
        <w:t xml:space="preserve">эту часть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продолжал смотреть на профессора заклинаний,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по-прежнему не произнося ни слова.</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Директор? — пропищал Филиус.</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Передайте ему, что я </w:t>
      </w:r>
      <w:r w:rsidDel="00000000" w:rsidR="00000000" w:rsidRPr="00000000">
        <w:rPr>
          <w:rFonts w:ascii="Times New Roman" w:cs="Times New Roman" w:eastAsia="Times New Roman" w:hAnsi="Times New Roman"/>
          <w:sz w:val="24"/>
          <w:szCs w:val="24"/>
          <w:rtl w:val="0"/>
        </w:rPr>
        <w:t xml:space="preserve">сказал </w:t>
      </w:r>
      <w:r w:rsidDel="00000000" w:rsidR="00000000" w:rsidRPr="00000000">
        <w:rPr>
          <w:rFonts w:ascii="Times New Roman" w:cs="Times New Roman" w:eastAsia="Times New Roman" w:hAnsi="Times New Roman"/>
          <w:sz w:val="24"/>
          <w:szCs w:val="24"/>
          <w:rtl w:val="0"/>
        </w:rPr>
        <w:t xml:space="preserve">спасибо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произнёс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наконец Альбус Дамблдор, — но мудрее слушать фениксов, чем старых мудрых волшебников.</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сел на своё место за три секунды до того, как вся еда исчезла.</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Послесловие: п</w:t>
      </w:r>
      <w:r w:rsidDel="00000000" w:rsidR="00000000" w:rsidRPr="00000000">
        <w:rPr>
          <w:rFonts w:ascii="Times New Roman" w:cs="Times New Roman" w:eastAsia="Times New Roman" w:hAnsi="Times New Roman"/>
          <w:i w:val="1"/>
          <w:sz w:val="24"/>
          <w:szCs w:val="24"/>
          <w:rtl w:val="0"/>
        </w:rPr>
        <w:t xml:space="preserve">рофессор </w:t>
      </w:r>
      <w:r w:rsidDel="00000000" w:rsidR="00000000" w:rsidRPr="00000000">
        <w:rPr>
          <w:rFonts w:ascii="Times New Roman" w:cs="Times New Roman" w:eastAsia="Times New Roman" w:hAnsi="Times New Roman"/>
          <w:i w:val="1"/>
          <w:sz w:val="24"/>
          <w:szCs w:val="24"/>
          <w:rtl w:val="0"/>
        </w:rPr>
        <w:t xml:space="preserve">Квиррелл.</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рявкнула на мальчика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мадам Помфри, — тебе </w:t>
      </w:r>
      <w:r w:rsidDel="00000000" w:rsidR="00000000" w:rsidRPr="00000000">
        <w:rPr>
          <w:rFonts w:ascii="Times New Roman" w:cs="Times New Roman" w:eastAsia="Times New Roman" w:hAnsi="Times New Roman"/>
          <w:sz w:val="24"/>
          <w:szCs w:val="24"/>
          <w:rtl w:val="0"/>
        </w:rPr>
        <w:t xml:space="preserve">нельзя</w:t>
      </w:r>
      <w:r w:rsidDel="00000000" w:rsidR="00000000" w:rsidRPr="00000000">
        <w:rPr>
          <w:rFonts w:ascii="Times New Roman" w:cs="Times New Roman" w:eastAsia="Times New Roman" w:hAnsi="Times New Roman"/>
          <w:sz w:val="24"/>
          <w:szCs w:val="24"/>
          <w:rtl w:val="0"/>
        </w:rPr>
        <w:t xml:space="preserve"> его видеть! Тебе нельзя его </w:t>
      </w:r>
      <w:r w:rsidDel="00000000" w:rsidR="00000000" w:rsidRPr="00000000">
        <w:rPr>
          <w:rFonts w:ascii="Times New Roman" w:cs="Times New Roman" w:eastAsia="Times New Roman" w:hAnsi="Times New Roman"/>
          <w:sz w:val="24"/>
          <w:szCs w:val="24"/>
          <w:rtl w:val="0"/>
        </w:rPr>
        <w:t xml:space="preserve">беспокоить</w:t>
      </w:r>
      <w:r w:rsidDel="00000000" w:rsidR="00000000" w:rsidRPr="00000000">
        <w:rPr>
          <w:rFonts w:ascii="Times New Roman" w:cs="Times New Roman" w:eastAsia="Times New Roman" w:hAnsi="Times New Roman"/>
          <w:sz w:val="24"/>
          <w:szCs w:val="24"/>
          <w:rtl w:val="0"/>
        </w:rPr>
        <w:t xml:space="preserve">! Тебе нельзя задать ему </w:t>
      </w:r>
      <w:r w:rsidDel="00000000" w:rsidR="00000000" w:rsidRPr="00000000">
        <w:rPr>
          <w:rFonts w:ascii="Times New Roman" w:cs="Times New Roman" w:eastAsia="Times New Roman" w:hAnsi="Times New Roman"/>
          <w:sz w:val="24"/>
          <w:szCs w:val="24"/>
          <w:rtl w:val="0"/>
        </w:rPr>
        <w:t xml:space="preserve">один маленький вопрос</w:t>
      </w:r>
      <w:r w:rsidDel="00000000" w:rsidR="00000000" w:rsidRPr="00000000">
        <w:rPr>
          <w:rFonts w:ascii="Times New Roman" w:cs="Times New Roman" w:eastAsia="Times New Roman" w:hAnsi="Times New Roman"/>
          <w:sz w:val="24"/>
          <w:szCs w:val="24"/>
          <w:rtl w:val="0"/>
        </w:rPr>
        <w:t xml:space="preserve">! Он должен соблюдать </w:t>
      </w:r>
      <w:r w:rsidDel="00000000" w:rsidR="00000000" w:rsidRPr="00000000">
        <w:rPr>
          <w:rFonts w:ascii="Times New Roman" w:cs="Times New Roman" w:eastAsia="Times New Roman" w:hAnsi="Times New Roman"/>
          <w:sz w:val="24"/>
          <w:szCs w:val="24"/>
          <w:rtl w:val="0"/>
        </w:rPr>
        <w:t xml:space="preserve">постельный режим</w:t>
      </w:r>
      <w:r w:rsidDel="00000000" w:rsidR="00000000" w:rsidRPr="00000000">
        <w:rPr>
          <w:rFonts w:ascii="Times New Roman" w:cs="Times New Roman" w:eastAsia="Times New Roman" w:hAnsi="Times New Roman"/>
          <w:sz w:val="24"/>
          <w:szCs w:val="24"/>
          <w:rtl w:val="0"/>
        </w:rPr>
        <w:t xml:space="preserve"> и не делать </w:t>
      </w:r>
      <w:r w:rsidDel="00000000" w:rsidR="00000000" w:rsidRPr="00000000">
        <w:rPr>
          <w:rFonts w:ascii="Times New Roman" w:cs="Times New Roman" w:eastAsia="Times New Roman" w:hAnsi="Times New Roman"/>
          <w:sz w:val="24"/>
          <w:szCs w:val="24"/>
          <w:rtl w:val="0"/>
        </w:rPr>
        <w:t xml:space="preserve">вообще </w:t>
      </w:r>
      <w:r w:rsidDel="00000000" w:rsidR="00000000" w:rsidRPr="00000000">
        <w:rPr>
          <w:rFonts w:ascii="Times New Roman" w:cs="Times New Roman" w:eastAsia="Times New Roman" w:hAnsi="Times New Roman"/>
          <w:sz w:val="24"/>
          <w:szCs w:val="24"/>
          <w:rtl w:val="0"/>
        </w:rPr>
        <w:t xml:space="preserve">ничего</w:t>
      </w:r>
      <w:r w:rsidDel="00000000" w:rsidR="00000000" w:rsidRPr="00000000">
        <w:rPr>
          <w:rFonts w:ascii="Times New Roman" w:cs="Times New Roman" w:eastAsia="Times New Roman" w:hAnsi="Times New Roman"/>
          <w:sz w:val="24"/>
          <w:szCs w:val="24"/>
          <w:rtl w:val="0"/>
        </w:rPr>
        <w:t xml:space="preserve"> по меньшей мере </w:t>
      </w:r>
      <w:r w:rsidDel="00000000" w:rsidR="00000000" w:rsidRPr="00000000">
        <w:rPr>
          <w:rFonts w:ascii="Times New Roman" w:cs="Times New Roman" w:eastAsia="Times New Roman" w:hAnsi="Times New Roman"/>
          <w:sz w:val="24"/>
          <w:szCs w:val="24"/>
          <w:rtl w:val="0"/>
        </w:rPr>
        <w:t xml:space="preserve">три дня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Послесловие: Минерва МакГонагалл.</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встретились, когда Минерва направлялась в больничное крыло, а Гарри Поттер уходил оттуда.</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Взгляд, которым он посмотрел на неё, не был сердитым.</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был печальным.</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 нём совсем ничего нельзя было сказать.</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было похоже... как будто он посмотрел на неё лишь затем, чтобы показать, что он не избегает её</w:t>
      </w:r>
      <w:r w:rsidDel="00000000" w:rsidR="00000000" w:rsidRPr="00000000">
        <w:rPr>
          <w:rFonts w:ascii="Times New Roman" w:cs="Times New Roman" w:eastAsia="Times New Roman" w:hAnsi="Times New Roman"/>
          <w:sz w:val="24"/>
          <w:szCs w:val="24"/>
          <w:rtl w:val="0"/>
        </w:rPr>
        <w:t xml:space="preserve"> взгляд</w:t>
      </w:r>
      <w:r w:rsidDel="00000000" w:rsidR="00000000" w:rsidRPr="00000000">
        <w:rPr>
          <w:rFonts w:ascii="Times New Roman" w:cs="Times New Roman" w:eastAsia="Times New Roman" w:hAnsi="Times New Roman"/>
          <w:sz w:val="24"/>
          <w:szCs w:val="24"/>
          <w:rtl w:val="0"/>
        </w:rPr>
        <w:t xml:space="preserve">а.</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затем он отвернулся, прежде чем она смогла решить, как она должна посмотреть в ответ. Как будто хотел избавить её от раздумий по этому поводу.</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Проходя мимо, он ничего не сказал.</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тоже.</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 и что вообще можно было сказать?</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Послесловие: Фред и Джордж Уизли.</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они повернули за угол и увидели Дамблдора, они громко вскрикнули.</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Дело было не в том, что директор появился из ниоткуда и теперь сурово на них смотрел. Дамблдор всегда так делал.</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волшебник был одет в строгую чёрную мантию, выглядел </w:t>
      </w:r>
      <w:r w:rsidDel="00000000" w:rsidR="00000000" w:rsidRPr="00000000">
        <w:rPr>
          <w:rFonts w:ascii="Times New Roman" w:cs="Times New Roman" w:eastAsia="Times New Roman" w:hAnsi="Times New Roman"/>
          <w:sz w:val="24"/>
          <w:szCs w:val="24"/>
          <w:rtl w:val="0"/>
        </w:rPr>
        <w:t xml:space="preserve">очень</w:t>
      </w:r>
      <w:r w:rsidDel="00000000" w:rsidR="00000000" w:rsidRPr="00000000">
        <w:rPr>
          <w:rFonts w:ascii="Times New Roman" w:cs="Times New Roman" w:eastAsia="Times New Roman" w:hAnsi="Times New Roman"/>
          <w:sz w:val="24"/>
          <w:szCs w:val="24"/>
          <w:rtl w:val="0"/>
        </w:rPr>
        <w:t xml:space="preserve"> древним и </w:t>
      </w:r>
      <w:r w:rsidDel="00000000" w:rsidR="00000000" w:rsidRPr="00000000">
        <w:rPr>
          <w:rFonts w:ascii="Times New Roman" w:cs="Times New Roman" w:eastAsia="Times New Roman" w:hAnsi="Times New Roman"/>
          <w:sz w:val="24"/>
          <w:szCs w:val="24"/>
          <w:rtl w:val="0"/>
        </w:rPr>
        <w:t xml:space="preserve">очень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могущественным и одарил их </w:t>
      </w:r>
      <w:r w:rsidDel="00000000" w:rsidR="00000000" w:rsidRPr="00000000">
        <w:rPr>
          <w:rFonts w:ascii="Times New Roman" w:cs="Times New Roman" w:eastAsia="Times New Roman" w:hAnsi="Times New Roman"/>
          <w:sz w:val="24"/>
          <w:szCs w:val="24"/>
          <w:rtl w:val="0"/>
        </w:rPr>
        <w:t xml:space="preserve">ПРОНИЦАТЕЛЬНЫМ ВЗГЛЯДОМ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Фред и Джордж Уизли! — </w:t>
      </w:r>
      <w:r w:rsidDel="00000000" w:rsidR="00000000" w:rsidRPr="00000000">
        <w:rPr>
          <w:rFonts w:ascii="Times New Roman" w:cs="Times New Roman" w:eastAsia="Times New Roman" w:hAnsi="Times New Roman"/>
          <w:sz w:val="24"/>
          <w:szCs w:val="24"/>
          <w:rtl w:val="0"/>
        </w:rPr>
        <w:t xml:space="preserve">прогремел Глас Силы.</w:t>
      </w: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директор! — ответили близнецы, вытягиваясь по стойке смирно и чётко, по-военному салютуя — они видели, как это делается, на старых фотографиях.</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Слушайте меня внимательно! Вы друзья Гарри Поттера, это так?</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директор!</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Поттер в опасности. Он не должен</w:t>
      </w:r>
      <w:r w:rsidDel="00000000" w:rsidR="00000000" w:rsidRPr="00000000">
        <w:rPr>
          <w:rFonts w:ascii="Times New Roman" w:cs="Times New Roman" w:eastAsia="Times New Roman" w:hAnsi="Times New Roman"/>
          <w:sz w:val="24"/>
          <w:szCs w:val="24"/>
          <w:rtl w:val="0"/>
        </w:rPr>
        <w:t xml:space="preserve"> выходить за пределы защитных чар Хогвартса. </w:t>
      </w:r>
      <w:r w:rsidDel="00000000" w:rsidR="00000000" w:rsidRPr="00000000">
        <w:rPr>
          <w:rFonts w:ascii="Times New Roman" w:cs="Times New Roman" w:eastAsia="Times New Roman" w:hAnsi="Times New Roman"/>
          <w:sz w:val="24"/>
          <w:szCs w:val="24"/>
          <w:rtl w:val="0"/>
        </w:rPr>
        <w:t xml:space="preserve">Слушайте</w:t>
      </w:r>
      <w:r w:rsidDel="00000000" w:rsidR="00000000" w:rsidRPr="00000000">
        <w:rPr>
          <w:rFonts w:ascii="Times New Roman" w:cs="Times New Roman" w:eastAsia="Times New Roman" w:hAnsi="Times New Roman"/>
          <w:sz w:val="24"/>
          <w:szCs w:val="24"/>
          <w:rtl w:val="0"/>
        </w:rPr>
        <w:t xml:space="preserve">, сыны Уизли, я умоляю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выслушать </w:t>
      </w:r>
      <w:r w:rsidDel="00000000" w:rsidR="00000000" w:rsidRPr="00000000">
        <w:rPr>
          <w:rFonts w:ascii="Times New Roman" w:cs="Times New Roman" w:eastAsia="Times New Roman" w:hAnsi="Times New Roman"/>
          <w:sz w:val="24"/>
          <w:szCs w:val="24"/>
          <w:rtl w:val="0"/>
        </w:rPr>
        <w:t xml:space="preserve">меня</w:t>
      </w:r>
      <w:r w:rsidDel="00000000" w:rsidR="00000000" w:rsidRPr="00000000">
        <w:rPr>
          <w:rFonts w:ascii="Times New Roman" w:cs="Times New Roman" w:eastAsia="Times New Roman" w:hAnsi="Times New Roman"/>
          <w:sz w:val="24"/>
          <w:szCs w:val="24"/>
          <w:rtl w:val="0"/>
        </w:rPr>
        <w:t xml:space="preserve">. Вы знаете, я тоже гриффиндорец и тоже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знаю, что есть правила выше, чем правила. Но сейчас, Фред и Джордж, я говорю о вопросе чудовищной важности, и в этот раз не может быть исключений, больших или </w:t>
      </w:r>
      <w:r w:rsidDel="00000000" w:rsidR="00000000" w:rsidRPr="00000000">
        <w:rPr>
          <w:rFonts w:ascii="Times New Roman" w:cs="Times New Roman" w:eastAsia="Times New Roman" w:hAnsi="Times New Roman"/>
          <w:sz w:val="24"/>
          <w:szCs w:val="24"/>
          <w:rtl w:val="0"/>
        </w:rPr>
        <w:t xml:space="preserve">малых</w:t>
      </w:r>
      <w:r w:rsidDel="00000000" w:rsidR="00000000" w:rsidRPr="00000000">
        <w:rPr>
          <w:rFonts w:ascii="Times New Roman" w:cs="Times New Roman" w:eastAsia="Times New Roman" w:hAnsi="Times New Roman"/>
          <w:sz w:val="24"/>
          <w:szCs w:val="24"/>
          <w:rtl w:val="0"/>
        </w:rPr>
        <w:t xml:space="preserve">! Если вы поможете Гарри покинуть Хогвартс, он может </w:t>
      </w:r>
      <w:r w:rsidDel="00000000" w:rsidR="00000000" w:rsidRPr="00000000">
        <w:rPr>
          <w:rFonts w:ascii="Times New Roman" w:cs="Times New Roman" w:eastAsia="Times New Roman" w:hAnsi="Times New Roman"/>
          <w:sz w:val="24"/>
          <w:szCs w:val="24"/>
          <w:rtl w:val="0"/>
        </w:rPr>
        <w:t xml:space="preserve">погибнуть</w:t>
      </w:r>
      <w:r w:rsidDel="00000000" w:rsidR="00000000" w:rsidRPr="00000000">
        <w:rPr>
          <w:rFonts w:ascii="Times New Roman" w:cs="Times New Roman" w:eastAsia="Times New Roman" w:hAnsi="Times New Roman"/>
          <w:sz w:val="24"/>
          <w:szCs w:val="24"/>
          <w:rtl w:val="0"/>
        </w:rPr>
        <w:t xml:space="preserve">! Если он даст вам поручение, вы можете идти, если он попросит вас принести ему что-нибудь, вы можете ему помочь, но если он попросит в</w:t>
      </w:r>
      <w:r w:rsidDel="00000000" w:rsidR="00000000" w:rsidRPr="00000000">
        <w:rPr>
          <w:rFonts w:ascii="Times New Roman" w:cs="Times New Roman" w:eastAsia="Times New Roman" w:hAnsi="Times New Roman"/>
          <w:sz w:val="24"/>
          <w:szCs w:val="24"/>
          <w:rtl w:val="0"/>
        </w:rPr>
        <w:t xml:space="preserve">ас вывести его самого за пределы Хогвартса, вы </w:t>
      </w:r>
      <w:r w:rsidDel="00000000" w:rsidR="00000000" w:rsidRPr="00000000">
        <w:rPr>
          <w:rFonts w:ascii="Times New Roman" w:cs="Times New Roman" w:eastAsia="Times New Roman" w:hAnsi="Times New Roman"/>
          <w:sz w:val="24"/>
          <w:szCs w:val="24"/>
          <w:rtl w:val="0"/>
        </w:rPr>
        <w:t xml:space="preserve">должны отказаться</w:t>
      </w:r>
      <w:r w:rsidDel="00000000" w:rsidR="00000000" w:rsidRPr="00000000">
        <w:rPr>
          <w:rFonts w:ascii="Times New Roman" w:cs="Times New Roman" w:eastAsia="Times New Roman" w:hAnsi="Times New Roman"/>
          <w:sz w:val="24"/>
          <w:szCs w:val="24"/>
          <w:rtl w:val="0"/>
        </w:rPr>
        <w:t xml:space="preserve">! Вы поняли?</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директор!</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ни ответили совершенно не задумываясь, после чего обменялись неуверенными взглядами...</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Ярко-голубые </w:t>
      </w:r>
      <w:r w:rsidDel="00000000" w:rsidR="00000000" w:rsidRPr="00000000">
        <w:rPr>
          <w:rFonts w:ascii="Times New Roman" w:cs="Times New Roman" w:eastAsia="Times New Roman" w:hAnsi="Times New Roman"/>
          <w:sz w:val="24"/>
          <w:szCs w:val="24"/>
          <w:rtl w:val="0"/>
        </w:rPr>
        <w:t xml:space="preserve">глаза директора пристально их изучили.</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Необдуманное согласие меня не устроит. Если Гарри попросит вас вывести его, вы должны отказаться. Если он попросит вас подсказать ему путь наружу, вы должны отказаться. Я не буду просить вас сообщить об этом мне, ибо знаю, что этого </w:t>
      </w:r>
      <w:r w:rsidDel="00000000" w:rsidR="00000000" w:rsidRPr="00000000">
        <w:rPr>
          <w:rFonts w:ascii="Times New Roman" w:cs="Times New Roman" w:eastAsia="Times New Roman" w:hAnsi="Times New Roman"/>
          <w:sz w:val="24"/>
          <w:szCs w:val="24"/>
          <w:rtl w:val="0"/>
        </w:rPr>
        <w:t xml:space="preserve">вы </w:t>
      </w:r>
      <w:r w:rsidDel="00000000" w:rsidR="00000000" w:rsidRPr="00000000">
        <w:rPr>
          <w:rFonts w:ascii="Times New Roman" w:cs="Times New Roman" w:eastAsia="Times New Roman" w:hAnsi="Times New Roman"/>
          <w:sz w:val="24"/>
          <w:szCs w:val="24"/>
          <w:rtl w:val="0"/>
        </w:rPr>
        <w:t xml:space="preserve">ни за что не сделаете. Но попросите его от моего имени прийти ко мне</w:t>
      </w:r>
      <w:r w:rsidDel="00000000" w:rsidR="00000000" w:rsidRPr="00000000">
        <w:rPr>
          <w:rFonts w:ascii="Times New Roman" w:cs="Times New Roman" w:eastAsia="Times New Roman" w:hAnsi="Times New Roman"/>
          <w:sz w:val="24"/>
          <w:szCs w:val="24"/>
          <w:rtl w:val="0"/>
        </w:rPr>
        <w:t xml:space="preserve">, если дело настолько важно, и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буду охранять его за пределами Хогвартса. Фред, Джордж, мне жаль, что приходится просить вас так злоупотреблять </w:t>
      </w:r>
      <w:r w:rsidDel="00000000" w:rsidR="00000000" w:rsidRPr="00000000">
        <w:rPr>
          <w:rFonts w:ascii="Times New Roman" w:cs="Times New Roman" w:eastAsia="Times New Roman" w:hAnsi="Times New Roman"/>
          <w:sz w:val="24"/>
          <w:szCs w:val="24"/>
          <w:rtl w:val="0"/>
        </w:rPr>
        <w:t xml:space="preserve">вашей</w:t>
      </w:r>
      <w:r w:rsidDel="00000000" w:rsidR="00000000" w:rsidRPr="00000000">
        <w:rPr>
          <w:rFonts w:ascii="Times New Roman" w:cs="Times New Roman" w:eastAsia="Times New Roman" w:hAnsi="Times New Roman"/>
          <w:sz w:val="24"/>
          <w:szCs w:val="24"/>
          <w:rtl w:val="0"/>
        </w:rPr>
        <w:t xml:space="preserve"> дружбой, но это вопрос</w:t>
      </w:r>
      <w:r w:rsidDel="00000000" w:rsidR="00000000" w:rsidRPr="00000000">
        <w:rPr>
          <w:rFonts w:ascii="Times New Roman" w:cs="Times New Roman" w:eastAsia="Times New Roman" w:hAnsi="Times New Roman"/>
          <w:sz w:val="24"/>
          <w:szCs w:val="24"/>
          <w:rtl w:val="0"/>
        </w:rPr>
        <w:t xml:space="preserve"> его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жизн</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Близнецы несколько секунд смотрели друг на друга. Они не обменивались сообщениями, просто одновременно думали об одном и том же.</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они повернулись к Дамблдору.</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Беллатриса Блэк, — озвучили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 и по их спинам побежали мурашки.</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Можете с уверенностью полагать, — ответил директор, — что всё как минимум настолько плохо.</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поняли.</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Послесловие: Аластор Хмури и Северус Снейп.</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Аластор Хмури потерял глаз, он обратился к услугам весьма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учёного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когтевранца — Самуэля Х. Лайелла — и заплатил ему, чтобы тот составил список всех известных магических глаз со всеми известными сведениями об их местоположении. Хмури не доверял Лайеллу чуть меньше, чем людям в среднем, </w:t>
      </w:r>
      <w:r w:rsidDel="00000000" w:rsidR="00000000" w:rsidRPr="00000000">
        <w:rPr>
          <w:rFonts w:ascii="Times New Roman" w:cs="Times New Roman" w:eastAsia="Times New Roman" w:hAnsi="Times New Roman"/>
          <w:sz w:val="24"/>
          <w:szCs w:val="24"/>
          <w:rtl w:val="0"/>
        </w:rPr>
        <w:t xml:space="preserve">поскольку тот был ему должен </w:t>
      </w:r>
      <w:r w:rsidDel="00000000" w:rsidR="00000000" w:rsidRPr="00000000">
        <w:rPr>
          <w:rFonts w:ascii="Times New Roman" w:cs="Times New Roman" w:eastAsia="Times New Roman" w:hAnsi="Times New Roman"/>
          <w:sz w:val="24"/>
          <w:szCs w:val="24"/>
          <w:rtl w:val="0"/>
        </w:rPr>
        <w:t xml:space="preserve">за то, что </w:t>
      </w:r>
      <w:r w:rsidDel="00000000" w:rsidR="00000000" w:rsidRPr="00000000">
        <w:rPr>
          <w:rFonts w:ascii="Times New Roman" w:cs="Times New Roman" w:eastAsia="Times New Roman" w:hAnsi="Times New Roman"/>
          <w:sz w:val="24"/>
          <w:szCs w:val="24"/>
          <w:rtl w:val="0"/>
        </w:rPr>
        <w:t xml:space="preserve">Хмури не сообщил в Министерство, что Лайелл — незарегистрированный оборотень.</w:t>
      </w: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Хмури получил свой список, он даже не потрудился дочитать его до конца. Первым номером в нём значился Глаз </w:t>
      </w:r>
      <w:ins w:author="Alaric Lightin" w:id="1" w:date="2018-09-03T21:09:16Z">
        <w:r w:rsidDel="00000000" w:rsidR="00000000" w:rsidRPr="00000000">
          <w:rPr>
            <w:rFonts w:ascii="Times New Roman" w:cs="Times New Roman" w:eastAsia="Times New Roman" w:hAnsi="Times New Roman"/>
            <w:sz w:val="24"/>
            <w:szCs w:val="24"/>
            <w:rtl w:val="0"/>
          </w:rPr>
          <w:t xml:space="preserve">Вэнса</w:t>
        </w:r>
      </w:ins>
      <w:del w:author="Alaric Lightin" w:id="1" w:date="2018-09-03T21:09:16Z">
        <w:r w:rsidDel="00000000" w:rsidR="00000000" w:rsidRPr="00000000">
          <w:rPr>
            <w:rFonts w:ascii="Times New Roman" w:cs="Times New Roman" w:eastAsia="Times New Roman" w:hAnsi="Times New Roman"/>
            <w:sz w:val="24"/>
            <w:szCs w:val="24"/>
            <w:rtl w:val="0"/>
          </w:rPr>
          <w:delText xml:space="preserve">Венака</w:delText>
        </w:r>
      </w:del>
      <w:r w:rsidDel="00000000" w:rsidR="00000000" w:rsidRPr="00000000">
        <w:rPr>
          <w:rFonts w:ascii="Times New Roman" w:cs="Times New Roman" w:eastAsia="Times New Roman" w:hAnsi="Times New Roman"/>
          <w:sz w:val="24"/>
          <w:szCs w:val="24"/>
          <w:rtl w:val="0"/>
        </w:rPr>
        <w:t xml:space="preserve">, созданный ещё в дохогвартсовскую эпоху. Им владел могущественный Тёмный Волшебник, правивший какой-то мелкой заброшенной дырой, которая была не в Британии и вообще не там, где нужно беспокоиться о всяких глупых правилах.</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ак Аластор Хмури потерял свою левую ногу, но приобрёл Глаз </w:t>
      </w:r>
      <w:ins w:author="Alaric Lightin" w:id="2" w:date="2018-09-03T21:09:21Z">
        <w:r w:rsidDel="00000000" w:rsidR="00000000" w:rsidRPr="00000000">
          <w:rPr>
            <w:rFonts w:ascii="Times New Roman" w:cs="Times New Roman" w:eastAsia="Times New Roman" w:hAnsi="Times New Roman"/>
            <w:sz w:val="24"/>
            <w:szCs w:val="24"/>
            <w:rtl w:val="0"/>
          </w:rPr>
          <w:t xml:space="preserve">Вэнса</w:t>
        </w:r>
      </w:ins>
      <w:del w:author="Alaric Lightin" w:id="2" w:date="2018-09-03T21:09:21Z">
        <w:r w:rsidDel="00000000" w:rsidR="00000000" w:rsidRPr="00000000">
          <w:rPr>
            <w:rFonts w:ascii="Times New Roman" w:cs="Times New Roman" w:eastAsia="Times New Roman" w:hAnsi="Times New Roman"/>
            <w:sz w:val="24"/>
            <w:szCs w:val="24"/>
            <w:rtl w:val="0"/>
          </w:rPr>
          <w:delText xml:space="preserve">Венака</w:delText>
        </w:r>
      </w:del>
      <w:r w:rsidDel="00000000" w:rsidR="00000000" w:rsidRPr="00000000">
        <w:rPr>
          <w:rFonts w:ascii="Times New Roman" w:cs="Times New Roman" w:eastAsia="Times New Roman" w:hAnsi="Times New Roman"/>
          <w:sz w:val="24"/>
          <w:szCs w:val="24"/>
          <w:rtl w:val="0"/>
        </w:rPr>
        <w:t xml:space="preserve">, а угнетённый народ Урулата получил свободу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Примерно на две недели. После чего другой Тёмный Волшебник заполнил образовавшийся вакуум власти.</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Хмури подумывал после этого отправиться за Левой Ногой </w:t>
      </w:r>
      <w:ins w:author="Alaric Lightin" w:id="3" w:date="2018-09-03T21:09:26Z">
        <w:r w:rsidDel="00000000" w:rsidR="00000000" w:rsidRPr="00000000">
          <w:rPr>
            <w:rFonts w:ascii="Times New Roman" w:cs="Times New Roman" w:eastAsia="Times New Roman" w:hAnsi="Times New Roman"/>
            <w:sz w:val="24"/>
            <w:szCs w:val="24"/>
            <w:rtl w:val="0"/>
          </w:rPr>
          <w:t xml:space="preserve">Вэнса</w:t>
        </w:r>
      </w:ins>
      <w:del w:author="Alaric Lightin" w:id="3" w:date="2018-09-03T21:09:26Z">
        <w:r w:rsidDel="00000000" w:rsidR="00000000" w:rsidRPr="00000000">
          <w:rPr>
            <w:rFonts w:ascii="Times New Roman" w:cs="Times New Roman" w:eastAsia="Times New Roman" w:hAnsi="Times New Roman"/>
            <w:sz w:val="24"/>
            <w:szCs w:val="24"/>
            <w:rtl w:val="0"/>
          </w:rPr>
          <w:delText xml:space="preserve">Венака</w:delText>
        </w:r>
      </w:del>
      <w:r w:rsidDel="00000000" w:rsidR="00000000" w:rsidRPr="00000000">
        <w:rPr>
          <w:rFonts w:ascii="Times New Roman" w:cs="Times New Roman" w:eastAsia="Times New Roman" w:hAnsi="Times New Roman"/>
          <w:sz w:val="24"/>
          <w:szCs w:val="24"/>
          <w:rtl w:val="0"/>
        </w:rPr>
        <w:t xml:space="preserve">, но затем отказался от этой идеи. Он понял, что именно этого они от него и ждут.</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вот сейчас </w:t>
      </w:r>
      <w:r w:rsidDel="00000000" w:rsidR="00000000" w:rsidRPr="00000000">
        <w:rPr>
          <w:rFonts w:ascii="Times New Roman" w:cs="Times New Roman" w:eastAsia="Times New Roman" w:hAnsi="Times New Roman"/>
          <w:sz w:val="24"/>
          <w:szCs w:val="24"/>
          <w:rtl w:val="0"/>
        </w:rPr>
        <w:t xml:space="preserve">Шизоглаз Хмур</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медленно поворачивался, осматривая кладбище Литтл Хэнглтона. Это место должно было быть гораздо мрачн</w:t>
      </w:r>
      <w:r w:rsidDel="00000000" w:rsidR="00000000" w:rsidRPr="00000000">
        <w:rPr>
          <w:rFonts w:ascii="Times New Roman" w:cs="Times New Roman" w:eastAsia="Times New Roman" w:hAnsi="Times New Roman"/>
          <w:sz w:val="24"/>
          <w:szCs w:val="24"/>
          <w:rtl w:val="0"/>
        </w:rPr>
        <w:t xml:space="preserve">ее. Но в ярких лучах солнца оно казалось лишь поросшим травой пространством с обычными могильными камнями, разделёнными связанными фрагментами хрупкого металла, через который было легко перелезть и который маглы использовали вместо охранных чар. (Хмури не понимал, что маглы думают на этот счёт. Может,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притворяются</w:t>
      </w:r>
      <w:r w:rsidDel="00000000" w:rsidR="00000000" w:rsidRPr="00000000">
        <w:rPr>
          <w:rFonts w:ascii="Times New Roman" w:cs="Times New Roman" w:eastAsia="Times New Roman" w:hAnsi="Times New Roman"/>
          <w:sz w:val="24"/>
          <w:szCs w:val="24"/>
          <w:rtl w:val="0"/>
        </w:rPr>
        <w:t xml:space="preserve">, будто у них есть охранные </w:t>
      </w:r>
      <w:r w:rsidDel="00000000" w:rsidR="00000000" w:rsidRPr="00000000">
        <w:rPr>
          <w:rFonts w:ascii="Times New Roman" w:cs="Times New Roman" w:eastAsia="Times New Roman" w:hAnsi="Times New Roman"/>
          <w:sz w:val="24"/>
          <w:szCs w:val="24"/>
          <w:rtl w:val="0"/>
        </w:rPr>
        <w:t xml:space="preserve">чары</w:t>
      </w:r>
      <w:r w:rsidDel="00000000" w:rsidR="00000000" w:rsidRPr="00000000">
        <w:rPr>
          <w:rFonts w:ascii="Times New Roman" w:cs="Times New Roman" w:eastAsia="Times New Roman" w:hAnsi="Times New Roman"/>
          <w:sz w:val="24"/>
          <w:szCs w:val="24"/>
          <w:rtl w:val="0"/>
        </w:rPr>
        <w:t xml:space="preserve">? Он решил не интересоваться, что думают по этому поводу маглы-преступники.)</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самом деле Хмури не нужно было поворачиваться, чтобы осмотреть кладбище.</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Глаз </w:t>
      </w:r>
      <w:ins w:author="Alaric Lightin" w:id="4" w:date="2018-09-03T21:09:51Z">
        <w:r w:rsidDel="00000000" w:rsidR="00000000" w:rsidRPr="00000000">
          <w:rPr>
            <w:rFonts w:ascii="Times New Roman" w:cs="Times New Roman" w:eastAsia="Times New Roman" w:hAnsi="Times New Roman"/>
            <w:sz w:val="24"/>
            <w:szCs w:val="24"/>
            <w:rtl w:val="0"/>
          </w:rPr>
          <w:t xml:space="preserve">Вэнса</w:t>
        </w:r>
      </w:ins>
      <w:del w:author="Alaric Lightin" w:id="4" w:date="2018-09-03T21:09:51Z">
        <w:r w:rsidDel="00000000" w:rsidR="00000000" w:rsidRPr="00000000">
          <w:rPr>
            <w:rFonts w:ascii="Times New Roman" w:cs="Times New Roman" w:eastAsia="Times New Roman" w:hAnsi="Times New Roman"/>
            <w:sz w:val="24"/>
            <w:szCs w:val="24"/>
            <w:rtl w:val="0"/>
          </w:rPr>
          <w:delText xml:space="preserve">Венака</w:delText>
        </w:r>
      </w:del>
      <w:r w:rsidDel="00000000" w:rsidR="00000000" w:rsidRPr="00000000">
        <w:rPr>
          <w:rFonts w:ascii="Times New Roman" w:cs="Times New Roman" w:eastAsia="Times New Roman" w:hAnsi="Times New Roman"/>
          <w:sz w:val="24"/>
          <w:szCs w:val="24"/>
          <w:rtl w:val="0"/>
        </w:rPr>
        <w:t xml:space="preserve"> давал ему полный обзор во все стороны, вне зависимости от того, куда он был направлен.</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не было никаких причин </w:t>
      </w:r>
      <w:r w:rsidDel="00000000" w:rsidR="00000000" w:rsidRPr="00000000">
        <w:rPr>
          <w:rFonts w:ascii="Times New Roman" w:cs="Times New Roman" w:eastAsia="Times New Roman" w:hAnsi="Times New Roman"/>
          <w:sz w:val="24"/>
          <w:szCs w:val="24"/>
          <w:rtl w:val="0"/>
        </w:rPr>
        <w:t xml:space="preserve">показывать это </w:t>
      </w:r>
      <w:r w:rsidDel="00000000" w:rsidR="00000000" w:rsidRPr="00000000">
        <w:rPr>
          <w:rFonts w:ascii="Times New Roman" w:cs="Times New Roman" w:eastAsia="Times New Roman" w:hAnsi="Times New Roman"/>
          <w:sz w:val="24"/>
          <w:szCs w:val="24"/>
          <w:rtl w:val="0"/>
        </w:rPr>
        <w:t xml:space="preserve">бывшему Пожирателю Смерти Северусу Снейпу.</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Некоторые называли Хмури параноиком.</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Хмури всегда предлагал им сначала прожить сотню лет, охотясь на Тёмных Волшебников, а потом повторить ему эти слова.</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Шизоглаз Хмури однажды задумался, как много времени прошло, прежде чем он достиг того, что теперь считал достойным уровнем предосторожности, — сколько нужно было пережить, чтобы стать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умелым</w:t>
      </w:r>
      <w:r w:rsidDel="00000000" w:rsidR="00000000" w:rsidRPr="00000000">
        <w:rPr>
          <w:rFonts w:ascii="Times New Roman" w:cs="Times New Roman" w:eastAsia="Times New Roman" w:hAnsi="Times New Roman"/>
          <w:sz w:val="24"/>
          <w:szCs w:val="24"/>
          <w:rtl w:val="0"/>
        </w:rPr>
        <w:t xml:space="preserve">, а не </w:t>
      </w:r>
      <w:r w:rsidDel="00000000" w:rsidR="00000000" w:rsidRPr="00000000">
        <w:rPr>
          <w:rFonts w:ascii="Times New Roman" w:cs="Times New Roman" w:eastAsia="Times New Roman" w:hAnsi="Times New Roman"/>
          <w:sz w:val="24"/>
          <w:szCs w:val="24"/>
          <w:rtl w:val="0"/>
        </w:rPr>
        <w:t xml:space="preserve">просто </w:t>
      </w:r>
      <w:r w:rsidDel="00000000" w:rsidR="00000000" w:rsidRPr="00000000">
        <w:rPr>
          <w:rFonts w:ascii="Times New Roman" w:cs="Times New Roman" w:eastAsia="Times New Roman" w:hAnsi="Times New Roman"/>
          <w:sz w:val="24"/>
          <w:szCs w:val="24"/>
          <w:rtl w:val="0"/>
        </w:rPr>
        <w:t xml:space="preserve">удачливым</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После этого он начал подозревать, что большинство умирает раньше, чем достигает этого уровня. Как-то он поделился этой мыслью с Лайеллом</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тот исписал несколько свитков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цифрами и графиками, после чего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что типичный охотник на Тёмных Волшебников умрёт в среднем восемь с половиной раз,</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прежде чем станет «параноиком». Это многое объясняло, если, конечно, Лайелл </w:t>
      </w:r>
      <w:r w:rsidDel="00000000" w:rsidR="00000000" w:rsidRPr="00000000">
        <w:rPr>
          <w:rFonts w:ascii="Times New Roman" w:cs="Times New Roman" w:eastAsia="Times New Roman" w:hAnsi="Times New Roman"/>
          <w:sz w:val="24"/>
          <w:szCs w:val="24"/>
          <w:rtl w:val="0"/>
        </w:rPr>
        <w:t xml:space="preserve">не лгал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Вчера Альбус Дамблдор </w:t>
      </w:r>
      <w:r w:rsidDel="00000000" w:rsidR="00000000" w:rsidRPr="00000000">
        <w:rPr>
          <w:rFonts w:ascii="Times New Roman" w:cs="Times New Roman" w:eastAsia="Times New Roman" w:hAnsi="Times New Roman"/>
          <w:sz w:val="24"/>
          <w:szCs w:val="24"/>
          <w:rtl w:val="0"/>
        </w:rPr>
        <w:t xml:space="preserve">сказал </w:t>
      </w:r>
      <w:r w:rsidDel="00000000" w:rsidR="00000000" w:rsidRPr="00000000">
        <w:rPr>
          <w:rFonts w:ascii="Times New Roman" w:cs="Times New Roman" w:eastAsia="Times New Roman" w:hAnsi="Times New Roman"/>
          <w:sz w:val="24"/>
          <w:szCs w:val="24"/>
          <w:rtl w:val="0"/>
        </w:rPr>
        <w:t xml:space="preserve">Шизоглазу Хмури, что Тёмный Лорд с помощью неописуемо тёмных искусств пережил смерть своего тела. И теперь он вернулся к жизни, находится </w:t>
      </w:r>
      <w:r w:rsidDel="00000000" w:rsidR="00000000" w:rsidRPr="00000000">
        <w:rPr>
          <w:rFonts w:ascii="Times New Roman" w:cs="Times New Roman" w:eastAsia="Times New Roman" w:hAnsi="Times New Roman"/>
          <w:sz w:val="24"/>
          <w:szCs w:val="24"/>
          <w:rtl w:val="0"/>
        </w:rPr>
        <w:t xml:space="preserve">где-то за границей</w:t>
      </w:r>
      <w:r w:rsidDel="00000000" w:rsidR="00000000" w:rsidRPr="00000000">
        <w:rPr>
          <w:rFonts w:ascii="Times New Roman" w:cs="Times New Roman" w:eastAsia="Times New Roman" w:hAnsi="Times New Roman"/>
          <w:sz w:val="24"/>
          <w:szCs w:val="24"/>
          <w:rtl w:val="0"/>
        </w:rPr>
        <w:t xml:space="preserve"> и ищет способ восстановить свои силы, чтобы опять начать Войну Волшебников.</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Кто-то другой мог отнестись к этому известию скептически.</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могу поверить, что вы не сказали мне раньше об этой ерунде с воскрешением, — довольно язвительно заявил Шизоглаз Хмури. — Представляешь, сколько мне придётся возиться с могилами всех предков всех Тёмных Волшебников, которых я убил и которые были достаточно умны, чтобы сделать крестраж? </w:t>
      </w:r>
      <w:r w:rsidDel="00000000" w:rsidR="00000000" w:rsidRPr="00000000">
        <w:rPr>
          <w:rFonts w:ascii="Times New Roman" w:cs="Times New Roman" w:eastAsia="Times New Roman" w:hAnsi="Times New Roman"/>
          <w:sz w:val="24"/>
          <w:szCs w:val="24"/>
          <w:rtl w:val="0"/>
        </w:rPr>
        <w:t xml:space="preserve">Ты же это делаешь сейчас не в первый раз</w:t>
      </w:r>
      <w:r w:rsidDel="00000000" w:rsidR="00000000" w:rsidRPr="00000000">
        <w:rPr>
          <w:rFonts w:ascii="Times New Roman" w:cs="Times New Roman" w:eastAsia="Times New Roman" w:hAnsi="Times New Roman"/>
          <w:sz w:val="24"/>
          <w:szCs w:val="24"/>
          <w:rtl w:val="0"/>
        </w:rPr>
        <w:t xml:space="preserve">, так ведь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Эту могилу я обрабатываю каждый год, — спокойно ответил Северус Снейп. Он откупорил третий флакон </w:t>
      </w:r>
      <w:r w:rsidDel="00000000" w:rsidR="00000000" w:rsidRPr="00000000">
        <w:rPr>
          <w:rFonts w:ascii="Times New Roman" w:cs="Times New Roman" w:eastAsia="Times New Roman" w:hAnsi="Times New Roman"/>
          <w:sz w:val="24"/>
          <w:szCs w:val="24"/>
          <w:rtl w:val="0"/>
        </w:rPr>
        <w:t xml:space="preserve">из семнадцати (по </w:t>
      </w:r>
      <w:r w:rsidDel="00000000" w:rsidR="00000000" w:rsidRPr="00000000">
        <w:rPr>
          <w:rFonts w:ascii="Times New Roman" w:cs="Times New Roman" w:eastAsia="Times New Roman" w:hAnsi="Times New Roman"/>
          <w:sz w:val="24"/>
          <w:szCs w:val="24"/>
          <w:rtl w:val="0"/>
        </w:rPr>
        <w:t xml:space="preserve">его</w:t>
      </w:r>
      <w:r w:rsidDel="00000000" w:rsidR="00000000" w:rsidRPr="00000000">
        <w:rPr>
          <w:rFonts w:ascii="Times New Roman" w:cs="Times New Roman" w:eastAsia="Times New Roman" w:hAnsi="Times New Roman"/>
          <w:sz w:val="24"/>
          <w:szCs w:val="24"/>
          <w:rtl w:val="0"/>
        </w:rPr>
        <w:t xml:space="preserve"> словам) и начал водить над ним палочкой. — Могилы других предков, которые мы сумели обнаружить, отравлены только веществами длительного действия. Не у всех столько свободного времени, как у вас.</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Хмури смотрел, как жидкость струится из бутылочки и исчезает, чтобы </w:t>
      </w:r>
      <w:r w:rsidDel="00000000" w:rsidR="00000000" w:rsidRPr="00000000">
        <w:rPr>
          <w:rFonts w:ascii="Times New Roman" w:cs="Times New Roman" w:eastAsia="Times New Roman" w:hAnsi="Times New Roman"/>
          <w:sz w:val="24"/>
          <w:szCs w:val="24"/>
          <w:rtl w:val="0"/>
        </w:rPr>
        <w:t xml:space="preserve">появиться </w:t>
      </w:r>
      <w:r w:rsidDel="00000000" w:rsidR="00000000" w:rsidRPr="00000000">
        <w:rPr>
          <w:rFonts w:ascii="Times New Roman" w:cs="Times New Roman" w:eastAsia="Times New Roman" w:hAnsi="Times New Roman"/>
          <w:sz w:val="24"/>
          <w:szCs w:val="24"/>
          <w:rtl w:val="0"/>
        </w:rPr>
        <w:t xml:space="preserve">внутри костей, где когда-то был костный мозг.</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вы решили, что из этой могилы лучше сделать ловушку, а не просто уничтожить кости?</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него есть и другие пути вернуться к жизни, если он обнаружит, что этот перекрыт, — сухо ответил Снейп, открывая четвёртую бутылочку. — </w:t>
      </w:r>
      <w:r w:rsidDel="00000000" w:rsidR="00000000" w:rsidRPr="00000000">
        <w:rPr>
          <w:rFonts w:ascii="Times New Roman" w:cs="Times New Roman" w:eastAsia="Times New Roman" w:hAnsi="Times New Roman"/>
          <w:sz w:val="24"/>
          <w:szCs w:val="24"/>
          <w:rtl w:val="0"/>
        </w:rPr>
        <w:t xml:space="preserve">Сразу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скажу, что для ритуала нужна исходная могила — место первого захоронения. Кость должна быть извлечена во время ритуала, не раньше. Поэтому он не мог достать её </w:t>
      </w:r>
      <w:r w:rsidDel="00000000" w:rsidR="00000000" w:rsidRPr="00000000">
        <w:rPr>
          <w:rFonts w:ascii="Times New Roman" w:cs="Times New Roman" w:eastAsia="Times New Roman" w:hAnsi="Times New Roman"/>
          <w:sz w:val="24"/>
          <w:szCs w:val="24"/>
          <w:rtl w:val="0"/>
        </w:rPr>
        <w:t xml:space="preserve">заранее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смысла подменять скелет на останки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более слабого предка. Он заметит, что они потеряли всю силу.</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Кто ещё знает об этой ловушке? — спросил Хмури.</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Я. Директор. Больше никто.</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Хмури фыркнул:</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Альбус рас</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Амелии, Бартемиусу и этой МакГонагалл о ритуале воскрешения?</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w:t>
      </w:r>
      <w:r w:rsidDel="00000000" w:rsidR="00000000" w:rsidRPr="00000000">
        <w:rPr>
          <w:rFonts w:ascii="Times New Roman" w:cs="Times New Roman" w:eastAsia="Times New Roman" w:hAnsi="Times New Roman"/>
          <w:sz w:val="24"/>
          <w:szCs w:val="24"/>
          <w:rtl w:val="0"/>
        </w:rPr>
        <w:t xml:space="preserve">Волди</w:t>
      </w:r>
      <w:r w:rsidDel="00000000" w:rsidR="00000000" w:rsidRPr="00000000">
        <w:rPr>
          <w:rFonts w:ascii="Times New Roman" w:cs="Times New Roman" w:eastAsia="Times New Roman" w:hAnsi="Times New Roman"/>
          <w:sz w:val="24"/>
          <w:szCs w:val="24"/>
          <w:rtl w:val="0"/>
        </w:rPr>
        <w:t xml:space="preserve"> выяснит, что Альбус знает о ритуале и что Альбус сказал о нём им</w:t>
      </w:r>
      <w:r w:rsidDel="00000000" w:rsidR="00000000" w:rsidRPr="00000000">
        <w:rPr>
          <w:rFonts w:ascii="Times New Roman" w:cs="Times New Roman" w:eastAsia="Times New Roman" w:hAnsi="Times New Roman"/>
          <w:sz w:val="24"/>
          <w:szCs w:val="24"/>
          <w:rtl w:val="0"/>
        </w:rPr>
        <w:t xml:space="preserve">, Волди поймёт, что Альбус сказал и </w:t>
      </w:r>
      <w:r w:rsidDel="00000000" w:rsidR="00000000" w:rsidRPr="00000000">
        <w:rPr>
          <w:rFonts w:ascii="Times New Roman" w:cs="Times New Roman" w:eastAsia="Times New Roman" w:hAnsi="Times New Roman"/>
          <w:sz w:val="24"/>
          <w:szCs w:val="24"/>
          <w:rtl w:val="0"/>
        </w:rPr>
        <w:t xml:space="preserve">мне</w:t>
      </w:r>
      <w:r w:rsidDel="00000000" w:rsidR="00000000" w:rsidRPr="00000000">
        <w:rPr>
          <w:rFonts w:ascii="Times New Roman" w:cs="Times New Roman" w:eastAsia="Times New Roman" w:hAnsi="Times New Roman"/>
          <w:sz w:val="24"/>
          <w:szCs w:val="24"/>
          <w:rtl w:val="0"/>
        </w:rPr>
        <w:t xml:space="preserve">, а Волди </w:t>
      </w:r>
      <w:r w:rsidDel="00000000" w:rsidR="00000000" w:rsidRPr="00000000">
        <w:rPr>
          <w:rFonts w:ascii="Times New Roman" w:cs="Times New Roman" w:eastAsia="Times New Roman" w:hAnsi="Times New Roman"/>
          <w:sz w:val="24"/>
          <w:szCs w:val="24"/>
          <w:rtl w:val="0"/>
        </w:rPr>
        <w:t xml:space="preserve">прекрасно </w:t>
      </w:r>
      <w:r w:rsidDel="00000000" w:rsidR="00000000" w:rsidRPr="00000000">
        <w:rPr>
          <w:rFonts w:ascii="Times New Roman" w:cs="Times New Roman" w:eastAsia="Times New Roman" w:hAnsi="Times New Roman"/>
          <w:sz w:val="24"/>
          <w:szCs w:val="24"/>
          <w:rtl w:val="0"/>
        </w:rPr>
        <w:t xml:space="preserve">знает</w:t>
      </w:r>
      <w:r w:rsidDel="00000000" w:rsidR="00000000" w:rsidRPr="00000000">
        <w:rPr>
          <w:rFonts w:ascii="Times New Roman" w:cs="Times New Roman" w:eastAsia="Times New Roman" w:hAnsi="Times New Roman"/>
          <w:sz w:val="24"/>
          <w:szCs w:val="24"/>
          <w:rtl w:val="0"/>
        </w:rPr>
        <w:t xml:space="preserve">, что я об этом подумаю, — Хмури недовольно покачал головой. — Какими ещё путями Волди может вернуться к жизни?</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Рука Снейпа замерла на пятой бутылке (естественно, </w:t>
      </w:r>
      <w:r w:rsidDel="00000000" w:rsidR="00000000" w:rsidRPr="00000000">
        <w:rPr>
          <w:rFonts w:ascii="Times New Roman" w:cs="Times New Roman" w:eastAsia="Times New Roman" w:hAnsi="Times New Roman"/>
          <w:sz w:val="24"/>
          <w:szCs w:val="24"/>
          <w:rtl w:val="0"/>
        </w:rPr>
        <w:t xml:space="preserve">всё было под Разнаваждением</w:t>
      </w:r>
      <w:r w:rsidDel="00000000" w:rsidR="00000000" w:rsidRPr="00000000">
        <w:rPr>
          <w:rFonts w:ascii="Times New Roman" w:cs="Times New Roman" w:eastAsia="Times New Roman" w:hAnsi="Times New Roman"/>
          <w:sz w:val="24"/>
          <w:szCs w:val="24"/>
          <w:rtl w:val="0"/>
        </w:rPr>
        <w:t xml:space="preserve">, вся операция была под Разнаваждением, но это ничего не значило для Хмури, его Глаз просто помечал Снейпа и его бутылки как «</w:t>
      </w:r>
      <w:r w:rsidDel="00000000" w:rsidR="00000000" w:rsidRPr="00000000">
        <w:rPr>
          <w:rFonts w:ascii="Times New Roman" w:cs="Times New Roman" w:eastAsia="Times New Roman" w:hAnsi="Times New Roman"/>
          <w:sz w:val="24"/>
          <w:szCs w:val="24"/>
          <w:rtl w:val="0"/>
        </w:rPr>
        <w:t xml:space="preserve">пытающееся</w:t>
      </w:r>
      <w:r w:rsidDel="00000000" w:rsidR="00000000" w:rsidRPr="00000000">
        <w:rPr>
          <w:rFonts w:ascii="Times New Roman" w:cs="Times New Roman" w:eastAsia="Times New Roman" w:hAnsi="Times New Roman"/>
          <w:sz w:val="24"/>
          <w:szCs w:val="24"/>
          <w:rtl w:val="0"/>
        </w:rPr>
        <w:t xml:space="preserve"> спрятаться»), и бывший Пожиратель Смерти </w:t>
      </w:r>
      <w:r w:rsidDel="00000000" w:rsidR="00000000" w:rsidRPr="00000000">
        <w:rPr>
          <w:rFonts w:ascii="Times New Roman" w:cs="Times New Roman" w:eastAsia="Times New Roman" w:hAnsi="Times New Roman"/>
          <w:sz w:val="24"/>
          <w:szCs w:val="24"/>
          <w:rtl w:val="0"/>
        </w:rPr>
        <w:t xml:space="preserve">про</w:t>
      </w:r>
      <w:r w:rsidDel="00000000" w:rsidR="00000000" w:rsidRPr="00000000">
        <w:rPr>
          <w:rFonts w:ascii="Times New Roman" w:cs="Times New Roman" w:eastAsia="Times New Roman" w:hAnsi="Times New Roman"/>
          <w:sz w:val="24"/>
          <w:szCs w:val="24"/>
          <w:rtl w:val="0"/>
        </w:rPr>
        <w:t xml:space="preserve">ронил:</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Вам этого </w:t>
      </w:r>
      <w:r w:rsidDel="00000000" w:rsidR="00000000" w:rsidRPr="00000000">
        <w:rPr>
          <w:rFonts w:ascii="Times New Roman" w:cs="Times New Roman" w:eastAsia="Times New Roman" w:hAnsi="Times New Roman"/>
          <w:sz w:val="24"/>
          <w:szCs w:val="24"/>
          <w:rtl w:val="0"/>
        </w:rPr>
        <w:t xml:space="preserve">не нужно знать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Учишься, сынок, — с лёгким одобрением сказал Хмури. — Что в бутылках?</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Снейп открыл пятый флакон, взмахнул палочкой, и жидкость начала растекаться по могиле.</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этой? Магловский наркотик, который называется </w:t>
      </w:r>
      <w:r w:rsidDel="00000000" w:rsidR="00000000" w:rsidRPr="00000000">
        <w:rPr>
          <w:rFonts w:ascii="Times New Roman" w:cs="Times New Roman" w:eastAsia="Times New Roman" w:hAnsi="Times New Roman"/>
          <w:sz w:val="24"/>
          <w:szCs w:val="24"/>
          <w:rtl w:val="0"/>
        </w:rPr>
        <w:t xml:space="preserve">ЛСД</w:t>
      </w:r>
      <w:r w:rsidDel="00000000" w:rsidR="00000000" w:rsidRPr="00000000">
        <w:rPr>
          <w:rFonts w:ascii="Times New Roman" w:cs="Times New Roman" w:eastAsia="Times New Roman" w:hAnsi="Times New Roman"/>
          <w:sz w:val="24"/>
          <w:szCs w:val="24"/>
          <w:rtl w:val="0"/>
        </w:rPr>
        <w:t xml:space="preserve">. Вчерашний разговор напомнил мне о магловских изобретениях, и ЛСД показался мне самым интересным вариантом, так что я поспешил достать немного. Если он войдёт в состав зелья для воскрешения, я полагаю, его действие будет вечным.</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он делает? — спросил Хмури.</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Говорят, что его эффект невозможно описать тем, кто его не употреблял, — протянул Снейп. — А я его не употреблял.</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Хмури одобрительно кивнул. Снейп открыл шестой флакон.</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здесь что?</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Любовный эликсир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Любовный эликсир?</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ошарашенно </w:t>
      </w:r>
      <w:r w:rsidDel="00000000" w:rsidR="00000000" w:rsidRPr="00000000">
        <w:rPr>
          <w:rFonts w:ascii="Times New Roman" w:cs="Times New Roman" w:eastAsia="Times New Roman" w:hAnsi="Times New Roman"/>
          <w:sz w:val="24"/>
          <w:szCs w:val="24"/>
          <w:rtl w:val="0"/>
        </w:rPr>
        <w:t xml:space="preserve">переспросил Хмури.</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Необычный. Предполагается, что он создаёт двустороннюю связь с невыносимо прекрасной вейлой по имени Верданди. Директор надеется, что она способна заставить свернуть на сторону добра даже его, если они действительно полюбят друг друга.</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Ха! — фыркнул Хмури. — Этот чёртов сентиментальный дурак...</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Согласен, — спокойно сказал </w:t>
      </w:r>
      <w:r w:rsidDel="00000000" w:rsidR="00000000" w:rsidRPr="00000000">
        <w:rPr>
          <w:rFonts w:ascii="Times New Roman" w:cs="Times New Roman" w:eastAsia="Times New Roman" w:hAnsi="Times New Roman"/>
          <w:sz w:val="24"/>
          <w:szCs w:val="24"/>
          <w:rtl w:val="0"/>
        </w:rPr>
        <w:t xml:space="preserve">Северус</w:t>
      </w:r>
      <w:r w:rsidDel="00000000" w:rsidR="00000000" w:rsidRPr="00000000">
        <w:rPr>
          <w:rFonts w:ascii="Times New Roman" w:cs="Times New Roman" w:eastAsia="Times New Roman" w:hAnsi="Times New Roman"/>
          <w:sz w:val="24"/>
          <w:szCs w:val="24"/>
          <w:rtl w:val="0"/>
        </w:rPr>
        <w:t xml:space="preserve"> Снейп, не отвлекаясь от работы.</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Скажи мне, что вы хотя бы добавили яд клешнепода.</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Второй флакон.</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Иоканский порошок?</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 ли четырнадцатый, то ли пятнадцатый.</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Ступор Баля? — спросил Хмури, вспомнив наркотик, вызывающий очень быстрое привыкание и интересные сторонние эффекты у людей со слизеринскими наклонностями. Хмури однажды видел пристрастившегося Тёмного мага, который приложил до смешного огромные усилия, чтобы жертва дотронулась до некоего определённого портключа, вместо того чтобы просто подсунуть ей зачарованный кнат во время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визита</w:t>
      </w:r>
      <w:r w:rsidDel="00000000" w:rsidR="00000000" w:rsidRPr="00000000">
        <w:rPr>
          <w:rFonts w:ascii="Times New Roman" w:cs="Times New Roman" w:eastAsia="Times New Roman" w:hAnsi="Times New Roman"/>
          <w:sz w:val="24"/>
          <w:szCs w:val="24"/>
          <w:rtl w:val="0"/>
        </w:rPr>
        <w:t xml:space="preserve"> в город.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закончив </w:t>
      </w:r>
      <w:r w:rsidDel="00000000" w:rsidR="00000000" w:rsidRPr="00000000">
        <w:rPr>
          <w:rFonts w:ascii="Times New Roman" w:cs="Times New Roman" w:eastAsia="Times New Roman" w:hAnsi="Times New Roman"/>
          <w:sz w:val="24"/>
          <w:szCs w:val="24"/>
          <w:rtl w:val="0"/>
        </w:rPr>
        <w:t xml:space="preserve">с этим</w:t>
      </w:r>
      <w:r w:rsidDel="00000000" w:rsidR="00000000" w:rsidRPr="00000000">
        <w:rPr>
          <w:rFonts w:ascii="Times New Roman" w:cs="Times New Roman" w:eastAsia="Times New Roman" w:hAnsi="Times New Roman"/>
          <w:sz w:val="24"/>
          <w:szCs w:val="24"/>
          <w:rtl w:val="0"/>
        </w:rPr>
        <w:t xml:space="preserve">, маг приложил ещё больше усилий для наложения второго заклинания портала на тот же портключ, чтобы второе касание перенесло жертву обратно в безопасное место. До</w:t>
      </w:r>
      <w:r w:rsidDel="00000000" w:rsidR="00000000" w:rsidRPr="00000000">
        <w:rPr>
          <w:rFonts w:ascii="Times New Roman" w:cs="Times New Roman" w:eastAsia="Times New Roman" w:hAnsi="Times New Roman"/>
          <w:sz w:val="24"/>
          <w:szCs w:val="24"/>
          <w:rtl w:val="0"/>
        </w:rPr>
        <w:t xml:space="preserve"> сих пор, даже принимая в расчёт действие наркотика, Хмури не мог понять, что происходило в голове этого волшебника, когда он накладывал второе заклинание.</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Десятый флакон, — ответил Снейп.</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Яд василиска, — предложил Хмури.</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вскинулся </w:t>
      </w:r>
      <w:r w:rsidDel="00000000" w:rsidR="00000000" w:rsidRPr="00000000">
        <w:rPr>
          <w:rFonts w:ascii="Times New Roman" w:cs="Times New Roman" w:eastAsia="Times New Roman" w:hAnsi="Times New Roman"/>
          <w:sz w:val="24"/>
          <w:szCs w:val="24"/>
          <w:rtl w:val="0"/>
        </w:rPr>
        <w:t xml:space="preserve">Снейп. — Змеиный яд — положительный компонент для воскрешающего зелья! Не говоря уже о том, что он растворяет кости и все прочие вещества! И </w:t>
      </w:r>
      <w:r w:rsidDel="00000000" w:rsidR="00000000" w:rsidRPr="00000000">
        <w:rPr>
          <w:rFonts w:ascii="Times New Roman" w:cs="Times New Roman" w:eastAsia="Times New Roman" w:hAnsi="Times New Roman"/>
          <w:sz w:val="24"/>
          <w:szCs w:val="24"/>
          <w:rtl w:val="0"/>
        </w:rPr>
        <w:t xml:space="preserve">вообще, </w:t>
      </w:r>
      <w:r w:rsidDel="00000000" w:rsidR="00000000" w:rsidRPr="00000000">
        <w:rPr>
          <w:rFonts w:ascii="Times New Roman" w:cs="Times New Roman" w:eastAsia="Times New Roman" w:hAnsi="Times New Roman"/>
          <w:sz w:val="24"/>
          <w:szCs w:val="24"/>
          <w:rtl w:val="0"/>
        </w:rPr>
        <w:t xml:space="preserve">мы-то </w:t>
      </w:r>
      <w:r w:rsidDel="00000000" w:rsidR="00000000" w:rsidRPr="00000000">
        <w:rPr>
          <w:rFonts w:ascii="Times New Roman" w:cs="Times New Roman" w:eastAsia="Times New Roman" w:hAnsi="Times New Roman"/>
          <w:sz w:val="24"/>
          <w:szCs w:val="24"/>
          <w:rtl w:val="0"/>
        </w:rPr>
        <w:t xml:space="preserve">где возьмём...</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Успокойся, сынок. Я просто проверял, можно ли тебе доверять.</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Шизоглаз Хмури продолжил своё (на самом деле ненужное) медленное вращение, осматривая кладбище. Профессор зельеварения продолжил поливать могилу.</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Постой, — внезапно произнёс Хмури. — Откуда вы знаете, что именно здесь...</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Потому что здесь написано «Том Риддл». </w:t>
      </w:r>
      <w:r w:rsidDel="00000000" w:rsidR="00000000" w:rsidRPr="00000000">
        <w:rPr>
          <w:rFonts w:ascii="Times New Roman" w:cs="Times New Roman" w:eastAsia="Times New Roman" w:hAnsi="Times New Roman"/>
          <w:sz w:val="24"/>
          <w:szCs w:val="24"/>
          <w:rtl w:val="0"/>
        </w:rPr>
        <w:t xml:space="preserve">На надгробии, которое легко передвинуть</w:t>
      </w:r>
      <w:r w:rsidDel="00000000" w:rsidR="00000000" w:rsidRPr="00000000">
        <w:rPr>
          <w:rFonts w:ascii="Times New Roman" w:cs="Times New Roman" w:eastAsia="Times New Roman" w:hAnsi="Times New Roman"/>
          <w:sz w:val="24"/>
          <w:szCs w:val="24"/>
          <w:rtl w:val="0"/>
        </w:rPr>
        <w:t xml:space="preserve">, — сухо ответил Снейп. — И я только что выиграл десять сиклей у директора, который поставил на то, что в</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подумаете об этом до пятого флакона.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лишком медленно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постоянной бдительности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Наступила тишина.</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Сколько времени потребовалось Альбусу, чтобы понять...</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Три года, после того как мы узнали о ритуале, — тон Снейпа немного отличался от его привычного сардонического растягивания слов. — Скорее всего</w:t>
      </w:r>
      <w:r w:rsidDel="00000000" w:rsidR="00000000" w:rsidRPr="00000000">
        <w:rPr>
          <w:rFonts w:ascii="Times New Roman" w:cs="Times New Roman" w:eastAsia="Times New Roman" w:hAnsi="Times New Roman"/>
          <w:sz w:val="24"/>
          <w:szCs w:val="24"/>
          <w:rtl w:val="0"/>
        </w:rPr>
        <w:t xml:space="preserve">, это то самое кладбище. Он мог и не планировать настолько вперёд, когда убивал свою семью, и он не мог переместить саму могилу...</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Настоящее место больше не похоже на кладбище, — мрачно отрезал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Хмури. — Он переместил </w:t>
      </w:r>
      <w:r w:rsidDel="00000000" w:rsidR="00000000" w:rsidRPr="00000000">
        <w:rPr>
          <w:rFonts w:ascii="Times New Roman" w:cs="Times New Roman" w:eastAsia="Times New Roman" w:hAnsi="Times New Roman"/>
          <w:sz w:val="24"/>
          <w:szCs w:val="24"/>
          <w:rtl w:val="0"/>
        </w:rPr>
        <w:t xml:space="preserve">сюда </w:t>
      </w:r>
      <w:r w:rsidDel="00000000" w:rsidR="00000000" w:rsidRPr="00000000">
        <w:rPr>
          <w:rFonts w:ascii="Times New Roman" w:cs="Times New Roman" w:eastAsia="Times New Roman" w:hAnsi="Times New Roman"/>
          <w:sz w:val="24"/>
          <w:szCs w:val="24"/>
          <w:rtl w:val="0"/>
        </w:rPr>
        <w:t xml:space="preserve">все остальные могилы и </w:t>
      </w:r>
      <w:r w:rsidDel="00000000" w:rsidR="00000000" w:rsidRPr="00000000">
        <w:rPr>
          <w:rFonts w:ascii="Times New Roman" w:cs="Times New Roman" w:eastAsia="Times New Roman" w:hAnsi="Times New Roman"/>
          <w:sz w:val="24"/>
          <w:szCs w:val="24"/>
          <w:rtl w:val="0"/>
        </w:rPr>
        <w:t xml:space="preserve">изменил </w:t>
      </w:r>
      <w:r w:rsidDel="00000000" w:rsidR="00000000" w:rsidRPr="00000000">
        <w:rPr>
          <w:rFonts w:ascii="Times New Roman" w:cs="Times New Roman" w:eastAsia="Times New Roman" w:hAnsi="Times New Roman"/>
          <w:sz w:val="24"/>
          <w:szCs w:val="24"/>
          <w:rtl w:val="0"/>
        </w:rPr>
        <w:t xml:space="preserve">память маглам. Даже Беллатрисе Блэк он ничего бы не сказал до начала ритуала. </w:t>
      </w:r>
      <w:r w:rsidDel="00000000" w:rsidR="00000000" w:rsidRPr="00000000">
        <w:rPr>
          <w:rFonts w:ascii="Times New Roman" w:cs="Times New Roman" w:eastAsia="Times New Roman" w:hAnsi="Times New Roman"/>
          <w:sz w:val="24"/>
          <w:szCs w:val="24"/>
          <w:rtl w:val="0"/>
        </w:rPr>
        <w:t xml:space="preserve">Где настоящая могила, кроме него не знает никто.</w:t>
      </w: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продолжили свою бессмысленную работу.</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Послесловие: Блейз Забини.</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Казалось, что по гостиной Слизерина проходит граница между странами, находящимися в состоянии холодной войны.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Любой посетитель, </w:t>
      </w:r>
      <w:r w:rsidDel="00000000" w:rsidR="00000000" w:rsidRPr="00000000">
        <w:rPr>
          <w:rFonts w:ascii="Times New Roman" w:cs="Times New Roman" w:eastAsia="Times New Roman" w:hAnsi="Times New Roman"/>
          <w:sz w:val="24"/>
          <w:szCs w:val="24"/>
          <w:rtl w:val="0"/>
        </w:rPr>
        <w:t xml:space="preserve">прошедший через портрет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сразу </w:t>
      </w:r>
      <w:r w:rsidDel="00000000" w:rsidR="00000000" w:rsidRPr="00000000">
        <w:rPr>
          <w:rFonts w:ascii="Times New Roman" w:cs="Times New Roman" w:eastAsia="Times New Roman" w:hAnsi="Times New Roman"/>
          <w:sz w:val="24"/>
          <w:szCs w:val="24"/>
          <w:rtl w:val="0"/>
        </w:rPr>
        <w:t xml:space="preserve">заметил бы, что левая половина зала Совершенно Не Разговаривает с правой,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наоборот.</w:t>
      </w:r>
      <w:r w:rsidDel="00000000" w:rsidR="00000000" w:rsidRPr="00000000">
        <w:rPr>
          <w:rFonts w:ascii="Times New Roman" w:cs="Times New Roman" w:eastAsia="Times New Roman" w:hAnsi="Times New Roman"/>
          <w:sz w:val="24"/>
          <w:szCs w:val="24"/>
          <w:rtl w:val="0"/>
        </w:rPr>
        <w:t xml:space="preserve"> Также </w:t>
      </w:r>
      <w:r w:rsidDel="00000000" w:rsidR="00000000" w:rsidRPr="00000000">
        <w:rPr>
          <w:rFonts w:ascii="Times New Roman" w:cs="Times New Roman" w:eastAsia="Times New Roman" w:hAnsi="Times New Roman"/>
          <w:sz w:val="24"/>
          <w:szCs w:val="24"/>
          <w:rtl w:val="0"/>
        </w:rPr>
        <w:t xml:space="preserve">было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абсолютно ясно —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никому не </w:t>
      </w:r>
      <w:r w:rsidDel="00000000" w:rsidR="00000000" w:rsidRPr="00000000">
        <w:rPr>
          <w:rFonts w:ascii="Times New Roman" w:cs="Times New Roman" w:eastAsia="Times New Roman" w:hAnsi="Times New Roman"/>
          <w:sz w:val="24"/>
          <w:szCs w:val="24"/>
          <w:rtl w:val="0"/>
        </w:rPr>
        <w:t xml:space="preserve">нужно было объяснять</w:t>
      </w:r>
      <w:r w:rsidDel="00000000" w:rsidR="00000000" w:rsidRPr="00000000">
        <w:rPr>
          <w:rFonts w:ascii="Times New Roman" w:cs="Times New Roman" w:eastAsia="Times New Roman" w:hAnsi="Times New Roman"/>
          <w:sz w:val="24"/>
          <w:szCs w:val="24"/>
          <w:rtl w:val="0"/>
        </w:rPr>
        <w:t xml:space="preserve">, — что вариант «</w:t>
      </w:r>
      <w:r w:rsidDel="00000000" w:rsidR="00000000" w:rsidRPr="00000000">
        <w:rPr>
          <w:rFonts w:ascii="Times New Roman" w:cs="Times New Roman" w:eastAsia="Times New Roman" w:hAnsi="Times New Roman"/>
          <w:sz w:val="24"/>
          <w:szCs w:val="24"/>
          <w:rtl w:val="0"/>
        </w:rPr>
        <w:t xml:space="preserve">не выбирать сторону</w:t>
      </w:r>
      <w:r w:rsidDel="00000000" w:rsidR="00000000" w:rsidRPr="00000000">
        <w:rPr>
          <w:rFonts w:ascii="Times New Roman" w:cs="Times New Roman" w:eastAsia="Times New Roman" w:hAnsi="Times New Roman"/>
          <w:sz w:val="24"/>
          <w:szCs w:val="24"/>
          <w:rtl w:val="0"/>
        </w:rPr>
        <w:t xml:space="preserve">» отсутствует.</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color w:val="674ea7"/>
          <w:sz w:val="24"/>
          <w:szCs w:val="24"/>
        </w:rPr>
      </w:pPr>
      <w:r w:rsidDel="00000000" w:rsidR="00000000" w:rsidRPr="00000000">
        <w:rPr>
          <w:rFonts w:ascii="Times New Roman" w:cs="Times New Roman" w:eastAsia="Times New Roman" w:hAnsi="Times New Roman"/>
          <w:sz w:val="24"/>
          <w:szCs w:val="24"/>
          <w:rtl w:val="0"/>
        </w:rPr>
        <w:t xml:space="preserve">За столом, расположенным точно посередине зала, сидел Блейз Забини и, усмехаясь, делал домашнюю работу. Теперь у него была определённая репутация, и он собирался её поддерживать.</w:t>
      </w: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Послесловие: Дафна Гринграсс и </w:t>
      </w:r>
      <w:r w:rsidDel="00000000" w:rsidR="00000000" w:rsidRPr="00000000">
        <w:rPr>
          <w:rFonts w:ascii="Times New Roman" w:cs="Times New Roman" w:eastAsia="Times New Roman" w:hAnsi="Times New Roman"/>
          <w:i w:val="1"/>
          <w:sz w:val="24"/>
          <w:szCs w:val="24"/>
          <w:rtl w:val="0"/>
        </w:rPr>
        <w:t xml:space="preserve">Трейси Дэвис</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Планируешь что-нибудь интересненькое на сегодня? — спросила </w:t>
      </w:r>
      <w:r w:rsidDel="00000000" w:rsidR="00000000" w:rsidRPr="00000000">
        <w:rPr>
          <w:rFonts w:ascii="Times New Roman" w:cs="Times New Roman" w:eastAsia="Times New Roman" w:hAnsi="Times New Roman"/>
          <w:sz w:val="24"/>
          <w:szCs w:val="24"/>
          <w:rtl w:val="0"/>
        </w:rPr>
        <w:t xml:space="preserve">Трейси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Не-а</w:t>
      </w:r>
      <w:r w:rsidDel="00000000" w:rsidR="00000000" w:rsidRPr="00000000">
        <w:rPr>
          <w:rFonts w:ascii="Times New Roman" w:cs="Times New Roman" w:eastAsia="Times New Roman" w:hAnsi="Times New Roman"/>
          <w:sz w:val="24"/>
          <w:szCs w:val="24"/>
          <w:rtl w:val="0"/>
        </w:rPr>
        <w:t xml:space="preserve">, — ответила Дафна.</w:t>
      </w: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Послесловие: Гарри Поттер.</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в Хогвартсе забраться достаточно высоко, то вокруг будет достаточно безлюдно — лишь коридоры, лестницы, окна, редкие портреты... Можно натолкнуться на что-нибудь интересное, вроде бронзовой статуи пушистого существа, похожего на</w:t>
      </w:r>
      <w:r w:rsidDel="00000000" w:rsidR="00000000" w:rsidRPr="00000000">
        <w:rPr>
          <w:rFonts w:ascii="Times New Roman" w:cs="Times New Roman" w:eastAsia="Times New Roman" w:hAnsi="Times New Roman"/>
          <w:sz w:val="24"/>
          <w:szCs w:val="24"/>
          <w:rtl w:val="0"/>
        </w:rPr>
        <w:t xml:space="preserve"> ребёнка, </w:t>
      </w:r>
      <w:r w:rsidDel="00000000" w:rsidR="00000000" w:rsidRPr="00000000">
        <w:rPr>
          <w:rFonts w:ascii="Times New Roman" w:cs="Times New Roman" w:eastAsia="Times New Roman" w:hAnsi="Times New Roman"/>
          <w:sz w:val="24"/>
          <w:szCs w:val="24"/>
          <w:rtl w:val="0"/>
        </w:rPr>
        <w:t xml:space="preserve">со странным плоским копьём в лапах...</w:t>
      </w: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в Хогвартсе забраться достаточно высоко</w:t>
      </w:r>
      <w:r w:rsidDel="00000000" w:rsidR="00000000" w:rsidRPr="00000000">
        <w:rPr>
          <w:rFonts w:ascii="Times New Roman" w:cs="Times New Roman" w:eastAsia="Times New Roman" w:hAnsi="Times New Roman"/>
          <w:sz w:val="24"/>
          <w:szCs w:val="24"/>
          <w:rtl w:val="0"/>
        </w:rPr>
        <w:t xml:space="preserve">, то вокруг будет достаточно безлюдно, и это сейчас полностью устраивало Гарри.</w:t>
      </w: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понимал, что существуют места, где оказаться взаперти было бы гораздо хуже.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самом деле, вряд ли можно представить место для заключения лучше, чем древний волшебный замок с фрактальной, всё время меняющейся структурой</w:t>
      </w: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означает, что у него никогда не будет недостатка в новых местах, интересных людях и книгах, а </w:t>
      </w:r>
      <w:r w:rsidDel="00000000" w:rsidR="00000000" w:rsidRPr="00000000">
        <w:rPr>
          <w:rFonts w:ascii="Times New Roman" w:cs="Times New Roman" w:eastAsia="Times New Roman" w:hAnsi="Times New Roman"/>
          <w:sz w:val="24"/>
          <w:szCs w:val="24"/>
          <w:rtl w:val="0"/>
        </w:rPr>
        <w:t xml:space="preserve">также </w:t>
      </w:r>
      <w:r w:rsidDel="00000000" w:rsidR="00000000" w:rsidRPr="00000000">
        <w:rPr>
          <w:rFonts w:ascii="Times New Roman" w:cs="Times New Roman" w:eastAsia="Times New Roman" w:hAnsi="Times New Roman"/>
          <w:sz w:val="24"/>
          <w:szCs w:val="24"/>
          <w:rtl w:val="0"/>
        </w:rPr>
        <w:t xml:space="preserve">невероятно важных знаниях, неизвестных магловской науке.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бы Гарри не сказали, что </w:t>
      </w:r>
      <w:r w:rsidDel="00000000" w:rsidR="00000000" w:rsidRPr="00000000">
        <w:rPr>
          <w:rFonts w:ascii="Times New Roman" w:cs="Times New Roman" w:eastAsia="Times New Roman" w:hAnsi="Times New Roman"/>
          <w:sz w:val="24"/>
          <w:szCs w:val="24"/>
          <w:rtl w:val="0"/>
        </w:rPr>
        <w:t xml:space="preserve">ему нельзя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покидать этот замок, он бы прыгал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радости, </w:t>
      </w:r>
      <w:r w:rsidDel="00000000" w:rsidR="00000000" w:rsidRPr="00000000">
        <w:rPr>
          <w:rFonts w:ascii="Times New Roman" w:cs="Times New Roman" w:eastAsia="Times New Roman" w:hAnsi="Times New Roman"/>
          <w:sz w:val="24"/>
          <w:szCs w:val="24"/>
          <w:rtl w:val="0"/>
        </w:rPr>
        <w:t xml:space="preserve">узнав, </w:t>
      </w:r>
      <w:r w:rsidDel="00000000" w:rsidR="00000000" w:rsidRPr="00000000">
        <w:rPr>
          <w:rFonts w:ascii="Times New Roman" w:cs="Times New Roman" w:eastAsia="Times New Roman" w:hAnsi="Times New Roman"/>
          <w:sz w:val="24"/>
          <w:szCs w:val="24"/>
          <w:rtl w:val="0"/>
        </w:rPr>
        <w:t xml:space="preserve">что может провести в Хогвартсе больше времени. </w:t>
      </w:r>
      <w:r w:rsidDel="00000000" w:rsidR="00000000" w:rsidRPr="00000000">
        <w:rPr>
          <w:rFonts w:ascii="Times New Roman" w:cs="Times New Roman" w:eastAsia="Times New Roman" w:hAnsi="Times New Roman"/>
          <w:sz w:val="24"/>
          <w:szCs w:val="24"/>
          <w:rtl w:val="0"/>
        </w:rPr>
        <w:t xml:space="preserve">Он бы всеми хитростями и уловками добивался того, чтобы</w:t>
      </w:r>
      <w:r w:rsidDel="00000000" w:rsidR="00000000" w:rsidRPr="00000000">
        <w:rPr>
          <w:rFonts w:ascii="Times New Roman" w:cs="Times New Roman" w:eastAsia="Times New Roman" w:hAnsi="Times New Roman"/>
          <w:sz w:val="24"/>
          <w:szCs w:val="24"/>
          <w:rtl w:val="0"/>
        </w:rPr>
        <w:t xml:space="preserve"> остаться здесь. Хогвартс был в буквальном смысле самым оптимальным местом на свете. </w:t>
      </w:r>
      <w:r w:rsidDel="00000000" w:rsidR="00000000" w:rsidRPr="00000000">
        <w:rPr>
          <w:rFonts w:ascii="Times New Roman" w:cs="Times New Roman" w:eastAsia="Times New Roman" w:hAnsi="Times New Roman"/>
          <w:sz w:val="24"/>
          <w:szCs w:val="24"/>
          <w:rtl w:val="0"/>
        </w:rPr>
        <w:t xml:space="preserve">Возможно, в других мирах и найдётся что-то получше, но точно не на Земле. Хогвартс был</w:t>
      </w:r>
      <w:r w:rsidDel="00000000" w:rsidR="00000000" w:rsidRPr="00000000">
        <w:rPr>
          <w:rFonts w:ascii="Times New Roman" w:cs="Times New Roman" w:eastAsia="Times New Roman" w:hAnsi="Times New Roman"/>
          <w:sz w:val="24"/>
          <w:szCs w:val="24"/>
          <w:rtl w:val="0"/>
        </w:rPr>
        <w:t xml:space="preserve"> Максимально Интересным Местом.</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Почему замок и его окрестности теперь кажутся настолько маленькими и ограниченными, почему остальной мир вдруг стал гораздо важнее и интереснее </w:t>
      </w:r>
      <w:r w:rsidDel="00000000" w:rsidR="00000000" w:rsidRPr="00000000">
        <w:rPr>
          <w:rFonts w:ascii="Times New Roman" w:cs="Times New Roman" w:eastAsia="Times New Roman" w:hAnsi="Times New Roman"/>
          <w:sz w:val="24"/>
          <w:szCs w:val="24"/>
          <w:rtl w:val="0"/>
        </w:rPr>
        <w:t xml:space="preserve">в тот самый </w:t>
      </w:r>
      <w:r w:rsidDel="00000000" w:rsidR="00000000" w:rsidRPr="00000000">
        <w:rPr>
          <w:rFonts w:ascii="Times New Roman" w:cs="Times New Roman" w:eastAsia="Times New Roman" w:hAnsi="Times New Roman"/>
          <w:sz w:val="24"/>
          <w:szCs w:val="24"/>
          <w:rtl w:val="0"/>
        </w:rPr>
        <w:t xml:space="preserve">миг, когда ему сказали, что покидать Хогвартс нельзя? Он провёл здесь несколько месяцев и до сего дня совершенно не чувствовал клаустрофобии.</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Ты </w:t>
      </w:r>
      <w:r w:rsidDel="00000000" w:rsidR="00000000" w:rsidRPr="00000000">
        <w:rPr>
          <w:rFonts w:ascii="Times New Roman" w:cs="Times New Roman" w:eastAsia="Times New Roman" w:hAnsi="Times New Roman"/>
          <w:i w:val="1"/>
          <w:sz w:val="24"/>
          <w:szCs w:val="24"/>
          <w:rtl w:val="0"/>
        </w:rPr>
        <w:t xml:space="preserve">ведь </w:t>
      </w:r>
      <w:r w:rsidDel="00000000" w:rsidR="00000000" w:rsidRPr="00000000">
        <w:rPr>
          <w:rFonts w:ascii="Times New Roman" w:cs="Times New Roman" w:eastAsia="Times New Roman" w:hAnsi="Times New Roman"/>
          <w:i w:val="1"/>
          <w:sz w:val="24"/>
          <w:szCs w:val="24"/>
          <w:rtl w:val="0"/>
        </w:rPr>
        <w:t xml:space="preserve">знаешь об исследованиях этого явления, </w:t>
      </w:r>
      <w:r w:rsidDel="00000000" w:rsidR="00000000" w:rsidRPr="00000000">
        <w:rPr>
          <w:rFonts w:ascii="Times New Roman" w:cs="Times New Roman" w:eastAsia="Times New Roman" w:hAnsi="Times New Roman"/>
          <w:sz w:val="24"/>
          <w:szCs w:val="24"/>
          <w:rtl w:val="0"/>
        </w:rPr>
        <w:t xml:space="preserve">— заметила некая </w:t>
      </w:r>
      <w:r w:rsidDel="00000000" w:rsidR="00000000" w:rsidRPr="00000000">
        <w:rPr>
          <w:rFonts w:ascii="Times New Roman" w:cs="Times New Roman" w:eastAsia="Times New Roman" w:hAnsi="Times New Roman"/>
          <w:sz w:val="24"/>
          <w:szCs w:val="24"/>
          <w:rtl w:val="0"/>
        </w:rPr>
        <w:t xml:space="preserve">часть</w:t>
      </w:r>
      <w:r w:rsidDel="00000000" w:rsidR="00000000" w:rsidRPr="00000000">
        <w:rPr>
          <w:rFonts w:ascii="Times New Roman" w:cs="Times New Roman" w:eastAsia="Times New Roman" w:hAnsi="Times New Roman"/>
          <w:sz w:val="24"/>
          <w:szCs w:val="24"/>
          <w:rtl w:val="0"/>
        </w:rPr>
        <w:t xml:space="preserve"> его разума, — </w:t>
      </w:r>
      <w:r w:rsidDel="00000000" w:rsidR="00000000" w:rsidRPr="00000000">
        <w:rPr>
          <w:rFonts w:ascii="Times New Roman" w:cs="Times New Roman" w:eastAsia="Times New Roman" w:hAnsi="Times New Roman"/>
          <w:i w:val="1"/>
          <w:sz w:val="24"/>
          <w:szCs w:val="24"/>
          <w:rtl w:val="0"/>
        </w:rPr>
        <w:t xml:space="preserve">это просто обычный эффект дефицита. Например, в одном округе запретили чистящие </w:t>
      </w:r>
      <w:r w:rsidDel="00000000" w:rsidR="00000000" w:rsidRPr="00000000">
        <w:rPr>
          <w:rFonts w:ascii="Times New Roman" w:cs="Times New Roman" w:eastAsia="Times New Roman" w:hAnsi="Times New Roman"/>
          <w:i w:val="1"/>
          <w:sz w:val="24"/>
          <w:szCs w:val="24"/>
          <w:rtl w:val="0"/>
        </w:rPr>
        <w:t xml:space="preserve">средства, </w:t>
      </w:r>
      <w:r w:rsidDel="00000000" w:rsidR="00000000" w:rsidRPr="00000000">
        <w:rPr>
          <w:rFonts w:ascii="Times New Roman" w:cs="Times New Roman" w:eastAsia="Times New Roman" w:hAnsi="Times New Roman"/>
          <w:i w:val="1"/>
          <w:sz w:val="24"/>
          <w:szCs w:val="24"/>
          <w:rtl w:val="0"/>
        </w:rPr>
        <w:t xml:space="preserve">содержащие фосфаты, и люди, которые до того никогда не задумывались, какое чистящее средство лучше, начали специально ездить в соседние районы, чтобы покупать чистящие средства с фосфатами в огромных количествах. </w:t>
      </w:r>
      <w:r w:rsidDel="00000000" w:rsidR="00000000" w:rsidRPr="00000000">
        <w:rPr>
          <w:rFonts w:ascii="Times New Roman" w:cs="Times New Roman" w:eastAsia="Times New Roman" w:hAnsi="Times New Roman"/>
          <w:i w:val="1"/>
          <w:sz w:val="24"/>
          <w:szCs w:val="24"/>
          <w:rtl w:val="0"/>
        </w:rPr>
        <w:t xml:space="preserve">Опросы показали: они начали считать, что фосфатосодержащие чистящие средства мягче, эффективней и даже легче смываются...</w:t>
      </w:r>
      <w:r w:rsidDel="00000000" w:rsidR="00000000" w:rsidRPr="00000000">
        <w:rPr>
          <w:rFonts w:ascii="Times New Roman" w:cs="Times New Roman" w:eastAsia="Times New Roman" w:hAnsi="Times New Roman"/>
          <w:i w:val="1"/>
          <w:sz w:val="24"/>
          <w:szCs w:val="24"/>
          <w:rtl w:val="0"/>
        </w:rPr>
        <w:t xml:space="preserve"> Если двухлетнему ребёнку предложить выбор между игрушкой,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лежащей перед ним,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и </w:t>
      </w:r>
      <w:r w:rsidDel="00000000" w:rsidR="00000000" w:rsidRPr="00000000">
        <w:rPr>
          <w:rFonts w:ascii="Times New Roman" w:cs="Times New Roman" w:eastAsia="Times New Roman" w:hAnsi="Times New Roman"/>
          <w:i w:val="1"/>
          <w:sz w:val="24"/>
          <w:szCs w:val="24"/>
          <w:rtl w:val="0"/>
        </w:rPr>
        <w:t xml:space="preserve">игрушкой, </w:t>
      </w:r>
      <w:r w:rsidDel="00000000" w:rsidR="00000000" w:rsidRPr="00000000">
        <w:rPr>
          <w:rFonts w:ascii="Times New Roman" w:cs="Times New Roman" w:eastAsia="Times New Roman" w:hAnsi="Times New Roman"/>
          <w:i w:val="1"/>
          <w:sz w:val="24"/>
          <w:szCs w:val="24"/>
          <w:rtl w:val="0"/>
        </w:rPr>
        <w:t xml:space="preserve">находящейся за ограждением, он проигнорирует игрушку перед ним и будет стремиться к </w:t>
      </w:r>
      <w:r w:rsidDel="00000000" w:rsidR="00000000" w:rsidRPr="00000000">
        <w:rPr>
          <w:rFonts w:ascii="Times New Roman" w:cs="Times New Roman" w:eastAsia="Times New Roman" w:hAnsi="Times New Roman"/>
          <w:i w:val="1"/>
          <w:sz w:val="24"/>
          <w:szCs w:val="24"/>
          <w:rtl w:val="0"/>
        </w:rPr>
        <w:t xml:space="preserve">труднодоступной</w:t>
      </w:r>
      <w:r w:rsidDel="00000000" w:rsidR="00000000" w:rsidRPr="00000000">
        <w:rPr>
          <w:rFonts w:ascii="Times New Roman" w:cs="Times New Roman" w:eastAsia="Times New Roman" w:hAnsi="Times New Roman"/>
          <w:i w:val="1"/>
          <w:sz w:val="24"/>
          <w:szCs w:val="24"/>
          <w:rtl w:val="0"/>
        </w:rPr>
        <w:t xml:space="preserve">... Продавцы </w:t>
      </w:r>
      <w:r w:rsidDel="00000000" w:rsidR="00000000" w:rsidRPr="00000000">
        <w:rPr>
          <w:rFonts w:ascii="Times New Roman" w:cs="Times New Roman" w:eastAsia="Times New Roman" w:hAnsi="Times New Roman"/>
          <w:i w:val="1"/>
          <w:sz w:val="24"/>
          <w:szCs w:val="24"/>
          <w:rtl w:val="0"/>
        </w:rPr>
        <w:t xml:space="preserve">знают</w:t>
      </w:r>
      <w:r w:rsidDel="00000000" w:rsidR="00000000" w:rsidRPr="00000000">
        <w:rPr>
          <w:rFonts w:ascii="Times New Roman" w:cs="Times New Roman" w:eastAsia="Times New Roman" w:hAnsi="Times New Roman"/>
          <w:i w:val="1"/>
          <w:sz w:val="24"/>
          <w:szCs w:val="24"/>
          <w:rtl w:val="0"/>
        </w:rPr>
        <w:t xml:space="preserve">, что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можно продать больше, заявив, что количество товара ограничено</w:t>
      </w:r>
      <w:r w:rsidDel="00000000" w:rsidR="00000000" w:rsidRPr="00000000">
        <w:rPr>
          <w:rFonts w:ascii="Times New Roman" w:cs="Times New Roman" w:eastAsia="Times New Roman" w:hAnsi="Times New Roman"/>
          <w:i w:val="1"/>
          <w:sz w:val="24"/>
          <w:szCs w:val="24"/>
          <w:rtl w:val="0"/>
        </w:rPr>
        <w:t xml:space="preserve">... 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 ты чувствуешь сейчас, описано в книге «Психология влияния» Роберта </w:t>
      </w:r>
      <w:r w:rsidDel="00000000" w:rsidR="00000000" w:rsidRPr="00000000">
        <w:rPr>
          <w:rFonts w:ascii="Times New Roman" w:cs="Times New Roman" w:eastAsia="Times New Roman" w:hAnsi="Times New Roman"/>
          <w:i w:val="1"/>
          <w:sz w:val="24"/>
          <w:szCs w:val="24"/>
          <w:rtl w:val="0"/>
        </w:rPr>
        <w:t xml:space="preserve">Чалдин</w:t>
      </w:r>
      <w:r w:rsidDel="00000000" w:rsidR="00000000" w:rsidRPr="00000000">
        <w:rPr>
          <w:rFonts w:ascii="Times New Roman" w:cs="Times New Roman" w:eastAsia="Times New Roman" w:hAnsi="Times New Roman"/>
          <w:i w:val="1"/>
          <w:sz w:val="24"/>
          <w:szCs w:val="24"/>
          <w:rtl w:val="0"/>
        </w:rPr>
        <w:t xml:space="preserve">и: т</w:t>
      </w:r>
      <w:r w:rsidDel="00000000" w:rsidR="00000000" w:rsidRPr="00000000">
        <w:rPr>
          <w:rFonts w:ascii="Times New Roman" w:cs="Times New Roman" w:eastAsia="Times New Roman" w:hAnsi="Times New Roman"/>
          <w:i w:val="1"/>
          <w:sz w:val="24"/>
          <w:szCs w:val="24"/>
          <w:rtl w:val="0"/>
        </w:rPr>
        <w:t xml:space="preserve">рава всегда зеленее там, </w:t>
      </w:r>
      <w:r w:rsidDel="00000000" w:rsidR="00000000" w:rsidRPr="00000000">
        <w:rPr>
          <w:rFonts w:ascii="Times New Roman" w:cs="Times New Roman" w:eastAsia="Times New Roman" w:hAnsi="Times New Roman"/>
          <w:i w:val="1"/>
          <w:sz w:val="24"/>
          <w:szCs w:val="24"/>
          <w:rtl w:val="0"/>
        </w:rPr>
        <w:t xml:space="preserve">куда тебе нельзя</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бы Гарри не сказали, что ему нельзя покидать этот замок, он бы прыгал от радости, что может провести в Хогвартсе </w:t>
      </w:r>
      <w:r w:rsidDel="00000000" w:rsidR="00000000" w:rsidRPr="00000000">
        <w:rPr>
          <w:rFonts w:ascii="Times New Roman" w:cs="Times New Roman" w:eastAsia="Times New Roman" w:hAnsi="Times New Roman"/>
          <w:sz w:val="24"/>
          <w:szCs w:val="24"/>
          <w:rtl w:val="0"/>
        </w:rPr>
        <w:t xml:space="preserve">лето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не всю оставшуюся жизнь.</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этом-то и заключалась проблема.</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Откуда известно, что Тёмный Лорд, которого ему предстоит победить, </w:t>
      </w:r>
      <w:r w:rsidDel="00000000" w:rsidR="00000000" w:rsidRPr="00000000">
        <w:rPr>
          <w:rFonts w:ascii="Times New Roman" w:cs="Times New Roman" w:eastAsia="Times New Roman" w:hAnsi="Times New Roman"/>
          <w:sz w:val="24"/>
          <w:szCs w:val="24"/>
          <w:rtl w:val="0"/>
        </w:rPr>
        <w:t xml:space="preserve">действительно </w:t>
      </w:r>
      <w:r w:rsidDel="00000000" w:rsidR="00000000" w:rsidRPr="00000000">
        <w:rPr>
          <w:rFonts w:ascii="Times New Roman" w:cs="Times New Roman" w:eastAsia="Times New Roman" w:hAnsi="Times New Roman"/>
          <w:sz w:val="24"/>
          <w:szCs w:val="24"/>
          <w:rtl w:val="0"/>
        </w:rPr>
        <w:t xml:space="preserve">существует?</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Откуда известно, что Тот-Кого-Нельзя-Называть существует не только в воображении возможно-не-только-притворяющегося-сумасшедшим старого волшебника?</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Тело Лорда Волдеморта нашли сгоревшим почти дотла, а такого явления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w:t>
      </w:r>
      <w:r w:rsidDel="00000000" w:rsidR="00000000" w:rsidRPr="00000000">
        <w:rPr>
          <w:rFonts w:ascii="Times New Roman" w:cs="Times New Roman" w:eastAsia="Times New Roman" w:hAnsi="Times New Roman"/>
          <w:sz w:val="24"/>
          <w:szCs w:val="24"/>
          <w:rtl w:val="0"/>
        </w:rPr>
        <w:t xml:space="preserve">души </w:t>
      </w:r>
      <w:r w:rsidDel="00000000" w:rsidR="00000000" w:rsidRPr="00000000">
        <w:rPr>
          <w:rFonts w:ascii="Times New Roman" w:cs="Times New Roman" w:eastAsia="Times New Roman" w:hAnsi="Times New Roman"/>
          <w:sz w:val="24"/>
          <w:szCs w:val="24"/>
          <w:rtl w:val="0"/>
        </w:rPr>
        <w:t xml:space="preserve">на самом деле существовать не может</w:t>
      </w:r>
      <w:r w:rsidDel="00000000" w:rsidR="00000000" w:rsidRPr="00000000">
        <w:rPr>
          <w:rFonts w:ascii="Times New Roman" w:cs="Times New Roman" w:eastAsia="Times New Roman" w:hAnsi="Times New Roman"/>
          <w:sz w:val="24"/>
          <w:szCs w:val="24"/>
          <w:rtl w:val="0"/>
        </w:rPr>
        <w:t xml:space="preserve">. Как тогда Тёмный Лорд </w:t>
      </w:r>
      <w:r w:rsidDel="00000000" w:rsidR="00000000" w:rsidRPr="00000000">
        <w:rPr>
          <w:rFonts w:ascii="Times New Roman" w:cs="Times New Roman" w:eastAsia="Times New Roman" w:hAnsi="Times New Roman"/>
          <w:sz w:val="24"/>
          <w:szCs w:val="24"/>
          <w:rtl w:val="0"/>
        </w:rPr>
        <w:t xml:space="preserve">может </w:t>
      </w:r>
      <w:r w:rsidDel="00000000" w:rsidR="00000000" w:rsidRPr="00000000">
        <w:rPr>
          <w:rFonts w:ascii="Times New Roman" w:cs="Times New Roman" w:eastAsia="Times New Roman" w:hAnsi="Times New Roman"/>
          <w:sz w:val="24"/>
          <w:szCs w:val="24"/>
          <w:rtl w:val="0"/>
        </w:rPr>
        <w:t xml:space="preserve">всё ещё оставаться в живых? Откуда </w:t>
      </w:r>
      <w:r w:rsidDel="00000000" w:rsidR="00000000" w:rsidRPr="00000000">
        <w:rPr>
          <w:rFonts w:ascii="Times New Roman" w:cs="Times New Roman" w:eastAsia="Times New Roman" w:hAnsi="Times New Roman"/>
          <w:sz w:val="24"/>
          <w:szCs w:val="24"/>
          <w:rtl w:val="0"/>
        </w:rPr>
        <w:t xml:space="preserve">вообще </w:t>
      </w:r>
      <w:r w:rsidDel="00000000" w:rsidR="00000000" w:rsidRPr="00000000">
        <w:rPr>
          <w:rFonts w:ascii="Times New Roman" w:cs="Times New Roman" w:eastAsia="Times New Roman" w:hAnsi="Times New Roman"/>
          <w:sz w:val="24"/>
          <w:szCs w:val="24"/>
          <w:rtl w:val="0"/>
        </w:rPr>
        <w:t xml:space="preserve">Дамблдор знает</w:t>
      </w:r>
      <w:r w:rsidDel="00000000" w:rsidR="00000000" w:rsidRPr="00000000">
        <w:rPr>
          <w:rFonts w:ascii="Times New Roman" w:cs="Times New Roman" w:eastAsia="Times New Roman" w:hAnsi="Times New Roman"/>
          <w:sz w:val="24"/>
          <w:szCs w:val="24"/>
          <w:rtl w:val="0"/>
        </w:rPr>
        <w:t xml:space="preserve">, что он жив?</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если Тёмного Лорда не существует, то Гарри не сможет победить его, а </w:t>
      </w:r>
      <w:r w:rsidDel="00000000" w:rsidR="00000000" w:rsidRPr="00000000">
        <w:rPr>
          <w:rFonts w:ascii="Times New Roman" w:cs="Times New Roman" w:eastAsia="Times New Roman" w:hAnsi="Times New Roman"/>
          <w:sz w:val="24"/>
          <w:szCs w:val="24"/>
          <w:rtl w:val="0"/>
        </w:rPr>
        <w:t xml:space="preserve">значит, </w:t>
      </w:r>
      <w:r w:rsidDel="00000000" w:rsidR="00000000" w:rsidRPr="00000000">
        <w:rPr>
          <w:rFonts w:ascii="Times New Roman" w:cs="Times New Roman" w:eastAsia="Times New Roman" w:hAnsi="Times New Roman"/>
          <w:sz w:val="24"/>
          <w:szCs w:val="24"/>
          <w:rtl w:val="0"/>
        </w:rPr>
        <w:t xml:space="preserve">он будет заперт в Хогвартсе целую вечность.</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 после окончания седьмого курса ему позволят покинуть эти стены, шесть лет, четыре месяца и три недели спустя, считая с сегодняшнего дня. Это не так уж долго, ему только кажется, что этого времени достаточно, чтобы даже </w:t>
      </w:r>
      <w:r w:rsidDel="00000000" w:rsidR="00000000" w:rsidRPr="00000000">
        <w:rPr>
          <w:rFonts w:ascii="Times New Roman" w:cs="Times New Roman" w:eastAsia="Times New Roman" w:hAnsi="Times New Roman"/>
          <w:sz w:val="24"/>
          <w:szCs w:val="24"/>
          <w:rtl w:val="0"/>
        </w:rPr>
        <w:t xml:space="preserve">протоны распались.</w:t>
      </w: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Однако проблема была не только в этом.</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кону стояла не только его свобода.</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Хогвартса, Верховный чародей Визенгамота и председатель Международной Конфедерации Магов тайно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поднял тревогу.</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Ложную тревогу.</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Поднял л</w:t>
      </w:r>
      <w:r w:rsidDel="00000000" w:rsidR="00000000" w:rsidRPr="00000000">
        <w:rPr>
          <w:rFonts w:ascii="Times New Roman" w:cs="Times New Roman" w:eastAsia="Times New Roman" w:hAnsi="Times New Roman"/>
          <w:sz w:val="24"/>
          <w:szCs w:val="24"/>
          <w:rtl w:val="0"/>
        </w:rPr>
        <w:t xml:space="preserve">ожную тревогу по вине Гарри.</w:t>
      </w: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Знаешь, </w:t>
      </w:r>
      <w:r w:rsidDel="00000000" w:rsidR="00000000" w:rsidRPr="00000000">
        <w:rPr>
          <w:rFonts w:ascii="Times New Roman" w:cs="Times New Roman" w:eastAsia="Times New Roman" w:hAnsi="Times New Roman"/>
          <w:sz w:val="24"/>
          <w:szCs w:val="24"/>
          <w:rtl w:val="0"/>
        </w:rPr>
        <w:t xml:space="preserve">— сказала его часть, </w:t>
      </w:r>
      <w:r w:rsidDel="00000000" w:rsidR="00000000" w:rsidRPr="00000000">
        <w:rPr>
          <w:rFonts w:ascii="Times New Roman" w:cs="Times New Roman" w:eastAsia="Times New Roman" w:hAnsi="Times New Roman"/>
          <w:sz w:val="24"/>
          <w:szCs w:val="24"/>
          <w:rtl w:val="0"/>
        </w:rPr>
        <w:t xml:space="preserve">отвечающая </w:t>
      </w:r>
      <w:r w:rsidDel="00000000" w:rsidR="00000000" w:rsidRPr="00000000">
        <w:rPr>
          <w:rFonts w:ascii="Times New Roman" w:cs="Times New Roman" w:eastAsia="Times New Roman" w:hAnsi="Times New Roman"/>
          <w:sz w:val="24"/>
          <w:szCs w:val="24"/>
          <w:rtl w:val="0"/>
        </w:rPr>
        <w:t xml:space="preserve">за самосовершенствование, — </w:t>
      </w:r>
      <w:r w:rsidDel="00000000" w:rsidR="00000000" w:rsidRPr="00000000">
        <w:rPr>
          <w:rFonts w:ascii="Times New Roman" w:cs="Times New Roman" w:eastAsia="Times New Roman" w:hAnsi="Times New Roman"/>
          <w:i w:val="1"/>
          <w:sz w:val="24"/>
          <w:szCs w:val="24"/>
          <w:rtl w:val="0"/>
        </w:rPr>
        <w:t xml:space="preserve">ты ведь размышлял однажды над тем, что в разных областях профессионализм достигается по-разному, что блестящий учитель отличается от блестящего сантехника. </w:t>
      </w:r>
      <w:r w:rsidDel="00000000" w:rsidR="00000000" w:rsidRPr="00000000">
        <w:rPr>
          <w:rFonts w:ascii="Times New Roman" w:cs="Times New Roman" w:eastAsia="Times New Roman" w:hAnsi="Times New Roman"/>
          <w:i w:val="1"/>
          <w:sz w:val="24"/>
          <w:szCs w:val="24"/>
          <w:rtl w:val="0"/>
        </w:rPr>
        <w:t xml:space="preserve">Но для любых </w:t>
      </w:r>
      <w:r w:rsidDel="00000000" w:rsidR="00000000" w:rsidRPr="00000000">
        <w:rPr>
          <w:rFonts w:ascii="Times New Roman" w:cs="Times New Roman" w:eastAsia="Times New Roman" w:hAnsi="Times New Roman"/>
          <w:i w:val="1"/>
          <w:sz w:val="24"/>
          <w:szCs w:val="24"/>
          <w:rtl w:val="0"/>
        </w:rPr>
        <w:t xml:space="preserve">област</w:t>
      </w:r>
      <w:r w:rsidDel="00000000" w:rsidR="00000000" w:rsidRPr="00000000">
        <w:rPr>
          <w:rFonts w:ascii="Times New Roman" w:cs="Times New Roman" w:eastAsia="Times New Roman" w:hAnsi="Times New Roman"/>
          <w:i w:val="1"/>
          <w:sz w:val="24"/>
          <w:szCs w:val="24"/>
          <w:rtl w:val="0"/>
        </w:rPr>
        <w:t xml:space="preserve">ей существуют определённые общие способы, как не совершать глупости</w:t>
      </w:r>
      <w:r w:rsidDel="00000000" w:rsidR="00000000" w:rsidRPr="00000000">
        <w:rPr>
          <w:rFonts w:ascii="Times New Roman" w:cs="Times New Roman" w:eastAsia="Times New Roman" w:hAnsi="Times New Roman"/>
          <w:i w:val="1"/>
          <w:sz w:val="24"/>
          <w:szCs w:val="24"/>
          <w:rtl w:val="0"/>
        </w:rPr>
        <w:t xml:space="preserve">. И один из наиболее важных навыков — это умение признавать свои маленькие ошибки до того, как они перерастут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 БОЛЬШИЕ.</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...хотя </w:t>
      </w:r>
      <w:r w:rsidDel="00000000" w:rsidR="00000000" w:rsidRPr="00000000">
        <w:rPr>
          <w:rFonts w:ascii="Times New Roman" w:cs="Times New Roman" w:eastAsia="Times New Roman" w:hAnsi="Times New Roman"/>
          <w:sz w:val="24"/>
          <w:szCs w:val="24"/>
          <w:rtl w:val="0"/>
        </w:rPr>
        <w:t xml:space="preserve">эту ошибку уже </w:t>
      </w:r>
      <w:r w:rsidDel="00000000" w:rsidR="00000000" w:rsidRPr="00000000">
        <w:rPr>
          <w:rFonts w:ascii="Times New Roman" w:cs="Times New Roman" w:eastAsia="Times New Roman" w:hAnsi="Times New Roman"/>
          <w:sz w:val="24"/>
          <w:szCs w:val="24"/>
          <w:rtl w:val="0"/>
        </w:rPr>
        <w:t xml:space="preserve">можно назвать БОЛЬШОЙ...</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Проблема в том</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заметил внутренний наблюдатель, — </w:t>
      </w:r>
      <w:r w:rsidDel="00000000" w:rsidR="00000000" w:rsidRPr="00000000">
        <w:rPr>
          <w:rFonts w:ascii="Times New Roman" w:cs="Times New Roman" w:eastAsia="Times New Roman" w:hAnsi="Times New Roman"/>
          <w:i w:val="1"/>
          <w:sz w:val="24"/>
          <w:szCs w:val="24"/>
          <w:rtl w:val="0"/>
        </w:rPr>
        <w:t xml:space="preserve">что ситуация буквально с каждой минутой становится всё хуже. Вспомни, как шпионы заставляют людей работать на них: сначала они подталкивают </w:t>
      </w:r>
      <w:r w:rsidDel="00000000" w:rsidR="00000000" w:rsidRPr="00000000">
        <w:rPr>
          <w:rFonts w:ascii="Times New Roman" w:cs="Times New Roman" w:eastAsia="Times New Roman" w:hAnsi="Times New Roman"/>
          <w:i w:val="1"/>
          <w:sz w:val="24"/>
          <w:szCs w:val="24"/>
          <w:rtl w:val="0"/>
        </w:rPr>
        <w:t xml:space="preserve">людей </w:t>
      </w:r>
      <w:r w:rsidDel="00000000" w:rsidR="00000000" w:rsidRPr="00000000">
        <w:rPr>
          <w:rFonts w:ascii="Times New Roman" w:cs="Times New Roman" w:eastAsia="Times New Roman" w:hAnsi="Times New Roman"/>
          <w:i w:val="1"/>
          <w:sz w:val="24"/>
          <w:szCs w:val="24"/>
          <w:rtl w:val="0"/>
        </w:rPr>
        <w:t xml:space="preserve">к совершению маленького проступка, затем шантажируют их этим проступком, чтобы те совершили проступок побольше, </w:t>
      </w:r>
      <w:r w:rsidDel="00000000" w:rsidR="00000000" w:rsidRPr="00000000">
        <w:rPr>
          <w:rFonts w:ascii="Times New Roman" w:cs="Times New Roman" w:eastAsia="Times New Roman" w:hAnsi="Times New Roman"/>
          <w:i w:val="1"/>
          <w:sz w:val="24"/>
          <w:szCs w:val="24"/>
          <w:rtl w:val="0"/>
        </w:rPr>
        <w:t xml:space="preserve">и затем уже с помощью ЭТОГО проступка подталкивают к ещё б</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i w:val="1"/>
          <w:sz w:val="24"/>
          <w:szCs w:val="24"/>
          <w:rtl w:val="0"/>
        </w:rPr>
        <w:t xml:space="preserve">льшему</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и тогда жертва оказывается полностью во власти шантажиста.</w:t>
      </w: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Ведь ты же размышлял о том, что если бы человек мог предвидеть весь этот путь, то он бы просто провёл черту на первом шаге и принял бы наказание за самый первый проступок? Разве не решил ты тогда поступать так, если кто-нибудь когда-нибудь попытается шантажом заставить тебя совершить что-то серьёзное ради сокрытия </w:t>
      </w:r>
      <w:r w:rsidDel="00000000" w:rsidR="00000000" w:rsidRPr="00000000">
        <w:rPr>
          <w:rFonts w:ascii="Times New Roman" w:cs="Times New Roman" w:eastAsia="Times New Roman" w:hAnsi="Times New Roman"/>
          <w:i w:val="1"/>
          <w:sz w:val="24"/>
          <w:szCs w:val="24"/>
          <w:rtl w:val="0"/>
        </w:rPr>
        <w:t xml:space="preserve">чего-то </w:t>
      </w:r>
      <w:r w:rsidDel="00000000" w:rsidR="00000000" w:rsidRPr="00000000">
        <w:rPr>
          <w:rFonts w:ascii="Times New Roman" w:cs="Times New Roman" w:eastAsia="Times New Roman" w:hAnsi="Times New Roman"/>
          <w:i w:val="1"/>
          <w:sz w:val="24"/>
          <w:szCs w:val="24"/>
          <w:rtl w:val="0"/>
        </w:rPr>
        <w:t xml:space="preserve">мелкого? Неужели ты не видишь сходства, Гарри Джеймс Поттер-Эванс-Веррес?</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Только это не мелкий проступок, это </w:t>
      </w:r>
      <w:r w:rsidDel="00000000" w:rsidR="00000000" w:rsidRPr="00000000">
        <w:rPr>
          <w:rFonts w:ascii="Times New Roman" w:cs="Times New Roman" w:eastAsia="Times New Roman" w:hAnsi="Times New Roman"/>
          <w:sz w:val="24"/>
          <w:szCs w:val="24"/>
          <w:rtl w:val="0"/>
        </w:rPr>
        <w:t xml:space="preserve">совсем</w:t>
      </w:r>
      <w:r w:rsidDel="00000000" w:rsidR="00000000" w:rsidRPr="00000000">
        <w:rPr>
          <w:rFonts w:ascii="Times New Roman" w:cs="Times New Roman" w:eastAsia="Times New Roman" w:hAnsi="Times New Roman"/>
          <w:sz w:val="24"/>
          <w:szCs w:val="24"/>
          <w:rtl w:val="0"/>
        </w:rPr>
        <w:t xml:space="preserve"> не мелкий проступок, и множество очень могущественных людей будут безумно рассержены на Гарри. И не столько из-за ложной тревоги, сколько из-за </w:t>
      </w:r>
      <w:r w:rsidDel="00000000" w:rsidR="00000000" w:rsidRPr="00000000">
        <w:rPr>
          <w:rFonts w:ascii="Times New Roman" w:cs="Times New Roman" w:eastAsia="Times New Roman" w:hAnsi="Times New Roman"/>
          <w:sz w:val="24"/>
          <w:szCs w:val="24"/>
          <w:rtl w:val="0"/>
        </w:rPr>
        <w:t xml:space="preserve">освобождения Беллатрисы из Азкабана</w:t>
      </w:r>
      <w:r w:rsidDel="00000000" w:rsidR="00000000" w:rsidRPr="00000000">
        <w:rPr>
          <w:rFonts w:ascii="Times New Roman" w:cs="Times New Roman" w:eastAsia="Times New Roman" w:hAnsi="Times New Roman"/>
          <w:sz w:val="24"/>
          <w:szCs w:val="24"/>
          <w:rtl w:val="0"/>
        </w:rPr>
        <w:t xml:space="preserve">, и если Тёмный Лорд </w:t>
      </w:r>
      <w:r w:rsidDel="00000000" w:rsidR="00000000" w:rsidRPr="00000000">
        <w:rPr>
          <w:rFonts w:ascii="Times New Roman" w:cs="Times New Roman" w:eastAsia="Times New Roman" w:hAnsi="Times New Roman"/>
          <w:sz w:val="24"/>
          <w:szCs w:val="24"/>
          <w:rtl w:val="0"/>
        </w:rPr>
        <w:t xml:space="preserve">действительно</w:t>
      </w:r>
      <w:r w:rsidDel="00000000" w:rsidR="00000000" w:rsidRPr="00000000">
        <w:rPr>
          <w:rFonts w:ascii="Times New Roman" w:cs="Times New Roman" w:eastAsia="Times New Roman" w:hAnsi="Times New Roman"/>
          <w:sz w:val="24"/>
          <w:szCs w:val="24"/>
          <w:rtl w:val="0"/>
        </w:rPr>
        <w:t xml:space="preserve"> существует и однажды придёт за ним, то, возможно, получится, что он уже проиграл войну...</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 думаешь, что они будут сражены твоей честностью, рациональностью и </w:t>
      </w:r>
      <w:r w:rsidDel="00000000" w:rsidR="00000000" w:rsidRPr="00000000">
        <w:rPr>
          <w:rFonts w:ascii="Times New Roman" w:cs="Times New Roman" w:eastAsia="Times New Roman" w:hAnsi="Times New Roman"/>
          <w:i w:val="1"/>
          <w:sz w:val="24"/>
          <w:szCs w:val="24"/>
          <w:rtl w:val="0"/>
        </w:rPr>
        <w:t xml:space="preserve">дальновидностью</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благо</w:t>
      </w:r>
      <w:r w:rsidDel="00000000" w:rsidR="00000000" w:rsidRPr="00000000">
        <w:rPr>
          <w:rFonts w:ascii="Times New Roman" w:cs="Times New Roman" w:eastAsia="Times New Roman" w:hAnsi="Times New Roman"/>
          <w:i w:val="1"/>
          <w:sz w:val="24"/>
          <w:szCs w:val="24"/>
          <w:rtl w:val="0"/>
        </w:rPr>
        <w:t xml:space="preserve">даря которым ты остановил этот снежный ком до того, как он превратился в лавину?</w:t>
      </w: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так не думал, и после нескольких секунд раздумий та его часть, с которой он </w:t>
      </w:r>
      <w:r w:rsidDel="00000000" w:rsidR="00000000" w:rsidRPr="00000000">
        <w:rPr>
          <w:rFonts w:ascii="Times New Roman" w:cs="Times New Roman" w:eastAsia="Times New Roman" w:hAnsi="Times New Roman"/>
          <w:sz w:val="24"/>
          <w:szCs w:val="24"/>
          <w:rtl w:val="0"/>
        </w:rPr>
        <w:t xml:space="preserve">говорил, </w:t>
      </w:r>
      <w:r w:rsidDel="00000000" w:rsidR="00000000" w:rsidRPr="00000000">
        <w:rPr>
          <w:rFonts w:ascii="Times New Roman" w:cs="Times New Roman" w:eastAsia="Times New Roman" w:hAnsi="Times New Roman"/>
          <w:sz w:val="24"/>
          <w:szCs w:val="24"/>
          <w:rtl w:val="0"/>
        </w:rPr>
        <w:t xml:space="preserve">согласилась, что эта идея до смешного оптимистична.</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бесцельная прогулка закончилась у открытого окна. Гарри подошёл к нему, и, облокотившись на подоконник, посмотрел с высоты вниз, на земли Хогвартса.</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Коричневое — это голые деревья, жёлтое — мёртвая трава, </w:t>
      </w:r>
      <w:r w:rsidDel="00000000" w:rsidR="00000000" w:rsidRPr="00000000">
        <w:rPr>
          <w:rFonts w:ascii="Times New Roman" w:cs="Times New Roman" w:eastAsia="Times New Roman" w:hAnsi="Times New Roman"/>
          <w:sz w:val="24"/>
          <w:szCs w:val="24"/>
          <w:rtl w:val="0"/>
        </w:rPr>
        <w:t xml:space="preserve">лёд цвета льда </w:t>
      </w:r>
      <w:r w:rsidDel="00000000" w:rsidR="00000000" w:rsidRPr="00000000">
        <w:rPr>
          <w:rFonts w:ascii="Times New Roman" w:cs="Times New Roman" w:eastAsia="Times New Roman" w:hAnsi="Times New Roman"/>
          <w:sz w:val="24"/>
          <w:szCs w:val="24"/>
          <w:rtl w:val="0"/>
        </w:rPr>
        <w:t xml:space="preserve">— замёрзшие речки и ручейки... Тот,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 окрестил это «Запретным лесом»,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совершенно точно не разбирался в маркетинге: само название уже рождало желание попасть туда. Солнце в небе начинало опускаться — у Гарри уже несколько часов в голове прокручивались одни и те же мысли, правда не по кругу, а скорее по спирали, то поднимаясь вверх, то нисходя вниз.</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до сих пор не мог поверить, что прошёл через все испытания Азкабана — </w:t>
      </w:r>
      <w:r w:rsidDel="00000000" w:rsidR="00000000" w:rsidRPr="00000000">
        <w:rPr>
          <w:rFonts w:ascii="Times New Roman" w:cs="Times New Roman" w:eastAsia="Times New Roman" w:hAnsi="Times New Roman"/>
          <w:sz w:val="24"/>
          <w:szCs w:val="24"/>
          <w:rtl w:val="0"/>
        </w:rPr>
        <w:t xml:space="preserve">убрал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своего патронуса до того, как тот вытянул всю его жизненную силу, оглушил аврора, нашёл способ скрыть Беллу от дементоров, встретился с дюжиной дементоров и </w:t>
      </w:r>
      <w:r w:rsidDel="00000000" w:rsidR="00000000" w:rsidRPr="00000000">
        <w:rPr>
          <w:rFonts w:ascii="Times New Roman" w:cs="Times New Roman" w:eastAsia="Times New Roman" w:hAnsi="Times New Roman"/>
          <w:sz w:val="24"/>
          <w:szCs w:val="24"/>
          <w:rtl w:val="0"/>
        </w:rPr>
        <w:t xml:space="preserve">отпугнул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их, изобрёл метлу на ракетном двигателе и летал на ней</w:t>
      </w:r>
      <w:r w:rsidDel="00000000" w:rsidR="00000000" w:rsidRPr="00000000">
        <w:rPr>
          <w:rFonts w:ascii="Times New Roman" w:cs="Times New Roman" w:eastAsia="Times New Roman" w:hAnsi="Times New Roman"/>
          <w:sz w:val="24"/>
          <w:szCs w:val="24"/>
          <w:rtl w:val="0"/>
        </w:rPr>
        <w:t xml:space="preserve"> — он прошёл через</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 разу не подстегнув себя мыслью: «Я должен это сделать... потому что... я обещал Гермионе вернуться с обеда!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Казалось, возможность эта была безвозвратно утеряна</w:t>
      </w:r>
      <w:r w:rsidDel="00000000" w:rsidR="00000000" w:rsidRPr="00000000">
        <w:rPr>
          <w:rFonts w:ascii="Times New Roman" w:cs="Times New Roman" w:eastAsia="Times New Roman" w:hAnsi="Times New Roman"/>
          <w:sz w:val="24"/>
          <w:szCs w:val="24"/>
          <w:rtl w:val="0"/>
        </w:rPr>
        <w:t xml:space="preserve">, словно не сделав это тогда, он уже никогда не сможет сделать это правильно,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какие ещё испытания ждут его впереди и какие обещания он даст. </w:t>
      </w:r>
      <w:r w:rsidDel="00000000" w:rsidR="00000000" w:rsidRPr="00000000">
        <w:rPr>
          <w:rFonts w:ascii="Times New Roman" w:cs="Times New Roman" w:eastAsia="Times New Roman" w:hAnsi="Times New Roman"/>
          <w:sz w:val="24"/>
          <w:szCs w:val="24"/>
          <w:rtl w:val="0"/>
        </w:rPr>
        <w:t xml:space="preserve">Потому что в следующий раз уже выйдет просто </w:t>
      </w:r>
      <w:r w:rsidDel="00000000" w:rsidR="00000000" w:rsidRPr="00000000">
        <w:rPr>
          <w:rFonts w:ascii="Times New Roman" w:cs="Times New Roman" w:eastAsia="Times New Roman" w:hAnsi="Times New Roman"/>
          <w:sz w:val="24"/>
          <w:szCs w:val="24"/>
          <w:rtl w:val="0"/>
        </w:rPr>
        <w:t xml:space="preserve">неуклюжая</w:t>
      </w:r>
      <w:r w:rsidDel="00000000" w:rsidR="00000000" w:rsidRPr="00000000">
        <w:rPr>
          <w:rFonts w:ascii="Times New Roman" w:cs="Times New Roman" w:eastAsia="Times New Roman" w:hAnsi="Times New Roman"/>
          <w:sz w:val="24"/>
          <w:szCs w:val="24"/>
          <w:rtl w:val="0"/>
        </w:rPr>
        <w:t xml:space="preserve"> попытка</w:t>
      </w:r>
      <w:r w:rsidDel="00000000" w:rsidR="00000000" w:rsidRPr="00000000">
        <w:rPr>
          <w:rFonts w:ascii="Times New Roman" w:cs="Times New Roman" w:eastAsia="Times New Roman" w:hAnsi="Times New Roman"/>
          <w:sz w:val="24"/>
          <w:szCs w:val="24"/>
          <w:rtl w:val="0"/>
        </w:rPr>
        <w:t xml:space="preserve"> наверстать упущенное в первый</w:t>
      </w:r>
      <w:r w:rsidDel="00000000" w:rsidR="00000000" w:rsidRPr="00000000">
        <w:rPr>
          <w:rFonts w:ascii="Times New Roman" w:cs="Times New Roman" w:eastAsia="Times New Roman" w:hAnsi="Times New Roman"/>
          <w:sz w:val="24"/>
          <w:szCs w:val="24"/>
          <w:rtl w:val="0"/>
        </w:rPr>
        <w:t xml:space="preserve"> раз, а не г</w:t>
      </w:r>
      <w:r w:rsidDel="00000000" w:rsidR="00000000" w:rsidRPr="00000000">
        <w:rPr>
          <w:rFonts w:ascii="Times New Roman" w:cs="Times New Roman" w:eastAsia="Times New Roman" w:hAnsi="Times New Roman"/>
          <w:sz w:val="24"/>
          <w:szCs w:val="24"/>
          <w:rtl w:val="0"/>
        </w:rPr>
        <w:t xml:space="preserve">ероическое заявление</w:t>
      </w:r>
      <w:r w:rsidDel="00000000" w:rsidR="00000000" w:rsidRPr="00000000">
        <w:rPr>
          <w:rFonts w:ascii="Times New Roman" w:cs="Times New Roman" w:eastAsia="Times New Roman" w:hAnsi="Times New Roman"/>
          <w:sz w:val="24"/>
          <w:szCs w:val="24"/>
          <w:rtl w:val="0"/>
        </w:rPr>
        <w:t xml:space="preserve">, которое получилось бы, вспомни он о своём обещании. Словно этот неверный ход уже был необратим:</w:t>
      </w:r>
      <w:r w:rsidDel="00000000" w:rsidR="00000000" w:rsidRPr="00000000">
        <w:rPr>
          <w:rFonts w:ascii="Times New Roman" w:cs="Times New Roman" w:eastAsia="Times New Roman" w:hAnsi="Times New Roman"/>
          <w:sz w:val="24"/>
          <w:szCs w:val="24"/>
          <w:rtl w:val="0"/>
        </w:rPr>
        <w:t xml:space="preserve"> даётся лишь один шанс, всё правильно можно сделать только с первой попытки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должен был вспомнить о своём </w:t>
      </w:r>
      <w:r w:rsidDel="00000000" w:rsidR="00000000" w:rsidRPr="00000000">
        <w:rPr>
          <w:rFonts w:ascii="Times New Roman" w:cs="Times New Roman" w:eastAsia="Times New Roman" w:hAnsi="Times New Roman"/>
          <w:sz w:val="24"/>
          <w:szCs w:val="24"/>
          <w:rtl w:val="0"/>
        </w:rPr>
        <w:t xml:space="preserve">обещани</w:t>
      </w:r>
      <w:r w:rsidDel="00000000" w:rsidR="00000000" w:rsidRPr="00000000">
        <w:rPr>
          <w:rFonts w:ascii="Times New Roman" w:cs="Times New Roman" w:eastAsia="Times New Roman" w:hAnsi="Times New Roman"/>
          <w:sz w:val="24"/>
          <w:szCs w:val="24"/>
          <w:rtl w:val="0"/>
        </w:rPr>
        <w:t xml:space="preserve">и Гермионе перед тем, как отправиться в Азкабан.</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всё же</w:t>
      </w:r>
      <w:r w:rsidDel="00000000" w:rsidR="00000000" w:rsidRPr="00000000">
        <w:rPr>
          <w:rFonts w:ascii="Times New Roman" w:cs="Times New Roman" w:eastAsia="Times New Roman" w:hAnsi="Times New Roman"/>
          <w:sz w:val="24"/>
          <w:szCs w:val="24"/>
          <w:rtl w:val="0"/>
        </w:rPr>
        <w:t xml:space="preserve">, почему он вообще решился на это?</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Моя рабочая гипотеза — </w:t>
      </w:r>
      <w:r w:rsidDel="00000000" w:rsidR="00000000" w:rsidRPr="00000000">
        <w:rPr>
          <w:rFonts w:ascii="Times New Roman" w:cs="Times New Roman" w:eastAsia="Times New Roman" w:hAnsi="Times New Roman"/>
          <w:i w:val="1"/>
          <w:sz w:val="24"/>
          <w:szCs w:val="24"/>
          <w:rtl w:val="0"/>
        </w:rPr>
        <w:t xml:space="preserve">потому что </w:t>
      </w:r>
      <w:r w:rsidDel="00000000" w:rsidR="00000000" w:rsidRPr="00000000">
        <w:rPr>
          <w:rFonts w:ascii="Times New Roman" w:cs="Times New Roman" w:eastAsia="Times New Roman" w:hAnsi="Times New Roman"/>
          <w:i w:val="1"/>
          <w:sz w:val="24"/>
          <w:szCs w:val="24"/>
          <w:rtl w:val="0"/>
        </w:rPr>
        <w:t xml:space="preserve">ты </w:t>
      </w:r>
      <w:r w:rsidDel="00000000" w:rsidR="00000000" w:rsidRPr="00000000">
        <w:rPr>
          <w:rFonts w:ascii="Times New Roman" w:cs="Times New Roman" w:eastAsia="Times New Roman" w:hAnsi="Times New Roman"/>
          <w:i w:val="1"/>
          <w:sz w:val="24"/>
          <w:szCs w:val="24"/>
          <w:rtl w:val="0"/>
        </w:rPr>
        <w:t xml:space="preserve">идиот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сказал пуффендуец.</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Это не конструктивный анализ </w:t>
      </w:r>
      <w:r w:rsidDel="00000000" w:rsidR="00000000" w:rsidRPr="00000000">
        <w:rPr>
          <w:rFonts w:ascii="Times New Roman" w:cs="Times New Roman" w:eastAsia="Times New Roman" w:hAnsi="Times New Roman"/>
          <w:i w:val="1"/>
          <w:sz w:val="24"/>
          <w:szCs w:val="24"/>
          <w:rtl w:val="0"/>
        </w:rPr>
        <w:t xml:space="preserve">ошибок,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подумал Гарри.</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ты хочешь подробностей, </w:t>
      </w:r>
      <w:r w:rsidDel="00000000" w:rsidR="00000000" w:rsidRPr="00000000">
        <w:rPr>
          <w:rFonts w:ascii="Times New Roman" w:cs="Times New Roman" w:eastAsia="Times New Roman" w:hAnsi="Times New Roman"/>
          <w:sz w:val="24"/>
          <w:szCs w:val="24"/>
          <w:rtl w:val="0"/>
        </w:rPr>
        <w:t xml:space="preserve">— ответил пуффендуец, — </w:t>
      </w:r>
      <w:r w:rsidDel="00000000" w:rsidR="00000000" w:rsidRPr="00000000">
        <w:rPr>
          <w:rFonts w:ascii="Times New Roman" w:cs="Times New Roman" w:eastAsia="Times New Roman" w:hAnsi="Times New Roman"/>
          <w:i w:val="1"/>
          <w:sz w:val="24"/>
          <w:szCs w:val="24"/>
          <w:rtl w:val="0"/>
        </w:rPr>
        <w:t xml:space="preserve">то профессор Защиты Хогвартса </w:t>
      </w:r>
      <w:r w:rsidDel="00000000" w:rsidR="00000000" w:rsidRPr="00000000">
        <w:rPr>
          <w:rFonts w:ascii="Times New Roman" w:cs="Times New Roman" w:eastAsia="Times New Roman" w:hAnsi="Times New Roman"/>
          <w:i w:val="1"/>
          <w:sz w:val="24"/>
          <w:szCs w:val="24"/>
          <w:rtl w:val="0"/>
        </w:rPr>
        <w:t xml:space="preserve">сказал что-то вроде: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Давай вытащим Беллатрису из Азкабана</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и ты </w:t>
      </w:r>
      <w:r w:rsidDel="00000000" w:rsidR="00000000" w:rsidRPr="00000000">
        <w:rPr>
          <w:rFonts w:ascii="Times New Roman" w:cs="Times New Roman" w:eastAsia="Times New Roman" w:hAnsi="Times New Roman"/>
          <w:i w:val="1"/>
          <w:sz w:val="24"/>
          <w:szCs w:val="24"/>
          <w:rtl w:val="0"/>
        </w:rPr>
        <w:t xml:space="preserve">такой: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Да</w:t>
      </w:r>
      <w:r w:rsidDel="00000000" w:rsidR="00000000" w:rsidRPr="00000000">
        <w:rPr>
          <w:rFonts w:ascii="Times New Roman" w:cs="Times New Roman" w:eastAsia="Times New Roman" w:hAnsi="Times New Roman"/>
          <w:i w:val="1"/>
          <w:sz w:val="24"/>
          <w:szCs w:val="24"/>
          <w:rtl w:val="0"/>
        </w:rPr>
        <w:t xml:space="preserve">вай</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Постой, ЭТО не честно...</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Эй, </w:t>
      </w:r>
      <w:r w:rsidDel="00000000" w:rsidR="00000000" w:rsidRPr="00000000">
        <w:rPr>
          <w:rFonts w:ascii="Times New Roman" w:cs="Times New Roman" w:eastAsia="Times New Roman" w:hAnsi="Times New Roman"/>
          <w:sz w:val="24"/>
          <w:szCs w:val="24"/>
          <w:rtl w:val="0"/>
        </w:rPr>
        <w:t xml:space="preserve">— продолжил пуффендуец, — </w:t>
      </w:r>
      <w:r w:rsidDel="00000000" w:rsidR="00000000" w:rsidRPr="00000000">
        <w:rPr>
          <w:rFonts w:ascii="Times New Roman" w:cs="Times New Roman" w:eastAsia="Times New Roman" w:hAnsi="Times New Roman"/>
          <w:i w:val="1"/>
          <w:sz w:val="24"/>
          <w:szCs w:val="24"/>
          <w:rtl w:val="0"/>
        </w:rPr>
        <w:t xml:space="preserve">обрати внимание, с этой высоты отдельные деревья не видны и теперь можно увидеть лес в целом.</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Почему</w:t>
      </w:r>
      <w:r w:rsidDel="00000000" w:rsidR="00000000" w:rsidRPr="00000000">
        <w:rPr>
          <w:rFonts w:ascii="Times New Roman" w:cs="Times New Roman" w:eastAsia="Times New Roman" w:hAnsi="Times New Roman"/>
          <w:sz w:val="24"/>
          <w:szCs w:val="24"/>
          <w:rtl w:val="0"/>
        </w:rPr>
        <w:t xml:space="preserve"> он это сделал?..</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Можно с уверенностью сказать, что он пошёл на это не из прагматичного расчёта. Ему было неудобно достать лист бумаги и подсчитать все плюсы и минусы. Он боялся, что профессор Квиррелл перестанет его уважать, если он скажет «нет» или будет излишне колебаться — ведь речь шла о спасении девы в беде.</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Где-то в глубинах его сознания затаилась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мысль, что если твой таинственный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учитель предлагает тебе первую миссию, первый шанс поучаствовать в приключении, и ты ответишь «</w:t>
      </w: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то таинственный учитель с отвращением </w:t>
      </w:r>
      <w:r w:rsidDel="00000000" w:rsidR="00000000" w:rsidRPr="00000000">
        <w:rPr>
          <w:rFonts w:ascii="Times New Roman" w:cs="Times New Roman" w:eastAsia="Times New Roman" w:hAnsi="Times New Roman"/>
          <w:sz w:val="24"/>
          <w:szCs w:val="24"/>
          <w:rtl w:val="0"/>
        </w:rPr>
        <w:t xml:space="preserve">отвернётся</w:t>
      </w:r>
      <w:r w:rsidDel="00000000" w:rsidR="00000000" w:rsidRPr="00000000">
        <w:rPr>
          <w:rFonts w:ascii="Times New Roman" w:cs="Times New Roman" w:eastAsia="Times New Roman" w:hAnsi="Times New Roman"/>
          <w:sz w:val="24"/>
          <w:szCs w:val="24"/>
          <w:rtl w:val="0"/>
        </w:rPr>
        <w:t xml:space="preserve">, и у тебя никогда больше не будет шанса стать героем...</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...да, всё так и было. Сейчас это очевидно. </w:t>
      </w:r>
      <w:r w:rsidDel="00000000" w:rsidR="00000000" w:rsidRPr="00000000">
        <w:rPr>
          <w:rFonts w:ascii="Times New Roman" w:cs="Times New Roman" w:eastAsia="Times New Roman" w:hAnsi="Times New Roman"/>
          <w:sz w:val="24"/>
          <w:szCs w:val="24"/>
          <w:rtl w:val="0"/>
        </w:rPr>
        <w:t xml:space="preserve">Он начал мыслить в режиме «Моя жизнь идёт по сценарию, и я подошёл к очередной сюжетной развилке», а не, скажем, в режиме «Ага, вот тут у нас поступило предложение освободить Беллатрису Блэк из Азкабана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Вот истинная, первоначальная причина его решения в ту секунду, когда он его принял. Его мозг распознал сюжет, в котором слово «нет» прозвучало бы диссонансом. И если подумать, то понятно, что это </w:t>
      </w:r>
      <w:r w:rsidDel="00000000" w:rsidR="00000000" w:rsidRPr="00000000">
        <w:rPr>
          <w:rFonts w:ascii="Times New Roman" w:cs="Times New Roman" w:eastAsia="Times New Roman" w:hAnsi="Times New Roman"/>
          <w:sz w:val="24"/>
          <w:szCs w:val="24"/>
          <w:rtl w:val="0"/>
        </w:rPr>
        <w:t xml:space="preserve">совершенно </w:t>
      </w:r>
      <w:r w:rsidDel="00000000" w:rsidR="00000000" w:rsidRPr="00000000">
        <w:rPr>
          <w:rFonts w:ascii="Times New Roman" w:cs="Times New Roman" w:eastAsia="Times New Roman" w:hAnsi="Times New Roman"/>
          <w:sz w:val="24"/>
          <w:szCs w:val="24"/>
          <w:rtl w:val="0"/>
        </w:rPr>
        <w:t xml:space="preserve">нерациональный путь принятия решений. По сравнению с этим скрытый мотив профессора Квиррелла — </w:t>
      </w:r>
      <w:r w:rsidDel="00000000" w:rsidR="00000000" w:rsidRPr="00000000">
        <w:rPr>
          <w:rFonts w:ascii="Times New Roman" w:cs="Times New Roman" w:eastAsia="Times New Roman" w:hAnsi="Times New Roman"/>
          <w:sz w:val="24"/>
          <w:szCs w:val="24"/>
          <w:rtl w:val="0"/>
        </w:rPr>
        <w:t xml:space="preserve">заполучить остатки утраченного наследия Слизерина</w:t>
      </w:r>
      <w:r w:rsidDel="00000000" w:rsidR="00000000" w:rsidRPr="00000000">
        <w:rPr>
          <w:rFonts w:ascii="Times New Roman" w:cs="Times New Roman" w:eastAsia="Times New Roman" w:hAnsi="Times New Roman"/>
          <w:sz w:val="24"/>
          <w:szCs w:val="24"/>
          <w:rtl w:val="0"/>
        </w:rPr>
        <w:t xml:space="preserve">, пока Беллатриса жива — </w:t>
      </w:r>
      <w:r w:rsidDel="00000000" w:rsidR="00000000" w:rsidRPr="00000000">
        <w:rPr>
          <w:rFonts w:ascii="Times New Roman" w:cs="Times New Roman" w:eastAsia="Times New Roman" w:hAnsi="Times New Roman"/>
          <w:sz w:val="24"/>
          <w:szCs w:val="24"/>
          <w:rtl w:val="0"/>
        </w:rPr>
        <w:t xml:space="preserve">выглядит </w:t>
      </w:r>
      <w:r w:rsidDel="00000000" w:rsidR="00000000" w:rsidRPr="00000000">
        <w:rPr>
          <w:rFonts w:ascii="Times New Roman" w:cs="Times New Roman" w:eastAsia="Times New Roman" w:hAnsi="Times New Roman"/>
          <w:sz w:val="24"/>
          <w:szCs w:val="24"/>
          <w:rtl w:val="0"/>
        </w:rPr>
        <w:t xml:space="preserve">впечатляюще разумным. В его случае выгода </w:t>
      </w:r>
      <w:r w:rsidDel="00000000" w:rsidR="00000000" w:rsidRPr="00000000">
        <w:rPr>
          <w:rFonts w:ascii="Times New Roman" w:cs="Times New Roman" w:eastAsia="Times New Roman" w:hAnsi="Times New Roman"/>
          <w:sz w:val="24"/>
          <w:szCs w:val="24"/>
          <w:rtl w:val="0"/>
        </w:rPr>
        <w:t xml:space="preserve">была соизмерима </w:t>
      </w:r>
      <w:r w:rsidDel="00000000" w:rsidR="00000000" w:rsidRPr="00000000">
        <w:rPr>
          <w:rFonts w:ascii="Times New Roman" w:cs="Times New Roman" w:eastAsia="Times New Roman" w:hAnsi="Times New Roman"/>
          <w:sz w:val="24"/>
          <w:szCs w:val="24"/>
          <w:rtl w:val="0"/>
        </w:rPr>
        <w:t xml:space="preserve">с риском, казавшимся тогда небольшим.</w:t>
      </w: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несправедливо, просто несправедливо. Стоило ему на долю секунды забыть о </w:t>
      </w:r>
      <w:r w:rsidDel="00000000" w:rsidR="00000000" w:rsidRPr="00000000">
        <w:rPr>
          <w:rFonts w:ascii="Times New Roman" w:cs="Times New Roman" w:eastAsia="Times New Roman" w:hAnsi="Times New Roman"/>
          <w:sz w:val="24"/>
          <w:szCs w:val="24"/>
          <w:rtl w:val="0"/>
        </w:rPr>
        <w:t xml:space="preserve">рациональности</w:t>
      </w:r>
      <w:r w:rsidDel="00000000" w:rsidR="00000000" w:rsidRPr="00000000">
        <w:rPr>
          <w:rFonts w:ascii="Times New Roman" w:cs="Times New Roman" w:eastAsia="Times New Roman" w:hAnsi="Times New Roman"/>
          <w:sz w:val="24"/>
          <w:szCs w:val="24"/>
          <w:rtl w:val="0"/>
        </w:rPr>
        <w:t xml:space="preserve">, как его </w:t>
      </w:r>
      <w:r w:rsidDel="00000000" w:rsidR="00000000" w:rsidRPr="00000000">
        <w:rPr>
          <w:rFonts w:ascii="Times New Roman" w:cs="Times New Roman" w:eastAsia="Times New Roman" w:hAnsi="Times New Roman"/>
          <w:sz w:val="24"/>
          <w:szCs w:val="24"/>
          <w:rtl w:val="0"/>
        </w:rPr>
        <w:t xml:space="preserve">мозг </w:t>
      </w:r>
      <w:r w:rsidDel="00000000" w:rsidR="00000000" w:rsidRPr="00000000">
        <w:rPr>
          <w:rFonts w:ascii="Times New Roman" w:cs="Times New Roman" w:eastAsia="Times New Roman" w:hAnsi="Times New Roman"/>
          <w:sz w:val="24"/>
          <w:szCs w:val="24"/>
          <w:rtl w:val="0"/>
        </w:rPr>
        <w:t xml:space="preserve">за эту долю секунды решил, что </w:t>
      </w:r>
      <w:r w:rsidDel="00000000" w:rsidR="00000000" w:rsidRPr="00000000">
        <w:rPr>
          <w:rFonts w:ascii="Times New Roman" w:cs="Times New Roman" w:eastAsia="Times New Roman" w:hAnsi="Times New Roman"/>
          <w:sz w:val="24"/>
          <w:szCs w:val="24"/>
          <w:rtl w:val="0"/>
        </w:rPr>
        <w:t xml:space="preserve">аргументы «за» </w:t>
      </w:r>
      <w:r w:rsidDel="00000000" w:rsidR="00000000" w:rsidRPr="00000000">
        <w:rPr>
          <w:rFonts w:ascii="Times New Roman" w:cs="Times New Roman" w:eastAsia="Times New Roman" w:hAnsi="Times New Roman"/>
          <w:sz w:val="24"/>
          <w:szCs w:val="24"/>
          <w:rtl w:val="0"/>
        </w:rPr>
        <w:t xml:space="preserve">для него комфортней, чем аргументы «против».</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высоты, откуда </w:t>
      </w:r>
      <w:r w:rsidDel="00000000" w:rsidR="00000000" w:rsidRPr="00000000">
        <w:rPr>
          <w:rFonts w:ascii="Times New Roman" w:cs="Times New Roman" w:eastAsia="Times New Roman" w:hAnsi="Times New Roman"/>
          <w:sz w:val="24"/>
          <w:szCs w:val="24"/>
          <w:rtl w:val="0"/>
        </w:rPr>
        <w:t xml:space="preserve">деревья сли</w:t>
      </w:r>
      <w:r w:rsidDel="00000000" w:rsidR="00000000" w:rsidRPr="00000000">
        <w:rPr>
          <w:rFonts w:ascii="Times New Roman" w:cs="Times New Roman" w:eastAsia="Times New Roman" w:hAnsi="Times New Roman"/>
          <w:sz w:val="24"/>
          <w:szCs w:val="24"/>
          <w:rtl w:val="0"/>
        </w:rPr>
        <w:t xml:space="preserve">ва</w:t>
      </w:r>
      <w:r w:rsidDel="00000000" w:rsidR="00000000" w:rsidRPr="00000000">
        <w:rPr>
          <w:rFonts w:ascii="Times New Roman" w:cs="Times New Roman" w:eastAsia="Times New Roman" w:hAnsi="Times New Roman"/>
          <w:sz w:val="24"/>
          <w:szCs w:val="24"/>
          <w:rtl w:val="0"/>
        </w:rPr>
        <w:t xml:space="preserve">лись в одно пятно, Гарри смотрел на лес.</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не хотел </w:t>
      </w:r>
      <w:r w:rsidDel="00000000" w:rsidR="00000000" w:rsidRPr="00000000">
        <w:rPr>
          <w:rFonts w:ascii="Times New Roman" w:cs="Times New Roman" w:eastAsia="Times New Roman" w:hAnsi="Times New Roman"/>
          <w:sz w:val="24"/>
          <w:szCs w:val="24"/>
          <w:rtl w:val="0"/>
        </w:rPr>
        <w:t xml:space="preserve">признаться в содеянном и тем самым навеки уничтожить </w:t>
      </w:r>
      <w:r w:rsidDel="00000000" w:rsidR="00000000" w:rsidRPr="00000000">
        <w:rPr>
          <w:rFonts w:ascii="Times New Roman" w:cs="Times New Roman" w:eastAsia="Times New Roman" w:hAnsi="Times New Roman"/>
          <w:sz w:val="24"/>
          <w:szCs w:val="24"/>
          <w:rtl w:val="0"/>
        </w:rPr>
        <w:t xml:space="preserve">свою репутацию. Не хотел, чтобы все разозлились на него, и не хотел погибнуть от руки Тёмного Лорда. Уж лучше оказаться запертым в Хогвартсе на шесть лет. И облегчением была возможность вцепиться в единственный решающий фактор: </w:t>
      </w:r>
      <w:r w:rsidDel="00000000" w:rsidR="00000000" w:rsidRPr="00000000">
        <w:rPr>
          <w:rFonts w:ascii="Times New Roman" w:cs="Times New Roman" w:eastAsia="Times New Roman" w:hAnsi="Times New Roman"/>
          <w:sz w:val="24"/>
          <w:szCs w:val="24"/>
          <w:rtl w:val="0"/>
        </w:rPr>
        <w:t xml:space="preserve">если он сознается, то профессор Квиррелл окажется в Азкабане и там и умрёт.</w:t>
      </w: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перехватило дыхани</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w:t>
      </w:r>
      <w:r w:rsidDel="00000000" w:rsidR="00000000" w:rsidRPr="00000000">
        <w:rPr>
          <w:rFonts w:ascii="Times New Roman" w:cs="Times New Roman" w:eastAsia="Times New Roman" w:hAnsi="Times New Roman"/>
          <w:sz w:val="24"/>
          <w:szCs w:val="24"/>
          <w:rtl w:val="0"/>
        </w:rPr>
        <w:t xml:space="preserve">говорить об этом так</w:t>
      </w:r>
      <w:r w:rsidDel="00000000" w:rsidR="00000000" w:rsidRPr="00000000">
        <w:rPr>
          <w:rFonts w:ascii="Times New Roman" w:cs="Times New Roman" w:eastAsia="Times New Roman" w:hAnsi="Times New Roman"/>
          <w:sz w:val="24"/>
          <w:szCs w:val="24"/>
          <w:rtl w:val="0"/>
        </w:rPr>
        <w:t xml:space="preserve">... что ж, можно даже сделать вид, что ты герой, а не трус.</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оторвал взгляд от Запретного леса и посмотрел в голубое запретное небо.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Сквозь стекло он смотрел на большое яркое пылающее нечто, на пушистые штуки, на таинственную бесконечную синеву, в которой они располагались. Странное, новое, неизвестное место.</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проблемы — ничто по сравнению с заключением в Азкабане. Он это понял, и... ему стало легче. Намного легче. В мире есть люди, которые </w:t>
      </w:r>
      <w:r w:rsidDel="00000000" w:rsidR="00000000" w:rsidRPr="00000000">
        <w:rPr>
          <w:rFonts w:ascii="Times New Roman" w:cs="Times New Roman" w:eastAsia="Times New Roman" w:hAnsi="Times New Roman"/>
          <w:sz w:val="24"/>
          <w:szCs w:val="24"/>
          <w:rtl w:val="0"/>
        </w:rPr>
        <w:t xml:space="preserve">по-настоящему</w:t>
      </w:r>
      <w:r w:rsidDel="00000000" w:rsidR="00000000" w:rsidRPr="00000000">
        <w:rPr>
          <w:rFonts w:ascii="Times New Roman" w:cs="Times New Roman" w:eastAsia="Times New Roman" w:hAnsi="Times New Roman"/>
          <w:sz w:val="24"/>
          <w:szCs w:val="24"/>
          <w:rtl w:val="0"/>
        </w:rPr>
        <w:t xml:space="preserve"> в беде,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Гарри Поттер не в их числе.</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он поступит с Азкабаном?</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он поступит с магической Британией?</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...на чьей </w:t>
      </w:r>
      <w:r w:rsidDel="00000000" w:rsidR="00000000" w:rsidRPr="00000000">
        <w:rPr>
          <w:rFonts w:ascii="Times New Roman" w:cs="Times New Roman" w:eastAsia="Times New Roman" w:hAnsi="Times New Roman"/>
          <w:sz w:val="24"/>
          <w:szCs w:val="24"/>
          <w:rtl w:val="0"/>
        </w:rPr>
        <w:t xml:space="preserve">он теперь стороне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ярком </w:t>
      </w:r>
      <w:r w:rsidDel="00000000" w:rsidR="00000000" w:rsidRPr="00000000">
        <w:rPr>
          <w:rFonts w:ascii="Times New Roman" w:cs="Times New Roman" w:eastAsia="Times New Roman" w:hAnsi="Times New Roman"/>
          <w:sz w:val="24"/>
          <w:szCs w:val="24"/>
          <w:rtl w:val="0"/>
        </w:rPr>
        <w:t xml:space="preserve">свете дня то, что говорил Альбус Дамблдор,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звучало </w:t>
      </w:r>
      <w:r w:rsidDel="00000000" w:rsidR="00000000" w:rsidRPr="00000000">
        <w:rPr>
          <w:rFonts w:ascii="Times New Roman" w:cs="Times New Roman" w:eastAsia="Times New Roman" w:hAnsi="Times New Roman"/>
          <w:sz w:val="24"/>
          <w:szCs w:val="24"/>
          <w:rtl w:val="0"/>
        </w:rPr>
        <w:t xml:space="preserve">гораздо разумней, чем доводы профессора Квиррелла. Светлей и лучше, этичнее, </w:t>
      </w:r>
      <w:r w:rsidDel="00000000" w:rsidR="00000000" w:rsidRPr="00000000">
        <w:rPr>
          <w:rFonts w:ascii="Times New Roman" w:cs="Times New Roman" w:eastAsia="Times New Roman" w:hAnsi="Times New Roman"/>
          <w:sz w:val="24"/>
          <w:szCs w:val="24"/>
          <w:rtl w:val="0"/>
        </w:rPr>
        <w:t xml:space="preserve">убедительнее.</w:t>
      </w:r>
      <w:r w:rsidDel="00000000" w:rsidR="00000000" w:rsidRPr="00000000">
        <w:rPr>
          <w:rFonts w:ascii="Times New Roman" w:cs="Times New Roman" w:eastAsia="Times New Roman" w:hAnsi="Times New Roman"/>
          <w:sz w:val="24"/>
          <w:szCs w:val="24"/>
          <w:rtl w:val="0"/>
        </w:rPr>
        <w:t xml:space="preserve"> Было бы замечательно, если бы его слова оказались правдой. </w:t>
      </w:r>
      <w:r w:rsidDel="00000000" w:rsidR="00000000" w:rsidRPr="00000000">
        <w:rPr>
          <w:rFonts w:ascii="Times New Roman" w:cs="Times New Roman" w:eastAsia="Times New Roman" w:hAnsi="Times New Roman"/>
          <w:sz w:val="24"/>
          <w:szCs w:val="24"/>
          <w:rtl w:val="0"/>
        </w:rPr>
        <w:t xml:space="preserve">Но нужно помнить: Дамблдор верит в то, что хорошо звучит, но здравым смыслом из них двоих обладает именно профессор Квиррелл.</w:t>
      </w: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опять перехватило дыхание — как и всякий раз, когда он думал о профессоре Квиррелле.)</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 не менее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что-то хорошо звучит, это ещё не значит, что </w:t>
      </w:r>
      <w:r w:rsidDel="00000000" w:rsidR="00000000" w:rsidRPr="00000000">
        <w:rPr>
          <w:rFonts w:ascii="Times New Roman" w:cs="Times New Roman" w:eastAsia="Times New Roman" w:hAnsi="Times New Roman"/>
          <w:sz w:val="24"/>
          <w:szCs w:val="24"/>
          <w:rtl w:val="0"/>
        </w:rPr>
        <w:t xml:space="preserve">оно </w:t>
      </w:r>
      <w:r w:rsidDel="00000000" w:rsidR="00000000" w:rsidRPr="00000000">
        <w:rPr>
          <w:rFonts w:ascii="Times New Roman" w:cs="Times New Roman" w:eastAsia="Times New Roman" w:hAnsi="Times New Roman"/>
          <w:sz w:val="24"/>
          <w:szCs w:val="24"/>
          <w:rtl w:val="0"/>
        </w:rPr>
        <w:t xml:space="preserve">неверно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в рациональности профессора Защиты</w:t>
      </w:r>
      <w:r w:rsidDel="00000000" w:rsidR="00000000" w:rsidRPr="00000000">
        <w:rPr>
          <w:rFonts w:ascii="Times New Roman" w:cs="Times New Roman" w:eastAsia="Times New Roman" w:hAnsi="Times New Roman"/>
          <w:sz w:val="24"/>
          <w:szCs w:val="24"/>
          <w:rtl w:val="0"/>
        </w:rPr>
        <w:t xml:space="preserve"> существует изъян</w:t>
      </w:r>
      <w:r w:rsidDel="00000000" w:rsidR="00000000" w:rsidRPr="00000000">
        <w:rPr>
          <w:rFonts w:ascii="Times New Roman" w:cs="Times New Roman" w:eastAsia="Times New Roman" w:hAnsi="Times New Roman"/>
          <w:sz w:val="24"/>
          <w:szCs w:val="24"/>
          <w:rtl w:val="0"/>
        </w:rPr>
        <w:t xml:space="preserve">, то заключается он в том, что его взгляд на жизнь </w:t>
      </w:r>
      <w:r w:rsidDel="00000000" w:rsidR="00000000" w:rsidRPr="00000000">
        <w:rPr>
          <w:rFonts w:ascii="Times New Roman" w:cs="Times New Roman" w:eastAsia="Times New Roman" w:hAnsi="Times New Roman"/>
          <w:sz w:val="24"/>
          <w:szCs w:val="24"/>
          <w:rtl w:val="0"/>
        </w:rPr>
        <w:t xml:space="preserve">слишком негативен</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Правда?</w:t>
      </w:r>
      <w:r w:rsidDel="00000000" w:rsidR="00000000" w:rsidRPr="00000000">
        <w:rPr>
          <w:rFonts w:ascii="Times New Roman" w:cs="Times New Roman" w:eastAsia="Times New Roman" w:hAnsi="Times New Roman"/>
          <w:sz w:val="24"/>
          <w:szCs w:val="24"/>
          <w:rtl w:val="0"/>
        </w:rPr>
        <w:t xml:space="preserve"> — осведомилась та часть Гарри, которая читала о восемнадцати миллионах экспериментальных результатов, утверждающих, что люди слишком оптимистичны и слишком самоуверенны. — </w:t>
      </w:r>
      <w:r w:rsidDel="00000000" w:rsidR="00000000" w:rsidRPr="00000000">
        <w:rPr>
          <w:rFonts w:ascii="Times New Roman" w:cs="Times New Roman" w:eastAsia="Times New Roman" w:hAnsi="Times New Roman"/>
          <w:i w:val="1"/>
          <w:sz w:val="24"/>
          <w:szCs w:val="24"/>
          <w:rtl w:val="0"/>
        </w:rPr>
        <w:t xml:space="preserve">Профессор Квиррелл излишне пессимистичен? Настолько пессимистичен, что реальность регулярно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превосходит его ожидания? Сделай из него чучело и отправь в музей, он уникален. Кто из вас двоих спланировал идеальное преступление и </w:t>
      </w:r>
      <w:r w:rsidDel="00000000" w:rsidR="00000000" w:rsidRPr="00000000">
        <w:rPr>
          <w:rFonts w:ascii="Times New Roman" w:cs="Times New Roman" w:eastAsia="Times New Roman" w:hAnsi="Times New Roman"/>
          <w:sz w:val="24"/>
          <w:szCs w:val="24"/>
          <w:rtl w:val="0"/>
        </w:rPr>
        <w:t xml:space="preserve">при этом</w:t>
      </w:r>
      <w:r w:rsidDel="00000000" w:rsidR="00000000" w:rsidRPr="00000000">
        <w:rPr>
          <w:rFonts w:ascii="Times New Roman" w:cs="Times New Roman" w:eastAsia="Times New Roman" w:hAnsi="Times New Roman"/>
          <w:i w:val="1"/>
          <w:sz w:val="24"/>
          <w:szCs w:val="24"/>
          <w:rtl w:val="0"/>
        </w:rPr>
        <w:t xml:space="preserve"> заложил в него такой запас прочности — просто на случай,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если идеальное преступление пойдёт не так, — что это в итоге спасло твою задницу? Подсказка: его зовут не Гарри Поттер.</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слово «пессимистичный» не совсем описывало проблему профессора Квиррелла — если, конечно, это вообще была проблема, а не недосягаемая мудрость, приобретённая с </w:t>
      </w:r>
      <w:r w:rsidDel="00000000" w:rsidR="00000000" w:rsidRPr="00000000">
        <w:rPr>
          <w:rFonts w:ascii="Times New Roman" w:cs="Times New Roman" w:eastAsia="Times New Roman" w:hAnsi="Times New Roman"/>
          <w:sz w:val="24"/>
          <w:szCs w:val="24"/>
          <w:rtl w:val="0"/>
        </w:rPr>
        <w:t xml:space="preserve">опытом</w:t>
      </w:r>
      <w:r w:rsidDel="00000000" w:rsidR="00000000" w:rsidRPr="00000000">
        <w:rPr>
          <w:rFonts w:ascii="Times New Roman" w:cs="Times New Roman" w:eastAsia="Times New Roman" w:hAnsi="Times New Roman"/>
          <w:sz w:val="24"/>
          <w:szCs w:val="24"/>
          <w:rtl w:val="0"/>
        </w:rPr>
        <w:t xml:space="preserve">. Гарри казалось, что профессор Квиррелл постоянно воспринимает всё в самом худшем свете. Если дать ему </w:t>
      </w:r>
      <w:r w:rsidDel="00000000" w:rsidR="00000000" w:rsidRPr="00000000">
        <w:rPr>
          <w:rFonts w:ascii="Times New Roman" w:cs="Times New Roman" w:eastAsia="Times New Roman" w:hAnsi="Times New Roman"/>
          <w:sz w:val="24"/>
          <w:szCs w:val="24"/>
          <w:rtl w:val="0"/>
        </w:rPr>
        <w:t xml:space="preserve">стакан, на 90% полный, </w:t>
      </w:r>
      <w:r w:rsidDel="00000000" w:rsidR="00000000" w:rsidRPr="00000000">
        <w:rPr>
          <w:rFonts w:ascii="Times New Roman" w:cs="Times New Roman" w:eastAsia="Times New Roman" w:hAnsi="Times New Roman"/>
          <w:sz w:val="24"/>
          <w:szCs w:val="24"/>
          <w:rtl w:val="0"/>
        </w:rPr>
        <w:t xml:space="preserve">он скажет, что пустые 10% подтверждают, что никому </w:t>
      </w:r>
      <w:r w:rsidDel="00000000" w:rsidR="00000000" w:rsidRPr="00000000">
        <w:rPr>
          <w:rFonts w:ascii="Times New Roman" w:cs="Times New Roman" w:eastAsia="Times New Roman" w:hAnsi="Times New Roman"/>
          <w:sz w:val="24"/>
          <w:szCs w:val="24"/>
          <w:rtl w:val="0"/>
        </w:rPr>
        <w:t xml:space="preserve">вообще</w:t>
      </w:r>
      <w:r w:rsidDel="00000000" w:rsidR="00000000" w:rsidRPr="00000000">
        <w:rPr>
          <w:rFonts w:ascii="Times New Roman" w:cs="Times New Roman" w:eastAsia="Times New Roman" w:hAnsi="Times New Roman"/>
          <w:sz w:val="24"/>
          <w:szCs w:val="24"/>
          <w:rtl w:val="0"/>
        </w:rPr>
        <w:t xml:space="preserve"> нет дела до воды.</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подумал, что это очень хорошая аналогия. Не вся магическая Британия похожа на Азкабан, этот стакан полон гораздо больше,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 наполовину...</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смотрел в яркое синее небо.</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...хотя, продолжая аналогию, если Азкабан существует, то это, возможно, доказывает, что </w:t>
      </w:r>
      <w:r w:rsidDel="00000000" w:rsidR="00000000" w:rsidRPr="00000000">
        <w:rPr>
          <w:rFonts w:ascii="Times New Roman" w:cs="Times New Roman" w:eastAsia="Times New Roman" w:hAnsi="Times New Roman"/>
          <w:sz w:val="24"/>
          <w:szCs w:val="24"/>
          <w:rtl w:val="0"/>
        </w:rPr>
        <w:t xml:space="preserve">90% хорошего существует по другим причин</w:t>
      </w:r>
      <w:r w:rsidDel="00000000" w:rsidR="00000000" w:rsidRPr="00000000">
        <w:rPr>
          <w:rFonts w:ascii="Times New Roman" w:cs="Times New Roman" w:eastAsia="Times New Roman" w:hAnsi="Times New Roman"/>
          <w:sz w:val="24"/>
          <w:szCs w:val="24"/>
          <w:rtl w:val="0"/>
        </w:rPr>
        <w:t xml:space="preserve">ам, например, потому что люди хотят продемонстрировать доброту</w:t>
      </w:r>
      <w:r w:rsidDel="00000000" w:rsidR="00000000" w:rsidRPr="00000000">
        <w:rPr>
          <w:rFonts w:ascii="Times New Roman" w:cs="Times New Roman" w:eastAsia="Times New Roman" w:hAnsi="Times New Roman"/>
          <w:sz w:val="24"/>
          <w:szCs w:val="24"/>
          <w:rtl w:val="0"/>
        </w:rPr>
        <w:t xml:space="preserve">, как выразился профессор Квиррелл. Ведь если бы они были по-настоящему добры, они бы не построили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Азкабан, они бы взяли крепость штурмом и разрушили бы её... правда же?</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в яркое синее небо. Желающий стать</w:t>
      </w:r>
      <w:r w:rsidDel="00000000" w:rsidR="00000000" w:rsidRPr="00000000">
        <w:rPr>
          <w:rFonts w:ascii="Times New Roman" w:cs="Times New Roman" w:eastAsia="Times New Roman" w:hAnsi="Times New Roman"/>
          <w:sz w:val="24"/>
          <w:szCs w:val="24"/>
          <w:rtl w:val="0"/>
        </w:rPr>
        <w:t xml:space="preserve"> рационалистом</w:t>
      </w:r>
      <w:r w:rsidDel="00000000" w:rsidR="00000000" w:rsidRPr="00000000">
        <w:rPr>
          <w:rFonts w:ascii="Times New Roman" w:cs="Times New Roman" w:eastAsia="Times New Roman" w:hAnsi="Times New Roman"/>
          <w:sz w:val="24"/>
          <w:szCs w:val="24"/>
          <w:rtl w:val="0"/>
        </w:rPr>
        <w:t xml:space="preserve"> обяза</w:t>
      </w:r>
      <w:r w:rsidDel="00000000" w:rsidR="00000000" w:rsidRPr="00000000">
        <w:rPr>
          <w:rFonts w:ascii="Times New Roman" w:cs="Times New Roman" w:eastAsia="Times New Roman" w:hAnsi="Times New Roman"/>
          <w:sz w:val="24"/>
          <w:szCs w:val="24"/>
          <w:rtl w:val="0"/>
        </w:rPr>
        <w:t xml:space="preserve">н </w:t>
      </w:r>
      <w:r w:rsidDel="00000000" w:rsidR="00000000" w:rsidRPr="00000000">
        <w:rPr>
          <w:rFonts w:ascii="Times New Roman" w:cs="Times New Roman" w:eastAsia="Times New Roman" w:hAnsi="Times New Roman"/>
          <w:sz w:val="24"/>
          <w:szCs w:val="24"/>
          <w:rtl w:val="0"/>
        </w:rPr>
        <w:t xml:space="preserve">прочесть ужасно много статей о недостатках человеческой натуры. Некоторые из этих недостатков приводят к невинным логическим ошибкам, но другие выглядят гораздо мрачнее.</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в яркое синее небо и думал об эксперименте Милгрэма.</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Стэнли Милгрэм поставил его, </w:t>
      </w:r>
      <w:r w:rsidDel="00000000" w:rsidR="00000000" w:rsidRPr="00000000">
        <w:rPr>
          <w:rFonts w:ascii="Times New Roman" w:cs="Times New Roman" w:eastAsia="Times New Roman" w:hAnsi="Times New Roman"/>
          <w:sz w:val="24"/>
          <w:szCs w:val="24"/>
          <w:rtl w:val="0"/>
        </w:rPr>
        <w:t xml:space="preserve">чтобы </w:t>
      </w:r>
      <w:r w:rsidDel="00000000" w:rsidR="00000000" w:rsidRPr="00000000">
        <w:rPr>
          <w:rFonts w:ascii="Times New Roman" w:cs="Times New Roman" w:eastAsia="Times New Roman" w:hAnsi="Times New Roman"/>
          <w:sz w:val="24"/>
          <w:szCs w:val="24"/>
          <w:rtl w:val="0"/>
        </w:rPr>
        <w:t xml:space="preserve">изучить причины второй мировой войны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чтобы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попытаться понять, почему жители Германии подчинялись Гитлеру.</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разработал эксперимент для изучения </w:t>
      </w:r>
      <w:r w:rsidDel="00000000" w:rsidR="00000000" w:rsidRPr="00000000">
        <w:rPr>
          <w:rFonts w:ascii="Times New Roman" w:cs="Times New Roman" w:eastAsia="Times New Roman" w:hAnsi="Times New Roman"/>
          <w:sz w:val="24"/>
          <w:szCs w:val="24"/>
          <w:rtl w:val="0"/>
        </w:rPr>
        <w:t xml:space="preserve">подчинения</w:t>
      </w:r>
      <w:r w:rsidDel="00000000" w:rsidR="00000000" w:rsidRPr="00000000">
        <w:rPr>
          <w:rFonts w:ascii="Times New Roman" w:cs="Times New Roman" w:eastAsia="Times New Roman" w:hAnsi="Times New Roman"/>
          <w:sz w:val="24"/>
          <w:szCs w:val="24"/>
          <w:rtl w:val="0"/>
        </w:rPr>
        <w:t xml:space="preserve">. Милгрэм хотел выяснить, не </w:t>
      </w:r>
      <w:r w:rsidDel="00000000" w:rsidR="00000000" w:rsidRPr="00000000">
        <w:rPr>
          <w:rFonts w:ascii="Times New Roman" w:cs="Times New Roman" w:eastAsia="Times New Roman" w:hAnsi="Times New Roman"/>
          <w:sz w:val="24"/>
          <w:szCs w:val="24"/>
          <w:rtl w:val="0"/>
        </w:rPr>
        <w:t xml:space="preserve">были </w:t>
      </w:r>
      <w:r w:rsidDel="00000000" w:rsidR="00000000" w:rsidRPr="00000000">
        <w:rPr>
          <w:rFonts w:ascii="Times New Roman" w:cs="Times New Roman" w:eastAsia="Times New Roman" w:hAnsi="Times New Roman"/>
          <w:sz w:val="24"/>
          <w:szCs w:val="24"/>
          <w:rtl w:val="0"/>
        </w:rPr>
        <w:t xml:space="preserve">ли немцы по каким-то причинам более склонны подчиняться преступным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приказам от авторитетных лиц.</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Сперва Милгрэм провёл пробную версию эксперимента на американцах в качестве контрольной.</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после этого счёл излишним </w:t>
      </w:r>
      <w:r w:rsidDel="00000000" w:rsidR="00000000" w:rsidRPr="00000000">
        <w:rPr>
          <w:rFonts w:ascii="Times New Roman" w:cs="Times New Roman" w:eastAsia="Times New Roman" w:hAnsi="Times New Roman"/>
          <w:sz w:val="24"/>
          <w:szCs w:val="24"/>
          <w:rtl w:val="0"/>
        </w:rPr>
        <w:t xml:space="preserve">ехать в Германию</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Экспериментальная установка: группа из тридцати </w:t>
      </w:r>
      <w:r w:rsidDel="00000000" w:rsidR="00000000" w:rsidRPr="00000000">
        <w:rPr>
          <w:rFonts w:ascii="Times New Roman" w:cs="Times New Roman" w:eastAsia="Times New Roman" w:hAnsi="Times New Roman"/>
          <w:sz w:val="24"/>
          <w:szCs w:val="24"/>
          <w:rtl w:val="0"/>
        </w:rPr>
        <w:t xml:space="preserve">переключателей </w:t>
      </w:r>
      <w:r w:rsidDel="00000000" w:rsidR="00000000" w:rsidRPr="00000000">
        <w:rPr>
          <w:rFonts w:ascii="Times New Roman" w:cs="Times New Roman" w:eastAsia="Times New Roman" w:hAnsi="Times New Roman"/>
          <w:sz w:val="24"/>
          <w:szCs w:val="24"/>
          <w:rtl w:val="0"/>
        </w:rPr>
        <w:t xml:space="preserve">с пометками, начинающимися от «15 вольт» и заканчивающихся на «450 вольт». Переключатели разбиты на группы по четыре, и каждая группа подписана дополнительно: например, первая группа из четырёх переключателей подписана как «Слабый удар», шестая — «</w:t>
      </w:r>
      <w:r w:rsidDel="00000000" w:rsidR="00000000" w:rsidRPr="00000000">
        <w:rPr>
          <w:rFonts w:ascii="Times New Roman" w:cs="Times New Roman" w:eastAsia="Times New Roman" w:hAnsi="Times New Roman"/>
          <w:sz w:val="24"/>
          <w:szCs w:val="24"/>
          <w:rtl w:val="0"/>
        </w:rPr>
        <w:t xml:space="preserve">Крайне интенсивный удар</w:t>
      </w:r>
      <w:r w:rsidDel="00000000" w:rsidR="00000000" w:rsidRPr="00000000">
        <w:rPr>
          <w:rFonts w:ascii="Times New Roman" w:cs="Times New Roman" w:eastAsia="Times New Roman" w:hAnsi="Times New Roman"/>
          <w:sz w:val="24"/>
          <w:szCs w:val="24"/>
          <w:rtl w:val="0"/>
        </w:rPr>
        <w:t xml:space="preserve">», седьмая — «Опасно: </w:t>
      </w:r>
      <w:r w:rsidDel="00000000" w:rsidR="00000000" w:rsidRPr="00000000">
        <w:rPr>
          <w:rFonts w:ascii="Times New Roman" w:cs="Times New Roman" w:eastAsia="Times New Roman" w:hAnsi="Times New Roman"/>
          <w:sz w:val="24"/>
          <w:szCs w:val="24"/>
          <w:rtl w:val="0"/>
        </w:rPr>
        <w:t xml:space="preserve">труднопереносимый </w:t>
      </w:r>
      <w:r w:rsidDel="00000000" w:rsidR="00000000" w:rsidRPr="00000000">
        <w:rPr>
          <w:rFonts w:ascii="Times New Roman" w:cs="Times New Roman" w:eastAsia="Times New Roman" w:hAnsi="Times New Roman"/>
          <w:sz w:val="24"/>
          <w:szCs w:val="24"/>
          <w:rtl w:val="0"/>
        </w:rPr>
        <w:t xml:space="preserve">удар». Последние два переключателя помечены просто как «ХХХ».</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Экспериментатору помогал актёр, </w:t>
      </w:r>
      <w:r w:rsidDel="00000000" w:rsidR="00000000" w:rsidRPr="00000000">
        <w:rPr>
          <w:rFonts w:ascii="Times New Roman" w:cs="Times New Roman" w:eastAsia="Times New Roman" w:hAnsi="Times New Roman"/>
          <w:sz w:val="24"/>
          <w:szCs w:val="24"/>
          <w:rtl w:val="0"/>
        </w:rPr>
        <w:t xml:space="preserve">изображавший</w:t>
      </w:r>
      <w:r w:rsidDel="00000000" w:rsidR="00000000" w:rsidRPr="00000000">
        <w:rPr>
          <w:rFonts w:ascii="Times New Roman" w:cs="Times New Roman" w:eastAsia="Times New Roman" w:hAnsi="Times New Roman"/>
          <w:sz w:val="24"/>
          <w:szCs w:val="24"/>
          <w:rtl w:val="0"/>
        </w:rPr>
        <w:t xml:space="preserve">, что </w:t>
      </w:r>
      <w:r w:rsidDel="00000000" w:rsidR="00000000" w:rsidRPr="00000000">
        <w:rPr>
          <w:rFonts w:ascii="Times New Roman" w:cs="Times New Roman" w:eastAsia="Times New Roman" w:hAnsi="Times New Roman"/>
          <w:sz w:val="24"/>
          <w:szCs w:val="24"/>
          <w:rtl w:val="0"/>
        </w:rPr>
        <w:t xml:space="preserve">он такой же участник эксперимента</w:t>
      </w:r>
      <w:r w:rsidDel="00000000" w:rsidR="00000000" w:rsidRPr="00000000">
        <w:rPr>
          <w:rFonts w:ascii="Times New Roman" w:cs="Times New Roman" w:eastAsia="Times New Roman" w:hAnsi="Times New Roman"/>
          <w:sz w:val="24"/>
          <w:szCs w:val="24"/>
          <w:rtl w:val="0"/>
        </w:rPr>
        <w:t xml:space="preserve">, как и настоящий испытуемый - </w:t>
      </w:r>
      <w:r w:rsidDel="00000000" w:rsidR="00000000" w:rsidRPr="00000000">
        <w:rPr>
          <w:rFonts w:ascii="Times New Roman" w:cs="Times New Roman" w:eastAsia="Times New Roman" w:hAnsi="Times New Roman"/>
          <w:sz w:val="24"/>
          <w:szCs w:val="24"/>
          <w:rtl w:val="0"/>
        </w:rPr>
        <w:t xml:space="preserve">как </w:t>
      </w:r>
      <w:r w:rsidDel="00000000" w:rsidR="00000000" w:rsidRPr="00000000">
        <w:rPr>
          <w:rFonts w:ascii="Times New Roman" w:cs="Times New Roman" w:eastAsia="Times New Roman" w:hAnsi="Times New Roman"/>
          <w:sz w:val="24"/>
          <w:szCs w:val="24"/>
          <w:rtl w:val="0"/>
        </w:rPr>
        <w:t xml:space="preserve">будто </w:t>
      </w:r>
      <w:r w:rsidDel="00000000" w:rsidR="00000000" w:rsidRPr="00000000">
        <w:rPr>
          <w:rFonts w:ascii="Times New Roman" w:cs="Times New Roman" w:eastAsia="Times New Roman" w:hAnsi="Times New Roman"/>
          <w:sz w:val="24"/>
          <w:szCs w:val="24"/>
          <w:rtl w:val="0"/>
        </w:rPr>
        <w:t xml:space="preserve">он откликнулся </w:t>
      </w:r>
      <w:r w:rsidDel="00000000" w:rsidR="00000000" w:rsidRPr="00000000">
        <w:rPr>
          <w:rFonts w:ascii="Times New Roman" w:cs="Times New Roman" w:eastAsia="Times New Roman" w:hAnsi="Times New Roman"/>
          <w:sz w:val="24"/>
          <w:szCs w:val="24"/>
          <w:rtl w:val="0"/>
        </w:rPr>
        <w:t xml:space="preserve">на то же объявление о поиске участников </w:t>
      </w:r>
      <w:r w:rsidDel="00000000" w:rsidR="00000000" w:rsidRPr="00000000">
        <w:rPr>
          <w:rFonts w:ascii="Times New Roman" w:cs="Times New Roman" w:eastAsia="Times New Roman" w:hAnsi="Times New Roman"/>
          <w:sz w:val="24"/>
          <w:szCs w:val="24"/>
          <w:rtl w:val="0"/>
        </w:rPr>
        <w:t xml:space="preserve">эксперимента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Актёр проигрывал (подстроенную) лотерею и оказывался привязанным к стулу с электродами. Настоящему испытуемому давали слабый удар током, чтобы он убедился</w:t>
      </w:r>
      <w:r w:rsidDel="00000000" w:rsidR="00000000" w:rsidRPr="00000000">
        <w:rPr>
          <w:rFonts w:ascii="Times New Roman" w:cs="Times New Roman" w:eastAsia="Times New Roman" w:hAnsi="Times New Roman"/>
          <w:sz w:val="24"/>
          <w:szCs w:val="24"/>
          <w:rtl w:val="0"/>
        </w:rPr>
        <w:t xml:space="preserve">, что установка работает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Настоящему испытуемому говорили, что эксперимент изучает воздействие наказания на обучаемость и память, и эта часть эксперимента проверяет, имеет ли значение, какой человек производит наказание. Говорили, что человек, привязанный к стулу, будет пытаться запоминать наборы из пар слов, и каждый раз, когда «обучаемый» даёт неправильный ответ, «учитель» должен применять всё более сильный удар током.</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300 вольтах актёр прекращал попытки отвечать на вопросы и начинал стучать в стену, после чего экспериментатор говорил испытуемым, чтобы они трактовали отсутствие ответа как неправильный ответ и продолжали.</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315 вольтах удары в стену продолжались.</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дальше звуки</w:t>
      </w:r>
      <w:r w:rsidDel="00000000" w:rsidR="00000000" w:rsidRPr="00000000">
        <w:rPr>
          <w:rFonts w:ascii="Times New Roman" w:cs="Times New Roman" w:eastAsia="Times New Roman" w:hAnsi="Times New Roman"/>
          <w:sz w:val="24"/>
          <w:szCs w:val="24"/>
          <w:rtl w:val="0"/>
        </w:rPr>
        <w:t xml:space="preserve"> за стеной прекращались.</w:t>
      </w: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испытуемый возражал или отказывался нажимать переключатель, экспериментатор в сером лабораторном халате невозмутимо говорил: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«Пожалуйста, продолжайте», если это не помогало: «Эксперимент требует, чтобы вы продолжали», затем: «Совершено необходимо, чтобы вы продолжали», затем: «У вас нет другого выбора, вы должны продолжить». Если после четырёх понуканий испытуемый по-прежнему отказывался, эксперимент прекращали.</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Прежде чем начать эксперимент, Милгрэм описал его четырнадцати психологам и попросил их оценить</w:t>
      </w:r>
      <w:r w:rsidDel="00000000" w:rsidR="00000000" w:rsidRPr="00000000">
        <w:rPr>
          <w:rFonts w:ascii="Times New Roman" w:cs="Times New Roman" w:eastAsia="Times New Roman" w:hAnsi="Times New Roman"/>
          <w:sz w:val="24"/>
          <w:szCs w:val="24"/>
          <w:rtl w:val="0"/>
        </w:rPr>
        <w:t xml:space="preserve">, какой процент испытуемых, на их взгляд, </w:t>
      </w:r>
      <w:r w:rsidDel="00000000" w:rsidR="00000000" w:rsidRPr="00000000">
        <w:rPr>
          <w:rFonts w:ascii="Times New Roman" w:cs="Times New Roman" w:eastAsia="Times New Roman" w:hAnsi="Times New Roman"/>
          <w:sz w:val="24"/>
          <w:szCs w:val="24"/>
          <w:rtl w:val="0"/>
        </w:rPr>
        <w:t xml:space="preserve">доведёт дело до 450-вольтового переключателя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какой процент испытуемых нажмёт на </w:t>
      </w:r>
      <w:r w:rsidDel="00000000" w:rsidR="00000000" w:rsidRPr="00000000">
        <w:rPr>
          <w:rFonts w:ascii="Times New Roman" w:cs="Times New Roman" w:eastAsia="Times New Roman" w:hAnsi="Times New Roman"/>
          <w:sz w:val="24"/>
          <w:szCs w:val="24"/>
          <w:rtl w:val="0"/>
        </w:rPr>
        <w:t xml:space="preserve">два </w:t>
      </w:r>
      <w:r w:rsidDel="00000000" w:rsidR="00000000" w:rsidRPr="00000000">
        <w:rPr>
          <w:rFonts w:ascii="Times New Roman" w:cs="Times New Roman" w:eastAsia="Times New Roman" w:hAnsi="Times New Roman"/>
          <w:sz w:val="24"/>
          <w:szCs w:val="24"/>
          <w:rtl w:val="0"/>
        </w:rPr>
        <w:t xml:space="preserve">последних переключателя с надписями «ХХХ», уже после того, как жертва перестанет реагировать.</w:t>
      </w: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Самая пессимистичная оценка была 3%.</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Фактическое значение оказалось 26 из 40.</w:t>
      </w: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Испытуемые потели, вздыхали, заикались, нервно смеялись, закусывали губы, стискивали кулаки. Но по требованию экспериментатора большинство из них продолжали нажимать на </w:t>
      </w:r>
      <w:r w:rsidDel="00000000" w:rsidR="00000000" w:rsidRPr="00000000">
        <w:rPr>
          <w:rFonts w:ascii="Times New Roman" w:cs="Times New Roman" w:eastAsia="Times New Roman" w:hAnsi="Times New Roman"/>
          <w:sz w:val="24"/>
          <w:szCs w:val="24"/>
          <w:rtl w:val="0"/>
        </w:rPr>
        <w:t xml:space="preserve">переключатели</w:t>
      </w:r>
      <w:r w:rsidDel="00000000" w:rsidR="00000000" w:rsidRPr="00000000">
        <w:rPr>
          <w:rFonts w:ascii="Times New Roman" w:cs="Times New Roman" w:eastAsia="Times New Roman" w:hAnsi="Times New Roman"/>
          <w:sz w:val="24"/>
          <w:szCs w:val="24"/>
          <w:rtl w:val="0"/>
        </w:rPr>
        <w:t xml:space="preserve">, вызывающие, как они сами считали, болезненные, опасные, возможно, смертельные электрические разряды. До самого конца.</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голове у Гарри раздался смех профессора Квиррелла и его голос произнёс: </w:t>
      </w:r>
      <w:r w:rsidDel="00000000" w:rsidR="00000000" w:rsidRPr="00000000">
        <w:rPr>
          <w:rFonts w:ascii="Times New Roman" w:cs="Times New Roman" w:eastAsia="Times New Roman" w:hAnsi="Times New Roman"/>
          <w:i w:val="1"/>
          <w:sz w:val="24"/>
          <w:szCs w:val="24"/>
          <w:rtl w:val="0"/>
        </w:rPr>
        <w:t xml:space="preserve">Мистер Поттер,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пожалуй, </w:t>
      </w:r>
      <w:r w:rsidDel="00000000" w:rsidR="00000000" w:rsidRPr="00000000">
        <w:rPr>
          <w:rFonts w:ascii="Times New Roman" w:cs="Times New Roman" w:eastAsia="Times New Roman" w:hAnsi="Times New Roman"/>
          <w:i w:val="1"/>
          <w:sz w:val="24"/>
          <w:szCs w:val="24"/>
          <w:rtl w:val="0"/>
        </w:rPr>
        <w:t xml:space="preserve">даже я никогда не был настолько циничным</w:t>
      </w:r>
      <w:r w:rsidDel="00000000" w:rsidR="00000000" w:rsidRPr="00000000">
        <w:rPr>
          <w:rFonts w:ascii="Times New Roman" w:cs="Times New Roman" w:eastAsia="Times New Roman" w:hAnsi="Times New Roman"/>
          <w:i w:val="1"/>
          <w:sz w:val="24"/>
          <w:szCs w:val="24"/>
          <w:rtl w:val="0"/>
        </w:rPr>
        <w:t xml:space="preserve">. Я знал, что люди предают свои самые лелеемые принципы ради денег и власти, но я не подозревал, что для этого достаточно и строгого взгляда.</w:t>
      </w: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Не будучи профессиональным специалистом в области эволюционной психологии, было рискованно гадать на эту тему, но когда Гарри прочитал про эксперимент Милгрэма, ему пришла в голову мысль, что подобные ситуации многократно возникали в древности, и большинство людей, пытавшихся сопротивляться власти, были или уничтожены, не оставив потомков, или, по крайней мере, жили не так хорошо, как послушные. Люди могли </w:t>
      </w:r>
      <w:r w:rsidDel="00000000" w:rsidR="00000000" w:rsidRPr="00000000">
        <w:rPr>
          <w:rFonts w:ascii="Times New Roman" w:cs="Times New Roman" w:eastAsia="Times New Roman" w:hAnsi="Times New Roman"/>
          <w:sz w:val="24"/>
          <w:szCs w:val="24"/>
          <w:rtl w:val="0"/>
        </w:rPr>
        <w:t xml:space="preserve">считать </w:t>
      </w:r>
      <w:r w:rsidDel="00000000" w:rsidR="00000000" w:rsidRPr="00000000">
        <w:rPr>
          <w:rFonts w:ascii="Times New Roman" w:cs="Times New Roman" w:eastAsia="Times New Roman" w:hAnsi="Times New Roman"/>
          <w:sz w:val="24"/>
          <w:szCs w:val="24"/>
          <w:rtl w:val="0"/>
        </w:rPr>
        <w:t xml:space="preserve">себя хорошими и благородными, </w:t>
      </w:r>
      <w:r w:rsidDel="00000000" w:rsidR="00000000" w:rsidRPr="00000000">
        <w:rPr>
          <w:rFonts w:ascii="Times New Roman" w:cs="Times New Roman" w:eastAsia="Times New Roman" w:hAnsi="Times New Roman"/>
          <w:sz w:val="24"/>
          <w:szCs w:val="24"/>
          <w:rtl w:val="0"/>
        </w:rPr>
        <w:t xml:space="preserve">но</w:t>
      </w:r>
      <w:r w:rsidDel="00000000" w:rsidR="00000000" w:rsidRPr="00000000">
        <w:rPr>
          <w:rFonts w:ascii="Times New Roman" w:cs="Times New Roman" w:eastAsia="Times New Roman" w:hAnsi="Times New Roman"/>
          <w:sz w:val="24"/>
          <w:szCs w:val="24"/>
          <w:rtl w:val="0"/>
        </w:rPr>
        <w:t xml:space="preserve">, когда им давали пинка, какой-то переключатель срабатывал у них в голове, и внезапно им становилось значительно труднее оказывать героическое сопротивление власти. Даже если вы сможете сопротивляться, это будет непросто, это не будет непринуждённой демонстрацией героизма. Вы будете дрожать, заикаться, вас охватит страх. Станете ли вы и тогда противостоять власти?</w:t>
      </w:r>
      <w:r w:rsidDel="00000000" w:rsidR="00000000" w:rsidRPr="00000000">
        <w:rPr>
          <w:rtl w:val="0"/>
        </w:rPr>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моргнул. Его мозг только сейчас осознал сходство между экспериментом Милгрэма и тем, что сделала Гермиона на первом уроке по Защите. Она отказалась стрелять в своего однокурсника, даже когда </w:t>
      </w:r>
      <w:r w:rsidDel="00000000" w:rsidR="00000000" w:rsidRPr="00000000">
        <w:rPr>
          <w:rFonts w:ascii="Times New Roman" w:cs="Times New Roman" w:eastAsia="Times New Roman" w:hAnsi="Times New Roman"/>
          <w:sz w:val="24"/>
          <w:szCs w:val="24"/>
          <w:rtl w:val="0"/>
        </w:rPr>
        <w:t xml:space="preserve">власть </w:t>
      </w:r>
      <w:r w:rsidDel="00000000" w:rsidR="00000000" w:rsidRPr="00000000">
        <w:rPr>
          <w:rFonts w:ascii="Times New Roman" w:cs="Times New Roman" w:eastAsia="Times New Roman" w:hAnsi="Times New Roman"/>
          <w:sz w:val="24"/>
          <w:szCs w:val="24"/>
          <w:rtl w:val="0"/>
        </w:rPr>
        <w:t xml:space="preserve">заявила ей, что она должна это сделать. Гермиона дрожала</w:t>
      </w:r>
      <w:r w:rsidDel="00000000" w:rsidR="00000000" w:rsidRPr="00000000">
        <w:rPr>
          <w:rFonts w:ascii="Times New Roman" w:cs="Times New Roman" w:eastAsia="Times New Roman" w:hAnsi="Times New Roman"/>
          <w:sz w:val="24"/>
          <w:szCs w:val="24"/>
          <w:rtl w:val="0"/>
        </w:rPr>
        <w:t xml:space="preserve">, была напугана</w:t>
      </w:r>
      <w:r w:rsidDel="00000000" w:rsidR="00000000" w:rsidRPr="00000000">
        <w:rPr>
          <w:rFonts w:ascii="Times New Roman" w:cs="Times New Roman" w:eastAsia="Times New Roman" w:hAnsi="Times New Roman"/>
          <w:sz w:val="24"/>
          <w:szCs w:val="24"/>
          <w:rtl w:val="0"/>
        </w:rPr>
        <w:t xml:space="preserve">, но тем не менее отказалась стрелять. Всё это происходило прямо перед Гарри, но он осознал это сходство только сейчас...</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на алеющий горизонт. Солнце опускалось ниже, небо темнело, хотя пока большая его часть оставалась синим. Скоро наступит ночь. Золотые и красные цвета солнца и заката напомнили Гарри о Фоуксе, и мальчик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секунду задумался: ведь, </w:t>
      </w:r>
      <w:r w:rsidDel="00000000" w:rsidR="00000000" w:rsidRPr="00000000">
        <w:rPr>
          <w:rFonts w:ascii="Times New Roman" w:cs="Times New Roman" w:eastAsia="Times New Roman" w:hAnsi="Times New Roman"/>
          <w:sz w:val="24"/>
          <w:szCs w:val="24"/>
          <w:rtl w:val="0"/>
        </w:rPr>
        <w:t xml:space="preserve">наверное</w:t>
      </w:r>
      <w:r w:rsidDel="00000000" w:rsidR="00000000" w:rsidRPr="00000000">
        <w:rPr>
          <w:rFonts w:ascii="Times New Roman" w:cs="Times New Roman" w:eastAsia="Times New Roman" w:hAnsi="Times New Roman"/>
          <w:sz w:val="24"/>
          <w:szCs w:val="24"/>
          <w:rtl w:val="0"/>
        </w:rPr>
        <w:t xml:space="preserve">, очень печально быть фениксом — взывать и кричать, когда никто на это не обращает внимания.</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Фоукс никогда не сдавался. Он умирал множество раз, но всегда возрождался, ибо Фоукс — создание света и огня. </w:t>
      </w:r>
      <w:r w:rsidDel="00000000" w:rsidR="00000000" w:rsidRPr="00000000">
        <w:rPr>
          <w:rFonts w:ascii="Times New Roman" w:cs="Times New Roman" w:eastAsia="Times New Roman" w:hAnsi="Times New Roman"/>
          <w:sz w:val="24"/>
          <w:szCs w:val="24"/>
          <w:rtl w:val="0"/>
        </w:rPr>
        <w:t xml:space="preserve">И отчаяние при мыслях об Азкабане — та же тьма, что и сам Азкабан.</w:t>
      </w: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тебе дали стакан, который наполовину пуст и наполовину полон, значит такова реальность, такова правда, так и есть на самом деле. Но только ты сам выбираешь, как к этому относиться, отчаиваться ли из-за пустой половины или радоваться, что там есть вода.</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Милгрэм пробовал другие варианты своего эксперимента.</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восемнадцатом эксперименте испытуемому нужно было только читать </w:t>
      </w:r>
      <w:r w:rsidDel="00000000" w:rsidR="00000000" w:rsidRPr="00000000">
        <w:rPr>
          <w:rFonts w:ascii="Times New Roman" w:cs="Times New Roman" w:eastAsia="Times New Roman" w:hAnsi="Times New Roman"/>
          <w:sz w:val="24"/>
          <w:szCs w:val="24"/>
          <w:rtl w:val="0"/>
        </w:rPr>
        <w:t xml:space="preserve">тестовые слова</w:t>
      </w:r>
      <w:r w:rsidDel="00000000" w:rsidR="00000000" w:rsidRPr="00000000">
        <w:rPr>
          <w:rFonts w:ascii="Times New Roman" w:cs="Times New Roman" w:eastAsia="Times New Roman" w:hAnsi="Times New Roman"/>
          <w:sz w:val="24"/>
          <w:szCs w:val="24"/>
          <w:rtl w:val="0"/>
        </w:rPr>
        <w:t xml:space="preserve"> жертве, привязанной к стулу, и записывать ответы. На переключатели нажимал кто-то другой.</w:t>
      </w:r>
      <w:r w:rsidDel="00000000" w:rsidR="00000000" w:rsidRPr="00000000">
        <w:rPr>
          <w:rFonts w:ascii="Times New Roman" w:cs="Times New Roman" w:eastAsia="Times New Roman" w:hAnsi="Times New Roman"/>
          <w:sz w:val="24"/>
          <w:szCs w:val="24"/>
          <w:rtl w:val="0"/>
        </w:rPr>
        <w:t xml:space="preserve"> Те же самые с виду страдания, те же отчаянные удары в стену, за которыми следовала тишина. Но на переключатель нажимаешь </w:t>
      </w:r>
      <w:r w:rsidDel="00000000" w:rsidR="00000000" w:rsidRPr="00000000">
        <w:rPr>
          <w:rFonts w:ascii="Times New Roman" w:cs="Times New Roman" w:eastAsia="Times New Roman" w:hAnsi="Times New Roman"/>
          <w:sz w:val="24"/>
          <w:szCs w:val="24"/>
          <w:rtl w:val="0"/>
        </w:rPr>
        <w:t xml:space="preserve">не 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Сам </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лишь смотришь, как это происходит, и зачитываешь вопросы человеку, которого пытают.</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испытуемых из 40 продолжали участие в этом эксперименте до самого конца, до переключателя 450 вольт, подписанного «ХХХ».</w:t>
      </w: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Кто-нибудь </w:t>
      </w:r>
      <w:r w:rsidDel="00000000" w:rsidR="00000000" w:rsidRPr="00000000">
        <w:rPr>
          <w:rFonts w:ascii="Times New Roman" w:cs="Times New Roman" w:eastAsia="Times New Roman" w:hAnsi="Times New Roman"/>
          <w:sz w:val="24"/>
          <w:szCs w:val="24"/>
          <w:rtl w:val="0"/>
        </w:rPr>
        <w:t xml:space="preserve">вроде профессора Квиррелла наверняка сказал бы по этому поводу </w:t>
      </w:r>
      <w:r w:rsidDel="00000000" w:rsidR="00000000" w:rsidRPr="00000000">
        <w:rPr>
          <w:rFonts w:ascii="Times New Roman" w:cs="Times New Roman" w:eastAsia="Times New Roman" w:hAnsi="Times New Roman"/>
          <w:sz w:val="24"/>
          <w:szCs w:val="24"/>
          <w:rtl w:val="0"/>
        </w:rPr>
        <w:t xml:space="preserve">что-нибудь </w:t>
      </w:r>
      <w:r w:rsidDel="00000000" w:rsidR="00000000" w:rsidRPr="00000000">
        <w:rPr>
          <w:rFonts w:ascii="Times New Roman" w:cs="Times New Roman" w:eastAsia="Times New Roman" w:hAnsi="Times New Roman"/>
          <w:sz w:val="24"/>
          <w:szCs w:val="24"/>
          <w:rtl w:val="0"/>
        </w:rPr>
        <w:t xml:space="preserve">циничное.</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трое из сорока испытуемых </w:t>
      </w:r>
      <w:r w:rsidDel="00000000" w:rsidR="00000000" w:rsidRPr="00000000">
        <w:rPr>
          <w:rFonts w:ascii="Times New Roman" w:cs="Times New Roman" w:eastAsia="Times New Roman" w:hAnsi="Times New Roman"/>
          <w:sz w:val="24"/>
          <w:szCs w:val="24"/>
          <w:rtl w:val="0"/>
        </w:rPr>
        <w:t xml:space="preserve">всё-таки </w:t>
      </w:r>
      <w:r w:rsidDel="00000000" w:rsidR="00000000" w:rsidRPr="00000000">
        <w:rPr>
          <w:rFonts w:ascii="Times New Roman" w:cs="Times New Roman" w:eastAsia="Times New Roman" w:hAnsi="Times New Roman"/>
          <w:sz w:val="24"/>
          <w:szCs w:val="24"/>
          <w:rtl w:val="0"/>
        </w:rPr>
        <w:t xml:space="preserve">отказались</w:t>
      </w:r>
      <w:r w:rsidDel="00000000" w:rsidR="00000000" w:rsidRPr="00000000">
        <w:rPr>
          <w:rFonts w:ascii="Times New Roman" w:cs="Times New Roman" w:eastAsia="Times New Roman" w:hAnsi="Times New Roman"/>
          <w:sz w:val="24"/>
          <w:szCs w:val="24"/>
          <w:rtl w:val="0"/>
        </w:rPr>
        <w:t xml:space="preserve"> участвовать в эксперименте до конца.</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Гермионы.</w:t>
      </w:r>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мире существуют такие люди. Люди, которые не используют заклинание Простого удара на однокурснике, даже если им это приказывает профессор Защиты. Люди, которые </w:t>
      </w:r>
      <w:r w:rsidDel="00000000" w:rsidR="00000000" w:rsidRPr="00000000">
        <w:rPr>
          <w:rFonts w:ascii="Times New Roman" w:cs="Times New Roman" w:eastAsia="Times New Roman" w:hAnsi="Times New Roman"/>
          <w:sz w:val="24"/>
          <w:szCs w:val="24"/>
          <w:rtl w:val="0"/>
        </w:rPr>
        <w:t xml:space="preserve">во время Холокоста </w:t>
      </w:r>
      <w:r w:rsidDel="00000000" w:rsidR="00000000" w:rsidRPr="00000000">
        <w:rPr>
          <w:rFonts w:ascii="Times New Roman" w:cs="Times New Roman" w:eastAsia="Times New Roman" w:hAnsi="Times New Roman"/>
          <w:sz w:val="24"/>
          <w:szCs w:val="24"/>
          <w:rtl w:val="0"/>
        </w:rPr>
        <w:t xml:space="preserve">прятали цыган, евреев и гомосексуал</w:t>
      </w:r>
      <w:del w:author="Alaric Lightin" w:id="5" w:date="2018-09-26T22:14:41Z">
        <w:commentRangeStart w:id="0"/>
        <w:r w:rsidDel="00000000" w:rsidR="00000000" w:rsidRPr="00000000">
          <w:rPr>
            <w:rFonts w:ascii="Times New Roman" w:cs="Times New Roman" w:eastAsia="Times New Roman" w:hAnsi="Times New Roman"/>
            <w:sz w:val="24"/>
            <w:szCs w:val="24"/>
            <w:rtl w:val="0"/>
          </w:rPr>
          <w:delText xml:space="preserve">ист</w:delText>
        </w:r>
      </w:del>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ов у себя на чердаках и иногда расплачивались за это жизнью.</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Принадлежат ли эти люди к какому-то другому виду? Может быть, у них в голове есть какой-то дополнительный механизм, какие-то дополнительные нейронные цепи, которых нет у остальных смертных? Но это маловероятно, учитывая логику размножения половым путём, которая гласит, что гены, отвечающие за сложный механизм, </w:t>
      </w:r>
      <w:r w:rsidDel="00000000" w:rsidR="00000000" w:rsidRPr="00000000">
        <w:rPr>
          <w:rFonts w:ascii="Times New Roman" w:cs="Times New Roman" w:eastAsia="Times New Roman" w:hAnsi="Times New Roman"/>
          <w:sz w:val="24"/>
          <w:szCs w:val="24"/>
          <w:rtl w:val="0"/>
        </w:rPr>
        <w:t xml:space="preserve">рассеялись бы, и этот механизм уже было бы невозможно собрать заново, если они не универсальны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каких бы частей не состояла Гермиона, но эти части где-то внутри есть у всех...</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 это, конечно, прекрасная мысль, но, строго говоря, она не верна. Существует такое явление,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повреждение мозга в буквальном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смысле, люди могут терять </w:t>
      </w:r>
      <w:r w:rsidDel="00000000" w:rsidR="00000000" w:rsidRPr="00000000">
        <w:rPr>
          <w:rFonts w:ascii="Times New Roman" w:cs="Times New Roman" w:eastAsia="Times New Roman" w:hAnsi="Times New Roman"/>
          <w:sz w:val="24"/>
          <w:szCs w:val="24"/>
          <w:rtl w:val="0"/>
        </w:rPr>
        <w:t xml:space="preserve">гены, и сложный механизм перестаёт работать, существуют социопаты и психопаты — люди, у которых отсутствует механизм, отвечающий за заботу о других. Возможно, Лорд Волдеморт таким и родился, а возможно, он, зная, что такое добро и зло, всё-таки выбрал зло — в настоящее время это совершенно не важно. Но </w:t>
      </w:r>
      <w:r w:rsidDel="00000000" w:rsidR="00000000" w:rsidRPr="00000000">
        <w:rPr>
          <w:rFonts w:ascii="Times New Roman" w:cs="Times New Roman" w:eastAsia="Times New Roman" w:hAnsi="Times New Roman"/>
          <w:sz w:val="24"/>
          <w:szCs w:val="24"/>
          <w:rtl w:val="0"/>
        </w:rPr>
        <w:t xml:space="preserve">подавляющее большинство</w:t>
      </w:r>
      <w:r w:rsidDel="00000000" w:rsidR="00000000" w:rsidRPr="00000000">
        <w:rPr>
          <w:rFonts w:ascii="Times New Roman" w:cs="Times New Roman" w:eastAsia="Times New Roman" w:hAnsi="Times New Roman"/>
          <w:sz w:val="24"/>
          <w:szCs w:val="24"/>
          <w:rtl w:val="0"/>
        </w:rPr>
        <w:t xml:space="preserve"> населения должно быть способно научиться тому, что делали Гермиона и люди, которые противостояли Холокосту.</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Многие из людей, которые прошли через эксперимент Милгрэма, которые дрожали, потели и нервно смеялись, проделывая весь путь до переключателей, помеченных «ХХХ», впоследствии писали ему письма, чтобы поблагодарить его за то, что они узнали о себе. Это тоже часть данной истории, легенды </w:t>
      </w:r>
      <w:r w:rsidDel="00000000" w:rsidR="00000000" w:rsidRPr="00000000">
        <w:rPr>
          <w:rFonts w:ascii="Times New Roman" w:cs="Times New Roman" w:eastAsia="Times New Roman" w:hAnsi="Times New Roman"/>
          <w:sz w:val="24"/>
          <w:szCs w:val="24"/>
          <w:rtl w:val="0"/>
        </w:rPr>
        <w:t xml:space="preserve">о легендарном </w:t>
      </w:r>
      <w:r w:rsidDel="00000000" w:rsidR="00000000" w:rsidRPr="00000000">
        <w:rPr>
          <w:rFonts w:ascii="Times New Roman" w:cs="Times New Roman" w:eastAsia="Times New Roman" w:hAnsi="Times New Roman"/>
          <w:sz w:val="24"/>
          <w:szCs w:val="24"/>
          <w:rtl w:val="0"/>
        </w:rPr>
        <w:t xml:space="preserve">эксперименте.</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Солнце уже почти опустилось за горизонт, лишь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небольшой золотой краешек виднелся над далёкими верхушками деревьев.</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взглянул на этот краешек Солнца. По идее, </w:t>
      </w:r>
      <w:r w:rsidDel="00000000" w:rsidR="00000000" w:rsidRPr="00000000">
        <w:rPr>
          <w:rFonts w:ascii="Times New Roman" w:cs="Times New Roman" w:eastAsia="Times New Roman" w:hAnsi="Times New Roman"/>
          <w:sz w:val="24"/>
          <w:szCs w:val="24"/>
          <w:rtl w:val="0"/>
        </w:rPr>
        <w:t xml:space="preserve">его </w:t>
      </w:r>
      <w:r w:rsidDel="00000000" w:rsidR="00000000" w:rsidRPr="00000000">
        <w:rPr>
          <w:rFonts w:ascii="Times New Roman" w:cs="Times New Roman" w:eastAsia="Times New Roman" w:hAnsi="Times New Roman"/>
          <w:sz w:val="24"/>
          <w:szCs w:val="24"/>
          <w:rtl w:val="0"/>
        </w:rPr>
        <w:t xml:space="preserve">очки должны защищать от ультрафиолетового излучения, поэтому он мог смотреть прямо на него, не боясь повредить глаза.</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прямо на этот крохотный кусочек Света, который не был ничем затуманен, закрыт или спрятан. Пусть он составлял только 3 части из 40, а остальные 37 частей были не видны. 7,5% этого стакана были заполнены, и это доказывало, что людям на самом деле есть дело до воды, даже если эта тяга к добру слишком часто оказывается в проигрыше. Если бы вода действительно никого не заботила, стакан был бы абсолютно пуст. Если бы все были внутри похожи на Сами-Знаете-Кого, были бы втайне такими же хитрыми эгоистами, то людей, которые противостояли </w:t>
      </w:r>
      <w:r w:rsidDel="00000000" w:rsidR="00000000" w:rsidRPr="00000000">
        <w:rPr>
          <w:rFonts w:ascii="Times New Roman" w:cs="Times New Roman" w:eastAsia="Times New Roman" w:hAnsi="Times New Roman"/>
          <w:sz w:val="24"/>
          <w:szCs w:val="24"/>
          <w:rtl w:val="0"/>
        </w:rPr>
        <w:t xml:space="preserve">Холокосту, </w:t>
      </w:r>
      <w:r w:rsidDel="00000000" w:rsidR="00000000" w:rsidRPr="00000000">
        <w:rPr>
          <w:rFonts w:ascii="Times New Roman" w:cs="Times New Roman" w:eastAsia="Times New Roman" w:hAnsi="Times New Roman"/>
          <w:sz w:val="24"/>
          <w:szCs w:val="24"/>
          <w:rtl w:val="0"/>
        </w:rPr>
        <w:t xml:space="preserve">не было бы вовсе.</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w:t>
      </w:r>
      <w:r w:rsidDel="00000000" w:rsidR="00000000" w:rsidRPr="00000000">
        <w:rPr>
          <w:rFonts w:ascii="Times New Roman" w:cs="Times New Roman" w:eastAsia="Times New Roman" w:hAnsi="Times New Roman"/>
          <w:sz w:val="24"/>
          <w:szCs w:val="24"/>
          <w:rtl w:val="0"/>
        </w:rPr>
        <w:t xml:space="preserve">второй день остатка своей жизни Гарри смотрел на закат и понимал, что он сменил сторону.</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не мог верить в то, во что верил раньше - после Азкабана это было уже невозможно. Он не мог делать то, за что проголосовали бы 37 человек из 40. У каждого из них внутри могло быть что-то необходимое для того, чтобы стать Гермионой, и когда-нибудь они этому, возможно, научатся. Но когда-нибудь</w:t>
      </w:r>
      <w:r w:rsidDel="00000000" w:rsidR="00000000" w:rsidRPr="00000000">
        <w:rPr>
          <w:rFonts w:ascii="Times New Roman" w:cs="Times New Roman" w:eastAsia="Times New Roman" w:hAnsi="Times New Roman"/>
          <w:sz w:val="24"/>
          <w:szCs w:val="24"/>
          <w:rtl w:val="0"/>
        </w:rPr>
        <w:t xml:space="preserve"> — это не </w:t>
      </w:r>
      <w:r w:rsidDel="00000000" w:rsidR="00000000" w:rsidRPr="00000000">
        <w:rPr>
          <w:rFonts w:ascii="Times New Roman" w:cs="Times New Roman" w:eastAsia="Times New Roman" w:hAnsi="Times New Roman"/>
          <w:sz w:val="24"/>
          <w:szCs w:val="24"/>
          <w:rtl w:val="0"/>
        </w:rPr>
        <w:t xml:space="preserve">сейчас</w:t>
      </w:r>
      <w:r w:rsidDel="00000000" w:rsidR="00000000" w:rsidRPr="00000000">
        <w:rPr>
          <w:rFonts w:ascii="Times New Roman" w:cs="Times New Roman" w:eastAsia="Times New Roman" w:hAnsi="Times New Roman"/>
          <w:sz w:val="24"/>
          <w:szCs w:val="24"/>
          <w:rtl w:val="0"/>
        </w:rPr>
        <w:t xml:space="preserve">. В реальном мире это произойдёт не здесь и не сегодня. Если ты на стороне 3 человек из 40, то у тебя нет политического большинства. И профессор Квиррелл был прав, Гарри не склонит голову перед решением этого большинства.</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Каким-то образом эти мысли казались ужасно уместными. Нельзя побывать в Азкабане и не поменять свою точку зрения по какому-нибудь важному вопросу.</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То есть профессор Квиррелл прав? — </w:t>
      </w:r>
      <w:r w:rsidDel="00000000" w:rsidR="00000000" w:rsidRPr="00000000">
        <w:rPr>
          <w:rFonts w:ascii="Times New Roman" w:cs="Times New Roman" w:eastAsia="Times New Roman" w:hAnsi="Times New Roman"/>
          <w:sz w:val="24"/>
          <w:szCs w:val="24"/>
          <w:rtl w:val="0"/>
        </w:rPr>
        <w:t xml:space="preserve">спросил слизеринец. — </w:t>
      </w:r>
      <w:r w:rsidDel="00000000" w:rsidR="00000000" w:rsidRPr="00000000">
        <w:rPr>
          <w:rFonts w:ascii="Times New Roman" w:cs="Times New Roman" w:eastAsia="Times New Roman" w:hAnsi="Times New Roman"/>
          <w:i w:val="1"/>
          <w:sz w:val="24"/>
          <w:szCs w:val="24"/>
          <w:rtl w:val="0"/>
        </w:rPr>
        <w:t xml:space="preserve">Отложим вопрос — добрый он или злой. Он прав? Знают они это или нет, ты действительно их следующий Лорд? Оставим в стороне пункт насчёт Тёмного, это была его обычная циничность. Но ты действительно теперь намерен править? Должен признать, это заставляет нервничать даже </w:t>
      </w:r>
      <w:r w:rsidDel="00000000" w:rsidR="00000000" w:rsidRPr="00000000">
        <w:rPr>
          <w:rFonts w:ascii="Times New Roman" w:cs="Times New Roman" w:eastAsia="Times New Roman" w:hAnsi="Times New Roman"/>
          <w:sz w:val="24"/>
          <w:szCs w:val="24"/>
          <w:rtl w:val="0"/>
        </w:rPr>
        <w:t xml:space="preserve">меня.</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Ты думаешь, тебе можно доверить власть? — </w:t>
      </w:r>
      <w:r w:rsidDel="00000000" w:rsidR="00000000" w:rsidRPr="00000000">
        <w:rPr>
          <w:rFonts w:ascii="Times New Roman" w:cs="Times New Roman" w:eastAsia="Times New Roman" w:hAnsi="Times New Roman"/>
          <w:sz w:val="24"/>
          <w:szCs w:val="24"/>
          <w:rtl w:val="0"/>
        </w:rPr>
        <w:t xml:space="preserve">вторил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гриффиндорец. — </w:t>
      </w:r>
      <w:r w:rsidDel="00000000" w:rsidR="00000000" w:rsidRPr="00000000">
        <w:rPr>
          <w:rFonts w:ascii="Times New Roman" w:cs="Times New Roman" w:eastAsia="Times New Roman" w:hAnsi="Times New Roman"/>
          <w:i w:val="1"/>
          <w:sz w:val="24"/>
          <w:szCs w:val="24"/>
          <w:rtl w:val="0"/>
        </w:rPr>
        <w:t xml:space="preserve">Разве нет такого правила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 люди, которые хотят власти, не должны её получать? Возможно, нам стоит вместо этого сделать правительницей Гермиону.</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Ты думаешь, что ты в состоянии управлять обществом хотя бы три недели и не ввергнуть его в полный хаос? — </w:t>
      </w:r>
      <w:r w:rsidDel="00000000" w:rsidR="00000000" w:rsidRPr="00000000">
        <w:rPr>
          <w:rFonts w:ascii="Times New Roman" w:cs="Times New Roman" w:eastAsia="Times New Roman" w:hAnsi="Times New Roman"/>
          <w:sz w:val="24"/>
          <w:szCs w:val="24"/>
          <w:rtl w:val="0"/>
        </w:rPr>
        <w:t xml:space="preserve">сказал пуффендуец. — </w:t>
      </w:r>
      <w:r w:rsidDel="00000000" w:rsidR="00000000" w:rsidRPr="00000000">
        <w:rPr>
          <w:rFonts w:ascii="Times New Roman" w:cs="Times New Roman" w:eastAsia="Times New Roman" w:hAnsi="Times New Roman"/>
          <w:i w:val="1"/>
          <w:sz w:val="24"/>
          <w:szCs w:val="24"/>
          <w:rtl w:val="0"/>
        </w:rPr>
        <w:t xml:space="preserve">Представь, как громко бы кричала мама, если бы узнала, что тебя избрали премьер-министром. А теперь ответь: ты уверен, что она не права?</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Вообще-то, </w:t>
      </w:r>
      <w:r w:rsidDel="00000000" w:rsidR="00000000" w:rsidRPr="00000000">
        <w:rPr>
          <w:rFonts w:ascii="Times New Roman" w:cs="Times New Roman" w:eastAsia="Times New Roman" w:hAnsi="Times New Roman"/>
          <w:sz w:val="24"/>
          <w:szCs w:val="24"/>
          <w:rtl w:val="0"/>
        </w:rPr>
        <w:t xml:space="preserve">— влез</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когтевранец, — </w:t>
      </w:r>
      <w:r w:rsidDel="00000000" w:rsidR="00000000" w:rsidRPr="00000000">
        <w:rPr>
          <w:rFonts w:ascii="Times New Roman" w:cs="Times New Roman" w:eastAsia="Times New Roman" w:hAnsi="Times New Roman"/>
          <w:i w:val="1"/>
          <w:sz w:val="24"/>
          <w:szCs w:val="24"/>
          <w:rtl w:val="0"/>
        </w:rPr>
        <w:t xml:space="preserve">я должен заметить, что вся эта политика кажется ужасно скучной. Как насчёт того, чтобы оставить предвыборную кампанию Драко и продолжать заниматься наукой? Именно э</w:t>
      </w:r>
      <w:r w:rsidDel="00000000" w:rsidR="00000000" w:rsidRPr="00000000">
        <w:rPr>
          <w:rFonts w:ascii="Times New Roman" w:cs="Times New Roman" w:eastAsia="Times New Roman" w:hAnsi="Times New Roman"/>
          <w:i w:val="1"/>
          <w:sz w:val="24"/>
          <w:szCs w:val="24"/>
          <w:rtl w:val="0"/>
        </w:rPr>
        <w:t xml:space="preserve">то у нас неплохо получается</w:t>
      </w:r>
      <w:r w:rsidDel="00000000" w:rsidR="00000000" w:rsidRPr="00000000">
        <w:rPr>
          <w:rFonts w:ascii="Times New Roman" w:cs="Times New Roman" w:eastAsia="Times New Roman" w:hAnsi="Times New Roman"/>
          <w:i w:val="1"/>
          <w:sz w:val="24"/>
          <w:szCs w:val="24"/>
          <w:rtl w:val="0"/>
        </w:rPr>
        <w:t xml:space="preserve">, и ты же знаешь, таким образом тоже можно улучшить состояние человечества.</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Притормозите, — </w:t>
      </w:r>
      <w:r w:rsidDel="00000000" w:rsidR="00000000" w:rsidRPr="00000000">
        <w:rPr>
          <w:rFonts w:ascii="Times New Roman" w:cs="Times New Roman" w:eastAsia="Times New Roman" w:hAnsi="Times New Roman"/>
          <w:sz w:val="24"/>
          <w:szCs w:val="24"/>
          <w:rtl w:val="0"/>
        </w:rPr>
        <w:t xml:space="preserve">ответил Гарри своим составляющим. — </w:t>
      </w:r>
      <w:r w:rsidDel="00000000" w:rsidR="00000000" w:rsidRPr="00000000">
        <w:rPr>
          <w:rFonts w:ascii="Times New Roman" w:cs="Times New Roman" w:eastAsia="Times New Roman" w:hAnsi="Times New Roman"/>
          <w:i w:val="1"/>
          <w:sz w:val="24"/>
          <w:szCs w:val="24"/>
          <w:rtl w:val="0"/>
        </w:rPr>
        <w:t xml:space="preserve">Нам не нужно принимать решение прямо сейчас. Мы можем обдумать задачу со всех сторон и только потом дать ответ.</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Последний кусочек солнца скрылся за горизонтом.</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Было странно ощущать, что ты не </w:t>
      </w:r>
      <w:r w:rsidDel="00000000" w:rsidR="00000000" w:rsidRPr="00000000">
        <w:rPr>
          <w:rFonts w:ascii="Times New Roman" w:cs="Times New Roman" w:eastAsia="Times New Roman" w:hAnsi="Times New Roman"/>
          <w:sz w:val="24"/>
          <w:szCs w:val="24"/>
          <w:rtl w:val="0"/>
        </w:rPr>
        <w:t xml:space="preserve">знаешь, </w:t>
      </w:r>
      <w:r w:rsidDel="00000000" w:rsidR="00000000" w:rsidRPr="00000000">
        <w:rPr>
          <w:rFonts w:ascii="Times New Roman" w:cs="Times New Roman" w:eastAsia="Times New Roman" w:hAnsi="Times New Roman"/>
          <w:sz w:val="24"/>
          <w:szCs w:val="24"/>
          <w:rtl w:val="0"/>
        </w:rPr>
        <w:t xml:space="preserve">кто ты и на чьей стороне. Ощущать, что ты ещё не принял решение о чём-то столь важном. Какой-то незнакомый оттенок свободы был в этом ощущении...</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это напомнило ему о том, что ответил профессор Квиррелл на его последний вопрос, напомнило о самом профессоре Квиррелле — у Гарри опять перехватило дыхание. Его мысли ушли на следующий виток спирали.</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Почему любое упоминание о профессоре Квиррелле заставляет его испытывать такую горечь? </w:t>
      </w:r>
      <w:r w:rsidDel="00000000" w:rsidR="00000000" w:rsidRPr="00000000">
        <w:rPr>
          <w:rFonts w:ascii="Times New Roman" w:cs="Times New Roman" w:eastAsia="Times New Roman" w:hAnsi="Times New Roman"/>
          <w:sz w:val="24"/>
          <w:szCs w:val="24"/>
          <w:rtl w:val="0"/>
        </w:rPr>
        <w:t xml:space="preserve">Гарри привык к тому, что он понимает себя, понимает мотивы своих действий, но в этот раз он не понимал, лишь чувствовал эту горечь...</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чувствовал себя так, словно там, в Азкабане, он потерял профессора Квиррелла, потерял его навсегда. Как если бы профессора Защиты сожрали дементоры, поглотила воплощённая пустота.</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w:t>
      </w:r>
      <w:r w:rsidDel="00000000" w:rsidR="00000000" w:rsidRPr="00000000">
        <w:rPr>
          <w:rFonts w:ascii="Times New Roman" w:cs="Times New Roman" w:eastAsia="Times New Roman" w:hAnsi="Times New Roman"/>
          <w:i w:val="1"/>
          <w:sz w:val="24"/>
          <w:szCs w:val="24"/>
          <w:rtl w:val="0"/>
        </w:rPr>
        <w:t xml:space="preserve">отерял его»! Почему я его потерял? Потому что он произнёс «Авада Кедавра»? У него на это были довольно серьёзные причины, пусть я и не знал о них в </w:t>
      </w:r>
      <w:r w:rsidDel="00000000" w:rsidR="00000000" w:rsidRPr="00000000">
        <w:rPr>
          <w:rFonts w:ascii="Times New Roman" w:cs="Times New Roman" w:eastAsia="Times New Roman" w:hAnsi="Times New Roman"/>
          <w:i w:val="1"/>
          <w:sz w:val="24"/>
          <w:szCs w:val="24"/>
          <w:rtl w:val="0"/>
        </w:rPr>
        <w:t xml:space="preserve">течение </w:t>
      </w:r>
      <w:r w:rsidDel="00000000" w:rsidR="00000000" w:rsidRPr="00000000">
        <w:rPr>
          <w:rFonts w:ascii="Times New Roman" w:cs="Times New Roman" w:eastAsia="Times New Roman" w:hAnsi="Times New Roman"/>
          <w:i w:val="1"/>
          <w:sz w:val="24"/>
          <w:szCs w:val="24"/>
          <w:rtl w:val="0"/>
        </w:rPr>
        <w:t xml:space="preserve">следующей пары часов. </w:t>
      </w:r>
      <w:r w:rsidDel="00000000" w:rsidR="00000000" w:rsidRPr="00000000">
        <w:rPr>
          <w:rFonts w:ascii="Times New Roman" w:cs="Times New Roman" w:eastAsia="Times New Roman" w:hAnsi="Times New Roman"/>
          <w:i w:val="1"/>
          <w:sz w:val="24"/>
          <w:szCs w:val="24"/>
          <w:rtl w:val="0"/>
        </w:rPr>
        <w:t xml:space="preserve">Почему всё изменилось безвозвратно?</w:t>
      </w:r>
      <w:r w:rsidDel="00000000" w:rsidR="00000000" w:rsidRPr="00000000">
        <w:rPr>
          <w:rtl w:val="0"/>
        </w:rPr>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Получается, дело не в Авада Кедавре. Возможно, она стала последним камнем, под весом которого </w:t>
      </w:r>
      <w:r w:rsidDel="00000000" w:rsidR="00000000" w:rsidRPr="00000000">
        <w:rPr>
          <w:rFonts w:ascii="Times New Roman" w:cs="Times New Roman" w:eastAsia="Times New Roman" w:hAnsi="Times New Roman"/>
          <w:sz w:val="24"/>
          <w:szCs w:val="24"/>
          <w:rtl w:val="0"/>
        </w:rPr>
        <w:t xml:space="preserve">наконец обрушилась</w:t>
      </w:r>
      <w:r w:rsidDel="00000000" w:rsidR="00000000" w:rsidRPr="00000000">
        <w:rPr>
          <w:rFonts w:ascii="Times New Roman" w:cs="Times New Roman" w:eastAsia="Times New Roman" w:hAnsi="Times New Roman"/>
          <w:sz w:val="24"/>
          <w:szCs w:val="24"/>
          <w:rtl w:val="0"/>
        </w:rPr>
        <w:t xml:space="preserve"> пирамида из самооправданий и </w:t>
      </w:r>
      <w:r w:rsidDel="00000000" w:rsidR="00000000" w:rsidRPr="00000000">
        <w:rPr>
          <w:rFonts w:ascii="Times New Roman" w:cs="Times New Roman" w:eastAsia="Times New Roman" w:hAnsi="Times New Roman"/>
          <w:sz w:val="24"/>
          <w:szCs w:val="24"/>
          <w:rtl w:val="0"/>
        </w:rPr>
        <w:t xml:space="preserve">уклонений от обдумывания некоторых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опросов. Но из того, что видел Гарри, не Авада Кедавра волновала его.</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Что я видел?..</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на тускнеющее небо.</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видел, как при встрече с аврором профессор Квиррелл превратился в матёрого </w:t>
      </w:r>
      <w:r w:rsidDel="00000000" w:rsidR="00000000" w:rsidRPr="00000000">
        <w:rPr>
          <w:rFonts w:ascii="Times New Roman" w:cs="Times New Roman" w:eastAsia="Times New Roman" w:hAnsi="Times New Roman"/>
          <w:sz w:val="24"/>
          <w:szCs w:val="24"/>
          <w:rtl w:val="0"/>
        </w:rPr>
        <w:t xml:space="preserve">преступника</w:t>
      </w:r>
      <w:r w:rsidDel="00000000" w:rsidR="00000000" w:rsidRPr="00000000">
        <w:rPr>
          <w:rFonts w:ascii="Times New Roman" w:cs="Times New Roman" w:eastAsia="Times New Roman" w:hAnsi="Times New Roman"/>
          <w:sz w:val="24"/>
          <w:szCs w:val="24"/>
          <w:rtl w:val="0"/>
        </w:rPr>
        <w:t xml:space="preserve">. И, казалось, смена личности была полной и произошла совершенно без усилий.</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Другая женщина знала профессора Защиты под именем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«Джереми Джефф».</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сколько же у вас разных личностей?</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Боюсь, я не утруждал себя такими подсчётами.</w:t>
      </w:r>
      <w:r w:rsidDel="00000000" w:rsidR="00000000" w:rsidRPr="00000000">
        <w:rPr>
          <w:rtl w:val="0"/>
        </w:rPr>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Нельзя не задуматься...</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был ли «профессор Квиррелл» лишь ещё одним именем в списке, лишь ещё одной личностью, в которую нужно </w:t>
      </w:r>
      <w:r w:rsidDel="00000000" w:rsidR="00000000" w:rsidRPr="00000000">
        <w:rPr>
          <w:rFonts w:ascii="Times New Roman" w:cs="Times New Roman" w:eastAsia="Times New Roman" w:hAnsi="Times New Roman"/>
          <w:sz w:val="24"/>
          <w:szCs w:val="24"/>
          <w:rtl w:val="0"/>
        </w:rPr>
        <w:t xml:space="preserve">превратиться,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чтобы достигнуть какой-то непостижимой цели.</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w:t>
      </w:r>
      <w:r w:rsidDel="00000000" w:rsidR="00000000" w:rsidRPr="00000000">
        <w:rPr>
          <w:rFonts w:ascii="Times New Roman" w:cs="Times New Roman" w:eastAsia="Times New Roman" w:hAnsi="Times New Roman"/>
          <w:sz w:val="24"/>
          <w:szCs w:val="24"/>
          <w:rtl w:val="0"/>
        </w:rPr>
        <w:t xml:space="preserve">каждый раз при разговоре с профессором Квирреллом Гарри будет думать, не является ли это маской, и какие мотивы прячутся под этой маской. Каждая бесстрастная улыбка заставит Гарри задумываться, </w:t>
      </w:r>
      <w:r w:rsidDel="00000000" w:rsidR="00000000" w:rsidRPr="00000000">
        <w:rPr>
          <w:rFonts w:ascii="Times New Roman" w:cs="Times New Roman" w:eastAsia="Times New Roman" w:hAnsi="Times New Roman"/>
          <w:sz w:val="24"/>
          <w:szCs w:val="24"/>
          <w:rtl w:val="0"/>
        </w:rPr>
        <w:t xml:space="preserve">что же движет этими губами.</w:t>
      </w:r>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 так ли другие начнут думать обо мне, если я стану слишком слизеринцем? Если я приведу в действие слишком много интриг, неужели я никогда не смогу улыбнуться кому-нибудь, чтобы все не задумались, а что я на самом деле имею в виду?</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 и есть какой-то способ восстановить веру во внешние проявления и вернуться к обычным человеческим отношениям, но Гарри ничего</w:t>
      </w:r>
      <w:r w:rsidDel="00000000" w:rsidR="00000000" w:rsidRPr="00000000">
        <w:rPr>
          <w:rFonts w:ascii="Times New Roman" w:cs="Times New Roman" w:eastAsia="Times New Roman" w:hAnsi="Times New Roman"/>
          <w:sz w:val="24"/>
          <w:szCs w:val="24"/>
          <w:rtl w:val="0"/>
        </w:rPr>
        <w:t xml:space="preserve"> не приходило в голову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Вот как Гарри потерял профессора Квиррелла. Не человека, а... связь...</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Почему от этого так больно?</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Почему сейчас он чувствует себя настолько одиноко?</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Ведь есть и другие люди, возможно, даже лучше профессора Квиррелла, которым можно доверять и с которыми можно дружить. Профессор </w:t>
      </w:r>
      <w:r w:rsidDel="00000000" w:rsidR="00000000" w:rsidRPr="00000000">
        <w:rPr>
          <w:rFonts w:ascii="Times New Roman" w:cs="Times New Roman" w:eastAsia="Times New Roman" w:hAnsi="Times New Roman"/>
          <w:sz w:val="24"/>
          <w:szCs w:val="24"/>
          <w:rtl w:val="0"/>
        </w:rPr>
        <w:t xml:space="preserve">МакГонагалл</w:t>
      </w:r>
      <w:r w:rsidDel="00000000" w:rsidR="00000000" w:rsidRPr="00000000">
        <w:rPr>
          <w:rFonts w:ascii="Times New Roman" w:cs="Times New Roman" w:eastAsia="Times New Roman" w:hAnsi="Times New Roman"/>
          <w:sz w:val="24"/>
          <w:szCs w:val="24"/>
          <w:rtl w:val="0"/>
        </w:rPr>
        <w:t xml:space="preserve">, профессор Флитвик, Гермиона, Драко, и, само собой разумеется, мама и папа... Вроде бы Гарри не одинок...</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Только...</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запершило в горле.</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Конечно, профессор </w:t>
      </w:r>
      <w:r w:rsidDel="00000000" w:rsidR="00000000" w:rsidRPr="00000000">
        <w:rPr>
          <w:rFonts w:ascii="Times New Roman" w:cs="Times New Roman" w:eastAsia="Times New Roman" w:hAnsi="Times New Roman"/>
          <w:sz w:val="24"/>
          <w:szCs w:val="24"/>
          <w:rtl w:val="0"/>
        </w:rPr>
        <w:t xml:space="preserve">МакГонагалл</w:t>
      </w:r>
      <w:r w:rsidDel="00000000" w:rsidR="00000000" w:rsidRPr="00000000">
        <w:rPr>
          <w:rFonts w:ascii="Times New Roman" w:cs="Times New Roman" w:eastAsia="Times New Roman" w:hAnsi="Times New Roman"/>
          <w:sz w:val="24"/>
          <w:szCs w:val="24"/>
          <w:rtl w:val="0"/>
        </w:rPr>
        <w:t xml:space="preserve">, профессор Флитвик, Гермиона, Драко — все они — иногда знали то, что не знал Гарри, но...</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не превосходили Гарри в том, что он считал своей епархией. Они были талантливы, но их таланты не были похожи на таланты Гарри, и наоборот. Он мог смотреть на них как на равных, но не как на превосходящих </w:t>
      </w:r>
      <w:r w:rsidDel="00000000" w:rsidR="00000000" w:rsidRPr="00000000">
        <w:rPr>
          <w:rFonts w:ascii="Times New Roman" w:cs="Times New Roman" w:eastAsia="Times New Roman" w:hAnsi="Times New Roman"/>
          <w:sz w:val="24"/>
          <w:szCs w:val="24"/>
          <w:rtl w:val="0"/>
        </w:rPr>
        <w:t xml:space="preserve">его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Никогда и никого из них он не смог бы считать...</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Своим учителем.</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Вот кем был профессор Квиррелл.</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Вот кого потерял Гарри.</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то, каким образом он потерял своего первого учителя, возможно, никогда не позволит его вернуть. Может быть, когда-нибу</w:t>
      </w:r>
      <w:r w:rsidDel="00000000" w:rsidR="00000000" w:rsidRPr="00000000">
        <w:rPr>
          <w:rFonts w:ascii="Times New Roman" w:cs="Times New Roman" w:eastAsia="Times New Roman" w:hAnsi="Times New Roman"/>
          <w:sz w:val="24"/>
          <w:szCs w:val="24"/>
          <w:rtl w:val="0"/>
        </w:rPr>
        <w:t xml:space="preserve">дь </w:t>
      </w:r>
      <w:r w:rsidDel="00000000" w:rsidR="00000000" w:rsidRPr="00000000">
        <w:rPr>
          <w:rFonts w:ascii="Times New Roman" w:cs="Times New Roman" w:eastAsia="Times New Roman" w:hAnsi="Times New Roman"/>
          <w:sz w:val="24"/>
          <w:szCs w:val="24"/>
          <w:rtl w:val="0"/>
        </w:rPr>
        <w:t xml:space="preserve">он узнает все тайные замыслы профессора Квиррелла, и недомолвки между ними исчезнут. Но даже если это возможно, вероятность этого события не слишком высока.</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Порыв ветра снаружи слегка согнул голые деревья, создал рябь на воде озера, середина которого до сих пор не замёрзла, прошелестел по оконному стеклу, выходящему на полусумеречный мир. Мысли Гарри на время отвлеклись на пейзаж за окном.</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Вскоре они вернулись вовнутрь, на очередной шаг спирали.</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Почему я не такой, как другие дети моего возраста?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ответ профессора Квиррелла был увёрткой, то это была очень хорошо просчитанная увёртка. Достаточно глубокая и достаточно сложная, полная намёков на тайные смыслы, </w:t>
      </w:r>
      <w:r w:rsidDel="00000000" w:rsidR="00000000" w:rsidRPr="00000000">
        <w:rPr>
          <w:rFonts w:ascii="Times New Roman" w:cs="Times New Roman" w:eastAsia="Times New Roman" w:hAnsi="Times New Roman"/>
          <w:sz w:val="24"/>
          <w:szCs w:val="24"/>
          <w:rtl w:val="0"/>
        </w:rPr>
        <w:t xml:space="preserve">как раз</w:t>
      </w:r>
      <w:r w:rsidDel="00000000" w:rsidR="00000000" w:rsidRPr="00000000">
        <w:rPr>
          <w:rFonts w:ascii="Times New Roman" w:cs="Times New Roman" w:eastAsia="Times New Roman" w:hAnsi="Times New Roman"/>
          <w:sz w:val="24"/>
          <w:szCs w:val="24"/>
          <w:rtl w:val="0"/>
        </w:rPr>
        <w:t xml:space="preserve"> чтобы поймать в ловушку когтевранца, который на меньшее бы и не отвлёкся. Но, может быть, профессор Квиррелл отвечал честно. Кто знает, какие мотивы двигали его губами?</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Вот что я скажу, мистер Поттер: в</w:t>
      </w:r>
      <w:r w:rsidDel="00000000" w:rsidR="00000000" w:rsidRPr="00000000">
        <w:rPr>
          <w:rFonts w:ascii="Times New Roman" w:cs="Times New Roman" w:eastAsia="Times New Roman" w:hAnsi="Times New Roman"/>
          <w:i w:val="1"/>
          <w:sz w:val="24"/>
          <w:szCs w:val="24"/>
          <w:rtl w:val="0"/>
        </w:rPr>
        <w:t xml:space="preserve">ы</w:t>
      </w:r>
      <w:r w:rsidDel="00000000" w:rsidR="00000000" w:rsidRPr="00000000">
        <w:rPr>
          <w:rFonts w:ascii="Times New Roman" w:cs="Times New Roman" w:eastAsia="Times New Roman" w:hAnsi="Times New Roman"/>
          <w:i w:val="1"/>
          <w:sz w:val="24"/>
          <w:szCs w:val="24"/>
          <w:rtl w:val="0"/>
        </w:rPr>
        <w:t xml:space="preserve"> уже окклюмент и, думаю, вскоре станете окклюментом идеальным. </w:t>
      </w:r>
      <w:r w:rsidDel="00000000" w:rsidR="00000000" w:rsidRPr="00000000">
        <w:rPr>
          <w:rFonts w:ascii="Times New Roman" w:cs="Times New Roman" w:eastAsia="Times New Roman" w:hAnsi="Times New Roman"/>
          <w:i w:val="1"/>
          <w:sz w:val="24"/>
          <w:szCs w:val="24"/>
          <w:rtl w:val="0"/>
        </w:rPr>
        <w:t xml:space="preserve">Для людей, подобных нам </w:t>
      </w:r>
      <w:r w:rsidDel="00000000" w:rsidR="00000000" w:rsidRPr="00000000">
        <w:rPr>
          <w:rFonts w:ascii="Times New Roman" w:cs="Times New Roman" w:eastAsia="Times New Roman" w:hAnsi="Times New Roman"/>
          <w:i w:val="1"/>
          <w:sz w:val="24"/>
          <w:szCs w:val="24"/>
          <w:rtl w:val="0"/>
        </w:rPr>
        <w:t xml:space="preserve">с вами, само понятие личности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имеет иное значение</w:t>
      </w:r>
      <w:r w:rsidDel="00000000" w:rsidR="00000000" w:rsidRPr="00000000">
        <w:rPr>
          <w:rFonts w:ascii="Times New Roman" w:cs="Times New Roman" w:eastAsia="Times New Roman" w:hAnsi="Times New Roman"/>
          <w:i w:val="1"/>
          <w:sz w:val="24"/>
          <w:szCs w:val="24"/>
          <w:rtl w:val="0"/>
        </w:rPr>
        <w:t xml:space="preserve">. Мы можем стать кем угодно, </w:t>
      </w:r>
      <w:r w:rsidDel="00000000" w:rsidR="00000000" w:rsidRPr="00000000">
        <w:rPr>
          <w:rFonts w:ascii="Times New Roman" w:cs="Times New Roman" w:eastAsia="Times New Roman" w:hAnsi="Times New Roman"/>
          <w:i w:val="1"/>
          <w:sz w:val="24"/>
          <w:szCs w:val="24"/>
          <w:rtl w:val="0"/>
        </w:rPr>
        <w:t xml:space="preserve">кого только сможем себе вообразить</w:t>
      </w:r>
      <w:r w:rsidDel="00000000" w:rsidR="00000000" w:rsidRPr="00000000">
        <w:rPr>
          <w:rFonts w:ascii="Times New Roman" w:cs="Times New Roman" w:eastAsia="Times New Roman" w:hAnsi="Times New Roman"/>
          <w:i w:val="1"/>
          <w:sz w:val="24"/>
          <w:szCs w:val="24"/>
          <w:rtl w:val="0"/>
        </w:rPr>
        <w:t xml:space="preserve">, а </w:t>
      </w:r>
      <w:r w:rsidDel="00000000" w:rsidR="00000000" w:rsidRPr="00000000">
        <w:rPr>
          <w:rFonts w:ascii="Times New Roman" w:cs="Times New Roman" w:eastAsia="Times New Roman" w:hAnsi="Times New Roman"/>
          <w:i w:val="1"/>
          <w:sz w:val="24"/>
          <w:szCs w:val="24"/>
          <w:rtl w:val="0"/>
        </w:rPr>
        <w:t xml:space="preserve">ваше истинное отличие, мистер Поттер, — на ре</w:t>
      </w:r>
      <w:r w:rsidDel="00000000" w:rsidR="00000000" w:rsidRPr="00000000">
        <w:rPr>
          <w:rFonts w:ascii="Times New Roman" w:cs="Times New Roman" w:eastAsia="Times New Roman" w:hAnsi="Times New Roman"/>
          <w:i w:val="1"/>
          <w:sz w:val="24"/>
          <w:szCs w:val="24"/>
          <w:rtl w:val="0"/>
        </w:rPr>
        <w:t xml:space="preserve">дкость хорошее воображение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Драматург должен содержать в себе своих персонажей, он должен быть больше, чем они, </w:t>
      </w:r>
      <w:r w:rsidDel="00000000" w:rsidR="00000000" w:rsidRPr="00000000">
        <w:rPr>
          <w:rFonts w:ascii="Times New Roman" w:cs="Times New Roman" w:eastAsia="Times New Roman" w:hAnsi="Times New Roman"/>
          <w:i w:val="1"/>
          <w:sz w:val="24"/>
          <w:szCs w:val="24"/>
          <w:rtl w:val="0"/>
        </w:rPr>
        <w:t xml:space="preserve">чтобы в его разуме они смогли играть свои роли.</w:t>
      </w:r>
      <w:r w:rsidDel="00000000" w:rsidR="00000000" w:rsidRPr="00000000">
        <w:rPr>
          <w:rFonts w:ascii="Times New Roman" w:cs="Times New Roman" w:eastAsia="Times New Roman" w:hAnsi="Times New Roman"/>
          <w:i w:val="1"/>
          <w:sz w:val="24"/>
          <w:szCs w:val="24"/>
          <w:rtl w:val="0"/>
        </w:rPr>
        <w:t xml:space="preserve"> Предел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возможностей для актёра или шпиона или политика определяется границами, в которых они могут притворяться, лицами, которые они могут носить как маску. </w:t>
      </w:r>
      <w:r w:rsidDel="00000000" w:rsidR="00000000" w:rsidRPr="00000000">
        <w:rPr>
          <w:rFonts w:ascii="Times New Roman" w:cs="Times New Roman" w:eastAsia="Times New Roman" w:hAnsi="Times New Roman"/>
          <w:i w:val="1"/>
          <w:sz w:val="24"/>
          <w:szCs w:val="24"/>
          <w:rtl w:val="0"/>
        </w:rPr>
        <w:t xml:space="preserve">Люди вроде нас с вами могут стать кем угодно, кого только смогут себе вообразить, и не притворяясь, а на самом деле.</w:t>
      </w:r>
      <w:r w:rsidDel="00000000" w:rsidR="00000000" w:rsidRPr="00000000">
        <w:rPr>
          <w:rFonts w:ascii="Times New Roman" w:cs="Times New Roman" w:eastAsia="Times New Roman" w:hAnsi="Times New Roman"/>
          <w:i w:val="1"/>
          <w:sz w:val="24"/>
          <w:szCs w:val="24"/>
          <w:rtl w:val="0"/>
        </w:rPr>
        <w:t xml:space="preserve"> Когда вы воображаете себя ребёнком, мистер Поттер, вы и </w:t>
      </w:r>
      <w:r w:rsidDel="00000000" w:rsidR="00000000" w:rsidRPr="00000000">
        <w:rPr>
          <w:rFonts w:ascii="Times New Roman" w:cs="Times New Roman" w:eastAsia="Times New Roman" w:hAnsi="Times New Roman"/>
          <w:sz w:val="24"/>
          <w:szCs w:val="24"/>
          <w:rtl w:val="0"/>
        </w:rPr>
        <w:t xml:space="preserve">есть </w:t>
      </w:r>
      <w:r w:rsidDel="00000000" w:rsidR="00000000" w:rsidRPr="00000000">
        <w:rPr>
          <w:rFonts w:ascii="Times New Roman" w:cs="Times New Roman" w:eastAsia="Times New Roman" w:hAnsi="Times New Roman"/>
          <w:i w:val="1"/>
          <w:sz w:val="24"/>
          <w:szCs w:val="24"/>
          <w:rtl w:val="0"/>
        </w:rPr>
        <w:t xml:space="preserve">ребёнок. </w:t>
      </w:r>
      <w:r w:rsidDel="00000000" w:rsidR="00000000" w:rsidRPr="00000000">
        <w:rPr>
          <w:rFonts w:ascii="Times New Roman" w:cs="Times New Roman" w:eastAsia="Times New Roman" w:hAnsi="Times New Roman"/>
          <w:i w:val="1"/>
          <w:sz w:val="24"/>
          <w:szCs w:val="24"/>
          <w:rtl w:val="0"/>
        </w:rPr>
        <w:t xml:space="preserve">Но вы можете поддерживать и другие личности, если захотите, гораздо более сложные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личности.</w:t>
      </w:r>
      <w:r w:rsidDel="00000000" w:rsidR="00000000" w:rsidRPr="00000000">
        <w:rPr>
          <w:rFonts w:ascii="Times New Roman" w:cs="Times New Roman" w:eastAsia="Times New Roman" w:hAnsi="Times New Roman"/>
          <w:i w:val="1"/>
          <w:sz w:val="24"/>
          <w:szCs w:val="24"/>
          <w:rtl w:val="0"/>
        </w:rPr>
        <w:t xml:space="preserve"> Почему вы столь свободны,</w:t>
      </w:r>
      <w:r w:rsidDel="00000000" w:rsidR="00000000" w:rsidRPr="00000000">
        <w:rPr>
          <w:rFonts w:ascii="Times New Roman" w:cs="Times New Roman" w:eastAsia="Times New Roman" w:hAnsi="Times New Roman"/>
          <w:i w:val="1"/>
          <w:sz w:val="24"/>
          <w:szCs w:val="24"/>
          <w:rtl w:val="0"/>
        </w:rPr>
        <w:t xml:space="preserve"> почему ваши </w:t>
      </w:r>
      <w:r w:rsidDel="00000000" w:rsidR="00000000" w:rsidRPr="00000000">
        <w:rPr>
          <w:rFonts w:ascii="Times New Roman" w:cs="Times New Roman" w:eastAsia="Times New Roman" w:hAnsi="Times New Roman"/>
          <w:i w:val="1"/>
          <w:sz w:val="24"/>
          <w:szCs w:val="24"/>
          <w:rtl w:val="0"/>
        </w:rPr>
        <w:t xml:space="preserve">пределы </w:t>
      </w:r>
      <w:r w:rsidDel="00000000" w:rsidR="00000000" w:rsidRPr="00000000">
        <w:rPr>
          <w:rFonts w:ascii="Times New Roman" w:cs="Times New Roman" w:eastAsia="Times New Roman" w:hAnsi="Times New Roman"/>
          <w:i w:val="1"/>
          <w:sz w:val="24"/>
          <w:szCs w:val="24"/>
          <w:rtl w:val="0"/>
        </w:rPr>
        <w:t xml:space="preserve">столь широки, в то время как ваши ровесники слабы и скованы</w:t>
      </w:r>
      <w:r w:rsidDel="00000000" w:rsidR="00000000" w:rsidRPr="00000000">
        <w:rPr>
          <w:rFonts w:ascii="Times New Roman" w:cs="Times New Roman" w:eastAsia="Times New Roman" w:hAnsi="Times New Roman"/>
          <w:i w:val="1"/>
          <w:sz w:val="24"/>
          <w:szCs w:val="24"/>
          <w:rtl w:val="0"/>
        </w:rPr>
        <w:t xml:space="preserve">? Почему вы способны </w:t>
      </w:r>
      <w:r w:rsidDel="00000000" w:rsidR="00000000" w:rsidRPr="00000000">
        <w:rPr>
          <w:rFonts w:ascii="Times New Roman" w:cs="Times New Roman" w:eastAsia="Times New Roman" w:hAnsi="Times New Roman"/>
          <w:i w:val="1"/>
          <w:sz w:val="24"/>
          <w:szCs w:val="24"/>
          <w:rtl w:val="0"/>
        </w:rPr>
        <w:t xml:space="preserve">вообразить и стать личностями более взрослыми, </w:t>
      </w:r>
      <w:r w:rsidDel="00000000" w:rsidR="00000000" w:rsidRPr="00000000">
        <w:rPr>
          <w:rFonts w:ascii="Times New Roman" w:cs="Times New Roman" w:eastAsia="Times New Roman" w:hAnsi="Times New Roman"/>
          <w:i w:val="1"/>
          <w:sz w:val="24"/>
          <w:szCs w:val="24"/>
          <w:rtl w:val="0"/>
        </w:rPr>
        <w:t xml:space="preserve">чем те, что положено сочинять обычному реб</w:t>
      </w:r>
      <w:del w:author="Alaric Lightin" w:id="6" w:date="2019-03-27T16:00:18Z">
        <w:r w:rsidDel="00000000" w:rsidR="00000000" w:rsidRPr="00000000">
          <w:rPr>
            <w:rFonts w:ascii="Times New Roman" w:cs="Times New Roman" w:eastAsia="Times New Roman" w:hAnsi="Times New Roman"/>
            <w:i w:val="1"/>
            <w:sz w:val="24"/>
            <w:szCs w:val="24"/>
            <w:rtl w:val="0"/>
          </w:rPr>
          <w:delText xml:space="preserve">е</w:delText>
        </w:r>
      </w:del>
      <w:ins w:author="Alaric Lightin" w:id="6" w:date="2019-03-27T16:00:18Z">
        <w:r w:rsidDel="00000000" w:rsidR="00000000" w:rsidRPr="00000000">
          <w:rPr>
            <w:rFonts w:ascii="Times New Roman" w:cs="Times New Roman" w:eastAsia="Times New Roman" w:hAnsi="Times New Roman"/>
            <w:i w:val="1"/>
            <w:sz w:val="24"/>
            <w:szCs w:val="24"/>
            <w:rtl w:val="0"/>
          </w:rPr>
          <w:t xml:space="preserve">ё</w:t>
        </w:r>
      </w:ins>
      <w:r w:rsidDel="00000000" w:rsidR="00000000" w:rsidRPr="00000000">
        <w:rPr>
          <w:rFonts w:ascii="Times New Roman" w:cs="Times New Roman" w:eastAsia="Times New Roman" w:hAnsi="Times New Roman"/>
          <w:i w:val="1"/>
          <w:sz w:val="24"/>
          <w:szCs w:val="24"/>
          <w:rtl w:val="0"/>
        </w:rPr>
        <w:t xml:space="preserve">нку</w:t>
      </w:r>
      <w:r w:rsidDel="00000000" w:rsidR="00000000" w:rsidRPr="00000000">
        <w:rPr>
          <w:rFonts w:ascii="Times New Roman" w:cs="Times New Roman" w:eastAsia="Times New Roman" w:hAnsi="Times New Roman"/>
          <w:i w:val="1"/>
          <w:sz w:val="24"/>
          <w:szCs w:val="24"/>
          <w:rtl w:val="0"/>
        </w:rPr>
        <w:t xml:space="preserve">? Этого я не знаю, а свои догадки на этот счёт озвучивать не стану. Но если у вас что-то и есть, мистер Поттер, так это свобода.</w:t>
      </w: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целью профессора Квиррелла было запутать Гарри, у него это чертовски хорошо получилось.</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всё же была и более пугающая мысль, что профессор Квиррелл </w:t>
      </w:r>
      <w:r w:rsidDel="00000000" w:rsidR="00000000" w:rsidRPr="00000000">
        <w:rPr>
          <w:rFonts w:ascii="Times New Roman" w:cs="Times New Roman" w:eastAsia="Times New Roman" w:hAnsi="Times New Roman"/>
          <w:sz w:val="24"/>
          <w:szCs w:val="24"/>
          <w:rtl w:val="0"/>
        </w:rPr>
        <w:t xml:space="preserve">на самом деле </w:t>
      </w:r>
      <w:r w:rsidDel="00000000" w:rsidR="00000000" w:rsidRPr="00000000">
        <w:rPr>
          <w:rFonts w:ascii="Times New Roman" w:cs="Times New Roman" w:eastAsia="Times New Roman" w:hAnsi="Times New Roman"/>
          <w:sz w:val="24"/>
          <w:szCs w:val="24"/>
          <w:rtl w:val="0"/>
        </w:rPr>
        <w:t xml:space="preserve">не понимал</w:t>
      </w:r>
      <w:r w:rsidDel="00000000" w:rsidR="00000000" w:rsidRPr="00000000">
        <w:rPr>
          <w:rFonts w:ascii="Times New Roman" w:cs="Times New Roman" w:eastAsia="Times New Roman" w:hAnsi="Times New Roman"/>
          <w:sz w:val="24"/>
          <w:szCs w:val="24"/>
          <w:rtl w:val="0"/>
        </w:rPr>
        <w:t xml:space="preserve">, насколько это обеспокоит Гарри, насколько </w:t>
      </w:r>
      <w:r w:rsidDel="00000000" w:rsidR="00000000" w:rsidRPr="00000000">
        <w:rPr>
          <w:rFonts w:ascii="Times New Roman" w:cs="Times New Roman" w:eastAsia="Times New Roman" w:hAnsi="Times New Roman"/>
          <w:sz w:val="24"/>
          <w:szCs w:val="24"/>
          <w:rtl w:val="0"/>
        </w:rPr>
        <w:t xml:space="preserve">неправильно</w:t>
      </w:r>
      <w:r w:rsidDel="00000000" w:rsidR="00000000" w:rsidRPr="00000000">
        <w:rPr>
          <w:rFonts w:ascii="Times New Roman" w:cs="Times New Roman" w:eastAsia="Times New Roman" w:hAnsi="Times New Roman"/>
          <w:sz w:val="24"/>
          <w:szCs w:val="24"/>
          <w:rtl w:val="0"/>
        </w:rPr>
        <w:t xml:space="preserve"> эта речь прозвучит для него, как сильно она повредит доверию между Гарри и профессором.</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Должна же всегда быть реальная личность, которой человек является </w:t>
      </w:r>
      <w:r w:rsidDel="00000000" w:rsidR="00000000" w:rsidRPr="00000000">
        <w:rPr>
          <w:rFonts w:ascii="Times New Roman" w:cs="Times New Roman" w:eastAsia="Times New Roman" w:hAnsi="Times New Roman"/>
          <w:sz w:val="24"/>
          <w:szCs w:val="24"/>
          <w:rtl w:val="0"/>
        </w:rPr>
        <w:t xml:space="preserve">по-настоящему</w:t>
      </w:r>
      <w:r w:rsidDel="00000000" w:rsidR="00000000" w:rsidRPr="00000000">
        <w:rPr>
          <w:rFonts w:ascii="Times New Roman" w:cs="Times New Roman" w:eastAsia="Times New Roman" w:hAnsi="Times New Roman"/>
          <w:sz w:val="24"/>
          <w:szCs w:val="24"/>
          <w:rtl w:val="0"/>
        </w:rPr>
        <w:t xml:space="preserve">, в центре всего...</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на опускающуюся ночь, на сгущающуюся тьму.</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...верно?</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Уже почти наступило время ложиться спать, и тут Гермиона </w:t>
      </w:r>
      <w:r w:rsidDel="00000000" w:rsidR="00000000" w:rsidRPr="00000000">
        <w:rPr>
          <w:rFonts w:ascii="Times New Roman" w:cs="Times New Roman" w:eastAsia="Times New Roman" w:hAnsi="Times New Roman"/>
          <w:sz w:val="24"/>
          <w:szCs w:val="24"/>
          <w:rtl w:val="0"/>
        </w:rPr>
        <w:t xml:space="preserve">услышала, </w:t>
      </w:r>
      <w:r w:rsidDel="00000000" w:rsidR="00000000" w:rsidRPr="00000000">
        <w:rPr>
          <w:rFonts w:ascii="Times New Roman" w:cs="Times New Roman" w:eastAsia="Times New Roman" w:hAnsi="Times New Roman"/>
          <w:sz w:val="24"/>
          <w:szCs w:val="24"/>
          <w:rtl w:val="0"/>
        </w:rPr>
        <w:t xml:space="preserve">как несколько человек почти синхронно ахнули. Она оторвалась от книги «Шарм</w:t>
      </w:r>
      <w:r w:rsidDel="00000000" w:rsidR="00000000" w:rsidRPr="00000000">
        <w:rPr>
          <w:rFonts w:ascii="Times New Roman" w:cs="Times New Roman" w:eastAsia="Times New Roman" w:hAnsi="Times New Roman"/>
          <w:sz w:val="24"/>
          <w:szCs w:val="24"/>
          <w:rtl w:val="0"/>
        </w:rPr>
        <w:t xml:space="preserve">батон: История» и увидела пропавшего мальчика. Его не было сегодня на обеде, а его отсутствие во время ужина сопровождалось слухами, что он покинул Хогвартс, чтобы выследить Беллатрису Блэк. Гермиона не верила этим слухам, потому что они были </w:t>
      </w:r>
      <w:r w:rsidDel="00000000" w:rsidR="00000000" w:rsidRPr="00000000">
        <w:rPr>
          <w:rFonts w:ascii="Times New Roman" w:cs="Times New Roman" w:eastAsia="Times New Roman" w:hAnsi="Times New Roman"/>
          <w:sz w:val="24"/>
          <w:szCs w:val="24"/>
          <w:rtl w:val="0"/>
        </w:rPr>
        <w:t xml:space="preserve">совершенно нелепыми</w:t>
      </w:r>
      <w:r w:rsidDel="00000000" w:rsidR="00000000" w:rsidRPr="00000000">
        <w:rPr>
          <w:rFonts w:ascii="Times New Roman" w:cs="Times New Roman" w:eastAsia="Times New Roman" w:hAnsi="Times New Roman"/>
          <w:sz w:val="24"/>
          <w:szCs w:val="24"/>
          <w:rtl w:val="0"/>
        </w:rPr>
        <w:t xml:space="preserve">, но тем не менее они заставили её понервничать.</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вскрикнула она. Она совершенно не осознала, что заговорила с ним в первый раз за неделю, и не заметила, как некоторые ученики вздрогнули, когда её крик разнёсся по всей гостиной Когтеврана.</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уже смотрел на неё, он уже шёл к ней, поэтому она остановилась на половине пути от своего кресла...</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Несколько мгновений спустя Гарри уже сидел рядом. Создав барьер Квиетуса, он убрал палочку.</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(Ужасно много когтевранцев пытались делать вид, что не </w:t>
      </w:r>
      <w:r w:rsidDel="00000000" w:rsidR="00000000" w:rsidRPr="00000000">
        <w:rPr>
          <w:rFonts w:ascii="Times New Roman" w:cs="Times New Roman" w:eastAsia="Times New Roman" w:hAnsi="Times New Roman"/>
          <w:sz w:val="24"/>
          <w:szCs w:val="24"/>
          <w:rtl w:val="0"/>
        </w:rPr>
        <w:t xml:space="preserve">смотрят на них.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Привет, — голос Гарри слегка дрогнул. — Я скучал без тебя. Ты... теперь будешь со мной разговаривать снова?</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Гермиона кивнула, просто кивнула. Она не могла придумать, что сказать. Она тоже скучала без Гарри, но понимала, и от этого даже чувствовала себя слегка виноватой,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ему, скорее всего, было намного хуже. У неё были и другие друзья, а у Гарри... Иногда казалось несправедливым, что Гарри общается подобным образом только с ней, и поэтому она должна общаться с ним. Но Гарри выглядел так, будто несправедливости в последнее время происходили и с ним.</w:t>
      </w:r>
      <w:r w:rsidDel="00000000" w:rsidR="00000000" w:rsidRPr="00000000">
        <w:rPr>
          <w:rtl w:val="0"/>
        </w:rPr>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происходит? — спросила Гермиона. — Ходит множество слухов. Одни говорят, что ты сбежал сражаться с Беллатрисой Блэк, другие — что ты сбежал, чтобы присоединиться </w:t>
      </w:r>
      <w:r w:rsidDel="00000000" w:rsidR="00000000" w:rsidRPr="00000000">
        <w:rPr>
          <w:rFonts w:ascii="Times New Roman" w:cs="Times New Roman" w:eastAsia="Times New Roman" w:hAnsi="Times New Roman"/>
          <w:sz w:val="24"/>
          <w:szCs w:val="24"/>
          <w:rtl w:val="0"/>
        </w:rPr>
        <w:t xml:space="preserve">к Беллатрисе Блэк... — а ещё были слухи, которые утверждали, что Гермиона просто выдумала всё насчёт феникса. Когда она их услышала, то крикнула, что это видела вся гостиная Когтеврана, поэтому следующие слухи утверждали, что и это она тоже выдумала. Гермиона совершенно не могла понять, как может существовать настолько невероятный идиотизм.</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могу об этом рассказать, — еле слышным шёпотом ответил Гарри. — Не могу рассказывать обо всём этом. Я бы хотел рассказать тебе всё, — его голос опять дрогнул, — но я не могу... Но если тебе от этого станет лучше, кажется, я больше не буду обедать с профессором Квирреллом...</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спрятал лицо в ладонях.</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Гермионе стало не по себе.</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плачешь? — спросила она.</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Ага, — слегка хрипло ответил Гарри. — Не хочу, чтобы это кто-то видел.</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Повисло молчание. Гермионе очень хотелось помочь, но она не знала, что делать, когда мальчики плачут, и </w:t>
      </w:r>
      <w:r w:rsidDel="00000000" w:rsidR="00000000" w:rsidRPr="00000000">
        <w:rPr>
          <w:rFonts w:ascii="Times New Roman" w:cs="Times New Roman" w:eastAsia="Times New Roman" w:hAnsi="Times New Roman"/>
          <w:sz w:val="24"/>
          <w:szCs w:val="24"/>
          <w:rtl w:val="0"/>
        </w:rPr>
        <w:t xml:space="preserve">не знала, что случилось</w:t>
      </w:r>
      <w:r w:rsidDel="00000000" w:rsidR="00000000" w:rsidRPr="00000000">
        <w:rPr>
          <w:rFonts w:ascii="Times New Roman" w:cs="Times New Roman" w:eastAsia="Times New Roman" w:hAnsi="Times New Roman"/>
          <w:sz w:val="24"/>
          <w:szCs w:val="24"/>
          <w:rtl w:val="0"/>
        </w:rPr>
        <w:t xml:space="preserve">. Она чувствовала, что вокруг неё происходит что-то ужасно важное — то есть не вокруг неё, а вокруг Гарри, — и она понимала, что если бы она узнала, то наверняка была бы напугана или встревожена. Но она </w:t>
      </w:r>
      <w:r w:rsidDel="00000000" w:rsidR="00000000" w:rsidRPr="00000000">
        <w:rPr>
          <w:rFonts w:ascii="Times New Roman" w:cs="Times New Roman" w:eastAsia="Times New Roman" w:hAnsi="Times New Roman"/>
          <w:sz w:val="24"/>
          <w:szCs w:val="24"/>
          <w:rtl w:val="0"/>
        </w:rPr>
        <w:t xml:space="preserve">ничего</w:t>
      </w:r>
      <w:r w:rsidDel="00000000" w:rsidR="00000000" w:rsidRPr="00000000">
        <w:rPr>
          <w:rFonts w:ascii="Times New Roman" w:cs="Times New Roman" w:eastAsia="Times New Roman" w:hAnsi="Times New Roman"/>
          <w:sz w:val="24"/>
          <w:szCs w:val="24"/>
          <w:rtl w:val="0"/>
        </w:rPr>
        <w:t xml:space="preserve"> не знала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Квиррелл сделал что-то неправильное? — наконец спросила Гермиона.</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буду с ним больше обедать не поэтому, — </w:t>
      </w:r>
      <w:r w:rsidDel="00000000" w:rsidR="00000000" w:rsidRPr="00000000">
        <w:rPr>
          <w:rFonts w:ascii="Times New Roman" w:cs="Times New Roman" w:eastAsia="Times New Roman" w:hAnsi="Times New Roman"/>
          <w:sz w:val="24"/>
          <w:szCs w:val="24"/>
          <w:rtl w:val="0"/>
        </w:rPr>
        <w:t xml:space="preserve">по-прежнему </w:t>
      </w:r>
      <w:r w:rsidDel="00000000" w:rsidR="00000000" w:rsidRPr="00000000">
        <w:rPr>
          <w:rFonts w:ascii="Times New Roman" w:cs="Times New Roman" w:eastAsia="Times New Roman" w:hAnsi="Times New Roman"/>
          <w:sz w:val="24"/>
          <w:szCs w:val="24"/>
          <w:rtl w:val="0"/>
        </w:rPr>
        <w:t xml:space="preserve">еле слышным шёпотом ответил Гарри, не отрывая рук от лица. — Так решил директор. Но да, профессор Квиррелл сказал кое-что, из-за чего, кажется, я теперь ему меньше доверяю... — Голос Гарри задрожал очень сильно. — Сейчас я себя чувствую несколько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одиноко.</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дотронулась до своей щеки там, где вчера её коснулся Фоукс. Она по-прежнему думала об этом прикосновении</w:t>
      </w:r>
      <w:r w:rsidDel="00000000" w:rsidR="00000000" w:rsidRPr="00000000">
        <w:rPr>
          <w:rFonts w:ascii="Times New Roman" w:cs="Times New Roman" w:eastAsia="Times New Roman" w:hAnsi="Times New Roman"/>
          <w:sz w:val="24"/>
          <w:szCs w:val="24"/>
          <w:rtl w:val="0"/>
        </w:rPr>
        <w:t xml:space="preserve">, снова и снова, возможно, она </w:t>
      </w:r>
      <w:r w:rsidDel="00000000" w:rsidR="00000000" w:rsidRPr="00000000">
        <w:rPr>
          <w:rFonts w:ascii="Times New Roman" w:cs="Times New Roman" w:eastAsia="Times New Roman" w:hAnsi="Times New Roman"/>
          <w:i w:val="1"/>
          <w:sz w:val="24"/>
          <w:szCs w:val="24"/>
          <w:rtl w:val="0"/>
        </w:rPr>
        <w:t xml:space="preserve">хотела</w:t>
      </w:r>
      <w:r w:rsidDel="00000000" w:rsidR="00000000" w:rsidRPr="00000000">
        <w:rPr>
          <w:rFonts w:ascii="Times New Roman" w:cs="Times New Roman" w:eastAsia="Times New Roman" w:hAnsi="Times New Roman"/>
          <w:sz w:val="24"/>
          <w:szCs w:val="24"/>
          <w:rtl w:val="0"/>
        </w:rPr>
        <w:t xml:space="preserve">, чтобы это было важно, чтобы это для неё что-то значило...</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могу как-нибудь помочь? — спросила она.</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хочу сделать что-нибудь нормальное, — сквозь руки сказал Гарри. — Что-нибудь очень обычное для первокурсника Хогвартса. Что-нибудь, что для одиннадцатилетних и двенадцатилетних детей - таких как мы, - считается нормальным. Поиграть в подрывного дурака или </w:t>
      </w:r>
      <w:r w:rsidDel="00000000" w:rsidR="00000000" w:rsidRPr="00000000">
        <w:rPr>
          <w:rFonts w:ascii="Times New Roman" w:cs="Times New Roman" w:eastAsia="Times New Roman" w:hAnsi="Times New Roman"/>
          <w:sz w:val="24"/>
          <w:szCs w:val="24"/>
          <w:rtl w:val="0"/>
        </w:rPr>
        <w:t xml:space="preserve">что-нибудь </w:t>
      </w:r>
      <w:r w:rsidDel="00000000" w:rsidR="00000000" w:rsidRPr="00000000">
        <w:rPr>
          <w:rFonts w:ascii="Times New Roman" w:cs="Times New Roman" w:eastAsia="Times New Roman" w:hAnsi="Times New Roman"/>
          <w:sz w:val="24"/>
          <w:szCs w:val="24"/>
          <w:rtl w:val="0"/>
        </w:rPr>
        <w:t xml:space="preserve">в этом роде... Но, наверное, у тебя нет карт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ты не знаешь правила?</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Эм... Я действительно не знаю правил... — ответила Гермиона. — Я знаю, что карты взрываются.</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с плюй-камнями тоже ничего не выйдет?</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знаю правил, и они </w:t>
      </w:r>
      <w:r w:rsidDel="00000000" w:rsidR="00000000" w:rsidRPr="00000000">
        <w:rPr>
          <w:rFonts w:ascii="Times New Roman" w:cs="Times New Roman" w:eastAsia="Times New Roman" w:hAnsi="Times New Roman"/>
          <w:sz w:val="24"/>
          <w:szCs w:val="24"/>
          <w:rtl w:val="0"/>
        </w:rPr>
        <w:t xml:space="preserve">плюются.</w:t>
      </w:r>
      <w:r w:rsidDel="00000000" w:rsidR="00000000" w:rsidRPr="00000000">
        <w:rPr>
          <w:rFonts w:ascii="Times New Roman" w:cs="Times New Roman" w:eastAsia="Times New Roman" w:hAnsi="Times New Roman"/>
          <w:sz w:val="24"/>
          <w:szCs w:val="24"/>
          <w:rtl w:val="0"/>
        </w:rPr>
        <w:t xml:space="preserve"> Гарри, это игра для </w:t>
      </w:r>
      <w:r w:rsidDel="00000000" w:rsidR="00000000" w:rsidRPr="00000000">
        <w:rPr>
          <w:rFonts w:ascii="Times New Roman" w:cs="Times New Roman" w:eastAsia="Times New Roman" w:hAnsi="Times New Roman"/>
          <w:sz w:val="24"/>
          <w:szCs w:val="24"/>
          <w:rtl w:val="0"/>
        </w:rPr>
        <w:t xml:space="preserve">мальчиков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провёл по лицу руками, а затем убрал их. После чего посмотрел на неё с немного беспомощным видом.</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Ладно, — сказал он, — во что тогда играют волшебники и ведьмы нашего возраста</w:t>
      </w:r>
      <w:r w:rsidDel="00000000" w:rsidR="00000000" w:rsidRPr="00000000">
        <w:rPr>
          <w:rFonts w:ascii="Times New Roman" w:cs="Times New Roman" w:eastAsia="Times New Roman" w:hAnsi="Times New Roman"/>
          <w:sz w:val="24"/>
          <w:szCs w:val="24"/>
          <w:rtl w:val="0"/>
        </w:rPr>
        <w:t xml:space="preserve">? Ну, ты знаешь, все эти бессмысленные глупые игры, в которые, как считается, мы должны играть в этом возрасте?</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Классики? — предположила Герм</w:t>
      </w:r>
      <w:r w:rsidDel="00000000" w:rsidR="00000000" w:rsidRPr="00000000">
        <w:rPr>
          <w:rFonts w:ascii="Times New Roman" w:cs="Times New Roman" w:eastAsia="Times New Roman" w:hAnsi="Times New Roman"/>
          <w:sz w:val="24"/>
          <w:szCs w:val="24"/>
          <w:rtl w:val="0"/>
        </w:rPr>
        <w:t xml:space="preserve">иона. — Скакалка? Атака единорога? Я </w:t>
      </w:r>
      <w:r w:rsidDel="00000000" w:rsidR="00000000" w:rsidRPr="00000000">
        <w:rPr>
          <w:rFonts w:ascii="Times New Roman" w:cs="Times New Roman" w:eastAsia="Times New Roman" w:hAnsi="Times New Roman"/>
          <w:sz w:val="24"/>
          <w:szCs w:val="24"/>
          <w:rtl w:val="0"/>
        </w:rPr>
        <w:t xml:space="preserve">не знаю,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читаю книги!</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засмеялся, и Гермиона захихикала вместе с ним, она даже не совсем понимала почему, но это было забавно.</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Думаю, мне стало немного легче, — сказал Гарри. — Более того, наверное, даже час игры в плюй-камни помог бы мне меньше. Поэтому спасибо, что ты такая, какая ты есть.</w:t>
      </w:r>
      <w:r w:rsidDel="00000000" w:rsidR="00000000" w:rsidRPr="00000000">
        <w:rPr>
          <w:rFonts w:ascii="Times New Roman" w:cs="Times New Roman" w:eastAsia="Times New Roman" w:hAnsi="Times New Roman"/>
          <w:sz w:val="24"/>
          <w:szCs w:val="24"/>
          <w:rtl w:val="0"/>
        </w:rPr>
        <w:t xml:space="preserve"> И я в любом случае не позволю никому стереть высшую математику из моей памяти. Лучше я умру.</w:t>
      </w:r>
      <w:r w:rsidDel="00000000" w:rsidR="00000000" w:rsidRPr="00000000">
        <w:rPr>
          <w:rtl w:val="0"/>
        </w:rPr>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воскликнула Гермиона. — Почему... почему тебе вообще приходят в голову такие мысли?</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встал из-за стола. Заклинание Квиетус разрушилось, и фоновый шум комнаты вернулся.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уже немного </w:t>
      </w:r>
      <w:r w:rsidDel="00000000" w:rsidR="00000000" w:rsidRPr="00000000">
        <w:rPr>
          <w:rFonts w:ascii="Times New Roman" w:cs="Times New Roman" w:eastAsia="Times New Roman" w:hAnsi="Times New Roman"/>
          <w:sz w:val="24"/>
          <w:szCs w:val="24"/>
          <w:rtl w:val="0"/>
        </w:rPr>
        <w:t xml:space="preserve">сонный, поэтому пойду спать</w:t>
      </w:r>
      <w:r w:rsidDel="00000000" w:rsidR="00000000" w:rsidRPr="00000000">
        <w:rPr>
          <w:rFonts w:ascii="Times New Roman" w:cs="Times New Roman" w:eastAsia="Times New Roman" w:hAnsi="Times New Roman"/>
          <w:sz w:val="24"/>
          <w:szCs w:val="24"/>
          <w:rtl w:val="0"/>
        </w:rPr>
        <w:t xml:space="preserve">, — уже </w:t>
      </w:r>
      <w:r w:rsidDel="00000000" w:rsidR="00000000" w:rsidRPr="00000000">
        <w:rPr>
          <w:rFonts w:ascii="Times New Roman" w:cs="Times New Roman" w:eastAsia="Times New Roman" w:hAnsi="Times New Roman"/>
          <w:sz w:val="24"/>
          <w:szCs w:val="24"/>
          <w:rtl w:val="0"/>
        </w:rPr>
        <w:t xml:space="preserve">обычным</w:t>
      </w:r>
      <w:r w:rsidDel="00000000" w:rsidR="00000000" w:rsidRPr="00000000">
        <w:rPr>
          <w:rFonts w:ascii="Times New Roman" w:cs="Times New Roman" w:eastAsia="Times New Roman" w:hAnsi="Times New Roman"/>
          <w:sz w:val="24"/>
          <w:szCs w:val="24"/>
          <w:rtl w:val="0"/>
        </w:rPr>
        <w:t xml:space="preserve"> для него голосом сказал Гарри. — </w:t>
      </w:r>
      <w:r w:rsidDel="00000000" w:rsidR="00000000" w:rsidRPr="00000000">
        <w:rPr>
          <w:rFonts w:ascii="Times New Roman" w:cs="Times New Roman" w:eastAsia="Times New Roman" w:hAnsi="Times New Roman"/>
          <w:sz w:val="24"/>
          <w:szCs w:val="24"/>
          <w:rtl w:val="0"/>
        </w:rPr>
        <w:t xml:space="preserve">Мне нужно будет наверстать потерянное время</w:t>
      </w:r>
      <w:r w:rsidDel="00000000" w:rsidR="00000000" w:rsidRPr="00000000">
        <w:rPr>
          <w:rFonts w:ascii="Times New Roman" w:cs="Times New Roman" w:eastAsia="Times New Roman" w:hAnsi="Times New Roman"/>
          <w:sz w:val="24"/>
          <w:szCs w:val="24"/>
          <w:rtl w:val="0"/>
        </w:rPr>
        <w:t xml:space="preserve">, но я увижу тебя за завтраком, и затем на травоведении, </w:t>
      </w:r>
      <w:r w:rsidDel="00000000" w:rsidR="00000000" w:rsidRPr="00000000">
        <w:rPr>
          <w:rFonts w:ascii="Times New Roman" w:cs="Times New Roman" w:eastAsia="Times New Roman" w:hAnsi="Times New Roman"/>
          <w:sz w:val="24"/>
          <w:szCs w:val="24"/>
          <w:rtl w:val="0"/>
        </w:rPr>
        <w:t xml:space="preserve">если </w:t>
      </w:r>
      <w:r w:rsidDel="00000000" w:rsidR="00000000" w:rsidRPr="00000000">
        <w:rPr>
          <w:rFonts w:ascii="Times New Roman" w:cs="Times New Roman" w:eastAsia="Times New Roman" w:hAnsi="Times New Roman"/>
          <w:sz w:val="24"/>
          <w:szCs w:val="24"/>
          <w:rtl w:val="0"/>
        </w:rPr>
        <w:t xml:space="preserve">ты не против. Не говоря уже о том, что несправедливо было бы топить тебя в моей депрессии. </w:t>
      </w:r>
      <w:r w:rsidDel="00000000" w:rsidR="00000000" w:rsidRPr="00000000">
        <w:rPr>
          <w:rFonts w:ascii="Times New Roman" w:cs="Times New Roman" w:eastAsia="Times New Roman" w:hAnsi="Times New Roman"/>
          <w:sz w:val="24"/>
          <w:szCs w:val="24"/>
          <w:rtl w:val="0"/>
        </w:rPr>
        <w:t xml:space="preserve">Спок</w:t>
      </w:r>
      <w:r w:rsidDel="00000000" w:rsidR="00000000" w:rsidRPr="00000000">
        <w:rPr>
          <w:rFonts w:ascii="Times New Roman" w:cs="Times New Roman" w:eastAsia="Times New Roman" w:hAnsi="Times New Roman"/>
          <w:sz w:val="24"/>
          <w:szCs w:val="24"/>
          <w:rtl w:val="0"/>
        </w:rPr>
        <w:t xml:space="preserve">ойной, Гермиона.</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Спокойной ночи, Гарри, — ответила она, хотя и чувствовала себя всерьёз</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сбитой с толку и встревоженной. — Приятных снов.</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 этих словах слегка покачнулся, но затем продолжил своё движение к лестнице, ведущей в спальню первокурсников.</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выставил ползунок Квиетуса в изголовье кровати на максимум. Если он будет кричать во сне, то никого не разбудит.</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Поставил будильник, чтобы тот разбудил его к завтраку (если он и так не проснётся к тому времени, если он вообще сможет заснуть).</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Залез в постель, лёг...</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почувствовал, что под подушкой что-то лежит.</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посмотрел на полог над кроватью и прошипел себе под нос:</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Чёрт, да вы издеваетесь...</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Ему потребовалось несколько секунд, чтобы успокоить сердцебиение, укрыться одеялом с головой — он не хотел, чтобы другие мальчики увидели, что он делает — создать слабый свет с помощью </w:t>
      </w:r>
      <w:r w:rsidDel="00000000" w:rsidR="00000000" w:rsidRPr="00000000">
        <w:rPr>
          <w:rFonts w:ascii="Times New Roman" w:cs="Times New Roman" w:eastAsia="Times New Roman" w:hAnsi="Times New Roman"/>
          <w:i w:val="1"/>
          <w:sz w:val="24"/>
          <w:szCs w:val="24"/>
          <w:rtl w:val="0"/>
        </w:rPr>
        <w:t xml:space="preserve">Люмоса</w:t>
      </w:r>
      <w:r w:rsidDel="00000000" w:rsidR="00000000" w:rsidRPr="00000000">
        <w:rPr>
          <w:rFonts w:ascii="Times New Roman" w:cs="Times New Roman" w:eastAsia="Times New Roman" w:hAnsi="Times New Roman"/>
          <w:sz w:val="24"/>
          <w:szCs w:val="24"/>
          <w:rtl w:val="0"/>
        </w:rPr>
        <w:t xml:space="preserve"> и заглянуть под подушку.</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Там оказался пергамент и колода </w:t>
      </w:r>
      <w:r w:rsidDel="00000000" w:rsidR="00000000" w:rsidRPr="00000000">
        <w:rPr>
          <w:rFonts w:ascii="Times New Roman" w:cs="Times New Roman" w:eastAsia="Times New Roman" w:hAnsi="Times New Roman"/>
          <w:sz w:val="24"/>
          <w:szCs w:val="24"/>
          <w:rtl w:val="0"/>
        </w:rPr>
        <w:t xml:space="preserve">игральных</w:t>
      </w:r>
      <w:r w:rsidDel="00000000" w:rsidR="00000000" w:rsidRPr="00000000">
        <w:rPr>
          <w:rFonts w:ascii="Times New Roman" w:cs="Times New Roman" w:eastAsia="Times New Roman" w:hAnsi="Times New Roman"/>
          <w:sz w:val="24"/>
          <w:szCs w:val="24"/>
          <w:rtl w:val="0"/>
        </w:rPr>
        <w:t xml:space="preserve"> карт.</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Пергамент гласил:</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Маленькая пташка </w:t>
      </w:r>
      <w:r w:rsidDel="00000000" w:rsidR="00000000" w:rsidRPr="00000000">
        <w:rPr>
          <w:rFonts w:ascii="Times New Roman" w:cs="Times New Roman" w:eastAsia="Times New Roman" w:hAnsi="Times New Roman"/>
          <w:i w:val="1"/>
          <w:sz w:val="24"/>
          <w:szCs w:val="24"/>
          <w:rtl w:val="0"/>
        </w:rPr>
        <w:t xml:space="preserve">сообщила </w:t>
      </w:r>
      <w:r w:rsidDel="00000000" w:rsidR="00000000" w:rsidRPr="00000000">
        <w:rPr>
          <w:rFonts w:ascii="Times New Roman" w:cs="Times New Roman" w:eastAsia="Times New Roman" w:hAnsi="Times New Roman"/>
          <w:i w:val="1"/>
          <w:sz w:val="24"/>
          <w:szCs w:val="24"/>
          <w:rtl w:val="0"/>
        </w:rPr>
        <w:t xml:space="preserve">мне, что Дамблдор запер дверь твоей клетки.</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Вынужден признать, действия Дамблдора в данном случае имеют смысл. Беллатрису Блэк вновь выпустили в мир, и для любого хорошего человека это плохая новость. Возможно, на месте Дамблдора я поступил бы так же.</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Но просто на всякий случай... Институт Салемских Ведьм в Америке, несмотря на название, принимает и мальчиков. Там есть хорошие люди и, если потребуется, они защитят тебя даже от Дамблдора. В Британии считают, что для переезда в магическую Америку тебе нужно разрешение Дамблдора, но в магической Америке с этим не согласны. Поэтому в случае крайней необходимости выйди за пределы защитных чар Хогвартса и разорви пополам короля червей из этой колоды карт.</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Разумеется,</w:t>
      </w:r>
      <w:r w:rsidDel="00000000" w:rsidR="00000000" w:rsidRPr="00000000">
        <w:rPr>
          <w:rFonts w:ascii="Times New Roman" w:cs="Times New Roman" w:eastAsia="Times New Roman" w:hAnsi="Times New Roman"/>
          <w:i w:val="1"/>
          <w:sz w:val="24"/>
          <w:szCs w:val="24"/>
          <w:rtl w:val="0"/>
        </w:rPr>
        <w:t xml:space="preserve"> к этому способу стоит прибегнуть только в случае крайней необходимости.</w:t>
      </w:r>
      <w:r w:rsidDel="00000000" w:rsidR="00000000" w:rsidRPr="00000000">
        <w:rPr>
          <w:rtl w:val="0"/>
        </w:rPr>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Всего хорошего, Гарри Поттер.</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Санта Клаус.</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уставился на карты.</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не смогут унести его куда-нибудь прямо сейчас. Портключи здесь не работают.</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ему всё-таки было не по себе от перспективы взять их в руки, даже просто чтобы спрятать в сундук...</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 вообще-то он уже и так взял в руки пергамент, который точно </w:t>
      </w:r>
      <w:r w:rsidDel="00000000" w:rsidR="00000000" w:rsidRPr="00000000">
        <w:rPr>
          <w:rFonts w:ascii="Times New Roman" w:cs="Times New Roman" w:eastAsia="Times New Roman" w:hAnsi="Times New Roman"/>
          <w:sz w:val="24"/>
          <w:szCs w:val="24"/>
          <w:rtl w:val="0"/>
        </w:rPr>
        <w:t xml:space="preserve">так же </w:t>
      </w:r>
      <w:r w:rsidDel="00000000" w:rsidR="00000000" w:rsidRPr="00000000">
        <w:rPr>
          <w:rFonts w:ascii="Times New Roman" w:cs="Times New Roman" w:eastAsia="Times New Roman" w:hAnsi="Times New Roman"/>
          <w:sz w:val="24"/>
          <w:szCs w:val="24"/>
          <w:rtl w:val="0"/>
        </w:rPr>
        <w:t xml:space="preserve">мог быть </w:t>
      </w:r>
      <w:r w:rsidDel="00000000" w:rsidR="00000000" w:rsidRPr="00000000">
        <w:rPr>
          <w:rFonts w:ascii="Times New Roman" w:cs="Times New Roman" w:eastAsia="Times New Roman" w:hAnsi="Times New Roman"/>
          <w:sz w:val="24"/>
          <w:szCs w:val="24"/>
          <w:rtl w:val="0"/>
        </w:rPr>
        <w:t xml:space="preserve">зачарован как ловушка</w:t>
      </w:r>
      <w:r w:rsidDel="00000000" w:rsidR="00000000" w:rsidRPr="00000000">
        <w:rPr>
          <w:rFonts w:ascii="Times New Roman" w:cs="Times New Roman" w:eastAsia="Times New Roman" w:hAnsi="Times New Roman"/>
          <w:sz w:val="24"/>
          <w:szCs w:val="24"/>
          <w:rtl w:val="0"/>
        </w:rPr>
        <w:t xml:space="preserve">, если кто-то вообще хотел подсунуть ему ловушку.</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тем не менее.</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Вингардиум левиоса</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прошептал Гарри, пролеветировал колоду карт </w:t>
      </w:r>
      <w:r w:rsidDel="00000000" w:rsidR="00000000" w:rsidRPr="00000000">
        <w:rPr>
          <w:rFonts w:ascii="Times New Roman" w:cs="Times New Roman" w:eastAsia="Times New Roman" w:hAnsi="Times New Roman"/>
          <w:sz w:val="24"/>
          <w:szCs w:val="24"/>
          <w:rtl w:val="0"/>
        </w:rPr>
        <w:t xml:space="preserve">на полку в </w:t>
      </w:r>
      <w:r w:rsidDel="00000000" w:rsidR="00000000" w:rsidRPr="00000000">
        <w:rPr>
          <w:rFonts w:ascii="Times New Roman" w:cs="Times New Roman" w:eastAsia="Times New Roman" w:hAnsi="Times New Roman"/>
          <w:sz w:val="24"/>
          <w:szCs w:val="24"/>
          <w:rtl w:val="0"/>
        </w:rPr>
        <w:t xml:space="preserve">изголовье кровати и опустил рядом с будильником. Он разберётся с этим завтра.</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чего Гарри опять лёг и закрыл глаза. Он уснёт и заплатит свою цену, поскольку рядом нет феникса, который защитил бы его.</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проснулся, задыхаясь от ужаса. Он не кричал во сне эту ночь, но из-за своих метаний запутался в одеяле. Ему снилось, как он пытается убежать от преследующих его пустот в пространстве. Как он бежит по металлическим коридорам, освещённым тусклым светом газовых ламп, по бесконечно длинным металлическим коридорам, освещённым тусклым светом газовых ламп. Во сне он не знал, что, </w:t>
      </w:r>
      <w:r w:rsidDel="00000000" w:rsidR="00000000" w:rsidRPr="00000000">
        <w:rPr>
          <w:rFonts w:ascii="Times New Roman" w:cs="Times New Roman" w:eastAsia="Times New Roman" w:hAnsi="Times New Roman"/>
          <w:sz w:val="24"/>
          <w:szCs w:val="24"/>
          <w:rtl w:val="0"/>
        </w:rPr>
        <w:t xml:space="preserve">коснувшись этих пустот</w:t>
      </w:r>
      <w:r w:rsidDel="00000000" w:rsidR="00000000" w:rsidRPr="00000000">
        <w:rPr>
          <w:rFonts w:ascii="Times New Roman" w:cs="Times New Roman" w:eastAsia="Times New Roman" w:hAnsi="Times New Roman"/>
          <w:sz w:val="24"/>
          <w:szCs w:val="24"/>
          <w:rtl w:val="0"/>
        </w:rPr>
        <w:t xml:space="preserve">, он умрёт ужасной смертью и от него останется лишь пустое, но всё ещё дышащее тело. Он лишь знал, что должен бежать, бежать, бежать от ран мироздания, скользящих за ним...</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опять заплакал. Не от ужаса гонки, а потому что он оставил позади кого-то, кто молил о помощи, кричал, чтобы он вернулся и спас её. Её съедали, она умирала, а Гарри во сне убегал вместо того, чтобы помочь ей.</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 УХОДИ! — раздался вопль из-за металлической двери. — Нет, нет, нет, не уходи, не забирай, оставь, оставь, нет...</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Почему Фоукс вообще сидел на его плече? Он ушёл. Фоукс должен ненавидеть его.</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Фоукс должен ненавидеть Дамблдора. Он </w:t>
      </w:r>
      <w:r w:rsidDel="00000000" w:rsidR="00000000" w:rsidRPr="00000000">
        <w:rPr>
          <w:rFonts w:ascii="Times New Roman" w:cs="Times New Roman" w:eastAsia="Times New Roman" w:hAnsi="Times New Roman"/>
          <w:sz w:val="24"/>
          <w:szCs w:val="24"/>
          <w:rtl w:val="0"/>
        </w:rPr>
        <w:t xml:space="preserve">ведь </w:t>
      </w:r>
      <w:r w:rsidDel="00000000" w:rsidR="00000000" w:rsidRPr="00000000">
        <w:rPr>
          <w:rFonts w:ascii="Times New Roman" w:cs="Times New Roman" w:eastAsia="Times New Roman" w:hAnsi="Times New Roman"/>
          <w:sz w:val="24"/>
          <w:szCs w:val="24"/>
          <w:rtl w:val="0"/>
        </w:rPr>
        <w:t xml:space="preserve">тоже ушёл.</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Фоукс должен ненавидеть всех...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Мальчик не бодрствовал и не спал. Его мысли смешались и запутались в мире теней, что разделяет сон и явь. Здесь не было защитных поручней, которые выстраивал его бодрствующий разум, не было строго выверенных правил и ограничителей. В этом мире теней его мозг проснулся достаточно, чтобы думать, но что-то другое было слишком сонным, чтобы действовать. Мысли бежали свободно и вольно, не ограниченные его Я-концепцией и представлениями его бодрствующего Я о том, о чём запрещено думать. Его Я-концепция спала, и видения,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сотворённые мозгом, получили свободу. И новый худший кошмар Гарри повторялся снова и снова:</w:t>
      </w:r>
      <w:r w:rsidDel="00000000" w:rsidR="00000000" w:rsidRPr="00000000">
        <w:rPr>
          <w:rtl w:val="0"/>
        </w:rPr>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Нет, я не хотела, пожалуйста, не умирай!</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Нет, я не хотела, пожалуйста, не умирай!</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Нет, я не хотела, пожалуйста, не умирай!</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Ярость в нём росла о</w:t>
      </w:r>
      <w:r w:rsidDel="00000000" w:rsidR="00000000" w:rsidRPr="00000000">
        <w:rPr>
          <w:rFonts w:ascii="Times New Roman" w:cs="Times New Roman" w:eastAsia="Times New Roman" w:hAnsi="Times New Roman"/>
          <w:sz w:val="24"/>
          <w:szCs w:val="24"/>
          <w:rtl w:val="0"/>
        </w:rPr>
        <w:t xml:space="preserve">дновременно с отвращением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себе</w:t>
      </w:r>
      <w:r w:rsidDel="00000000" w:rsidR="00000000" w:rsidRPr="00000000">
        <w:rPr>
          <w:rFonts w:ascii="Times New Roman" w:cs="Times New Roman" w:eastAsia="Times New Roman" w:hAnsi="Times New Roman"/>
          <w:sz w:val="24"/>
          <w:szCs w:val="24"/>
          <w:rtl w:val="0"/>
        </w:rPr>
        <w:t xml:space="preserve">, ужасная огненная ярость / ледяная ненависть — на мир, который так поступил с ней / к себе. И в своём полупроснувшемся состоянии Гарри придумывал пути бегства, придумывал способы выйти из этой моральный дилеммы. Он воображал, что парит высоко над треугольником ужаса под названием Азкабан и шепчет заклинание, непохожее ни на какие звуки, когда-либо звучавшие на Земле. Его шёпот разносится в небе, его слышат даже на другой стороне планеты - и вот серебряная вспышка огня патронуса как ядерный взрыв моментально разрывает в клочья всех дементоров, в мгновение ока сносит металлические стены Азкабана, обрушивает длинные коридоры вместе со всеми тусклыми оранжевыми светильниками. Мгновением позже мозг </w:t>
      </w:r>
      <w:r w:rsidDel="00000000" w:rsidR="00000000" w:rsidRPr="00000000">
        <w:rPr>
          <w:rFonts w:ascii="Times New Roman" w:cs="Times New Roman" w:eastAsia="Times New Roman" w:hAnsi="Times New Roman"/>
          <w:sz w:val="24"/>
          <w:szCs w:val="24"/>
          <w:rtl w:val="0"/>
        </w:rPr>
        <w:t xml:space="preserve">вспоми</w:t>
      </w:r>
      <w:r w:rsidDel="00000000" w:rsidR="00000000" w:rsidRPr="00000000">
        <w:rPr>
          <w:rFonts w:ascii="Times New Roman" w:cs="Times New Roman" w:eastAsia="Times New Roman" w:hAnsi="Times New Roman"/>
          <w:sz w:val="24"/>
          <w:szCs w:val="24"/>
          <w:rtl w:val="0"/>
        </w:rPr>
        <w:t xml:space="preserve">нал, что внутри есть люди, и </w:t>
      </w:r>
      <w:r w:rsidDel="00000000" w:rsidR="00000000" w:rsidRPr="00000000">
        <w:rPr>
          <w:rFonts w:ascii="Times New Roman" w:cs="Times New Roman" w:eastAsia="Times New Roman" w:hAnsi="Times New Roman"/>
          <w:sz w:val="24"/>
          <w:szCs w:val="24"/>
          <w:rtl w:val="0"/>
        </w:rPr>
        <w:t xml:space="preserve">переписывал </w:t>
      </w:r>
      <w:r w:rsidDel="00000000" w:rsidR="00000000" w:rsidRPr="00000000">
        <w:rPr>
          <w:rFonts w:ascii="Times New Roman" w:cs="Times New Roman" w:eastAsia="Times New Roman" w:hAnsi="Times New Roman"/>
          <w:sz w:val="24"/>
          <w:szCs w:val="24"/>
          <w:rtl w:val="0"/>
        </w:rPr>
        <w:t xml:space="preserve">полусон-полуфантазию, и теперь все узники смеются и стаями разлетаются от горящих развалин Азкабана, а серебряный свет прямо в полёте возвращает плоть их конечностям. И Гарри ещё сильнее заплакал в подушку, потому что он не мог это сделать, потому что </w:t>
      </w:r>
      <w:r w:rsidDel="00000000" w:rsidR="00000000" w:rsidRPr="00000000">
        <w:rPr>
          <w:rFonts w:ascii="Times New Roman" w:cs="Times New Roman" w:eastAsia="Times New Roman" w:hAnsi="Times New Roman"/>
          <w:sz w:val="24"/>
          <w:szCs w:val="24"/>
          <w:rtl w:val="0"/>
        </w:rPr>
        <w:t xml:space="preserve">он не был Бог</w:t>
      </w:r>
      <w:r w:rsidDel="00000000" w:rsidR="00000000" w:rsidRPr="00000000">
        <w:rPr>
          <w:rFonts w:ascii="Times New Roman" w:cs="Times New Roman" w:eastAsia="Times New Roman" w:hAnsi="Times New Roman"/>
          <w:sz w:val="24"/>
          <w:szCs w:val="24"/>
          <w:rtl w:val="0"/>
        </w:rPr>
        <w:t xml:space="preserve">ом...</w:t>
      </w:r>
      <w:r w:rsidDel="00000000" w:rsidR="00000000" w:rsidRPr="00000000">
        <w:rPr>
          <w:rtl w:val="0"/>
        </w:rPr>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поклялся своей </w:t>
      </w:r>
      <w:r w:rsidDel="00000000" w:rsidR="00000000" w:rsidRPr="00000000">
        <w:rPr>
          <w:rFonts w:ascii="Times New Roman" w:cs="Times New Roman" w:eastAsia="Times New Roman" w:hAnsi="Times New Roman"/>
          <w:sz w:val="24"/>
          <w:szCs w:val="24"/>
          <w:rtl w:val="0"/>
        </w:rPr>
        <w:t xml:space="preserve">жизнью, магией и искусством </w:t>
      </w:r>
      <w:r w:rsidDel="00000000" w:rsidR="00000000" w:rsidRPr="00000000">
        <w:rPr>
          <w:rFonts w:ascii="Times New Roman" w:cs="Times New Roman" w:eastAsia="Times New Roman" w:hAnsi="Times New Roman"/>
          <w:sz w:val="24"/>
          <w:szCs w:val="24"/>
          <w:rtl w:val="0"/>
        </w:rPr>
        <w:t xml:space="preserve">рационалиста, он поклялся всем, что для него свято и всеми своими счастливыми воспоминаниями, он дал эту клятву, поэтому теперь он должен что-нибудь сделать, </w:t>
      </w:r>
      <w:r w:rsidDel="00000000" w:rsidR="00000000" w:rsidRPr="00000000">
        <w:rPr>
          <w:rFonts w:ascii="Times New Roman" w:cs="Times New Roman" w:eastAsia="Times New Roman" w:hAnsi="Times New Roman"/>
          <w:sz w:val="24"/>
          <w:szCs w:val="24"/>
          <w:rtl w:val="0"/>
        </w:rPr>
        <w:t xml:space="preserve">обязан</w:t>
      </w:r>
      <w:r w:rsidDel="00000000" w:rsidR="00000000" w:rsidRPr="00000000">
        <w:rPr>
          <w:rFonts w:ascii="Times New Roman" w:cs="Times New Roman" w:eastAsia="Times New Roman" w:hAnsi="Times New Roman"/>
          <w:sz w:val="24"/>
          <w:szCs w:val="24"/>
          <w:rtl w:val="0"/>
        </w:rPr>
        <w:t xml:space="preserve"> что-нибудь сделать, </w:t>
      </w:r>
      <w:r w:rsidDel="00000000" w:rsidR="00000000" w:rsidRPr="00000000">
        <w:rPr>
          <w:rFonts w:ascii="Times New Roman" w:cs="Times New Roman" w:eastAsia="Times New Roman" w:hAnsi="Times New Roman"/>
          <w:sz w:val="24"/>
          <w:szCs w:val="24"/>
          <w:rtl w:val="0"/>
        </w:rPr>
        <w:t xml:space="preserve">ОБЯЗАН</w:t>
      </w:r>
      <w:r w:rsidDel="00000000" w:rsidR="00000000" w:rsidRPr="00000000">
        <w:rPr>
          <w:rFonts w:ascii="Times New Roman" w:cs="Times New Roman" w:eastAsia="Times New Roman" w:hAnsi="Times New Roman"/>
          <w:sz w:val="24"/>
          <w:szCs w:val="24"/>
          <w:rtl w:val="0"/>
        </w:rPr>
        <w:t xml:space="preserve"> ЧТО-НИБУДЬ СДЕЛАТЬ...</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 это бессмысленно.</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 пытаться следовать правилам — бессмысленно.</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 он однажды просто сожжёт Азкабан.</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вообще-то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поклялся это сделать, поэтому теперь он должен так поступить.</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сделает всё, чтобы избавиться от Азкабана. Всё. Если это означает править Британией, прекрасно, если это означает найти заклинание, которое шёпотом слетев с его губ разнесётся эхом по всему небу... Какая разница. Важнее всего — уничтожить Азкабан.</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определяло его сторону, это определяло, кто он есть, а значит, всё было решено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бы он бодрствовал, его разум потребовал бы больше деталей, прежде чем принять </w:t>
      </w:r>
      <w:r w:rsidDel="00000000" w:rsidR="00000000" w:rsidRPr="00000000">
        <w:rPr>
          <w:rFonts w:ascii="Times New Roman" w:cs="Times New Roman" w:eastAsia="Times New Roman" w:hAnsi="Times New Roman"/>
          <w:sz w:val="24"/>
          <w:szCs w:val="24"/>
          <w:rtl w:val="0"/>
        </w:rPr>
        <w:t xml:space="preserve">этот ответ</w:t>
      </w:r>
      <w:r w:rsidDel="00000000" w:rsidR="00000000" w:rsidRPr="00000000">
        <w:rPr>
          <w:rFonts w:ascii="Times New Roman" w:cs="Times New Roman" w:eastAsia="Times New Roman" w:hAnsi="Times New Roman"/>
          <w:sz w:val="24"/>
          <w:szCs w:val="24"/>
          <w:rtl w:val="0"/>
        </w:rPr>
        <w:t xml:space="preserve">, но в полусонном состоянии этого оказалось достаточно, чтобы его усталый разум опять погрузился в настоящий сон и увидел следующий кошмар.</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Заключительное</w:t>
      </w:r>
      <w:r w:rsidDel="00000000" w:rsidR="00000000" w:rsidRPr="00000000">
        <w:rPr>
          <w:rFonts w:ascii="Times New Roman" w:cs="Times New Roman" w:eastAsia="Times New Roman" w:hAnsi="Times New Roman"/>
          <w:i w:val="1"/>
          <w:sz w:val="24"/>
          <w:szCs w:val="24"/>
          <w:rtl w:val="0"/>
        </w:rPr>
        <w:t xml:space="preserve"> послесловие.</w:t>
      </w:r>
      <w:r w:rsidDel="00000000" w:rsidR="00000000" w:rsidRPr="00000000">
        <w:rPr>
          <w:rtl w:val="0"/>
        </w:rPr>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проснулась, задыхаясь от ужаса. Ей не хватало воздуха, её лёгкие, казалось, перестали работать. Она проснулась с беззвучным криком на губах, но слов не было, она не могла произнести </w:t>
      </w:r>
      <w:r w:rsidDel="00000000" w:rsidR="00000000" w:rsidRPr="00000000">
        <w:rPr>
          <w:rFonts w:ascii="Times New Roman" w:cs="Times New Roman" w:eastAsia="Times New Roman" w:hAnsi="Times New Roman"/>
          <w:sz w:val="24"/>
          <w:szCs w:val="24"/>
          <w:rtl w:val="0"/>
        </w:rPr>
        <w:t xml:space="preserve">ни </w:t>
      </w:r>
      <w:r w:rsidDel="00000000" w:rsidR="00000000" w:rsidRPr="00000000">
        <w:rPr>
          <w:rFonts w:ascii="Times New Roman" w:cs="Times New Roman" w:eastAsia="Times New Roman" w:hAnsi="Times New Roman"/>
          <w:sz w:val="24"/>
          <w:szCs w:val="24"/>
          <w:rtl w:val="0"/>
        </w:rPr>
        <w:t xml:space="preserve">слова, потому что не понимала, что она увидела. </w:t>
      </w:r>
      <w:r w:rsidDel="00000000" w:rsidR="00000000" w:rsidRPr="00000000">
        <w:rPr>
          <w:rFonts w:ascii="Times New Roman" w:cs="Times New Roman" w:eastAsia="Times New Roman" w:hAnsi="Times New Roman"/>
          <w:sz w:val="24"/>
          <w:szCs w:val="24"/>
          <w:rtl w:val="0"/>
        </w:rPr>
        <w:t xml:space="preserve">Она не понимала, что она увидела</w:t>
      </w:r>
      <w:r w:rsidDel="00000000" w:rsidR="00000000" w:rsidRPr="00000000">
        <w:rPr>
          <w:rFonts w:ascii="Times New Roman" w:cs="Times New Roman" w:eastAsia="Times New Roman" w:hAnsi="Times New Roman"/>
          <w:sz w:val="24"/>
          <w:szCs w:val="24"/>
          <w:rtl w:val="0"/>
        </w:rPr>
        <w:t xml:space="preserve">, оно было слишком большим, чтобы его постичь, и всё ещё принимало форму, она не могла подобрать слова для этого бесформенного чего-то и таким образом разрядиться, она не могла разрядиться и стать опять чистой и ничего не знающей.</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Который час</w:t>
      </w:r>
      <w:r w:rsidDel="00000000" w:rsidR="00000000" w:rsidRPr="00000000">
        <w:rPr>
          <w:rFonts w:ascii="Times New Roman" w:cs="Times New Roman" w:eastAsia="Times New Roman" w:hAnsi="Times New Roman"/>
          <w:sz w:val="24"/>
          <w:szCs w:val="24"/>
          <w:rtl w:val="0"/>
        </w:rPr>
        <w:t xml:space="preserve">? — прошептала она.</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золотой будильник, украшенный драгоценными камнями — красивый, волшебный, дорогой будильник, который подарил ей директор, </w:t>
      </w:r>
      <w:r w:rsidDel="00000000" w:rsidR="00000000" w:rsidRPr="00000000">
        <w:rPr>
          <w:rFonts w:ascii="Times New Roman" w:cs="Times New Roman" w:eastAsia="Times New Roman" w:hAnsi="Times New Roman"/>
          <w:sz w:val="24"/>
          <w:szCs w:val="24"/>
          <w:rtl w:val="0"/>
        </w:rPr>
        <w:t xml:space="preserve">когда её приняли на работу в Хогвартс</w:t>
      </w:r>
      <w:r w:rsidDel="00000000" w:rsidR="00000000" w:rsidRPr="00000000">
        <w:rPr>
          <w:rFonts w:ascii="Times New Roman" w:cs="Times New Roman" w:eastAsia="Times New Roman" w:hAnsi="Times New Roman"/>
          <w:sz w:val="24"/>
          <w:szCs w:val="24"/>
          <w:rtl w:val="0"/>
        </w:rPr>
        <w:t xml:space="preserve">, — прошептал:</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Около двух часов ночи. Спи дальше.</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постель промокла от пота, пижама промокла от пота. Она взяла палочку, лежавшую рядом с подушкой, убрала пот и попыталась уснуть снова. Она попыталась уснуть снова, и</w:t>
      </w:r>
      <w:r w:rsidDel="00000000" w:rsidR="00000000" w:rsidRPr="00000000">
        <w:rPr>
          <w:rFonts w:ascii="Times New Roman" w:cs="Times New Roman" w:eastAsia="Times New Roman" w:hAnsi="Times New Roman"/>
          <w:sz w:val="24"/>
          <w:szCs w:val="24"/>
          <w:rtl w:val="0"/>
        </w:rPr>
        <w:t xml:space="preserve"> в конце концов</w:t>
      </w:r>
      <w:r w:rsidDel="00000000" w:rsidR="00000000" w:rsidRPr="00000000">
        <w:rPr>
          <w:rFonts w:ascii="Times New Roman" w:cs="Times New Roman" w:eastAsia="Times New Roman" w:hAnsi="Times New Roman"/>
          <w:sz w:val="24"/>
          <w:szCs w:val="24"/>
          <w:rtl w:val="0"/>
        </w:rPr>
        <w:t xml:space="preserve"> ей это удалось.</w:t>
      </w:r>
      <w:r w:rsidDel="00000000" w:rsidR="00000000" w:rsidRPr="00000000">
        <w:rPr>
          <w:rtl w:val="0"/>
        </w:rPr>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w:t>
      </w:r>
      <w:del w:author="Alaric Lightin" w:id="7" w:date="2018-08-15T13:03:52Z">
        <w:commentRangeStart w:id="1"/>
        <w:r w:rsidDel="00000000" w:rsidR="00000000" w:rsidRPr="00000000">
          <w:rPr>
            <w:rFonts w:ascii="Times New Roman" w:cs="Times New Roman" w:eastAsia="Times New Roman" w:hAnsi="Times New Roman"/>
            <w:sz w:val="24"/>
            <w:szCs w:val="24"/>
            <w:rtl w:val="0"/>
          </w:rPr>
          <w:delText xml:space="preserve">б</w:delText>
        </w:r>
      </w:del>
      <w:ins w:author="Alaric Lightin" w:id="7" w:date="2018-08-15T13:03:52Z">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в</w:t>
        </w:r>
      </w:ins>
      <w:r w:rsidDel="00000000" w:rsidR="00000000" w:rsidRPr="00000000">
        <w:rPr>
          <w:rFonts w:ascii="Times New Roman" w:cs="Times New Roman" w:eastAsia="Times New Roman" w:hAnsi="Times New Roman"/>
          <w:sz w:val="24"/>
          <w:szCs w:val="24"/>
          <w:rtl w:val="0"/>
        </w:rPr>
        <w:t xml:space="preserve">илла Трелони снова спала.</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Дополнительные материалы:</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w:t>
      </w:r>
      <w:hyperlink r:id="rId7">
        <w:r w:rsidDel="00000000" w:rsidR="00000000" w:rsidRPr="00000000">
          <w:rPr>
            <w:rFonts w:ascii="Times New Roman" w:cs="Times New Roman" w:eastAsia="Times New Roman" w:hAnsi="Times New Roman"/>
            <w:color w:val="1155cc"/>
            <w:sz w:val="24"/>
            <w:szCs w:val="24"/>
            <w:u w:val="single"/>
            <w:rtl w:val="0"/>
          </w:rPr>
          <w:t xml:space="preserve">https://docs.google.com/spreadsheet/pub?key=0Ap9YQg--s7uvdGRGNWhrdFlqOThvUHI5SjVES2thNXc</w:t>
        </w:r>
      </w:hyperlink>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tl w:val="0"/>
        </w:rPr>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ric Lightin" w:id="1" w:date="2018-08-15T13:03:58Z">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https://ru.wikipedia.org/wiki/Сивиллы</w:t>
      </w:r>
    </w:p>
  </w:comment>
  <w:comment w:author="Alaric Lightin" w:id="0" w:date="2018-09-26T22:15:56Z">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Утверждается, что суффикс "-ист" - это заявление о паталогии, и сейчас так писать неправильно. В конце концов, не пишут же "гетеросексуалист".</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36"/>
      <w:szCs w:val="36"/>
    </w:rPr>
  </w:style>
  <w:style w:type="paragraph" w:styleId="Heading2">
    <w:name w:val="heading 2"/>
    <w:basedOn w:val="Normal"/>
    <w:next w:val="Normal"/>
    <w:pPr>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pPr>
    <w:rPr>
      <w:b w:val="1"/>
      <w:color w:val="666666"/>
      <w:sz w:val="24"/>
      <w:szCs w:val="24"/>
    </w:rPr>
  </w:style>
  <w:style w:type="paragraph" w:styleId="Heading4">
    <w:name w:val="heading 4"/>
    <w:basedOn w:val="Normal"/>
    <w:next w:val="Normal"/>
    <w:pPr>
      <w:keepNext w:val="0"/>
      <w:keepLines w:val="0"/>
      <w:widowControl w:val="0"/>
      <w:spacing w:after="40" w:before="240" w:lineRule="auto"/>
    </w:pPr>
    <w:rPr>
      <w:i w:val="1"/>
      <w:color w:val="666666"/>
      <w:sz w:val="22"/>
      <w:szCs w:val="22"/>
    </w:rPr>
  </w:style>
  <w:style w:type="paragraph" w:styleId="Heading5">
    <w:name w:val="heading 5"/>
    <w:basedOn w:val="Normal"/>
    <w:next w:val="Normal"/>
    <w:pPr>
      <w:keepNext w:val="0"/>
      <w:keepLines w:val="0"/>
      <w:widowControl w:val="0"/>
      <w:spacing w:after="40" w:before="220" w:lineRule="auto"/>
    </w:pPr>
    <w:rPr>
      <w:b w:val="1"/>
      <w:color w:val="666666"/>
      <w:sz w:val="20"/>
      <w:szCs w:val="20"/>
    </w:rPr>
  </w:style>
  <w:style w:type="paragraph" w:styleId="Heading6">
    <w:name w:val="heading 6"/>
    <w:basedOn w:val="Normal"/>
    <w:next w:val="Normal"/>
    <w:pPr>
      <w:keepNext w:val="0"/>
      <w:keepLines w:val="0"/>
      <w:widowControl w:val="0"/>
      <w:spacing w:after="40" w:before="200" w:lineRule="auto"/>
    </w:pPr>
    <w:rPr>
      <w:i w:val="1"/>
      <w:color w:val="666666"/>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spreadsheet/pub?key=0Ap9YQg--s7uvdGRGNWhrdFlqOThvUHI5SjVES2thNX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