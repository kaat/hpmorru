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center"/>
        <w:rPr/>
      </w:pPr>
      <w:bookmarkStart w:colFirst="0" w:colLast="0" w:name="_41sqg591j75n" w:id="0"/>
      <w:bookmarkEnd w:id="0"/>
      <w:r w:rsidDel="00000000" w:rsidR="00000000" w:rsidRPr="00000000">
        <w:rPr>
          <w:rtl w:val="0"/>
        </w:rPr>
        <w:t xml:space="preserve">Глава 81. Цена бесценного. Часть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Уходящие 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ярусы тёмного камня и море поднятых рук.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мог ровно дышать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тёмная сторона придумала план... и отступила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тон не пойдёт на пользу Гермионе. Будучи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наполовину погружённым в свою тёмную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почему-то этого не понимал...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Голосование по делу окончено, — провозгласил секретарь, завершив подсчёты.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ловеще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беловолосый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что её долг будет оплачен...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выкрикнул: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Долгом Дома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Поттеров!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рявкнула женщина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тяжёлом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розовом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макияже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министром Фаджем.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не в первый раз нарушаете здесь порядок!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Авроры, выведите его!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вмешалась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Августа Лонгботтом с верхнего яруса. — Про какой долг вы говорите?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Люциуса, сжимавшие трость, побелели.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Малфоев нет долга перед вами!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был далеко не идеален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основывался на газетной статье женщины,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чьи воспоминания были изменены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болезненный период вашей жизни, когда вы трудились под заклятием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Империус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Древнейшем зале воцарилось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молчание.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— сказала Августа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верена, он был очень благодарен.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Боунс кивнула.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это было бы крайне интересно с профессиональной точки зрения.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рады любым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позволяют нам узнать больше о тех тёмных днях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 Малфоя стиснули серебряную рукоятку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-змею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трости, как будто он собрался нанести удар,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обрушить на кого-то скрытую в ней мощь...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вдруг расслабился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холодно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Конечно. Должен признаться,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сперва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идёт речь,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 в целом прав. Тем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высоты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Дамблдор.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сыну. Это —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ощутил внутри странную дрожь. В статье говорилось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Уизли потребовал дополнительно десять тысяч галлеонов...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 — спросил Мальчик-Который-Выжил.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по-прежнему холодно улыбался.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тысяч галлеонов. Если в вашем хранилище нет такой сумм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я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недостающую часть.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Нужно ли выносить этот вопрос на голосование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Люциус Малфой.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немногие из нас хотели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увидеть маленькую убийцу на свободе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Предлагаю открытое голосование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итог этого голосования тоже был очевиден.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вздохнул.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 пытайся об этом задуматься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угрожающе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гриффиндорец.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значительн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ое приобретение,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времени, чтобы всё обдумать.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 не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яжело.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Кимболл Киннисон не стал бы колебаться,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Серьёзно, тут не о чем думать. Да что ты за герой такой? Знаешь,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ненавижу тебя за то, что ты думаешь об этом дольше 50 миллисекунд.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— реальность,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вообще на чьей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стороне?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отстаиваю какую-либо точку зрения,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говорю так, потому что это правда.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У нас впереди исследования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сражения...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разница между 40000 галлеонов в банке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60000 галлеонов долга совсем немаленькая...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используем один из способов быстро разбогатеть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назад,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пуффендуец.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могут и не сработать,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И большинство из них требуют стартового капитала...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гриффиндорец,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голосую за то, чтобы спасти Гермиону, а затем 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ъединиться и убить нашего внутреннего слизеринца.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объявил, что подсчёты закончены и предложение принято...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Маска спокойствия на лице Люциуса Малфоя разлетелась вдребезги.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глаза распахнулис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пронёсшихся по Визенгамоту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 по камню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толпу умолкнуть.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прозвучал голос Дамблдора.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Гарри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уставился на древнего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Морщинистое лицо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побледне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седая борода заметно 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Гарри... Но ты не можешь решат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это сам — я всё ещё твой опекун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был слишком потрясён, чтобы сказать что-то более внятное.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понятия не имел,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его 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принадлежала эта мысль, это мог быть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ярость и гнев заполнили его. На мгновение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мысленный голос прозвучал, а стар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левой.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молчала, когда ни один феникс не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Фоукс, — обратился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огненная птица на плече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закричала. Возможно, Визенгамот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на феникса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наложены чары тишины, потому что иначе он, вероятно, 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переставая. Однако, Фоукс всё же ударил своего хозяина, его золотое крыло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размаху опустилось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старого волшебника.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них двоих. — Вы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я?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дрожащей головой.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ты станешь старше, ты пойм</w:t>
      </w:r>
      <w:ins w:author="Alaric Lightin" w:id="0" w:date="2019-05-14T15:25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del w:author="Alaric Lightin" w:id="0" w:date="2019-05-14T15:25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шь...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Речь не об этом, — его голос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странно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ушей.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 этому поводу говорит закон, и на что мне придётся пойти. Мне объяснить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вдалеке незнакомый мужской голос сказал: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ждал, сверля старого волше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бника взглядом, затем, не дождавшись ответа, продолжил: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как туда попадёт Гермиона, и начну щёлкать пальцами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члены Визенгамота потрясённо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начало смеяться.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поражённо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старого волшебника смотрели на Гарри, лишь на него одного: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рискнёшь всем — абсолютно всем — ради неё?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неверный ответ, и ты это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правильный ответ.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никакие доводы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не остановят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старый волшебник.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Очевидно, нет, — ответил Гарри.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смотрели друг на друга.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чудовищная глупость, — сказал старый волшебник.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курсе, — ответил герой, — а теперь, прочь с дороги.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Странный огонёк мелькнул в древних голубых глазах.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скажешь, Гарри Поттер, но знай, наш разговор ещё не окончен.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вокруг них снова ожил.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повернул голову к лорду Малфою, который выглядел,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о потере всех денег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стоял неподвижно, хмурясь на Гарри.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же она для вас?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для вас, если вы согласились заплатить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цену, чтобы уберечь её?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друг, — тихо ответил мальчик.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Люциуса Малфоя сузились.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в январе, — сказал Гарри. — Сейчас — апрель.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Люциуса Малфоя оставался холодным и взвешивающим.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Домом Малфоев остаётся!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в очередной раз взорвался криками.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бесчестия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посчитал, что пришло время сдаться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Девчонка не принадлежит Дому Поттеров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он заметил очевидный способ решения данной дилеммы почти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мгновенно.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разговоров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старшекурсницами Когтеврана и прочёл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статей из «Придиры».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принять решение оказалось не так просто.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нелепо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та часть Гарри, которая только что объявила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Контролёром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Внутренней Непротиворечивости.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 действия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Сначала ты чувствуешь,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А теперь ты упираешься, лишь бы не жениться?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 что,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Контролёр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Ты — дурак.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сказал «нет»,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ОШИБКА».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голосую за уничтожение Азкабана,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Этим всё равно придётся заняться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Очень, очень глупо,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Контролёр Внутренней Непротиворечивости.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завязывайте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я беру управление нашим телом на себя.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глубоко вдохнул, и открыл рот...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моменту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интересных выражений, которые Гарри не видел, поскольку был отвлечён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чрезмерно грубо сказать,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казалась решением для какой-либо из его текущих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потому не являлась частью вселенной.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вскочила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воскликнула: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за мной!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ответа, она бросилась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ступеням вниз, где их ждало кресло из тёмного металла.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секунду Гарри побежал следом, но до нижнего яруса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добрался не так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с изумлением на лицах, направили палочки на неё.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Грейнджер! — крикнула профессор МакГонагалл. — Вы ещё можете говорить?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время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смотрел вверх,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вниз. Он не считал её решением какой-либо из своих текущих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сложно рассуждать наверняка, но очень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достиг конца лестницы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полностью разглядел Гермиону Грейнджер...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Бездумно он закрыл глаза, но было уже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увидеть.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Воротник её школьной мантии, насквозь промокший от слёз.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как она отворачивалась от него.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останется один на один с тьмой, холодом и самыми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её...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в нескольких шагах позади неё стоял дементор...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не произнесла ни слова...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Д-да, — прошептала Гермиона Грейнджер.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г-говорить.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глаза и увидел её лицо. Теперь она смотрела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лице не отражались те чувства, которые он приписывал 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не может отразиться что-то,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мышцы лица могут делать — это сжиматься в узлы.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Г-г-гарри, м-мне так, мне так...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Помолчи,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Ж-жаль...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ты не встретила меня в поезде, то не оказалась бы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помолчи.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оба, прекратите свои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жизнью и магией...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повиновался — он коснулся палочкой пальцев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 дрожащим голосом повторила: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Своей жизнью и магией...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Поттеров... — продолжала профессор МакГонагалл.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дожидалась дальнейших инструкций.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полились из неё рекой: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Поттеров, повиноваться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лаве, стоять по правую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сражаться по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велению и везде следовать за ним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смерти</w:t>
      </w:r>
      <w:ins w:author="Alaric Lightin" w:id="1" w:date="2019-05-14T15:25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…</w:t>
        </w:r>
      </w:ins>
      <w:del w:author="Alaric Lightin" w:id="1" w:date="2019-05-14T15:25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..</w:delText>
        </w:r>
      </w:del>
      <w:ins w:author="Alaric Lightin" w:id="1" w:date="2019-05-14T15:25:59Z">
        <w:del w:author="Alaric Lightin" w:id="1" w:date="2019-05-14T15:25:59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слова вырвались на одном отчаянном выдохе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вдох и повторил: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всё, — сказала профессор МакГонагалл. — Отлично.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Минерва МакГонагалл,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деканом Гриффиндора, пусть и не всегда поступала соответственно, посмотрела вверх, туда, где стоял Люциус Малфой, и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Визенгамотом сказала: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сожалею о каждом балле по трансфигурации, который я когда-либо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подлое ничтожество.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Гм!  — сказал старый волшебник за кафедрой из чёрного камня. — Заседание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</w:t>
      </w:r>
      <w:ins w:author="Alaric Lightin" w:id="2" w:date="2019-05-14T15:25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del w:author="Alaric Lightin" w:id="2" w:date="2019-05-14T15:25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трижды ударил жезлом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камня.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ына, уйдёт безнаказанной?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конечно, нет, — сказала она с тошнотворной улыбкой. — Ведь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думаю, министерству стоит уделить ей особое внимание...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что с него хватит.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истинное обличье которого мог видеть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белкой и порхающим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воробьём.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 дементора. Это было действительно мощное оружие, и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оружием 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владел лучше, чем его мнимые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было другим решением, предложенным его тёмной стороной.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возгласы удивления за его спиной, Гарри миновал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Земля среди звёзд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триумф от спасени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Гермионы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однажды та реальность,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ей тенью ты являешься, перестанет существовать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эмоции, которые питали его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 дементора, ожидая, что тень смерти сбежит от него...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...одновременно он вскинул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вверх и крикнул «БУ!»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зале Визенгамота воцарилась гробовая тишина.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спиной к пустоте и взглянул туда, где стояла женщина-жаба.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вмешиваетесь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Женщина-жаба опустилась на своё место на скамье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единого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ещё выше.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открыто угрожаете мне, мистер Поттер? — холодно сказал он.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вам не угрожаю, — ответил Мальчик-Который-Выжил. — Я вас пугаю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разные вещи.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вмешалась профессор МакГонагалл. — Так 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опоздаем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только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огла, и наполовину бегом, наполовину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сделала несколько шагов.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руки...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Гермиона наполовину прыгнула, наполовину рухнула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объятия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МакГонагалл, и начала истерично рыдать.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какой-то из голосов внутри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думал, это мы заслужили обнять её.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заткнись.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глаза были закрыты...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ней всё будет в порядке,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кроватей у мадам Помфри.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кивнул Гарри. — Давайте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к мадам Помфри.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синие глаза, твёрдые, как сапфиры, не отрываясь, смотрели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взволнованно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игуры.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думает: «Интересно, как он это сделал.»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суть Визенгамота: 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мудрый?)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большинство членов Визенгамота никогда не шли пут</w:t>
      </w:r>
      <w:ins w:author="Alaric Lightin" w:id="3" w:date="2019-05-14T15:2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del w:author="Alaric Lightin" w:id="3" w:date="2019-05-14T15:2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</w:t>
      </w:r>
      <w:ins w:author="Alaric Lightin" w:id="4" w:date="2019-05-14T15:25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del w:author="Alaric Lightin" w:id="4" w:date="2019-05-14T15:25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место среди легенд, теперь окончательно оказался там.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дементоры боятся 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стало данностью. Десять лет назад им сказали, что годовалый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младенец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ему не проиграть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этим, когда перед носом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стоит живая легенда?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сидевших на этих деревянных скамьях есть немногие, кто не думает таким образом.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первокурсника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они не позволяют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отмечают это как знак.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добавляют это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этот список начинает выглядеть несколько тревожно.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ситуация не становится лучше, когда мальчик кричит дементору «БУ!»,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гниющий труп вжимается в противоположную стену и его ужасный болезненный для ушей голос скрежещет: «Уберите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-30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