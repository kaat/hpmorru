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30" w:firstLine="0"/>
        <w:contextualSpacing w:val="0"/>
        <w:jc w:val="center"/>
        <w:rPr/>
      </w:pPr>
      <w:bookmarkStart w:colFirst="0" w:colLast="0" w:name="_9dct0gn9bvgo" w:id="0"/>
      <w:bookmarkEnd w:id="0"/>
      <w:r w:rsidDel="00000000" w:rsidR="00000000" w:rsidRPr="00000000">
        <w:rPr>
          <w:rtl w:val="0"/>
        </w:rPr>
        <w:t xml:space="preserve">Глава 70. Самоактуализация. Часть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медленно произнёс старый волшебник, рассеянно перебирая седую бороду быстрыми мелкими движениями.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Значки? — переспросил старый волшебник.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надеюсь, — нахмурился Альбус, — вы объяснили им, что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 окликнул её старый волшебник. — Минерва!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Дубовая дверь захлопнулась за ней.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Клируотер, Роза Браун и Жаклин Прис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Гермиона очень хорошо понимала, что, пусть и с официального разрешения, но она всё же бросает вызов властям.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с нескрываемым изумлением переспросила мисс Прис. — Они не имели права голоса?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сохрани нас, — сдавленно произнесла Пенелопа Клируотер. — Вы хотите сказать, что мужчины относились бы к нам вот так, не будь у нас палочек для самозащиты?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 один из юношей-старост. — Это 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Такова человеческая природа, мисс Клируотер. Будьте уверены, вы поступали бы ничуть не лучше, если б у ведьм были палочки, а у мужчин —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так не думаю! — отрезала профессор Синистра.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Холодный смех.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с негодованием прервала его МакГонагалл.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Синистра возмутилась: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волшебники ни за что бы...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Коллеги, здесь же дети! — опять вмешалась профессор МакГонагалл.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Некоторые так поступают, — спокойно ответил профессор Квиррелл, словно обсуждая погоду. — Хотя лично я —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секунду до Гермионы дошло, что вопрос адресован ей, и тогда она слегка пискляво ответила «Да».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ошарашенно уставилась на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может же он в самом деле...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значок, продемонстрировав золотые буквы ЖОПРПГ: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ответил с полуулыбкой на лице: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Неправда! — возмутилась Трейси. — И что это вообще значит?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оттолкнулся от стены и выпрямился.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мисс Грейнджер. У вас есть цель?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почувствовала себя оленем, пойманным светом фар.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ищете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пискнула Гермиона и замолчала: она просто не знала, что ей сказать.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смотрели на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снова выдавила Гермиона. — Я не согласна ни с одним вашим словом.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раздался твёрдый голос профессора МакГонагалл.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даже не моргнул.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знала, что верный ответ не впечатлит профессора Квиррелла, но это действительно был верный ответ: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вновь прислонился к стене. Полуулыбка ушла с его лица.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все люди говорят себе, что поступают правильно, мисс Грейнджер. Но это не поднимает их над заурядностью.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несколько раз глубоко вдохнула, чтобы собраться с духом.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повернулся и ушёл, не сказав больше ни слова.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воскликнула Сьюзен. — Вы же собирались быть героями! Это значит, что вы должны быть хорошими!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линией пикета тоже продолжались разговоры.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Боже мой, — сказала Пенелопа Клируотер. — Я думаю, это самый откровенно злой профессор Защиты из всех, что у нас были.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предупреждающе кашлянула, а главный староста заметил: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вы не застали профессора Барни.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из присутствующих вздрогнули, услышав это имя.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пропищал профессор Флитвик, вежливо, но со строгим лицом, — почему вы попросили меня не вмешиваться?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её имя короче, чем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добродушно улыбнулся ей. Его глаза, окружённые морщинами, весело поблёскивали из-под очков-полумесяцев: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Удивительно, но это было далеко не так страшно, как разговор с профессором Квирреллом.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директор Дамблдор, — сказала Гермиона почти без дрожи в голосе.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w:t>
      </w:r>
      <w:del w:author="Alaric Lightin" w:id="0" w:date="2017-11-18T11:08:21Z">
        <w:commentRangeStart w:id="0"/>
        <w:r w:rsidDel="00000000" w:rsidR="00000000" w:rsidRPr="00000000">
          <w:rPr>
            <w:rFonts w:ascii="Times New Roman" w:cs="Times New Roman" w:eastAsia="Times New Roman" w:hAnsi="Times New Roman"/>
            <w:sz w:val="24"/>
            <w:szCs w:val="24"/>
            <w:rtl w:val="0"/>
          </w:rPr>
          <w:delText xml:space="preserve">немного </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рановато задумываться о таких вещах.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 Его глаза смотрели только на неё поверх очков-полумесяцев, словно здесь никого больше не было.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если бы было больше героев, то их жизнь не была бы столь коротка или столь одинока.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не могла заставить себя сказать это вслух. Только не 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пожал плечами, как бы говоря, что он бессилен что-либо с этим сделать.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выдавила Гермиона и, не удержавшись, оглянулась назад.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повернулась к директору и, как следует набрав воздуха, сказала: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оказали особой поддержки.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раздался озадаченный голос профессора Вектор за её спиной.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 вырвалось у Гермионы. Но так как почти одновременно с ней ещё несколько человек воскликнули что-то подобное, её вряд ли кто-нибудь услышал.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по-прежнему смотрел на неё с абсолютно серьёзным видом.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же безумие! — воскликнула Сьюзен.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воцарилось тишина.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медленно повернул голову и посмотрел на Сьюзен.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она. — Я имела в виду...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наклонился, и его лицо оказалось на одном уровне с лицом девочки.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 ещё раз попыталась сказать Сьюзен.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поднёс палец к губам, издал тренькающие звуки: «брям-брям-брям», а затем выпрямился и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в самом деле сжёг курицу? — спросила Ханна.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Восемь героинь продолжали свою акцию протеста даже после этого, но если быть честными, то их запал уже угас.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понятия не имела,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Перестук восьми пар туфель разносился по каменному коридору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уж, ты вряд ли будешь уничтожать армии инферналов в ближайшее время, — фыркнула Лаванда.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директор считает, что этому нельзя научиться, — сказала Падма. Лицо девочки с Когтерврана было задумчивым, а шаги размеренными. — Он даже не думает, что это хорошая идея.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 сказала Сьюзен, — это уже звучит как-то совсем по-злодейски...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возразила Лаванда, — это просто девиз Легиона Хаоса. Она только пропустила безумный смех.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верно, — зловещим, низким голосом сказала Трейси. — В этот раз я не смеюсь.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Словно под торжественную музыку, которую слышала лишь она одна, девочка продолжила шагать по коридору.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начала волноваться, чему именно впечатлительная молодёжь из Легиона Хаоса учится у Гарри Поттера.)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задумалась Лаванда. — Это верно. Мы должны совершить что-то героическое. То есть героиньское.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протянула Ханна, что довольно точно выражало собственные мысли Гермионы по этому вопросу.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воскликнула Гермиона с отчаянием в голосе. — Я не хочу, чтобы вы делали что-то опасное!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можно стать героиней, никогда не делая ничего опасного, — резонно заметила Лаванда.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вновь сказала Ханна.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сказали Гермиона, Ханна и Сьюзен.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воскликнула Парвати. — Наше время пришло. Мы станем героинями. Мы найдём тьму...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заставим её встретиться с нами лицом к лицу... — подхватила Лаванда.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6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научим её бояться, — зловеще закончила Трейси Дэвис.</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7-11-18T11:09: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Читатель утверждает, что "немного рановато" - это лишнее усиление. В связи с тем, что в корпусе русской литературы такое сочетание нигде не встречается, я склонен согласиться.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690"/>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