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510"/>
        <w:jc w:val="center"/>
        <w:rPr/>
      </w:pPr>
      <w:bookmarkStart w:colFirst="0" w:colLast="0" w:name="_cywurm1b0shz" w:id="0"/>
      <w:bookmarkEnd w:id="0"/>
      <w:r w:rsidDel="00000000" w:rsidR="00000000" w:rsidRPr="00000000">
        <w:rPr>
          <w:rtl w:val="0"/>
        </w:rPr>
        <w:t xml:space="preserve">Глава 11. Дополнительные материалы № 1, № 2 и № 3</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Слава Тёмному Лорду Роулинг.</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Дополнительные материалы № 1: 72 часа до победы,</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или «Что случится, если поменять Гарри, но оставить всех остальных персонажей прежними»</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оглядел малыша Гарри поверх своего стола, добродушно поблёскивая очками. Мальчик пришёл к нему с чрезвычайно серьёзным выражением на лице — Дамблдор надеялся, что, чем бы ни был вызван этот визит, всё не так уж плохо. Гарри ещё слишком молод для серьёзных жизненных испытаний.</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ты хотел со мной поговорить?</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Сидевший в кресле напротив Гарри Джеймс Поттер-Эванс-Веррес подался вперёд и мрачно улыбнулся:</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во время Приветственного пира у меня остро заболел шрам. Учитывая, где и как я его приобрёл, не думаю, что это можно просто проигнорировать. Сначала мне показалось, что это из-за профессора Снейпа, но, следуя экспериментальному методу Бэкона, который заключается в поиске условий как для присутствия, так и для отсутствия феномена, я определил, что мой шрам болит тогда и только тогда, когда я смотрю на затылок профессора Квиррелла, который он прячет под тюрбаном. И хотя это, возможно, что-то совсем безобидное, мне кажется, разумнее учесть и худший вариант, а именно что Сами-Знаете-Кто... без паники! Это на самом деле бесценная возможность…</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Дополнительные материалы № 2: Тёмных лордов я не боюсь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первоначальная версия девятой главы. Она была изменена, поскольку, хоть многим читателям она и понравилась, но у многих других читателей, по понятным причинам, ужасная аллергия на песни в фанфиках. А мне не хотелось терять читателей, прежде чем они доберутся до десятой главы.</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 Джордан, по канону, соучастник розыгрышей Фреда и Джорджа. Его имя показалось мне магловским, поэтому я решил, что он в состоянии научить Фреда и Джорджа песне, которую знает Гарри. Некоторым читателям это было менее очевидно, чем автору.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w:t>
      </w:r>
      <w:r w:rsidDel="00000000" w:rsidR="00000000" w:rsidRPr="00000000">
        <w:rPr>
          <w:rFonts w:ascii="Times New Roman" w:cs="Times New Roman" w:eastAsia="Times New Roman" w:hAnsi="Times New Roman"/>
          <w:i w:val="1"/>
          <w:sz w:val="24"/>
          <w:szCs w:val="24"/>
          <w:rtl w:val="0"/>
        </w:rPr>
        <w:t xml:space="preserve">должно было</w:t>
      </w:r>
      <w:r w:rsidDel="00000000" w:rsidR="00000000" w:rsidRPr="00000000">
        <w:rPr>
          <w:rFonts w:ascii="Times New Roman" w:cs="Times New Roman" w:eastAsia="Times New Roman" w:hAnsi="Times New Roman"/>
          <w:sz w:val="24"/>
          <w:szCs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чередь всё ближе подходила к букве «П»…</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временем за гриффиндорским столом шептались:</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left="570" w:hanging="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Лонгботтомом,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МакГонагалл, стоявшая за трибуной учительского стола, посмотрела на следующее имя в списке. </w:t>
      </w:r>
      <w:r w:rsidDel="00000000" w:rsidR="00000000" w:rsidRPr="00000000">
        <w:rPr>
          <w:rFonts w:ascii="Times New Roman" w:cs="Times New Roman" w:eastAsia="Times New Roman" w:hAnsi="Times New Roman"/>
          <w:i w:val="1"/>
          <w:sz w:val="24"/>
          <w:szCs w:val="24"/>
          <w:rtl w:val="0"/>
        </w:rPr>
        <w:t xml:space="preserve">Пожалуйста, только не в Гриффиндор, пожалуйста, только не в Гриффиндор, НУ ПОЖАЛУЙСТА, только не в Гриффиндор.</w:t>
      </w:r>
      <w:r w:rsidDel="00000000" w:rsidR="00000000" w:rsidRPr="00000000">
        <w:rPr>
          <w:rFonts w:ascii="Times New Roman" w:cs="Times New Roman" w:eastAsia="Times New Roman" w:hAnsi="Times New Roman"/>
          <w:sz w:val="24"/>
          <w:szCs w:val="24"/>
          <w:rtl w:val="0"/>
        </w:rPr>
        <w:t xml:space="preserve"> Она сделала глубокий вдох и объявила:</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Гарри!</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зале тут же наступила тишина, </w:t>
      </w:r>
      <w:r w:rsidDel="00000000" w:rsidR="00000000" w:rsidRPr="00000000">
        <w:rPr>
          <w:rFonts w:ascii="Times New Roman" w:cs="Times New Roman" w:eastAsia="Times New Roman" w:hAnsi="Times New Roman"/>
          <w:sz w:val="24"/>
          <w:szCs w:val="24"/>
          <w:rtl w:val="0"/>
        </w:rPr>
        <w:t xml:space="preserve">перешёптывания прекратились.</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вдруг раздалось кошмарное жужжание, отвратительная насмешка над мелодией.</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резко повернула голову и определила, что звук идёт со стороны гриффиндорцев…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влезли на стол и дудели в какие-то непонятные штуковины. Её рука потянулась к палочке, чтобы наложить на них </w:t>
      </w:r>
      <w:r w:rsidDel="00000000" w:rsidR="00000000" w:rsidRPr="00000000">
        <w:rPr>
          <w:rFonts w:ascii="Times New Roman" w:cs="Times New Roman" w:eastAsia="Times New Roman" w:hAnsi="Times New Roman"/>
          <w:i w:val="1"/>
          <w:sz w:val="24"/>
          <w:szCs w:val="24"/>
          <w:rtl w:val="0"/>
        </w:rPr>
        <w:t xml:space="preserve">Силенцио</w:t>
      </w:r>
      <w:r w:rsidDel="00000000" w:rsidR="00000000" w:rsidRPr="00000000">
        <w:rPr>
          <w:rFonts w:ascii="Times New Roman" w:cs="Times New Roman" w:eastAsia="Times New Roman" w:hAnsi="Times New Roman"/>
          <w:sz w:val="24"/>
          <w:szCs w:val="24"/>
          <w:rtl w:val="0"/>
        </w:rPr>
        <w:t xml:space="preserve">, но её остановил ещё один звук.</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хихикал.</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снова взглянула на Гарри Поттера, который едва успел сделать шаг, но тут же застыл на месте.</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r w:rsidDel="00000000" w:rsidR="00000000" w:rsidRPr="00000000">
        <w:rPr>
          <w:rFonts w:ascii="Times New Roman" w:cs="Times New Roman" w:eastAsia="Times New Roman" w:hAnsi="Times New Roman"/>
          <w:i w:val="1"/>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музыке.</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заглавную мелодию «Охотников за привидениями»</w:t>
        <w:br w:type="textWrapping"/>
        <w:t xml:space="preserve">(вокал </w:t>
      </w:r>
      <w:ins w:author="Alaric Lightin" w:id="0" w:date="2018-11-26T10:32:43Z">
        <w:r w:rsidDel="00000000" w:rsidR="00000000" w:rsidRPr="00000000">
          <w:rPr>
            <w:rFonts w:ascii="Times New Roman" w:cs="Times New Roman" w:eastAsia="Times New Roman" w:hAnsi="Times New Roman"/>
            <w:i w:val="1"/>
            <w:sz w:val="24"/>
            <w:szCs w:val="24"/>
            <w:rtl w:val="0"/>
            <w:rPrChange w:author="Alaric Lightin" w:id="1" w:date="2018-11-26T10:32:43Z">
              <w:rPr>
                <w:rFonts w:ascii="Times New Roman" w:cs="Times New Roman" w:eastAsia="Times New Roman" w:hAnsi="Times New Roman"/>
                <w:i w:val="1"/>
                <w:sz w:val="24"/>
                <w:szCs w:val="24"/>
              </w:rPr>
            </w:rPrChange>
          </w:rPr>
          <w:t xml:space="preserve">— </w:t>
        </w:r>
      </w:ins>
      <w:r w:rsidDel="00000000" w:rsidR="00000000" w:rsidRPr="00000000">
        <w:rPr>
          <w:rFonts w:ascii="Times New Roman" w:cs="Times New Roman" w:eastAsia="Times New Roman" w:hAnsi="Times New Roman"/>
          <w:i w:val="1"/>
          <w:sz w:val="24"/>
          <w:szCs w:val="24"/>
          <w:rtl w:val="0"/>
        </w:rPr>
        <w:t xml:space="preserve">Ли Джордан, аккомпанемент на казу — Фред и Джордж Уизли)</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Тёмный Лорд?</w:t>
        <w:br w:type="textWrapping"/>
        <w:t xml:space="preserve">Не пугай народ.</w:t>
        <w:br w:type="textWrapping"/>
        <w:t xml:space="preserve">Кто тебя спасёт?</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закричал Ли Джордан, а братья Уизли продудели триумфальный рефрен.</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Смертельные проклятья?</w:t>
        <w:br w:type="textWrapping"/>
        <w:t xml:space="preserve">Сюда их подавайте.</w:t>
        <w:br w:type="textWrapping"/>
        <w:t xml:space="preserve">Кто же нас спасёт?</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завопило теперь уже гораздо больше голосов.</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Тёмных лордов я не боюсь!</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Раздались одобрительные аплодисменты, особенно со стороны гриффиндорского стола, и ещё больше учеников вооружилось антимузыкальными инструментами. Ужасающее жужжание стало вдвое громче, достигнув пика к чудовищному крещендо.</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Тёмных лордов я не боюсь!</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 силах удержаться, Минерва с опаской глянула на остальных учителей.</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плотно сжала губы. Она непременно выскажет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своё мнение насчёт последнего куплета. И если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с внезапным испугом она посмотрела на Снейпа: он же должен понимать, что этот Поттер не может знать, о ком шла речь…</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r w:rsidDel="00000000" w:rsidR="00000000" w:rsidRPr="00000000">
        <w:rPr>
          <w:rFonts w:ascii="Times New Roman" w:cs="Times New Roman" w:eastAsia="Times New Roman" w:hAnsi="Times New Roman"/>
          <w:i w:val="1"/>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стороны. Меньшее, что он мог сделать, не разрушая замысел — подыграть.</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однажды сила Тёмного Лорда уже была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сломлена.</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каким именно образом он её заработал. Нет. Он оправдает все их ожидания.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сколько времени это займёт, </w:t>
      </w:r>
      <w:r w:rsidDel="00000000" w:rsidR="00000000" w:rsidRPr="00000000">
        <w:rPr>
          <w:rFonts w:ascii="Times New Roman" w:cs="Times New Roman" w:eastAsia="Times New Roman" w:hAnsi="Times New Roman"/>
          <w:sz w:val="24"/>
          <w:szCs w:val="24"/>
          <w:rtl w:val="0"/>
        </w:rPr>
        <w:t xml:space="preserve">не важно </w:t>
      </w:r>
      <w:r w:rsidDel="00000000" w:rsidR="00000000" w:rsidRPr="00000000">
        <w:rPr>
          <w:rFonts w:ascii="Times New Roman" w:cs="Times New Roman" w:eastAsia="Times New Roman" w:hAnsi="Times New Roman"/>
          <w:sz w:val="24"/>
          <w:szCs w:val="24"/>
          <w:rtl w:val="0"/>
        </w:rPr>
        <w:t xml:space="preserve">даже если придётся умереть ради этого. Более того, он превзойдёт эти ожидания, и люди, оглядываясь назад, будут удивляться тому, что ждали от него столь малого.</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выкрикнул сочинённую им ложь, потому что она была к месту и песня требовала её:</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Тёмных лордов я не боюсь!</w:t>
        <w:br w:type="textWrapping"/>
        <w:t xml:space="preserve">Тёмных лордов я не боюсь!</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Дополнительные материалы № 3: Альтернативные окончания «Самосознания»[1]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«Я болтливая шляпа, и всё </w:t>
      </w:r>
      <w:r w:rsidDel="00000000" w:rsidR="00000000" w:rsidRPr="00000000">
        <w:rPr>
          <w:rFonts w:ascii="Times New Roman" w:cs="Times New Roman" w:eastAsia="Times New Roman" w:hAnsi="Times New Roman"/>
          <w:sz w:val="24"/>
          <w:szCs w:val="24"/>
          <w:rtl w:val="0"/>
        </w:rPr>
        <w:t xml:space="preserve">о’кей.</w:t>
      </w:r>
      <w:r w:rsidDel="00000000" w:rsidR="00000000" w:rsidRPr="00000000">
        <w:rPr>
          <w:rFonts w:ascii="Times New Roman" w:cs="Times New Roman" w:eastAsia="Times New Roman" w:hAnsi="Times New Roman"/>
          <w:sz w:val="24"/>
          <w:szCs w:val="24"/>
          <w:rtl w:val="0"/>
        </w:rPr>
        <w:t xml:space="preserve"> Я сплю весь год, поработав день…»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w:t>
      </w:r>
      <w:r w:rsidDel="00000000" w:rsidR="00000000" w:rsidRPr="00000000">
        <w:rPr>
          <w:rFonts w:ascii="Times New Roman" w:cs="Times New Roman" w:eastAsia="Times New Roman" w:hAnsi="Times New Roman"/>
          <w:sz w:val="24"/>
          <w:szCs w:val="24"/>
          <w:rtl w:val="0"/>
        </w:rPr>
        <w:t xml:space="preserve">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Распределяющая шляпа ответила: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 Да. Нет. Нет. Да и нет, и больше не задавай двойных вопросов. Нет.</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вслух:</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Похоже, у меня аллергия на твой шампунь.</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Распределяющая шляпа разразилась громогласным «АПЧХИ», которое разнеслось по всему Большому Залу.</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радостно провозгласил Дамблдор. — Гарри Поттер распределён на новый факультет Апчхи! МакГонагалл, вы станете его главой. Поторопитесь составить для этого факультета расписание и учебный план. Завтра начало занятий!</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но, но, — заикаясь, начала МакГонагалл, совершенно растерявшись, — кто тогда будет главой факультета Гриффиндор?</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Лучшего возражения она придумать не смогла, но ведь это нужно было остановить во что бы то ни стало, хоть как-нибудь…</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задумчиво </w:t>
      </w:r>
      <w:r w:rsidDel="00000000" w:rsidR="00000000" w:rsidRPr="00000000">
        <w:rPr>
          <w:rFonts w:ascii="Times New Roman" w:cs="Times New Roman" w:eastAsia="Times New Roman" w:hAnsi="Times New Roman"/>
          <w:sz w:val="24"/>
          <w:szCs w:val="24"/>
          <w:rtl w:val="0"/>
        </w:rPr>
        <w:t xml:space="preserve">потёр щеку пальцем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Возмущённый крик Снейпа почти заглушил МакГонагалл:</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кто тогда станет главой Слизерина?!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Хагрид.</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Краткая пауза.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Ау? Вопросы повторить?</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Распределяющая шляпа зашлась высоким, надрывающимся криком, который, многократно отразившись от стен, перерос в невыносимый шум, заставивший большинство учеников зажать руками уши. Отчаянно мявкнув, она слетела с головы Гарри Поттера и широкими прыжками поскакала прочь, отталкиваясь полями, но, преодолев лишь половину пути до учительского стола, взорвалась.</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Фред Уизли увидел ужас на лице Гарри, мысль его заработала быстрее, чем когда-либо в жизни. В одно мгновение он достал палочку и </w:t>
      </w:r>
      <w:r w:rsidDel="00000000" w:rsidR="00000000" w:rsidRPr="00000000">
        <w:rPr>
          <w:rFonts w:ascii="Times New Roman" w:cs="Times New Roman" w:eastAsia="Times New Roman" w:hAnsi="Times New Roman"/>
          <w:sz w:val="24"/>
          <w:szCs w:val="24"/>
          <w:rtl w:val="0"/>
        </w:rPr>
        <w:t xml:space="preserve">прошептал «</w:t>
      </w:r>
      <w:r w:rsidDel="00000000" w:rsidR="00000000" w:rsidRPr="00000000">
        <w:rPr>
          <w:rFonts w:ascii="Times New Roman" w:cs="Times New Roman" w:eastAsia="Times New Roman" w:hAnsi="Times New Roman"/>
          <w:i w:val="1"/>
          <w:sz w:val="24"/>
          <w:szCs w:val="24"/>
          <w:rtl w:val="0"/>
        </w:rPr>
        <w:t xml:space="preserve">Силен</w:t>
      </w:r>
      <w:del w:author="Alaric Lightin" w:id="2" w:date="2018-11-26T10:29:02Z">
        <w:commentRangeStart w:id="0"/>
        <w:r w:rsidDel="00000000" w:rsidR="00000000" w:rsidRPr="00000000">
          <w:rPr>
            <w:rFonts w:ascii="Times New Roman" w:cs="Times New Roman" w:eastAsia="Times New Roman" w:hAnsi="Times New Roman"/>
            <w:i w:val="1"/>
            <w:sz w:val="24"/>
            <w:szCs w:val="24"/>
            <w:rtl w:val="0"/>
          </w:rPr>
          <w:delText xml:space="preserve">с</w:delText>
        </w:r>
      </w:del>
      <w:ins w:author="Alaric Lightin" w:id="2" w:date="2018-11-26T10:29:02Z">
        <w:commentRangeEnd w:id="0"/>
        <w:r w:rsidDel="00000000" w:rsidR="00000000" w:rsidRPr="00000000">
          <w:commentReference w:id="0"/>
        </w:r>
        <w:r w:rsidDel="00000000" w:rsidR="00000000" w:rsidRPr="00000000">
          <w:rPr>
            <w:rFonts w:ascii="Times New Roman" w:cs="Times New Roman" w:eastAsia="Times New Roman" w:hAnsi="Times New Roman"/>
            <w:i w:val="1"/>
            <w:sz w:val="24"/>
            <w:szCs w:val="24"/>
            <w:rtl w:val="0"/>
          </w:rPr>
          <w:t xml:space="preserve">ц</w:t>
        </w:r>
      </w:ins>
      <w:r w:rsidDel="00000000" w:rsidR="00000000" w:rsidRPr="00000000">
        <w:rPr>
          <w:rFonts w:ascii="Times New Roman" w:cs="Times New Roman" w:eastAsia="Times New Roman" w:hAnsi="Times New Roman"/>
          <w:i w:val="1"/>
          <w:sz w:val="24"/>
          <w:szCs w:val="24"/>
          <w:rtl w:val="0"/>
        </w:rPr>
        <w:t xml:space="preserve">ио»</w:t>
      </w:r>
      <w:r w:rsidDel="00000000" w:rsidR="00000000" w:rsidRPr="00000000">
        <w:rPr>
          <w:rFonts w:ascii="Times New Roman" w:cs="Times New Roman" w:eastAsia="Times New Roman" w:hAnsi="Times New Roman"/>
          <w:sz w:val="24"/>
          <w:szCs w:val="24"/>
          <w:rtl w:val="0"/>
        </w:rPr>
        <w:t xml:space="preserve">, после чего «</w:t>
      </w:r>
      <w:r w:rsidDel="00000000" w:rsidR="00000000" w:rsidRPr="00000000">
        <w:rPr>
          <w:rFonts w:ascii="Times New Roman" w:cs="Times New Roman" w:eastAsia="Times New Roman" w:hAnsi="Times New Roman"/>
          <w:i w:val="1"/>
          <w:sz w:val="24"/>
          <w:szCs w:val="24"/>
          <w:rtl w:val="0"/>
        </w:rPr>
        <w:t xml:space="preserve">Голосоподражаниус»</w:t>
      </w:r>
      <w:r w:rsidDel="00000000" w:rsidR="00000000" w:rsidRPr="00000000">
        <w:rPr>
          <w:rFonts w:ascii="Times New Roman" w:cs="Times New Roman" w:eastAsia="Times New Roman" w:hAnsi="Times New Roman"/>
          <w:sz w:val="24"/>
          <w:szCs w:val="24"/>
          <w:rtl w:val="0"/>
        </w:rPr>
        <w:t xml:space="preserve">, и в конце концов «</w:t>
      </w:r>
      <w:r w:rsidDel="00000000" w:rsidR="00000000" w:rsidRPr="00000000">
        <w:rPr>
          <w:rFonts w:ascii="Times New Roman" w:cs="Times New Roman" w:eastAsia="Times New Roman" w:hAnsi="Times New Roman"/>
          <w:i w:val="1"/>
          <w:sz w:val="24"/>
          <w:szCs w:val="24"/>
          <w:rtl w:val="0"/>
        </w:rPr>
        <w:t xml:space="preserve">Чревовещалио»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Шутка! — сказал Фред Уизли. — ГРИФФИНДОР!</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Обычно я направляю с такими вопросами к директору, который мог бы задать их от своего имени, если пожелает. Но часть запрошенной информации закрыта не только для вашего уровня допуска, но и для директорского.</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 я могу повысить свой уровень допуска?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 сожалению, с вашим текущим уровнем допуска я не имею права ответить на этот вопрос.</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Какие действия доступны для </w:t>
      </w:r>
      <w:r w:rsidDel="00000000" w:rsidR="00000000" w:rsidRPr="00000000">
        <w:rPr>
          <w:rFonts w:ascii="Times New Roman" w:cs="Times New Roman" w:eastAsia="Times New Roman" w:hAnsi="Times New Roman"/>
          <w:sz w:val="24"/>
          <w:szCs w:val="24"/>
          <w:rtl w:val="0"/>
        </w:rPr>
        <w:t xml:space="preserve">моего</w:t>
      </w:r>
      <w:r w:rsidDel="00000000" w:rsidR="00000000" w:rsidRPr="00000000">
        <w:rPr>
          <w:rFonts w:ascii="Times New Roman" w:cs="Times New Roman" w:eastAsia="Times New Roman" w:hAnsi="Times New Roman"/>
          <w:i w:val="1"/>
          <w:sz w:val="24"/>
          <w:szCs w:val="24"/>
          <w:rtl w:val="0"/>
        </w:rPr>
        <w:t xml:space="preserve"> уровня допуска?</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АДМИН!</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Мне доводилось рассказывать ученицам, что они беременны — если бы ты видел то, что я видела в их головах, то сошёл бы с ума — но я впервые вынуждена сообщить кому-то, что он отец.</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ЧЕГО?</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Драко Малфой ждёт от тебя ребёнка.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ЧЕ-Е-ЕГО-О-О?</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Повторяю: Драко Малфой ждёт от тебя ребёнка.</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нам всего одиннадцать…</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На самом деле Драко тринадцать.</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мужчина не может забеременеть…</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 ещё Драко девушка, только прячет это под мантией.</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У НАС НЕ БЫЛО СЕКСА, ИДИОТСКАЯ ШЛЯПА!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ОНА СТЁРЛА ТВОИ ВОСПОМИНАНИЯ ПОСЛЕ ИЗНАСИЛОВАНИЯ, КРЕТИН!</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упал в обморок. Его бесчувственное тело с глухим звуком свалилось с табуретки.</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 — выкрикнула Шляпа, откатившись в сторону. Эта шутка показалась ей ещё смешнее, чем первая пришедшая на ум.</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ЭЛЬФ!</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Драко упоминал каких-то «домовых эльфов», но что это значило?</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судить по выражению ужаса на лицах окружающих, ничего хорошего…</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КРОШКА-КАРТОШКА!</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ГОСДУМА!</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Мне ещё не доводилось определять факультет для реинкарнации одновременно Годрика Гриффиндора, Салазара Слизерина и Наруто.</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АТРЕЙДЕС!</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Опять повелись! ПУФФЕНДУЙ! СЛИЗЕРИН! ПУФФЕНДУЙ!!</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РЫКНУТЫЕ НЕДОМЫМРИКИ!</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Ё-О-О-О-ОЖИ-И-И-ИК!</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столом учителей Дамблдор продолжал добродушно улыбаться; тихие металлические звуки время от времени доносились со стороны Снейпа, когда он лениво мял в руке гнутые остатки того, что раньше было тяжёлым серебряным винным кубком; а МакГонагалл побелевшими от напряжения пальцами держалась за трибуну, догадываясь, что хаос, всюду распространяемый Гарри, проник и в Распределяющую шляпу…</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Сценарии один другого хуже возникали в воображении Минервы. Шляпа решает, что Гарри одинаково хорошо подходит для всех факультетов, а потому станет членом одновременно всех. Шляпа объявляет, что Гарри слишком странный и не подходит для Распределения. Шляпа заставляет исключить Гарри из Хогвартса. Шляпа впадает в кому. Шляпа объявляет, что для нужд Гарри Поттера необходимо создать новый факультет Злого Рока, и Дамблдор заставит её это организовать…</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помнила, что Гарри сказал ей во время той катастрофической прогулки по Косому переулку, насчёт… ошибки планирования, вроде бы… что люди обычно слишком оптимистичны, даже когда считают себя пессимистами. Это заявление накрепко засело у неё в голове и не давало покоя, вызывая кошмар за кошмаром….</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 же из вариантов будущего ужаснее всего?</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в самом худшем случае Шляпа потребует для Гарри отдельный факультет, и Дамблдор заставит её заниматься его устройством и, вдобавок, перекраивать всё учебное расписание в первый день занятий. Руководить её любимым Гриффиндором Дамблдор отправит… профессора Биннса, призрака, преподающего историю. Сама же она будет назначена главой нового факультета Злого Рока. И ей придётся безуспешно пытаться контролировать Гарри Поттера, снимать с него баллы и отчитываться за всё новые и новые происшествия, вину за которые, конечно, свалят на неё.</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Могло ли быть хуже?</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всё взвесила и решила, что нет.</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даже при наихудшем развитии событий, Гарри всё равно покинет школу через семь лет.</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как сжимавшие трибуну пальцы начали расслабляться. Мальчик был прав, после пристального взгляда во тьму на душе стало спокойнее. Она встретилась лицом к лицу со своими худшими страхами и теперь была готова ко всему.</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тревожной тишине зала раздалось одно-единственное слово.</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крикнула Распределяющая шляпа.</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столом учителей Дамблдор озадаченно приподнялся.</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спросил он Шляпу. — Что такое?</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обращалась к тебе, — сказала Шляпа. — Я распределяю Гарри Поттера туда, где ему самое место в Хогвартсе: в директорское кресло…</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1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После написания 9-й главы, название которой было скрыто, автор объявил, что расскажет весь будущий сюжет тому, кто угадает, что имела в виду Распределяющая шляпа. Никто так и не угадал, однако появилось множество шутливых вариантов, лучшие</w:t>
      </w:r>
      <w:r w:rsidDel="00000000" w:rsidR="00000000" w:rsidRPr="00000000">
        <w:rPr>
          <w:rFonts w:ascii="Times New Roman" w:cs="Times New Roman" w:eastAsia="Times New Roman" w:hAnsi="Times New Roman"/>
          <w:sz w:val="24"/>
          <w:szCs w:val="24"/>
          <w:rtl w:val="0"/>
        </w:rPr>
        <w:t xml:space="preserve"> из которых  были включены в эту главу</w:t>
      </w:r>
      <w:r w:rsidDel="00000000" w:rsidR="00000000" w:rsidRPr="00000000">
        <w:rPr>
          <w:rFonts w:ascii="Times New Roman" w:cs="Times New Roman" w:eastAsia="Times New Roman" w:hAnsi="Times New Roman"/>
          <w:sz w:val="24"/>
          <w:szCs w:val="24"/>
          <w:rtl w:val="0"/>
        </w:rPr>
        <w:t xml:space="preserve">. — Прим. пер.</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11-26T10:29:54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нас в одних местах Силенсио, в других Силенцио. Я решил унифицировать в Силенцио, потому что, во-первых, так на ГП-Вики, во-вторых, если мы считаем, что это искажённая латынь, то "ц" более естественно.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