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242agjlhoyqh" w:id="0"/>
      <w:bookmarkEnd w:id="0"/>
      <w:r w:rsidDel="00000000" w:rsidR="00000000" w:rsidRPr="00000000">
        <w:rPr>
          <w:rtl w:val="0"/>
        </w:rPr>
        <w:t xml:space="preserve">Глава 28. Редукционизм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rPr>
          <w:ins w:author="alariclightin" w:id="0" w:date="2014-11-15T17:09:48Z"/>
        </w:rPr>
      </w:pPr>
      <w:r w:rsidDel="00000000" w:rsidR="00000000" w:rsidRPr="00000000">
        <w:rPr>
          <w:rFonts w:ascii="Times New Roman" w:cs="Times New Roman" w:eastAsia="Times New Roman" w:hAnsi="Times New Roman"/>
          <w:sz w:val="24"/>
          <w:rtl w:val="0"/>
        </w:rPr>
        <w:t xml:space="preserve">Всё, что может пойти к Роулинг, пойдёт к Роулинг. </w:t>
      </w:r>
      <w:ins w:author="alariclightin" w:id="0" w:date="2014-11-15T17:09:48Z">
        <w:r w:rsidDel="00000000" w:rsidR="00000000" w:rsidRPr="00000000">
          <w:rPr>
            <w:rtl w:val="0"/>
          </w:rPr>
        </w:r>
      </w:ins>
    </w:p>
    <w:p w:rsidR="00000000" w:rsidDel="00000000" w:rsidP="00000000" w:rsidRDefault="00000000" w:rsidRPr="00000000">
      <w:pPr>
        <w:spacing w:line="240" w:lineRule="auto"/>
        <w:ind w:left="570" w:firstLine="0"/>
        <w:contextualSpacing w:val="0"/>
        <w:rPr>
          <w:ins w:author="alariclightin" w:id="0" w:date="2014-11-15T17:09:48Z"/>
        </w:rPr>
      </w:pPr>
      <w:ins w:author="alariclightin" w:id="0" w:date="2014-11-15T17:09:48Z">
        <w:r w:rsidDel="00000000" w:rsidR="00000000" w:rsidRPr="00000000">
          <w:rPr>
            <w:rtl w:val="0"/>
          </w:rPr>
        </w:r>
      </w:ins>
    </w:p>
    <w:p w:rsidR="00000000" w:rsidDel="00000000" w:rsidP="00000000" w:rsidRDefault="00000000" w:rsidRPr="00000000">
      <w:pPr>
        <w:spacing w:line="240" w:lineRule="auto"/>
        <w:contextualSpacing w:val="0"/>
        <w:jc w:val="center"/>
        <w:rPr>
          <w:ins w:author="alariclightin" w:id="0" w:date="2014-11-15T17:09:48Z"/>
        </w:rPr>
      </w:pPr>
      <w:ins w:author="alariclightin" w:id="0" w:date="2014-11-15T17:09:48Z">
        <w:r w:rsidDel="00000000" w:rsidR="00000000" w:rsidRPr="00000000">
          <w:rPr>
            <w:rFonts w:ascii="Times New Roman" w:cs="Times New Roman" w:eastAsia="Times New Roman" w:hAnsi="Times New Roman"/>
            <w:sz w:val="24"/>
            <w:rtl w:val="0"/>
          </w:rPr>
          <w:t xml:space="preserve">* * * </w:t>
        </w:r>
      </w:ins>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Ладно, — сглотнул Гарри. — Всё, </w:t>
      </w:r>
      <w:r w:rsidDel="00000000" w:rsidR="00000000" w:rsidRPr="00000000">
        <w:rPr>
          <w:rFonts w:ascii="Times New Roman" w:cs="Times New Roman" w:eastAsia="Times New Roman" w:hAnsi="Times New Roman"/>
          <w:sz w:val="24"/>
          <w:rtl w:val="0"/>
        </w:rPr>
        <w:t xml:space="preserve">Гермиона, достаточно, можно </w:t>
      </w:r>
      <w:r w:rsidDel="00000000" w:rsidR="00000000" w:rsidRPr="00000000">
        <w:rPr>
          <w:rFonts w:ascii="Times New Roman" w:cs="Times New Roman" w:eastAsia="Times New Roman" w:hAnsi="Times New Roman"/>
          <w:sz w:val="24"/>
          <w:rtl w:val="0"/>
        </w:rPr>
        <w:t xml:space="preserve">прекр</w:t>
      </w:r>
      <w:r w:rsidDel="00000000" w:rsidR="00000000" w:rsidRPr="00000000">
        <w:rPr>
          <w:rFonts w:ascii="Times New Roman" w:cs="Times New Roman" w:eastAsia="Times New Roman" w:hAnsi="Times New Roman"/>
          <w:sz w:val="24"/>
          <w:rtl w:val="0"/>
        </w:rPr>
        <w:t xml:space="preserve">ащать.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Белые сахарные таблетки перед ней</w:t>
      </w:r>
      <w:r w:rsidDel="00000000" w:rsidR="00000000" w:rsidRPr="00000000">
        <w:rPr>
          <w:rFonts w:ascii="Times New Roman" w:cs="Times New Roman" w:eastAsia="Times New Roman" w:hAnsi="Times New Roman"/>
          <w:sz w:val="24"/>
          <w:rtl w:val="0"/>
        </w:rPr>
        <w:t xml:space="preserve"> так и не</w:t>
      </w:r>
      <w:r w:rsidDel="00000000" w:rsidR="00000000" w:rsidRPr="00000000">
        <w:rPr>
          <w:rFonts w:ascii="Times New Roman" w:cs="Times New Roman" w:eastAsia="Times New Roman" w:hAnsi="Times New Roman"/>
          <w:sz w:val="24"/>
          <w:rtl w:val="0"/>
        </w:rPr>
        <w:t xml:space="preserve"> изменили ни цвета, ни формы, </w:t>
      </w:r>
      <w:r w:rsidDel="00000000" w:rsidR="00000000" w:rsidRPr="00000000">
        <w:rPr>
          <w:rFonts w:ascii="Times New Roman" w:cs="Times New Roman" w:eastAsia="Times New Roman" w:hAnsi="Times New Roman"/>
          <w:sz w:val="24"/>
          <w:rtl w:val="0"/>
        </w:rPr>
        <w:t xml:space="preserve">хоть она и сосредоточилась как никогда раньше</w:t>
      </w:r>
      <w:r w:rsidDel="00000000" w:rsidR="00000000" w:rsidRPr="00000000">
        <w:rPr>
          <w:rFonts w:ascii="Times New Roman" w:cs="Times New Roman" w:eastAsia="Times New Roman" w:hAnsi="Times New Roman"/>
          <w:sz w:val="24"/>
          <w:rtl w:val="0"/>
        </w:rPr>
        <w:t xml:space="preserve">: глаза крепко зажмурены, по лбу струится пот, рука с палочкой дрожит...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Гермиона, </w:t>
      </w:r>
      <w:r w:rsidDel="00000000" w:rsidR="00000000" w:rsidRPr="00000000">
        <w:rPr>
          <w:rFonts w:ascii="Times New Roman" w:cs="Times New Roman" w:eastAsia="Times New Roman" w:hAnsi="Times New Roman"/>
          <w:i w:val="1"/>
          <w:sz w:val="24"/>
          <w:rtl w:val="0"/>
        </w:rPr>
        <w:t xml:space="preserve">хватит!</w:t>
      </w:r>
      <w:r w:rsidDel="00000000" w:rsidR="00000000" w:rsidRPr="00000000">
        <w:rPr>
          <w:rFonts w:ascii="Times New Roman" w:cs="Times New Roman" w:eastAsia="Times New Roman" w:hAnsi="Times New Roman"/>
          <w:sz w:val="24"/>
          <w:rtl w:val="0"/>
        </w:rPr>
        <w:t xml:space="preserve"> Ничего не выйдет. Думаю, невозможно сотворить то, что ещё не существует.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Гермиона</w:t>
      </w:r>
      <w:r w:rsidDel="00000000" w:rsidR="00000000" w:rsidRPr="00000000">
        <w:rPr>
          <w:rFonts w:ascii="Times New Roman" w:cs="Times New Roman" w:eastAsia="Times New Roman" w:hAnsi="Times New Roman"/>
          <w:sz w:val="24"/>
          <w:rtl w:val="0"/>
        </w:rPr>
        <w:t xml:space="preserve"> медленно ослабила хватку на палочке.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Мне </w:t>
      </w:r>
      <w:r w:rsidDel="00000000" w:rsidR="00000000" w:rsidRPr="00000000">
        <w:rPr>
          <w:rFonts w:ascii="Times New Roman" w:cs="Times New Roman" w:eastAsia="Times New Roman" w:hAnsi="Times New Roman"/>
          <w:sz w:val="24"/>
          <w:rtl w:val="0"/>
        </w:rPr>
        <w:t xml:space="preserve">показалось</w:t>
      </w:r>
      <w:r w:rsidDel="00000000" w:rsidR="00000000" w:rsidRPr="00000000">
        <w:rPr>
          <w:rFonts w:ascii="Times New Roman" w:cs="Times New Roman" w:eastAsia="Times New Roman" w:hAnsi="Times New Roman"/>
          <w:sz w:val="24"/>
          <w:rtl w:val="0"/>
        </w:rPr>
        <w:t xml:space="preserve">, — еле слышно прошептала она. — Мне на секунду показалось, что трансфигурация начала получаться.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У Гарри застрял комок в горле.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Скорее всего, это игра воображения. Ты слишком </w:t>
      </w:r>
      <w:r w:rsidDel="00000000" w:rsidR="00000000" w:rsidRPr="00000000">
        <w:rPr>
          <w:rFonts w:ascii="Times New Roman" w:cs="Times New Roman" w:eastAsia="Times New Roman" w:hAnsi="Times New Roman"/>
          <w:sz w:val="24"/>
          <w:rtl w:val="0"/>
        </w:rPr>
        <w:t xml:space="preserve">сильно </w:t>
      </w:r>
      <w:r w:rsidDel="00000000" w:rsidR="00000000" w:rsidRPr="00000000">
        <w:rPr>
          <w:rFonts w:ascii="Times New Roman" w:cs="Times New Roman" w:eastAsia="Times New Roman" w:hAnsi="Times New Roman"/>
          <w:sz w:val="24"/>
          <w:rtl w:val="0"/>
        </w:rPr>
        <w:t xml:space="preserve">надеялась.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Наверное, — сказала Гермиона. </w:t>
      </w:r>
      <w:r w:rsidDel="00000000" w:rsidR="00000000" w:rsidRPr="00000000">
        <w:rPr>
          <w:rFonts w:ascii="Times New Roman" w:cs="Times New Roman" w:eastAsia="Times New Roman" w:hAnsi="Times New Roman"/>
          <w:sz w:val="24"/>
          <w:rtl w:val="0"/>
        </w:rPr>
        <w:t xml:space="preserve">Было ощущение</w:t>
      </w:r>
      <w:r w:rsidDel="00000000" w:rsidR="00000000" w:rsidRPr="00000000">
        <w:rPr>
          <w:rFonts w:ascii="Times New Roman" w:cs="Times New Roman" w:eastAsia="Times New Roman" w:hAnsi="Times New Roman"/>
          <w:sz w:val="24"/>
          <w:rtl w:val="0"/>
        </w:rPr>
        <w:t xml:space="preserve">, что она сейчас расплачется.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медленно </w:t>
      </w:r>
      <w:r w:rsidDel="00000000" w:rsidR="00000000" w:rsidRPr="00000000">
        <w:rPr>
          <w:rFonts w:ascii="Times New Roman" w:cs="Times New Roman" w:eastAsia="Times New Roman" w:hAnsi="Times New Roman"/>
          <w:sz w:val="24"/>
          <w:rtl w:val="0"/>
        </w:rPr>
        <w:t xml:space="preserve">взял </w:t>
      </w:r>
      <w:r w:rsidDel="00000000" w:rsidR="00000000" w:rsidRPr="00000000">
        <w:rPr>
          <w:rFonts w:ascii="Times New Roman" w:cs="Times New Roman" w:eastAsia="Times New Roman" w:hAnsi="Times New Roman"/>
          <w:sz w:val="24"/>
          <w:rtl w:val="0"/>
        </w:rPr>
        <w:t xml:space="preserve">механический карандаш, потянулся к листку бумаги </w:t>
      </w:r>
      <w:r w:rsidDel="00000000" w:rsidR="00000000" w:rsidRPr="00000000">
        <w:rPr>
          <w:rFonts w:ascii="Times New Roman" w:cs="Times New Roman" w:eastAsia="Times New Roman" w:hAnsi="Times New Roman"/>
          <w:sz w:val="24"/>
          <w:rtl w:val="0"/>
        </w:rPr>
        <w:t xml:space="preserve">со списком, почти все пункты которого были вычеркнуты, и провёл линию </w:t>
      </w:r>
      <w:r w:rsidDel="00000000" w:rsidR="00000000" w:rsidRPr="00000000">
        <w:rPr>
          <w:rFonts w:ascii="Times New Roman" w:cs="Times New Roman" w:eastAsia="Times New Roman" w:hAnsi="Times New Roman"/>
          <w:sz w:val="24"/>
          <w:rtl w:val="0"/>
        </w:rPr>
        <w:t xml:space="preserve">поверх </w:t>
      </w:r>
      <w:r w:rsidDel="00000000" w:rsidR="00000000" w:rsidRPr="00000000">
        <w:rPr>
          <w:rFonts w:ascii="Times New Roman" w:cs="Times New Roman" w:eastAsia="Times New Roman" w:hAnsi="Times New Roman"/>
          <w:sz w:val="24"/>
          <w:rtl w:val="0"/>
        </w:rPr>
        <w:t xml:space="preserve">ещё одн</w:t>
      </w:r>
      <w:r w:rsidDel="00000000" w:rsidR="00000000" w:rsidRPr="00000000">
        <w:rPr>
          <w:rFonts w:ascii="Times New Roman" w:cs="Times New Roman" w:eastAsia="Times New Roman" w:hAnsi="Times New Roman"/>
          <w:sz w:val="24"/>
          <w:rtl w:val="0"/>
        </w:rPr>
        <w:t xml:space="preserve">о</w:t>
      </w:r>
      <w:r w:rsidDel="00000000" w:rsidR="00000000" w:rsidRPr="00000000">
        <w:rPr>
          <w:rFonts w:ascii="Times New Roman" w:cs="Times New Roman" w:eastAsia="Times New Roman" w:hAnsi="Times New Roman"/>
          <w:sz w:val="24"/>
          <w:rtl w:val="0"/>
        </w:rPr>
        <w:t xml:space="preserve">го</w:t>
      </w:r>
      <w:r w:rsidDel="00000000" w:rsidR="00000000" w:rsidRPr="00000000">
        <w:rPr>
          <w:rFonts w:ascii="Times New Roman" w:cs="Times New Roman" w:eastAsia="Times New Roman" w:hAnsi="Times New Roman"/>
          <w:sz w:val="24"/>
          <w:rtl w:val="0"/>
        </w:rPr>
        <w:t xml:space="preserve">: «ЛЕКАРСТВО ОТ БОЛЕЗНИ АЛЬЦГЕЙМЕРА».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Трансфигурированную таблетку, конечно, принимать нельзя. Но трансфигурация, во всяком случае та, которой они занимаются, не позволяет превращать предметы в волшебные — из простой метлы сделать летающую невозможно. Поэтому, если бы у Гермионы получилась таблетка, то </w:t>
      </w:r>
      <w:r w:rsidDel="00000000" w:rsidR="00000000" w:rsidRPr="00000000">
        <w:rPr>
          <w:rFonts w:ascii="Times New Roman" w:cs="Times New Roman" w:eastAsia="Times New Roman" w:hAnsi="Times New Roman"/>
          <w:i w:val="1"/>
          <w:sz w:val="24"/>
          <w:rtl w:val="0"/>
        </w:rPr>
        <w:t xml:space="preserve">неволшебная</w:t>
      </w:r>
      <w:r w:rsidDel="00000000" w:rsidR="00000000" w:rsidRPr="00000000">
        <w:rPr>
          <w:rFonts w:ascii="Times New Roman" w:cs="Times New Roman" w:eastAsia="Times New Roman" w:hAnsi="Times New Roman"/>
          <w:sz w:val="24"/>
          <w:rtl w:val="0"/>
        </w:rPr>
        <w:t xml:space="preserve">, действующая по вполне материальным причинам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Можно было бы </w:t>
      </w:r>
      <w:r w:rsidDel="00000000" w:rsidR="00000000" w:rsidRPr="00000000">
        <w:rPr>
          <w:rFonts w:ascii="Times New Roman" w:cs="Times New Roman" w:eastAsia="Times New Roman" w:hAnsi="Times New Roman"/>
          <w:sz w:val="24"/>
          <w:rtl w:val="0"/>
        </w:rPr>
        <w:t xml:space="preserve">тайком отправить такие таблетки</w:t>
      </w:r>
      <w:r w:rsidDel="00000000" w:rsidR="00000000" w:rsidRPr="00000000">
        <w:rPr>
          <w:rFonts w:ascii="Times New Roman" w:cs="Times New Roman" w:eastAsia="Times New Roman" w:hAnsi="Times New Roman"/>
          <w:sz w:val="24"/>
          <w:rtl w:val="0"/>
        </w:rPr>
        <w:t xml:space="preserve"> в магловскую научную лабораторию, чтобы там их изучили и попытались разобраться, из чего они состоят, </w:t>
      </w:r>
      <w:r w:rsidDel="00000000" w:rsidR="00000000" w:rsidRPr="00000000">
        <w:rPr>
          <w:rFonts w:ascii="Times New Roman" w:cs="Times New Roman" w:eastAsia="Times New Roman" w:hAnsi="Times New Roman"/>
          <w:sz w:val="24"/>
          <w:rtl w:val="0"/>
        </w:rPr>
        <w:t xml:space="preserve">прежде чем трансфигурация закончится</w:t>
      </w:r>
      <w:r w:rsidDel="00000000" w:rsidR="00000000" w:rsidRPr="00000000">
        <w:rPr>
          <w:rFonts w:ascii="Times New Roman" w:cs="Times New Roman" w:eastAsia="Times New Roman" w:hAnsi="Times New Roman"/>
          <w:sz w:val="24"/>
          <w:rtl w:val="0"/>
        </w:rPr>
        <w:t xml:space="preserve">... В остальном мире никто бы </w:t>
      </w:r>
      <w:r w:rsidDel="00000000" w:rsidR="00000000" w:rsidRPr="00000000">
        <w:rPr>
          <w:rFonts w:ascii="Times New Roman" w:cs="Times New Roman" w:eastAsia="Times New Roman" w:hAnsi="Times New Roman"/>
          <w:sz w:val="24"/>
          <w:rtl w:val="0"/>
        </w:rPr>
        <w:t xml:space="preserve">и </w:t>
      </w:r>
      <w:r w:rsidDel="00000000" w:rsidR="00000000" w:rsidRPr="00000000">
        <w:rPr>
          <w:rFonts w:ascii="Times New Roman" w:cs="Times New Roman" w:eastAsia="Times New Roman" w:hAnsi="Times New Roman"/>
          <w:sz w:val="24"/>
          <w:rtl w:val="0"/>
        </w:rPr>
        <w:t xml:space="preserve">не узнал, что здесь замешана магия, </w:t>
      </w:r>
      <w:r w:rsidDel="00000000" w:rsidR="00000000" w:rsidRPr="00000000">
        <w:rPr>
          <w:rFonts w:ascii="Times New Roman" w:cs="Times New Roman" w:eastAsia="Times New Roman" w:hAnsi="Times New Roman"/>
          <w:sz w:val="24"/>
          <w:rtl w:val="0"/>
        </w:rPr>
        <w:t xml:space="preserve">просто очередной научный прорыв</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Волшебникам такая идея в</w:t>
      </w:r>
      <w:r w:rsidDel="00000000" w:rsidR="00000000" w:rsidRPr="00000000">
        <w:rPr>
          <w:rFonts w:ascii="Times New Roman" w:cs="Times New Roman" w:eastAsia="Times New Roman" w:hAnsi="Times New Roman"/>
          <w:sz w:val="24"/>
          <w:rtl w:val="0"/>
        </w:rPr>
        <w:t xml:space="preserve"> голову бы не пришла. </w:t>
      </w:r>
      <w:r w:rsidDel="00000000" w:rsidR="00000000" w:rsidRPr="00000000">
        <w:rPr>
          <w:rFonts w:ascii="Times New Roman" w:cs="Times New Roman" w:eastAsia="Times New Roman" w:hAnsi="Times New Roman"/>
          <w:sz w:val="24"/>
          <w:rtl w:val="0"/>
        </w:rPr>
        <w:t xml:space="preserve">Какие-то там </w:t>
      </w:r>
      <w:r w:rsidDel="00000000" w:rsidR="00000000" w:rsidRPr="00000000">
        <w:rPr>
          <w:rFonts w:ascii="Times New Roman" w:cs="Times New Roman" w:eastAsia="Times New Roman" w:hAnsi="Times New Roman"/>
          <w:i w:val="1"/>
          <w:sz w:val="24"/>
          <w:rtl w:val="0"/>
        </w:rPr>
        <w:t xml:space="preserve">атомные структуры</w:t>
      </w:r>
      <w:r w:rsidDel="00000000" w:rsidR="00000000" w:rsidRPr="00000000">
        <w:rPr>
          <w:rFonts w:ascii="Times New Roman" w:cs="Times New Roman" w:eastAsia="Times New Roman" w:hAnsi="Times New Roman"/>
          <w:sz w:val="24"/>
          <w:rtl w:val="0"/>
        </w:rPr>
        <w:t xml:space="preserve"> были недостойны их внимания, а </w:t>
      </w:r>
      <w:r w:rsidDel="00000000" w:rsidR="00000000" w:rsidRPr="00000000">
        <w:rPr>
          <w:rFonts w:ascii="Times New Roman" w:cs="Times New Roman" w:eastAsia="Times New Roman" w:hAnsi="Times New Roman"/>
          <w:sz w:val="24"/>
          <w:rtl w:val="0"/>
        </w:rPr>
        <w:t xml:space="preserve">неволшебные вещи не считались хоть сколько-то ценными. Немагическое — значит неинтересное.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Ранее, в тайне ото всех — он даже Гермионе не сказал — Гарри попытался трансфигурировать наномашины в духе Эрика Дрекслера. (Конечно, он пытался создать только настольный нанозавод, а не маленьких самовоспроизводящихся сборщиков. Гарри не был сумасшедшим.) В случае успеха до божественности оставался бы один шаг.</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На сегодня ведь всё? — спросила Гермиона. Она откинулась на спинку кресла и запрокинула голову. На её лице читалась усталость, что было довольно необычно — Гермиона любила притворяться неутомимой, по крайней мере в присутствии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Ещё один опыт, — </w:t>
      </w:r>
      <w:r w:rsidDel="00000000" w:rsidR="00000000" w:rsidRPr="00000000">
        <w:rPr>
          <w:rFonts w:ascii="Times New Roman" w:cs="Times New Roman" w:eastAsia="Times New Roman" w:hAnsi="Times New Roman"/>
          <w:sz w:val="24"/>
          <w:rtl w:val="0"/>
        </w:rPr>
        <w:t xml:space="preserve">осторожно ответил Гарри, — но простой, к тому же он в самом деле может сработать. Я оставил его напоследок, в надежде закончить на оптимистической ноте. Э</w:t>
      </w:r>
      <w:r w:rsidDel="00000000" w:rsidR="00000000" w:rsidRPr="00000000">
        <w:rPr>
          <w:rFonts w:ascii="Times New Roman" w:cs="Times New Roman" w:eastAsia="Times New Roman" w:hAnsi="Times New Roman"/>
          <w:sz w:val="24"/>
          <w:rtl w:val="0"/>
        </w:rPr>
        <w:t xml:space="preserve">та штука реальна, не то что фазеры. </w:t>
      </w:r>
      <w:r w:rsidDel="00000000" w:rsidR="00000000" w:rsidRPr="00000000">
        <w:rPr>
          <w:rFonts w:ascii="Times New Roman" w:cs="Times New Roman" w:eastAsia="Times New Roman" w:hAnsi="Times New Roman"/>
          <w:sz w:val="24"/>
          <w:rtl w:val="0"/>
        </w:rPr>
        <w:t xml:space="preserve">Её уже воспроизводили в лаборатории, в отличие от лекарства от болезни Альцгеймера. И это </w:t>
      </w:r>
      <w:r w:rsidDel="00000000" w:rsidR="00000000" w:rsidRPr="00000000">
        <w:rPr>
          <w:rFonts w:ascii="Times New Roman" w:cs="Times New Roman" w:eastAsia="Times New Roman" w:hAnsi="Times New Roman"/>
          <w:sz w:val="24"/>
          <w:rtl w:val="0"/>
        </w:rPr>
        <w:t xml:space="preserve">просто материал</w:t>
      </w:r>
      <w:r w:rsidDel="00000000" w:rsidR="00000000" w:rsidRPr="00000000">
        <w:rPr>
          <w:rFonts w:ascii="Times New Roman" w:cs="Times New Roman" w:eastAsia="Times New Roman" w:hAnsi="Times New Roman"/>
          <w:sz w:val="24"/>
          <w:rtl w:val="0"/>
        </w:rPr>
        <w:t xml:space="preserve">, а не что-то конкретное, вроде </w:t>
      </w:r>
      <w:commentRangeStart w:id="0"/>
      <w:r w:rsidDel="00000000" w:rsidR="00000000" w:rsidRPr="00000000">
        <w:rPr>
          <w:rFonts w:ascii="Times New Roman" w:cs="Times New Roman" w:eastAsia="Times New Roman" w:hAnsi="Times New Roman"/>
          <w:sz w:val="24"/>
          <w:rtl w:val="0"/>
        </w:rPr>
        <w:t xml:space="preserve">потерянных </w:t>
      </w:r>
      <w:commentRangeEnd w:id="0"/>
      <w:r w:rsidDel="00000000" w:rsidR="00000000" w:rsidRPr="00000000">
        <w:commentReference w:id="0"/>
      </w:r>
      <w:r w:rsidDel="00000000" w:rsidR="00000000" w:rsidRPr="00000000">
        <w:rPr>
          <w:rFonts w:ascii="Times New Roman" w:cs="Times New Roman" w:eastAsia="Times New Roman" w:hAnsi="Times New Roman"/>
          <w:sz w:val="24"/>
          <w:rtl w:val="0"/>
        </w:rPr>
        <w:t xml:space="preserve">книг, копии которых ты пыталась трансфигурировать. Я нарисовал для тебя схему молекулярной структуры. Наша цель — сделать её длиннее, чем удавалось другим, и чтобы трубки были </w:t>
      </w:r>
      <w:r w:rsidDel="00000000" w:rsidR="00000000" w:rsidRPr="00000000">
        <w:rPr>
          <w:rFonts w:ascii="Times New Roman" w:cs="Times New Roman" w:eastAsia="Times New Roman" w:hAnsi="Times New Roman"/>
          <w:sz w:val="24"/>
          <w:rtl w:val="0"/>
        </w:rPr>
        <w:t xml:space="preserve">сонаправлены</w:t>
      </w:r>
      <w:r w:rsidDel="00000000" w:rsidR="00000000" w:rsidRPr="00000000">
        <w:rPr>
          <w:rFonts w:ascii="Times New Roman" w:cs="Times New Roman" w:eastAsia="Times New Roman" w:hAnsi="Times New Roman"/>
          <w:sz w:val="24"/>
          <w:rtl w:val="0"/>
        </w:rPr>
        <w:t xml:space="preserve">, а концы — закреплены в алмазах.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протянул Гермионе лист бумаги.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Она</w:t>
      </w:r>
      <w:r w:rsidDel="00000000" w:rsidR="00000000" w:rsidRPr="00000000">
        <w:rPr>
          <w:rFonts w:ascii="Times New Roman" w:cs="Times New Roman" w:eastAsia="Times New Roman" w:hAnsi="Times New Roman"/>
          <w:sz w:val="24"/>
          <w:rtl w:val="0"/>
        </w:rPr>
        <w:t xml:space="preserve"> села прямо, взяла лист и, нахмурившись, принялась за изучение.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w:t>
      </w:r>
      <w:r w:rsidDel="00000000" w:rsidR="00000000" w:rsidRPr="00000000">
        <w:rPr>
          <w:rFonts w:ascii="Times New Roman" w:cs="Times New Roman" w:eastAsia="Times New Roman" w:hAnsi="Times New Roman"/>
          <w:sz w:val="24"/>
          <w:rtl w:val="0"/>
        </w:rPr>
        <w:t xml:space="preserve"> всё атомы углерода? </w:t>
      </w:r>
      <w:r w:rsidDel="00000000" w:rsidR="00000000" w:rsidRPr="00000000">
        <w:rPr>
          <w:rFonts w:ascii="Times New Roman" w:cs="Times New Roman" w:eastAsia="Times New Roman" w:hAnsi="Times New Roman"/>
          <w:sz w:val="24"/>
          <w:rtl w:val="0"/>
        </w:rPr>
        <w:t xml:space="preserve">И, Гарри, как оно </w:t>
      </w:r>
      <w:r w:rsidDel="00000000" w:rsidR="00000000" w:rsidRPr="00000000">
        <w:rPr>
          <w:rFonts w:ascii="Times New Roman" w:cs="Times New Roman" w:eastAsia="Times New Roman" w:hAnsi="Times New Roman"/>
          <w:sz w:val="24"/>
          <w:rtl w:val="0"/>
        </w:rPr>
        <w:t xml:space="preserve">называется</w:t>
      </w:r>
      <w:r w:rsidDel="00000000" w:rsidR="00000000" w:rsidRPr="00000000">
        <w:rPr>
          <w:rFonts w:ascii="Times New Roman" w:cs="Times New Roman" w:eastAsia="Times New Roman" w:hAnsi="Times New Roman"/>
          <w:sz w:val="24"/>
          <w:rtl w:val="0"/>
        </w:rPr>
        <w:t xml:space="preserve">? Я ничего не смогу трансфигурировать, если </w:t>
      </w:r>
      <w:r w:rsidDel="00000000" w:rsidR="00000000" w:rsidRPr="00000000">
        <w:rPr>
          <w:rFonts w:ascii="Times New Roman" w:cs="Times New Roman" w:eastAsia="Times New Roman" w:hAnsi="Times New Roman"/>
          <w:sz w:val="24"/>
          <w:rtl w:val="0"/>
        </w:rPr>
        <w:t xml:space="preserve">не</w:t>
      </w:r>
      <w:r w:rsidDel="00000000" w:rsidR="00000000" w:rsidRPr="00000000">
        <w:rPr>
          <w:rFonts w:ascii="Times New Roman" w:cs="Times New Roman" w:eastAsia="Times New Roman" w:hAnsi="Times New Roman"/>
          <w:sz w:val="24"/>
          <w:rtl w:val="0"/>
        </w:rPr>
        <w:t xml:space="preserve"> буду знать название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скривился.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Ему до сих пор было трудно привыкнуть к этому. </w:t>
      </w:r>
      <w:r w:rsidDel="00000000" w:rsidR="00000000" w:rsidRPr="00000000">
        <w:rPr>
          <w:rFonts w:ascii="Times New Roman" w:cs="Times New Roman" w:eastAsia="Times New Roman" w:hAnsi="Times New Roman"/>
          <w:sz w:val="24"/>
          <w:rtl w:val="0"/>
        </w:rPr>
        <w:t xml:space="preserve">Зачем знать названия вещей, если ты знаешь как они устроены?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бакитрубк</w:t>
      </w:r>
      <w:r w:rsidDel="00000000" w:rsidR="00000000" w:rsidRPr="00000000">
        <w:rPr>
          <w:rFonts w:ascii="Times New Roman" w:cs="Times New Roman" w:eastAsia="Times New Roman" w:hAnsi="Times New Roman"/>
          <w:sz w:val="24"/>
          <w:rtl w:val="0"/>
        </w:rPr>
        <w:t xml:space="preserve">и — углеродные нанотрубки — разновидность фуллерена, которую открыли только в этом году. </w:t>
      </w: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sz w:val="24"/>
          <w:rtl w:val="0"/>
        </w:rPr>
        <w:t xml:space="preserve"> сто раз прочнее стали и в шесть раз легче.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удивлённо посмотрела на 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 самом деле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Да, — кивнул Гарри, — просто их трудно получить с помощью магловских технологий. Если у нас будет достаточно этого материала, то мы сможем построить </w:t>
      </w:r>
      <w:r w:rsidDel="00000000" w:rsidR="00000000" w:rsidRPr="00000000">
        <w:rPr>
          <w:rFonts w:ascii="Times New Roman" w:cs="Times New Roman" w:eastAsia="Times New Roman" w:hAnsi="Times New Roman"/>
          <w:sz w:val="24"/>
          <w:rtl w:val="0"/>
        </w:rPr>
        <w:t xml:space="preserve">космический лифт </w:t>
      </w:r>
      <w:r w:rsidDel="00000000" w:rsidR="00000000" w:rsidRPr="00000000">
        <w:rPr>
          <w:rFonts w:ascii="Times New Roman" w:cs="Times New Roman" w:eastAsia="Times New Roman" w:hAnsi="Times New Roman"/>
          <w:sz w:val="24"/>
          <w:rtl w:val="0"/>
        </w:rPr>
        <w:t xml:space="preserve">до геосинхронной орбиты или даже выше и, учитывая </w:t>
      </w:r>
      <w:r w:rsidDel="00000000" w:rsidR="00000000" w:rsidRPr="00000000">
        <w:rPr>
          <w:rFonts w:ascii="Times New Roman" w:cs="Times New Roman" w:eastAsia="Times New Roman" w:hAnsi="Times New Roman"/>
          <w:sz w:val="24"/>
          <w:rtl w:val="0"/>
        </w:rPr>
        <w:t xml:space="preserve">выигрыш в скорости</w:t>
      </w:r>
      <w:r w:rsidDel="00000000" w:rsidR="00000000" w:rsidRPr="00000000">
        <w:rPr>
          <w:rFonts w:ascii="Times New Roman" w:cs="Times New Roman" w:eastAsia="Times New Roman" w:hAnsi="Times New Roman"/>
          <w:sz w:val="24"/>
          <w:rtl w:val="0"/>
        </w:rPr>
        <w:t xml:space="preserve">, будем, фактически, на полпути в любую точку Солнечной системы.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Вдобавок мы сможем разбрасывать спутники для сбора солнечной энергии как конфетти.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снова нахмурилась: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Эти штуки безопасны?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 вижу причин, </w:t>
      </w:r>
      <w:r w:rsidDel="00000000" w:rsidR="00000000" w:rsidRPr="00000000">
        <w:rPr>
          <w:rFonts w:ascii="Times New Roman" w:cs="Times New Roman" w:eastAsia="Times New Roman" w:hAnsi="Times New Roman"/>
          <w:sz w:val="24"/>
          <w:rtl w:val="0"/>
        </w:rPr>
        <w:t xml:space="preserve">почему </w:t>
      </w:r>
      <w:r w:rsidDel="00000000" w:rsidR="00000000" w:rsidRPr="00000000">
        <w:rPr>
          <w:rFonts w:ascii="Times New Roman" w:cs="Times New Roman" w:eastAsia="Times New Roman" w:hAnsi="Times New Roman"/>
          <w:sz w:val="24"/>
          <w:rtl w:val="0"/>
        </w:rPr>
        <w:t xml:space="preserve">нет, — </w:t>
      </w:r>
      <w:r w:rsidDel="00000000" w:rsidR="00000000" w:rsidRPr="00000000">
        <w:rPr>
          <w:rFonts w:ascii="Times New Roman" w:cs="Times New Roman" w:eastAsia="Times New Roman" w:hAnsi="Times New Roman"/>
          <w:sz w:val="24"/>
          <w:rtl w:val="0"/>
        </w:rPr>
        <w:t xml:space="preserve">ответил</w:t>
      </w:r>
      <w:r w:rsidDel="00000000" w:rsidR="00000000" w:rsidRPr="00000000">
        <w:rPr>
          <w:rFonts w:ascii="Times New Roman" w:cs="Times New Roman" w:eastAsia="Times New Roman" w:hAnsi="Times New Roman"/>
          <w:sz w:val="24"/>
          <w:rtl w:val="0"/>
        </w:rPr>
        <w:t xml:space="preserve"> Гарри. — </w:t>
      </w:r>
      <w:r w:rsidDel="00000000" w:rsidR="00000000" w:rsidRPr="00000000">
        <w:rPr>
          <w:rFonts w:ascii="Times New Roman" w:cs="Times New Roman" w:eastAsia="Times New Roman" w:hAnsi="Times New Roman"/>
          <w:sz w:val="24"/>
          <w:rtl w:val="0"/>
        </w:rPr>
        <w:t xml:space="preserve">Бакитрубка</w:t>
      </w:r>
      <w:r w:rsidDel="00000000" w:rsidR="00000000" w:rsidRPr="00000000">
        <w:rPr>
          <w:rFonts w:ascii="Times New Roman" w:cs="Times New Roman" w:eastAsia="Times New Roman" w:hAnsi="Times New Roman"/>
          <w:sz w:val="24"/>
          <w:rtl w:val="0"/>
        </w:rPr>
        <w:t xml:space="preserve">, по сути, просто графитовая плоскость, свернутая в цилиндрическую трубку; а графит — то же вещество, которое используется в карандашах.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w:t>
      </w:r>
      <w:r w:rsidDel="00000000" w:rsidR="00000000" w:rsidRPr="00000000">
        <w:rPr>
          <w:rFonts w:ascii="Times New Roman" w:cs="Times New Roman" w:eastAsia="Times New Roman" w:hAnsi="Times New Roman"/>
          <w:i w:val="1"/>
          <w:sz w:val="24"/>
          <w:rtl w:val="0"/>
        </w:rPr>
        <w:t xml:space="preserve">знаю</w:t>
      </w:r>
      <w:r w:rsidDel="00000000" w:rsidR="00000000" w:rsidRPr="00000000">
        <w:rPr>
          <w:rFonts w:ascii="Times New Roman" w:cs="Times New Roman" w:eastAsia="Times New Roman" w:hAnsi="Times New Roman"/>
          <w:sz w:val="24"/>
          <w:rtl w:val="0"/>
        </w:rPr>
        <w:t xml:space="preserve">, что такое графит, Гарри, — сказала Гермиона, не отрываясь от листка, и машинально откинула волосы со лба.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сунул руку в карман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мантии и достал белую нитку, к концам которой были привязаны два маленьких серых пластиковых кольца. Он добавил по капле суперклея в те места, где нитка перевязывала кольцо, чтобы объект получился</w:t>
      </w:r>
      <w:r w:rsidDel="00000000" w:rsidR="00000000" w:rsidRPr="00000000">
        <w:rPr>
          <w:rFonts w:ascii="Times New Roman" w:cs="Times New Roman" w:eastAsia="Times New Roman" w:hAnsi="Times New Roman"/>
          <w:sz w:val="24"/>
          <w:rtl w:val="0"/>
        </w:rPr>
        <w:t xml:space="preserve"> цельным,</w:t>
      </w:r>
      <w:r w:rsidDel="00000000" w:rsidR="00000000" w:rsidRPr="00000000">
        <w:rPr>
          <w:rFonts w:ascii="Times New Roman" w:cs="Times New Roman" w:eastAsia="Times New Roman" w:hAnsi="Times New Roman"/>
          <w:sz w:val="24"/>
          <w:rtl w:val="0"/>
        </w:rPr>
        <w:t xml:space="preserve"> и трансфигурировать его можно было тоже целиком. Цианоакрилат, если Гарри правильно помнил, образовывал ковалентные связи, то есть предметы были соединены настолько крепко, насколько это вообще возможно в мире, состоящем из отдельных крошечных атомов.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Когда будешь готова, — сказал Гарри, — попытайся трансфигурировать это в набор параллельных бакитрубок, встроенных в два алмазных кольца.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 медленно проговорила Гермиона. — Гарри, мне кажется, мы что-то упускаем.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беспомощно пожал плечами. «Может быть, ты просто устала». Он знал, что говорить этого вслух не стоит.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приложила палочку к одному из пластиковых колец и некоторое время смотрела на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столе лежали два сверкающих алмазных кружка, соединённых длинной чёрной нитью.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Изменилось, — констатировала Гермиона. Похоже, она старалась подбавить в голос энтузиазма, но энергии на это уже не хватало. — Что теперь?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Из-за упаднического настроения Гермионы Гарри тоже чувствовал себя несколько не в своей тарелке, но он старательно это скрывал, надеясь развеять её уныние: вдруг это работает и в обратном направлении?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 теперь я проверю, удержит ли она нужный вес.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Ранее Гарри установил в классе большую раму в форме буквы «А» для проведения эксперимента с алмазными прутьями. Нет ничего сложного в том, чтобы создавать с помощью трансфигурации предметы из цельного алмаза, просто они недолговечны. Целью эксперимента было проверить, можно ли, трансфигурировав длинный алмазный прут в короткий алмазный прут, поднять что-то тяжёлое за счёт укорачивания, то есть трансфигурировать наперекор силе н</w:t>
      </w:r>
      <w:r w:rsidDel="00000000" w:rsidR="00000000" w:rsidRPr="00000000">
        <w:rPr>
          <w:rFonts w:ascii="Times New Roman" w:cs="Times New Roman" w:eastAsia="Times New Roman" w:hAnsi="Times New Roman"/>
          <w:sz w:val="24"/>
          <w:rtl w:val="0"/>
        </w:rPr>
        <w:t xml:space="preserve">атяжения</w:t>
      </w:r>
      <w:r w:rsidDel="00000000" w:rsidR="00000000" w:rsidRPr="00000000">
        <w:rPr>
          <w:rFonts w:ascii="Times New Roman" w:cs="Times New Roman" w:eastAsia="Times New Roman" w:hAnsi="Times New Roman"/>
          <w:sz w:val="24"/>
          <w:rtl w:val="0"/>
        </w:rPr>
        <w:t xml:space="preserve">, и оказалось, что 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осторожно надел одно из алмазных колечек на металлический крюк на кончике рамы, а на второе кольцо нацепил толстый металлический кронштейн, после чего принялся ск</w:t>
      </w:r>
      <w:r w:rsidDel="00000000" w:rsidR="00000000" w:rsidRPr="00000000">
        <w:rPr>
          <w:rFonts w:ascii="Times New Roman" w:cs="Times New Roman" w:eastAsia="Times New Roman" w:hAnsi="Times New Roman"/>
          <w:sz w:val="24"/>
          <w:rtl w:val="0"/>
        </w:rPr>
        <w:t xml:space="preserve">ла</w:t>
      </w:r>
      <w:r w:rsidDel="00000000" w:rsidR="00000000" w:rsidRPr="00000000">
        <w:rPr>
          <w:rFonts w:ascii="Times New Roman" w:cs="Times New Roman" w:eastAsia="Times New Roman" w:hAnsi="Times New Roman"/>
          <w:sz w:val="24"/>
          <w:rtl w:val="0"/>
        </w:rPr>
        <w:t xml:space="preserve">дывать на него гирьки.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(Наколдовать эту конструкцию Гарри попросил близнецов Уизли, которые наградили его недоверчивыми взглядами, будто прикидывали</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какой розыгрыш может потребовать чего-то подобного, но выполнили просьбу без вопросов. Тран</w:t>
      </w:r>
      <w:ins w:author="alariclightin" w:id="1" w:date="2015-02-09T21:40:04Z">
        <w:r w:rsidDel="00000000" w:rsidR="00000000" w:rsidRPr="00000000">
          <w:rPr>
            <w:rFonts w:ascii="Times New Roman" w:cs="Times New Roman" w:eastAsia="Times New Roman" w:hAnsi="Times New Roman"/>
            <w:sz w:val="24"/>
            <w:rtl w:val="0"/>
          </w:rPr>
          <w:t xml:space="preserve">с</w:t>
        </w:r>
      </w:ins>
      <w:r w:rsidDel="00000000" w:rsidR="00000000" w:rsidRPr="00000000">
        <w:rPr>
          <w:rFonts w:ascii="Times New Roman" w:cs="Times New Roman" w:eastAsia="Times New Roman" w:hAnsi="Times New Roman"/>
          <w:sz w:val="24"/>
          <w:rtl w:val="0"/>
        </w:rPr>
        <w:t xml:space="preserve">фигурация, сказали они, будет действовать около трёх часов, так что у Гарри и Гермионы было </w:t>
      </w:r>
      <w:r w:rsidDel="00000000" w:rsidR="00000000" w:rsidRPr="00000000">
        <w:rPr>
          <w:rFonts w:ascii="Times New Roman" w:cs="Times New Roman" w:eastAsia="Times New Roman" w:hAnsi="Times New Roman"/>
          <w:sz w:val="24"/>
          <w:rtl w:val="0"/>
        </w:rPr>
        <w:t xml:space="preserve">ещё</w:t>
      </w:r>
      <w:r w:rsidDel="00000000" w:rsidR="00000000" w:rsidRPr="00000000">
        <w:rPr>
          <w:rFonts w:ascii="Times New Roman" w:cs="Times New Roman" w:eastAsia="Times New Roman" w:hAnsi="Times New Roman"/>
          <w:sz w:val="24"/>
          <w:rtl w:val="0"/>
        </w:rPr>
        <w:t xml:space="preserve"> полно времени.)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Сто килограммов, — объявил Гарри через минуту. — Не думаю, что стальная нить такой же толщины столько выдержит. Эта должна удержать куда больше, но у меня закончились гири.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снова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выпрямился и подошёл к столу, сел на стул и церемонно поставил галочку рядом с бакитрубкой: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Вот. </w:t>
      </w:r>
      <w:r w:rsidDel="00000000" w:rsidR="00000000" w:rsidRPr="00000000">
        <w:rPr>
          <w:rFonts w:ascii="Times New Roman" w:cs="Times New Roman" w:eastAsia="Times New Roman" w:hAnsi="Times New Roman"/>
          <w:i w:val="1"/>
          <w:sz w:val="24"/>
          <w:rtl w:val="0"/>
        </w:rPr>
        <w:t xml:space="preserve">Этот</w:t>
      </w:r>
      <w:r w:rsidDel="00000000" w:rsidR="00000000" w:rsidRPr="00000000">
        <w:rPr>
          <w:rFonts w:ascii="Times New Roman" w:cs="Times New Roman" w:eastAsia="Times New Roman" w:hAnsi="Times New Roman"/>
          <w:sz w:val="24"/>
          <w:rtl w:val="0"/>
        </w:rPr>
        <w:t xml:space="preserve"> получился.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Но разве от неё есть польза, Гарри? — Гермиона сидела, подперев</w:t>
      </w:r>
      <w:r w:rsidDel="00000000" w:rsidR="00000000" w:rsidRPr="00000000">
        <w:rPr>
          <w:rFonts w:ascii="Times New Roman" w:cs="Times New Roman" w:eastAsia="Times New Roman" w:hAnsi="Times New Roman"/>
          <w:sz w:val="24"/>
          <w:rtl w:val="0"/>
        </w:rPr>
        <w:t xml:space="preserve"> голову рук</w:t>
      </w:r>
      <w:r w:rsidDel="00000000" w:rsidR="00000000" w:rsidRPr="00000000">
        <w:rPr>
          <w:rFonts w:ascii="Times New Roman" w:cs="Times New Roman" w:eastAsia="Times New Roman" w:hAnsi="Times New Roman"/>
          <w:sz w:val="24"/>
          <w:rtl w:val="0"/>
        </w:rPr>
        <w:t xml:space="preserve">ами. — В том смысле, что даже если мы передадим эту нить учёным, они не научатся производить бакитрубки в промышленных масштабах.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Может, </w:t>
      </w:r>
      <w:r w:rsidDel="00000000" w:rsidR="00000000" w:rsidRPr="00000000">
        <w:rPr>
          <w:rFonts w:ascii="Times New Roman" w:cs="Times New Roman" w:eastAsia="Times New Roman" w:hAnsi="Times New Roman"/>
          <w:i w:val="1"/>
          <w:sz w:val="24"/>
          <w:rtl w:val="0"/>
        </w:rPr>
        <w:t xml:space="preserve">чему-то</w:t>
      </w:r>
      <w:r w:rsidDel="00000000" w:rsidR="00000000" w:rsidRPr="00000000">
        <w:rPr>
          <w:rFonts w:ascii="Times New Roman" w:cs="Times New Roman" w:eastAsia="Times New Roman" w:hAnsi="Times New Roman"/>
          <w:sz w:val="24"/>
          <w:rtl w:val="0"/>
        </w:rPr>
        <w:t xml:space="preserve"> они всё-таки научатся, — возразил Гарри. — Гермиона, ну ты посмотри на неё. Т</w:t>
      </w:r>
      <w:r w:rsidDel="00000000" w:rsidR="00000000" w:rsidRPr="00000000">
        <w:rPr>
          <w:rFonts w:ascii="Times New Roman" w:cs="Times New Roman" w:eastAsia="Times New Roman" w:hAnsi="Times New Roman"/>
          <w:sz w:val="24"/>
          <w:rtl w:val="0"/>
        </w:rPr>
        <w:t xml:space="preserve">оненькая </w:t>
      </w:r>
      <w:r w:rsidDel="00000000" w:rsidR="00000000" w:rsidRPr="00000000">
        <w:rPr>
          <w:rFonts w:ascii="Times New Roman" w:cs="Times New Roman" w:eastAsia="Times New Roman" w:hAnsi="Times New Roman"/>
          <w:sz w:val="24"/>
          <w:rtl w:val="0"/>
        </w:rPr>
        <w:t xml:space="preserve">нить, на которой висит такой вес — </w:t>
      </w:r>
      <w:r w:rsidDel="00000000" w:rsidR="00000000" w:rsidRPr="00000000">
        <w:rPr>
          <w:rFonts w:ascii="Times New Roman" w:cs="Times New Roman" w:eastAsia="Times New Roman" w:hAnsi="Times New Roman"/>
          <w:sz w:val="24"/>
          <w:rtl w:val="0"/>
        </w:rPr>
        <w:t xml:space="preserve">мы только что сделали штуку, которую не могут воспроизвести ни в одной магловской лаборатории...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может наколдовать любая ведьма, — вздохнула Гермиона. В её голосе теперь отчётливо слышалась усталость. — Гарри, мне кажется, ничего у нас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про наш роман? — уточнил Гарри. — Отлично! Давай разорвём отношения.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Она слабо улыбнулась.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про наши исследования.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 Гермиона, как ты </w:t>
      </w:r>
      <w:r w:rsidDel="00000000" w:rsidR="00000000" w:rsidRPr="00000000">
        <w:rPr>
          <w:rFonts w:ascii="Times New Roman" w:cs="Times New Roman" w:eastAsia="Times New Roman" w:hAnsi="Times New Roman"/>
          <w:i w:val="1"/>
          <w:sz w:val="24"/>
          <w:rtl w:val="0"/>
        </w:rPr>
        <w:t xml:space="preserve">мо</w:t>
      </w:r>
      <w:r w:rsidDel="00000000" w:rsidR="00000000" w:rsidRPr="00000000">
        <w:rPr>
          <w:rFonts w:ascii="Times New Roman" w:cs="Times New Roman" w:eastAsia="Times New Roman" w:hAnsi="Times New Roman"/>
          <w:i w:val="1"/>
          <w:sz w:val="24"/>
          <w:rtl w:val="0"/>
        </w:rPr>
        <w:t xml:space="preserve">жешь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Ты очень мил, когда вредничаешь</w:t>
      </w:r>
      <w:r w:rsidDel="00000000" w:rsidR="00000000" w:rsidRPr="00000000">
        <w:rPr>
          <w:rFonts w:ascii="Times New Roman" w:cs="Times New Roman" w:eastAsia="Times New Roman" w:hAnsi="Times New Roman"/>
          <w:sz w:val="24"/>
          <w:rtl w:val="0"/>
        </w:rPr>
        <w:t xml:space="preserve">, — сказала она. — Но, Гарри, это всё полная чушь. Мне двенадцать, тебе одиннадцать, </w:t>
      </w:r>
      <w:r w:rsidDel="00000000" w:rsidR="00000000" w:rsidRPr="00000000">
        <w:rPr>
          <w:rFonts w:ascii="Times New Roman" w:cs="Times New Roman" w:eastAsia="Times New Roman" w:hAnsi="Times New Roman"/>
          <w:i w:val="1"/>
          <w:sz w:val="24"/>
          <w:rtl w:val="0"/>
        </w:rPr>
        <w:t xml:space="preserve">глупо</w:t>
      </w:r>
      <w:r w:rsidDel="00000000" w:rsidR="00000000" w:rsidRPr="00000000">
        <w:rPr>
          <w:rFonts w:ascii="Times New Roman" w:cs="Times New Roman" w:eastAsia="Times New Roman" w:hAnsi="Times New Roman"/>
          <w:sz w:val="24"/>
          <w:rtl w:val="0"/>
        </w:rPr>
        <w:t xml:space="preserve"> думать, что мы откроем то, что никому ещё не известно.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ты предлагаешь бросить разгадывать тайны магии, позанимавшись этим меньше </w:t>
      </w:r>
      <w:r w:rsidDel="00000000" w:rsidR="00000000" w:rsidRPr="00000000">
        <w:rPr>
          <w:rFonts w:ascii="Times New Roman" w:cs="Times New Roman" w:eastAsia="Times New Roman" w:hAnsi="Times New Roman"/>
          <w:i w:val="1"/>
          <w:sz w:val="24"/>
          <w:rtl w:val="0"/>
        </w:rPr>
        <w:t xml:space="preserve">месяца</w:t>
      </w:r>
      <w:r w:rsidDel="00000000" w:rsidR="00000000" w:rsidRPr="00000000">
        <w:rPr>
          <w:rFonts w:ascii="Times New Roman" w:cs="Times New Roman" w:eastAsia="Times New Roman" w:hAnsi="Times New Roman"/>
          <w:sz w:val="24"/>
          <w:rtl w:val="0"/>
        </w:rPr>
        <w:t xml:space="preserve">? — подзадорил её Гарри, хотя и сам уже начинал чувствовать ту же усталость. Ни одна из </w:t>
      </w:r>
      <w:r w:rsidDel="00000000" w:rsidR="00000000" w:rsidRPr="00000000">
        <w:rPr>
          <w:rFonts w:ascii="Times New Roman" w:cs="Times New Roman" w:eastAsia="Times New Roman" w:hAnsi="Times New Roman"/>
          <w:i w:val="1"/>
          <w:sz w:val="24"/>
          <w:rtl w:val="0"/>
        </w:rPr>
        <w:t xml:space="preserve">хороших</w:t>
      </w:r>
      <w:r w:rsidDel="00000000" w:rsidR="00000000" w:rsidRPr="00000000">
        <w:rPr>
          <w:rFonts w:ascii="Times New Roman" w:cs="Times New Roman" w:eastAsia="Times New Roman" w:hAnsi="Times New Roman"/>
          <w:sz w:val="24"/>
          <w:rtl w:val="0"/>
        </w:rPr>
        <w:t xml:space="preserve"> идей не сработала. Он сделал лишь одно значимое открытие — про менделевскую схему наследования магии, — но не мог рассказать о нём Гермионе, не нарушив данное Драко слово.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Нет, — сказала Гермиона с очень серьёзным и взрослым выражением на юном лице. — Я предлагаю пока что заняться </w:t>
      </w:r>
      <w:r w:rsidDel="00000000" w:rsidR="00000000" w:rsidRPr="00000000">
        <w:rPr>
          <w:rFonts w:ascii="Times New Roman" w:cs="Times New Roman" w:eastAsia="Times New Roman" w:hAnsi="Times New Roman"/>
          <w:i w:val="1"/>
          <w:sz w:val="24"/>
          <w:rtl w:val="0"/>
        </w:rPr>
        <w:t xml:space="preserve">учёбой</w:t>
      </w:r>
      <w:r w:rsidDel="00000000" w:rsidR="00000000" w:rsidRPr="00000000">
        <w:rPr>
          <w:rFonts w:ascii="Times New Roman" w:cs="Times New Roman" w:eastAsia="Times New Roman" w:hAnsi="Times New Roman"/>
          <w:sz w:val="24"/>
          <w:rtl w:val="0"/>
        </w:rPr>
        <w:t xml:space="preserve">. Изучить то, что волшебникам уже известно. И приняться за исследования только </w:t>
      </w:r>
      <w:r w:rsidDel="00000000" w:rsidR="00000000" w:rsidRPr="00000000">
        <w:rPr>
          <w:rFonts w:ascii="Times New Roman" w:cs="Times New Roman" w:eastAsia="Times New Roman" w:hAnsi="Times New Roman"/>
          <w:i w:val="1"/>
          <w:sz w:val="24"/>
          <w:rtl w:val="0"/>
        </w:rPr>
        <w:t xml:space="preserve">после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окончания </w:t>
      </w:r>
      <w:r w:rsidDel="00000000" w:rsidR="00000000" w:rsidRPr="00000000">
        <w:rPr>
          <w:rFonts w:ascii="Times New Roman" w:cs="Times New Roman" w:eastAsia="Times New Roman" w:hAnsi="Times New Roman"/>
          <w:sz w:val="24"/>
          <w:rtl w:val="0"/>
        </w:rPr>
        <w:t xml:space="preserve">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Э-э... — протянул Гарри. — Гермиона, мне не хочется тебя огорчать, но представь себе</w:t>
      </w:r>
      <w:r w:rsidDel="00000000" w:rsidR="00000000" w:rsidRPr="00000000">
        <w:rPr>
          <w:rFonts w:ascii="Times New Roman" w:cs="Times New Roman" w:eastAsia="Times New Roman" w:hAnsi="Times New Roman"/>
          <w:sz w:val="24"/>
          <w:rtl w:val="0"/>
        </w:rPr>
        <w:t xml:space="preserve">, что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мы</w:t>
      </w:r>
      <w:r w:rsidDel="00000000" w:rsidR="00000000" w:rsidRPr="00000000">
        <w:rPr>
          <w:rFonts w:ascii="Times New Roman" w:cs="Times New Roman" w:eastAsia="Times New Roman" w:hAnsi="Times New Roman"/>
          <w:sz w:val="24"/>
          <w:rtl w:val="0"/>
        </w:rPr>
        <w:t xml:space="preserve"> отложили исследования на потом, а когда наконец покинули Хогвартс — первым делом </w:t>
      </w:r>
      <w:r w:rsidDel="00000000" w:rsidR="00000000" w:rsidRPr="00000000">
        <w:rPr>
          <w:rFonts w:ascii="Times New Roman" w:cs="Times New Roman" w:eastAsia="Times New Roman" w:hAnsi="Times New Roman"/>
          <w:sz w:val="24"/>
          <w:rtl w:val="0"/>
        </w:rPr>
        <w:t xml:space="preserve">решили</w:t>
      </w:r>
      <w:r w:rsidDel="00000000" w:rsidR="00000000" w:rsidRPr="00000000">
        <w:rPr>
          <w:rFonts w:ascii="Times New Roman" w:cs="Times New Roman" w:eastAsia="Times New Roman" w:hAnsi="Times New Roman"/>
          <w:sz w:val="24"/>
          <w:rtl w:val="0"/>
        </w:rPr>
        <w:t xml:space="preserve"> попытаться наколдовать лекарство от болезни Альцгеймера, и это </w:t>
      </w:r>
      <w:r w:rsidDel="00000000" w:rsidR="00000000" w:rsidRPr="00000000">
        <w:rPr>
          <w:rFonts w:ascii="Times New Roman" w:cs="Times New Roman" w:eastAsia="Times New Roman" w:hAnsi="Times New Roman"/>
          <w:i w:val="1"/>
          <w:sz w:val="24"/>
          <w:rtl w:val="0"/>
        </w:rPr>
        <w:t xml:space="preserve">сработало</w:t>
      </w:r>
      <w:r w:rsidDel="00000000" w:rsidR="00000000" w:rsidRPr="00000000">
        <w:rPr>
          <w:rFonts w:ascii="Times New Roman" w:cs="Times New Roman" w:eastAsia="Times New Roman" w:hAnsi="Times New Roman"/>
          <w:sz w:val="24"/>
          <w:rtl w:val="0"/>
        </w:rPr>
        <w:t xml:space="preserve">. Мы бы почувствовали себя... мне кажется, «глупыми» не описывает в достаточной мере то, как бы мы себя почувствовали. Вдруг мы придумаем ещё что-нибудь в этом роде, только на этот раз всё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Так </w:t>
      </w:r>
      <w:r w:rsidDel="00000000" w:rsidR="00000000" w:rsidRPr="00000000">
        <w:rPr>
          <w:rFonts w:ascii="Times New Roman" w:cs="Times New Roman" w:eastAsia="Times New Roman" w:hAnsi="Times New Roman"/>
          <w:i w:val="1"/>
          <w:sz w:val="24"/>
          <w:rtl w:val="0"/>
        </w:rPr>
        <w:t xml:space="preserve">нечестно</w:t>
      </w:r>
      <w:r w:rsidDel="00000000" w:rsidR="00000000" w:rsidRPr="00000000">
        <w:rPr>
          <w:rFonts w:ascii="Times New Roman" w:cs="Times New Roman" w:eastAsia="Times New Roman" w:hAnsi="Times New Roman"/>
          <w:sz w:val="24"/>
          <w:rtl w:val="0"/>
        </w:rPr>
        <w:t xml:space="preserve">, Гарри! — голос Гермионы задрожал, она чуть не плакала. — Нельзя взваливать на людей такой груз! Это не наша работа, мы </w:t>
      </w:r>
      <w:r w:rsidDel="00000000" w:rsidR="00000000" w:rsidRPr="00000000">
        <w:rPr>
          <w:rFonts w:ascii="Times New Roman" w:cs="Times New Roman" w:eastAsia="Times New Roman" w:hAnsi="Times New Roman"/>
          <w:i w:val="1"/>
          <w:sz w:val="24"/>
          <w:rtl w:val="0"/>
        </w:rPr>
        <w:t xml:space="preserve">дети</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Интересно, мимолётно подумал Гарри, что случилось бы, расскажи кто-нибудь Гермионе, что ей придётся сразиться с бессмертным Тёмным Лордом? Может, она стала бы кем-то вроде тех плаксивых героев, жалеющих самих себя на каждом шагу, читать о которых Гарри терпеть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 любом случае, — дрожащим голосом продолжила Гермиона, — я не хочу продолжать исследования. Я не верю, что дети способны на то, что недоступно взрослым, так бывает только в сказках.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Воцарилась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Гермиона бросила на Гарри испуганный взгляд, и тот понял, что у него на лице проступило холодное выражение.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Было бы не так больно, если</w:t>
      </w:r>
      <w:r w:rsidDel="00000000" w:rsidR="00000000" w:rsidRPr="00000000">
        <w:rPr>
          <w:rFonts w:ascii="Times New Roman" w:cs="Times New Roman" w:eastAsia="Times New Roman" w:hAnsi="Times New Roman"/>
          <w:sz w:val="24"/>
          <w:rtl w:val="0"/>
        </w:rPr>
        <w:t xml:space="preserve"> бы эта мысль уже не приходила в голову</w:t>
      </w:r>
      <w:r w:rsidDel="00000000" w:rsidR="00000000" w:rsidRPr="00000000">
        <w:rPr>
          <w:rFonts w:ascii="Times New Roman" w:cs="Times New Roman" w:eastAsia="Times New Roman" w:hAnsi="Times New Roman"/>
          <w:sz w:val="24"/>
          <w:rtl w:val="0"/>
        </w:rPr>
        <w:t xml:space="preserve"> и ему. Пусть лучшим возрастом для революций в науке являются двадцать лет, а не тридцать. Пусть были люди, которые в семнадцать защитили докторские, и даже те, которые в четырнадцать взошли на трон или приняли командование армиями. Несмотря на всё это, </w:t>
      </w:r>
      <w:r w:rsidDel="00000000" w:rsidR="00000000" w:rsidRPr="00000000">
        <w:rPr>
          <w:rFonts w:ascii="Times New Roman" w:cs="Times New Roman" w:eastAsia="Times New Roman" w:hAnsi="Times New Roman"/>
          <w:i w:val="1"/>
          <w:sz w:val="24"/>
          <w:rtl w:val="0"/>
        </w:rPr>
        <w:t xml:space="preserve">в одиннадцать</w:t>
      </w:r>
      <w:r w:rsidDel="00000000" w:rsidR="00000000" w:rsidRPr="00000000">
        <w:rPr>
          <w:rFonts w:ascii="Times New Roman" w:cs="Times New Roman" w:eastAsia="Times New Roman" w:hAnsi="Times New Roman"/>
          <w:sz w:val="24"/>
          <w:rtl w:val="0"/>
        </w:rPr>
        <w:t xml:space="preserve"> никто в учебники истории не попадал.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Великолепно, — сказал Гарри. — Найти способ сделать то, что недоступно взрослым. Это вызов?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ничего подобного не имела в виду, — испуганным шёпотом выдавила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 некоторым </w:t>
      </w:r>
      <w:r w:rsidDel="00000000" w:rsidR="00000000" w:rsidRPr="00000000">
        <w:rPr>
          <w:rFonts w:ascii="Times New Roman" w:cs="Times New Roman" w:eastAsia="Times New Roman" w:hAnsi="Times New Roman"/>
          <w:sz w:val="24"/>
          <w:rtl w:val="0"/>
        </w:rPr>
        <w:t xml:space="preserve">усилием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 перестал сверлить её взглядом.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не сержусь на </w:t>
      </w:r>
      <w:r w:rsidDel="00000000" w:rsidR="00000000" w:rsidRPr="00000000">
        <w:rPr>
          <w:rFonts w:ascii="Times New Roman" w:cs="Times New Roman" w:eastAsia="Times New Roman" w:hAnsi="Times New Roman"/>
          <w:i w:val="1"/>
          <w:sz w:val="24"/>
          <w:rtl w:val="0"/>
        </w:rPr>
        <w:t xml:space="preserve">тебя</w:t>
      </w:r>
      <w:r w:rsidDel="00000000" w:rsidR="00000000" w:rsidRPr="00000000">
        <w:rPr>
          <w:rFonts w:ascii="Times New Roman" w:cs="Times New Roman" w:eastAsia="Times New Roman" w:hAnsi="Times New Roman"/>
          <w:sz w:val="24"/>
          <w:rtl w:val="0"/>
        </w:rPr>
        <w:t xml:space="preserve">, — сказал он. Несмотря на все </w:t>
      </w:r>
      <w:r w:rsidDel="00000000" w:rsidR="00000000" w:rsidRPr="00000000">
        <w:rPr>
          <w:rFonts w:ascii="Times New Roman" w:cs="Times New Roman" w:eastAsia="Times New Roman" w:hAnsi="Times New Roman"/>
          <w:sz w:val="24"/>
          <w:rtl w:val="0"/>
        </w:rPr>
        <w:t xml:space="preserve">усилия</w:t>
      </w:r>
      <w:r w:rsidDel="00000000" w:rsidR="00000000" w:rsidRPr="00000000">
        <w:rPr>
          <w:rFonts w:ascii="Times New Roman" w:cs="Times New Roman" w:eastAsia="Times New Roman" w:hAnsi="Times New Roman"/>
          <w:sz w:val="24"/>
          <w:rtl w:val="0"/>
        </w:rPr>
        <w:t xml:space="preserve">, в голосе сквозил холод. — Я сержусь на... Не знаю, на всё. Но я не готов проиграть, Гермиона. </w:t>
      </w:r>
      <w:r w:rsidDel="00000000" w:rsidR="00000000" w:rsidRPr="00000000">
        <w:rPr>
          <w:rFonts w:ascii="Times New Roman" w:cs="Times New Roman" w:eastAsia="Times New Roman" w:hAnsi="Times New Roman"/>
          <w:sz w:val="24"/>
          <w:rtl w:val="0"/>
        </w:rPr>
        <w:t xml:space="preserve">Проигрыш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w:t>
      </w:r>
      <w:r w:rsidDel="00000000" w:rsidR="00000000" w:rsidRPr="00000000">
        <w:rPr>
          <w:rFonts w:ascii="Times New Roman" w:cs="Times New Roman" w:eastAsia="Times New Roman" w:hAnsi="Times New Roman"/>
          <w:sz w:val="24"/>
          <w:rtl w:val="0"/>
        </w:rPr>
        <w:t xml:space="preserve"> всегда правильный </w:t>
      </w: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sz w:val="24"/>
          <w:rtl w:val="0"/>
        </w:rPr>
        <w:t xml:space="preserve">ыбор</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Я разберусь, как сделать </w:t>
      </w:r>
      <w:r w:rsidDel="00000000" w:rsidR="00000000" w:rsidRPr="00000000">
        <w:rPr>
          <w:rFonts w:ascii="Times New Roman" w:cs="Times New Roman" w:eastAsia="Times New Roman" w:hAnsi="Times New Roman"/>
          <w:sz w:val="24"/>
          <w:rtl w:val="0"/>
        </w:rPr>
        <w:t xml:space="preserve">что</w:t>
      </w:r>
      <w:r w:rsidDel="00000000" w:rsidR="00000000" w:rsidRPr="00000000">
        <w:rPr>
          <w:rFonts w:ascii="Times New Roman" w:cs="Times New Roman" w:eastAsia="Times New Roman" w:hAnsi="Times New Roman"/>
          <w:sz w:val="24"/>
          <w:rtl w:val="0"/>
        </w:rPr>
        <w:t xml:space="preserve">-нибудь, на что не способен взрослый волшебник, и тогда мы вернёмся к этому разговору. Как тебе такое?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Молчание.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Ладно, — неуверенно проговорила Гермиона. Оттолкнувшись от подлокотников, она встала со стула и направилась к выходу из заброшенного класса, где они работали. Её рука коснулась дверной ручки. — Мы ведь всё ещё друзья, так? И если ты ничего не придумаешь...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Она запнулась.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Будем учиться вместе, — ещё холоднее закончил за неё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Эм-м, ну тогда хорошо. До встречи, — попрощалась Гермиона и быстро вышла из комнаты, закрыв за собой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Иногда Гарри ненавидел свою Тёмную сторону, даже когда </w:t>
      </w:r>
      <w:r w:rsidDel="00000000" w:rsidR="00000000" w:rsidRPr="00000000">
        <w:rPr>
          <w:rFonts w:ascii="Times New Roman" w:cs="Times New Roman" w:eastAsia="Times New Roman" w:hAnsi="Times New Roman"/>
          <w:sz w:val="24"/>
          <w:rtl w:val="0"/>
        </w:rPr>
        <w:t xml:space="preserve">находился</w:t>
      </w:r>
      <w:r w:rsidDel="00000000" w:rsidR="00000000" w:rsidRPr="00000000">
        <w:rPr>
          <w:rFonts w:ascii="Times New Roman" w:cs="Times New Roman" w:eastAsia="Times New Roman" w:hAnsi="Times New Roman"/>
          <w:sz w:val="24"/>
          <w:rtl w:val="0"/>
        </w:rPr>
        <w:t xml:space="preserve"> внутри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та его часть, которая </w:t>
      </w:r>
      <w:r w:rsidDel="00000000" w:rsidR="00000000" w:rsidRPr="00000000">
        <w:rPr>
          <w:rFonts w:ascii="Times New Roman" w:cs="Times New Roman" w:eastAsia="Times New Roman" w:hAnsi="Times New Roman"/>
          <w:sz w:val="24"/>
          <w:rtl w:val="0"/>
        </w:rPr>
        <w:t xml:space="preserve">полностью соглашалась</w:t>
      </w:r>
      <w:r w:rsidDel="00000000" w:rsidR="00000000" w:rsidRPr="00000000">
        <w:rPr>
          <w:rFonts w:ascii="Times New Roman" w:cs="Times New Roman" w:eastAsia="Times New Roman" w:hAnsi="Times New Roman"/>
          <w:sz w:val="24"/>
          <w:rtl w:val="0"/>
        </w:rPr>
        <w:t xml:space="preserve"> с Гермионой, что нет, дети </w:t>
      </w:r>
      <w:r w:rsidDel="00000000" w:rsidR="00000000" w:rsidRPr="00000000">
        <w:rPr>
          <w:rFonts w:ascii="Times New Roman" w:cs="Times New Roman" w:eastAsia="Times New Roman" w:hAnsi="Times New Roman"/>
          <w:i w:val="1"/>
          <w:sz w:val="24"/>
          <w:rtl w:val="0"/>
        </w:rPr>
        <w:t xml:space="preserve">не могут</w:t>
      </w:r>
      <w:r w:rsidDel="00000000" w:rsidR="00000000" w:rsidRPr="00000000">
        <w:rPr>
          <w:rFonts w:ascii="Times New Roman" w:cs="Times New Roman" w:eastAsia="Times New Roman" w:hAnsi="Times New Roman"/>
          <w:sz w:val="24"/>
          <w:rtl w:val="0"/>
        </w:rPr>
        <w:t xml:space="preserve"> делать то, что недоступно взрослым, говорила за Гермиону всё то, что она побоялась сказать вслух: «Ну и задачку же ты себе отхватил, надорвёшься», «Да уж, в этот раз ты точно сядешь в лужу», «Ну, неудача тоже какой-никакой, но результат».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А та его часть, которая не любила проигрывать, ответила очень холодным тоном: «Отлично, а теперь заткнись и смотри».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Время обеда почти наступило, но Гарри было всё равно. Он даже не потрудился достать батончик из кошеля. Его желудок в состоянии пережить лёгкий голод.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Волшебный мир крохотен, волшебники не думают как учёные, они не знают о науке, не привыкли оспаривать всё, что видят с детства. Они забывают установить защитные оболочки на машины времени и играют в квиддич. Вся магическая Британия меньше небольшого магловского города, величайшая школа магов учит только до семнадцати лет. </w:t>
      </w:r>
      <w:r w:rsidDel="00000000" w:rsidR="00000000" w:rsidRPr="00000000">
        <w:rPr>
          <w:rFonts w:ascii="Times New Roman" w:cs="Times New Roman" w:eastAsia="Times New Roman" w:hAnsi="Times New Roman"/>
          <w:i w:val="1"/>
          <w:sz w:val="24"/>
          <w:rtl w:val="0"/>
        </w:rPr>
        <w:t xml:space="preserve">Глупо</w:t>
      </w:r>
      <w:r w:rsidDel="00000000" w:rsidR="00000000" w:rsidRPr="00000000">
        <w:rPr>
          <w:rFonts w:ascii="Times New Roman" w:cs="Times New Roman" w:eastAsia="Times New Roman" w:hAnsi="Times New Roman"/>
          <w:sz w:val="24"/>
          <w:rtl w:val="0"/>
        </w:rPr>
        <w:t xml:space="preserve"> не спорить со всем этим в одиннадцать лет, </w:t>
      </w:r>
      <w:r w:rsidDel="00000000" w:rsidR="00000000" w:rsidRPr="00000000">
        <w:rPr>
          <w:rFonts w:ascii="Times New Roman" w:cs="Times New Roman" w:eastAsia="Times New Roman" w:hAnsi="Times New Roman"/>
          <w:i w:val="1"/>
          <w:sz w:val="24"/>
          <w:rtl w:val="0"/>
        </w:rPr>
        <w:t xml:space="preserve">глупо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допускать</w:t>
      </w:r>
      <w:r w:rsidDel="00000000" w:rsidR="00000000" w:rsidRPr="00000000">
        <w:rPr>
          <w:rFonts w:ascii="Times New Roman" w:cs="Times New Roman" w:eastAsia="Times New Roman" w:hAnsi="Times New Roman"/>
          <w:sz w:val="24"/>
          <w:rtl w:val="0"/>
        </w:rPr>
        <w:t xml:space="preserve">, что волшебники знают, что они делают, и что они уже собрали все низковисящие плоды, доступные взгляду учёного-эрудита.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Шаг первый: составить список всех магических ограничений, которые Гарри помнит. Всё, что по общему мнению сделать невозможно.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Шаг второй: отметить ограничения, которые с научной точки зрения имеют </w:t>
      </w:r>
      <w:r w:rsidDel="00000000" w:rsidR="00000000" w:rsidRPr="00000000">
        <w:rPr>
          <w:rFonts w:ascii="Times New Roman" w:cs="Times New Roman" w:eastAsia="Times New Roman" w:hAnsi="Times New Roman"/>
          <w:i w:val="1"/>
          <w:sz w:val="24"/>
          <w:rtl w:val="0"/>
        </w:rPr>
        <w:t xml:space="preserve">хоть какой-то</w:t>
      </w:r>
      <w:r w:rsidDel="00000000" w:rsidR="00000000" w:rsidRPr="00000000">
        <w:rPr>
          <w:rFonts w:ascii="Times New Roman" w:cs="Times New Roman" w:eastAsia="Times New Roman" w:hAnsi="Times New Roman"/>
          <w:sz w:val="24"/>
          <w:rtl w:val="0"/>
        </w:rPr>
        <w:t xml:space="preserve"> смысл.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Шаг третий: выделить ограничения, которые волшебник, не будучи знакомым с наукой, вряд ли станет оспаривать.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Шаг четвёртый: найти способы обойти эти ограничения.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уселась за стол Когтеврана рядом с Мэнди. Её всё ещё немного трясло. Обед Гермионы состоял из двух фруктов (нарезанного яблока и почищенного мандарина), трёх овощей (морковки, морковки и ещё раз морковки), мяса (жареной ножки дириколя, с которой она тщательно сняла не очень полезную</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для здоровья шкурку) и маленького кусочка шоколадного </w:t>
      </w:r>
      <w:r w:rsidDel="00000000" w:rsidR="00000000" w:rsidRPr="00000000">
        <w:rPr>
          <w:rFonts w:ascii="Times New Roman" w:cs="Times New Roman" w:eastAsia="Times New Roman" w:hAnsi="Times New Roman"/>
          <w:sz w:val="24"/>
          <w:rtl w:val="0"/>
        </w:rPr>
        <w:t xml:space="preserve">пирожного — </w:t>
      </w:r>
      <w:r w:rsidDel="00000000" w:rsidR="00000000" w:rsidRPr="00000000">
        <w:rPr>
          <w:rFonts w:ascii="Times New Roman" w:cs="Times New Roman" w:eastAsia="Times New Roman" w:hAnsi="Times New Roman"/>
          <w:sz w:val="24"/>
          <w:rtl w:val="0"/>
        </w:rPr>
        <w:t xml:space="preserve">награды за то, что она съест всё остальное.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Произошедшее было не так плохо, как </w:t>
      </w:r>
      <w:r w:rsidDel="00000000" w:rsidR="00000000" w:rsidRPr="00000000">
        <w:rPr>
          <w:rFonts w:ascii="Times New Roman" w:cs="Times New Roman" w:eastAsia="Times New Roman" w:hAnsi="Times New Roman"/>
          <w:i w:val="1"/>
          <w:sz w:val="24"/>
          <w:rtl w:val="0"/>
        </w:rPr>
        <w:t xml:space="preserve">тот</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урок </w:t>
      </w:r>
      <w:r w:rsidDel="00000000" w:rsidR="00000000" w:rsidRPr="00000000">
        <w:rPr>
          <w:rFonts w:ascii="Times New Roman" w:cs="Times New Roman" w:eastAsia="Times New Roman" w:hAnsi="Times New Roman"/>
          <w:sz w:val="24"/>
          <w:rtl w:val="0"/>
        </w:rPr>
        <w:t xml:space="preserve">зельеварения, про который ей до сих пор иногда </w:t>
      </w:r>
      <w:r w:rsidDel="00000000" w:rsidR="00000000" w:rsidRPr="00000000">
        <w:rPr>
          <w:rFonts w:ascii="Times New Roman" w:cs="Times New Roman" w:eastAsia="Times New Roman" w:hAnsi="Times New Roman"/>
          <w:sz w:val="24"/>
          <w:rtl w:val="0"/>
        </w:rPr>
        <w:t xml:space="preserve">снились </w:t>
      </w:r>
      <w:r w:rsidDel="00000000" w:rsidR="00000000" w:rsidRPr="00000000">
        <w:rPr>
          <w:rFonts w:ascii="Times New Roman" w:cs="Times New Roman" w:eastAsia="Times New Roman" w:hAnsi="Times New Roman"/>
          <w:i w:val="1"/>
          <w:sz w:val="24"/>
          <w:rtl w:val="0"/>
        </w:rPr>
        <w:t xml:space="preserve">кошмары</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Но сегодня уже</w:t>
      </w:r>
      <w:r w:rsidDel="00000000" w:rsidR="00000000" w:rsidRPr="00000000">
        <w:rPr>
          <w:rFonts w:ascii="Times New Roman" w:cs="Times New Roman" w:eastAsia="Times New Roman" w:hAnsi="Times New Roman"/>
          <w:i w:val="1"/>
          <w:sz w:val="24"/>
          <w:rtl w:val="0"/>
        </w:rPr>
        <w:t xml:space="preserve"> она</w:t>
      </w:r>
      <w:r w:rsidDel="00000000" w:rsidR="00000000" w:rsidRPr="00000000">
        <w:rPr>
          <w:rFonts w:ascii="Times New Roman" w:cs="Times New Roman" w:eastAsia="Times New Roman" w:hAnsi="Times New Roman"/>
          <w:sz w:val="24"/>
          <w:rtl w:val="0"/>
        </w:rPr>
        <w:t xml:space="preserve"> стала </w:t>
      </w:r>
      <w:r w:rsidDel="00000000" w:rsidR="00000000" w:rsidRPr="00000000">
        <w:rPr>
          <w:rFonts w:ascii="Times New Roman" w:cs="Times New Roman" w:eastAsia="Times New Roman" w:hAnsi="Times New Roman"/>
          <w:sz w:val="24"/>
          <w:rtl w:val="0"/>
        </w:rPr>
        <w:t xml:space="preserve">и причиной того что случилось, и </w:t>
      </w:r>
      <w:r w:rsidDel="00000000" w:rsidR="00000000" w:rsidRPr="00000000">
        <w:rPr>
          <w:rFonts w:ascii="Times New Roman" w:cs="Times New Roman" w:eastAsia="Times New Roman" w:hAnsi="Times New Roman"/>
          <w:i w:val="1"/>
          <w:sz w:val="24"/>
          <w:rtl w:val="0"/>
        </w:rPr>
        <w:t xml:space="preserve">мишенью</w:t>
      </w:r>
      <w:r w:rsidDel="00000000" w:rsidR="00000000" w:rsidRPr="00000000">
        <w:rPr>
          <w:rFonts w:ascii="Times New Roman" w:cs="Times New Roman" w:eastAsia="Times New Roman" w:hAnsi="Times New Roman"/>
          <w:sz w:val="24"/>
          <w:rtl w:val="0"/>
        </w:rPr>
        <w:t xml:space="preserve">. Пусть всего лишь на мгновение</w:t>
      </w:r>
      <w:r w:rsidDel="00000000" w:rsidR="00000000" w:rsidRPr="00000000">
        <w:rPr>
          <w:rFonts w:ascii="Times New Roman" w:cs="Times New Roman" w:eastAsia="Times New Roman" w:hAnsi="Times New Roman"/>
          <w:sz w:val="24"/>
          <w:rtl w:val="0"/>
        </w:rPr>
        <w:t xml:space="preserve"> перед тем, как</w:t>
      </w:r>
      <w:r w:rsidDel="00000000" w:rsidR="00000000" w:rsidRPr="00000000">
        <w:rPr>
          <w:rFonts w:ascii="Times New Roman" w:cs="Times New Roman" w:eastAsia="Times New Roman" w:hAnsi="Times New Roman"/>
          <w:sz w:val="24"/>
          <w:rtl w:val="0"/>
        </w:rPr>
        <w:t xml:space="preserve"> ужасная холодная тьма отвернулась и сказала, что не сердится на неё, потому </w:t>
      </w:r>
      <w:r w:rsidDel="00000000" w:rsidR="00000000" w:rsidRPr="00000000">
        <w:rPr>
          <w:rFonts w:ascii="Times New Roman" w:cs="Times New Roman" w:eastAsia="Times New Roman" w:hAnsi="Times New Roman"/>
          <w:sz w:val="24"/>
          <w:rtl w:val="0"/>
        </w:rPr>
        <w:t xml:space="preserve">что</w:t>
      </w:r>
      <w:r w:rsidDel="00000000" w:rsidR="00000000" w:rsidRPr="00000000">
        <w:rPr>
          <w:rFonts w:ascii="Times New Roman" w:cs="Times New Roman" w:eastAsia="Times New Roman" w:hAnsi="Times New Roman"/>
          <w:sz w:val="24"/>
          <w:rtl w:val="0"/>
        </w:rPr>
        <w:t xml:space="preserve"> не хотела её пугать.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у Гермионы по-прежнему было чувство, как будто она что-то упустила, что-то действительно важное.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они же не нарушили ни одного правила трансфигурации... Они не превращали ничего в жидкости и газы, не выполняли приказов профессора по Защите...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Таблетка! </w:t>
      </w:r>
      <w:r w:rsidDel="00000000" w:rsidR="00000000" w:rsidRPr="00000000">
        <w:rPr>
          <w:rFonts w:ascii="Times New Roman" w:cs="Times New Roman" w:eastAsia="Times New Roman" w:hAnsi="Times New Roman"/>
          <w:sz w:val="24"/>
          <w:rtl w:val="0"/>
        </w:rPr>
        <w:t xml:space="preserve">Её можно съесть!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…ну нет, никто не станет есть непонятную таблетку, да и магия тогда не сработала, к тому же если бы что-то получилось, они могли просто применить </w:t>
      </w:r>
      <w:r w:rsidDel="00000000" w:rsidR="00000000" w:rsidRPr="00000000">
        <w:rPr>
          <w:rFonts w:ascii="Times New Roman" w:cs="Times New Roman" w:eastAsia="Times New Roman" w:hAnsi="Times New Roman"/>
          <w:i w:val="1"/>
          <w:sz w:val="24"/>
          <w:rtl w:val="0"/>
        </w:rPr>
        <w:t xml:space="preserve">Фините Инкантатем</w:t>
      </w:r>
      <w:r w:rsidDel="00000000" w:rsidR="00000000" w:rsidRPr="00000000">
        <w:rPr>
          <w:rFonts w:ascii="Times New Roman" w:cs="Times New Roman" w:eastAsia="Times New Roman" w:hAnsi="Times New Roman"/>
          <w:sz w:val="24"/>
          <w:rtl w:val="0"/>
        </w:rPr>
        <w:t xml:space="preserve">, но ей всё-таки следует предупредить Гарри и позаботиться, чтобы они не упоминали об этом при профессоре МакГонагалл, а то им никогда больше не позволят изучать трансфигурацию...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Тошнота подкатила к горлу. Гермиона отодвинула тарелку, </w:t>
      </w:r>
      <w:r w:rsidDel="00000000" w:rsidR="00000000" w:rsidRPr="00000000">
        <w:rPr>
          <w:rFonts w:ascii="Times New Roman" w:cs="Times New Roman" w:eastAsia="Times New Roman" w:hAnsi="Times New Roman"/>
          <w:sz w:val="24"/>
          <w:rtl w:val="0"/>
        </w:rPr>
        <w:t xml:space="preserve">в таком состоянии есть она не могла.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закрыла глаза и начала про себя повторять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«Я ничего и никогда не превращу в жидкость или газ».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«Я ничего и никогда не превращу в то, что может попасть внутрь тела».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Нет, им в самом деле </w:t>
      </w:r>
      <w:r w:rsidDel="00000000" w:rsidR="00000000" w:rsidRPr="00000000">
        <w:rPr>
          <w:rFonts w:ascii="Times New Roman" w:cs="Times New Roman" w:eastAsia="Times New Roman" w:hAnsi="Times New Roman"/>
          <w:i w:val="1"/>
          <w:sz w:val="24"/>
          <w:rtl w:val="0"/>
        </w:rPr>
        <w:t xml:space="preserve">не следовало</w:t>
      </w:r>
      <w:r w:rsidDel="00000000" w:rsidR="00000000" w:rsidRPr="00000000">
        <w:rPr>
          <w:rFonts w:ascii="Times New Roman" w:cs="Times New Roman" w:eastAsia="Times New Roman" w:hAnsi="Times New Roman"/>
          <w:sz w:val="24"/>
          <w:rtl w:val="0"/>
        </w:rPr>
        <w:t xml:space="preserve"> трансфигурировать эту таблетку, по крайней мере они должны были </w:t>
      </w:r>
      <w:r w:rsidDel="00000000" w:rsidR="00000000" w:rsidRPr="00000000">
        <w:rPr>
          <w:rFonts w:ascii="Times New Roman" w:cs="Times New Roman" w:eastAsia="Times New Roman" w:hAnsi="Times New Roman"/>
          <w:i w:val="1"/>
          <w:sz w:val="24"/>
          <w:rtl w:val="0"/>
        </w:rPr>
        <w:t xml:space="preserve">осознать...</w:t>
      </w:r>
      <w:r w:rsidDel="00000000" w:rsidR="00000000" w:rsidRPr="00000000">
        <w:rPr>
          <w:rFonts w:ascii="Times New Roman" w:cs="Times New Roman" w:eastAsia="Times New Roman" w:hAnsi="Times New Roman"/>
          <w:sz w:val="24"/>
          <w:rtl w:val="0"/>
        </w:rPr>
        <w:t xml:space="preserve"> но она настолько увлеклась блестящей идеей Гарри, что не </w:t>
      </w:r>
      <w:r w:rsidDel="00000000" w:rsidR="00000000" w:rsidRPr="00000000">
        <w:rPr>
          <w:rFonts w:ascii="Times New Roman" w:cs="Times New Roman" w:eastAsia="Times New Roman" w:hAnsi="Times New Roman"/>
          <w:i w:val="1"/>
          <w:sz w:val="24"/>
          <w:rtl w:val="0"/>
        </w:rPr>
        <w:t xml:space="preserve">подумала...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Тошнотворное ощущение стало ещё хуже. На краю её сознания мелькала какая-то мысль, словно что-то превращалось в свою противоположность,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как на картинках, где </w:t>
      </w:r>
      <w:r w:rsidDel="00000000" w:rsidR="00000000" w:rsidRPr="00000000">
        <w:rPr>
          <w:rFonts w:ascii="Times New Roman" w:cs="Times New Roman" w:eastAsia="Times New Roman" w:hAnsi="Times New Roman"/>
          <w:sz w:val="24"/>
          <w:rtl w:val="0"/>
        </w:rPr>
        <w:t xml:space="preserve">девушка становится старухой, а ваза становится двумя лицами...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продолжала вспоминать правила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Пальцы Гарри, сжимавшие палочку, побелели. Он пытался трансфигурировать воздух вокруг палочки в скрепку для бумаг. Он помнил, что превращать скрепку в газ опасно, но не видел причины, почему нельзя сделать наоборот. Просто считалось, что это </w:t>
      </w:r>
      <w:r w:rsidDel="00000000" w:rsidR="00000000" w:rsidRPr="00000000">
        <w:rPr>
          <w:rFonts w:ascii="Times New Roman" w:cs="Times New Roman" w:eastAsia="Times New Roman" w:hAnsi="Times New Roman"/>
          <w:i w:val="1"/>
          <w:sz w:val="24"/>
          <w:rtl w:val="0"/>
        </w:rPr>
        <w:t xml:space="preserve">невозможно.</w:t>
      </w:r>
      <w:r w:rsidDel="00000000" w:rsidR="00000000" w:rsidRPr="00000000">
        <w:rPr>
          <w:rFonts w:ascii="Times New Roman" w:cs="Times New Roman" w:eastAsia="Times New Roman" w:hAnsi="Times New Roman"/>
          <w:sz w:val="24"/>
          <w:rtl w:val="0"/>
        </w:rPr>
        <w:t xml:space="preserve"> Но почему? </w:t>
      </w:r>
      <w:r w:rsidDel="00000000" w:rsidR="00000000" w:rsidRPr="00000000">
        <w:rPr>
          <w:rFonts w:ascii="Times New Roman" w:cs="Times New Roman" w:eastAsia="Times New Roman" w:hAnsi="Times New Roman"/>
          <w:sz w:val="24"/>
          <w:rtl w:val="0"/>
        </w:rPr>
        <w:t xml:space="preserve">Воздух такое же </w:t>
      </w:r>
      <w:r w:rsidDel="00000000" w:rsidR="00000000" w:rsidRPr="00000000">
        <w:rPr>
          <w:rFonts w:ascii="Times New Roman" w:cs="Times New Roman" w:eastAsia="Times New Roman" w:hAnsi="Times New Roman"/>
          <w:sz w:val="24"/>
          <w:rtl w:val="0"/>
        </w:rPr>
        <w:t xml:space="preserve">вещество, как и всё остальное.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Что ж, возможно, у этого ограничения </w:t>
      </w:r>
      <w:r w:rsidDel="00000000" w:rsidR="00000000" w:rsidRPr="00000000">
        <w:rPr>
          <w:rFonts w:ascii="Times New Roman" w:cs="Times New Roman" w:eastAsia="Times New Roman" w:hAnsi="Times New Roman"/>
          <w:i w:val="1"/>
          <w:sz w:val="24"/>
          <w:rtl w:val="0"/>
        </w:rPr>
        <w:t xml:space="preserve">есть </w:t>
      </w:r>
      <w:r w:rsidDel="00000000" w:rsidR="00000000" w:rsidRPr="00000000">
        <w:rPr>
          <w:rFonts w:ascii="Times New Roman" w:cs="Times New Roman" w:eastAsia="Times New Roman" w:hAnsi="Times New Roman"/>
          <w:sz w:val="24"/>
          <w:rtl w:val="0"/>
        </w:rPr>
        <w:t xml:space="preserve">смысл. Воздух не имеет структуры, молекулы постоянно перемещаются относительно друг друга. Возможно, нельзя заключить материю в новую форму, если материя не находится в покое достаточно долго, чтобы ей можно было управлять. Хотя даже атомы в твёрдых телах постоянно колеблются...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 каждой неудачей холод внутри Гарри становился сильнее, а мысли обретали всё большую чёткость.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Ладно. Д</w:t>
      </w:r>
      <w:r w:rsidDel="00000000" w:rsidR="00000000" w:rsidRPr="00000000">
        <w:rPr>
          <w:rFonts w:ascii="Times New Roman" w:cs="Times New Roman" w:eastAsia="Times New Roman" w:hAnsi="Times New Roman"/>
          <w:sz w:val="24"/>
          <w:rtl w:val="0"/>
        </w:rPr>
        <w:t xml:space="preserve">вигаемся</w:t>
      </w:r>
      <w:r w:rsidDel="00000000" w:rsidR="00000000" w:rsidRPr="00000000">
        <w:rPr>
          <w:rFonts w:ascii="Times New Roman" w:cs="Times New Roman" w:eastAsia="Times New Roman" w:hAnsi="Times New Roman"/>
          <w:sz w:val="24"/>
          <w:rtl w:val="0"/>
        </w:rPr>
        <w:t xml:space="preserve"> дальше.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Трансфигурировать можно только предметы целиком. Нельзя трансфигурировать половину спички в иголку, придётся трансфигурировать </w:t>
      </w:r>
      <w:r w:rsidDel="00000000" w:rsidR="00000000" w:rsidRPr="00000000">
        <w:rPr>
          <w:rFonts w:ascii="Times New Roman" w:cs="Times New Roman" w:eastAsia="Times New Roman" w:hAnsi="Times New Roman"/>
          <w:i w:val="1"/>
          <w:sz w:val="24"/>
          <w:rtl w:val="0"/>
        </w:rPr>
        <w:t xml:space="preserve">весь предмет</w:t>
      </w:r>
      <w:r w:rsidDel="00000000" w:rsidR="00000000" w:rsidRPr="00000000">
        <w:rPr>
          <w:rFonts w:ascii="Times New Roman" w:cs="Times New Roman" w:eastAsia="Times New Roman" w:hAnsi="Times New Roman"/>
          <w:sz w:val="24"/>
          <w:rtl w:val="0"/>
        </w:rPr>
        <w:t xml:space="preserve">. Когда Драко запер Гарри в том классе, Гарри не мог просто трансфигурировать </w:t>
      </w:r>
      <w:r w:rsidDel="00000000" w:rsidR="00000000" w:rsidRPr="00000000">
        <w:rPr>
          <w:rFonts w:ascii="Times New Roman" w:cs="Times New Roman" w:eastAsia="Times New Roman" w:hAnsi="Times New Roman"/>
          <w:sz w:val="24"/>
          <w:rtl w:val="0"/>
        </w:rPr>
        <w:t xml:space="preserve">тонкую полосу</w:t>
      </w:r>
      <w:r w:rsidDel="00000000" w:rsidR="00000000" w:rsidRPr="00000000">
        <w:rPr>
          <w:rFonts w:ascii="Times New Roman" w:cs="Times New Roman" w:eastAsia="Times New Roman" w:hAnsi="Times New Roman"/>
          <w:sz w:val="24"/>
          <w:rtl w:val="0"/>
        </w:rPr>
        <w:t xml:space="preserve"> стены в губку и выбить достаточно большой кусок камня, чтобы вылезти наружу. Ему бы пришлось придать новую форму всей стене, или, возможно, даже целой секции Хогвартса, чтобы изменить </w:t>
      </w:r>
      <w:r w:rsidDel="00000000" w:rsidR="00000000" w:rsidRPr="00000000">
        <w:rPr>
          <w:rFonts w:ascii="Times New Roman" w:cs="Times New Roman" w:eastAsia="Times New Roman" w:hAnsi="Times New Roman"/>
          <w:sz w:val="24"/>
          <w:rtl w:val="0"/>
        </w:rPr>
        <w:t xml:space="preserve">её маленькую часть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это </w:t>
      </w:r>
      <w:r w:rsidDel="00000000" w:rsidR="00000000" w:rsidRPr="00000000">
        <w:rPr>
          <w:rFonts w:ascii="Times New Roman" w:cs="Times New Roman" w:eastAsia="Times New Roman" w:hAnsi="Times New Roman"/>
          <w:i w:val="1"/>
          <w:sz w:val="24"/>
          <w:rtl w:val="0"/>
        </w:rPr>
        <w:t xml:space="preserve">нелепо.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Предметы состоят из атомов.</w:t>
      </w:r>
      <w:r w:rsidDel="00000000" w:rsidR="00000000" w:rsidRPr="00000000">
        <w:rPr>
          <w:rFonts w:ascii="Times New Roman" w:cs="Times New Roman" w:eastAsia="Times New Roman" w:hAnsi="Times New Roman"/>
          <w:sz w:val="24"/>
          <w:rtl w:val="0"/>
        </w:rPr>
        <w:t xml:space="preserve"> Множества крохотных точек. Нет никакой связности, нет никакой целостности, есть лишь электромагнитные силы, удерживающие крохотные точки вместе...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Мэнди Брокльхерст замерла с вилкой у рта.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 — обратилась она к </w:t>
      </w:r>
      <w:r w:rsidDel="00000000" w:rsidR="00000000" w:rsidRPr="00000000">
        <w:rPr>
          <w:rFonts w:ascii="Times New Roman" w:cs="Times New Roman" w:eastAsia="Times New Roman" w:hAnsi="Times New Roman"/>
          <w:sz w:val="24"/>
          <w:rtl w:val="0"/>
        </w:rPr>
        <w:t xml:space="preserve">Су </w:t>
      </w:r>
      <w:r w:rsidDel="00000000" w:rsidR="00000000" w:rsidRPr="00000000">
        <w:rPr>
          <w:rFonts w:ascii="Times New Roman" w:cs="Times New Roman" w:eastAsia="Times New Roman" w:hAnsi="Times New Roman"/>
          <w:sz w:val="24"/>
          <w:rtl w:val="0"/>
        </w:rPr>
        <w:t xml:space="preserve">Ли, которая сидела напротив внезапно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опустевшего места рядом с Мэнди. — Что это нашло на Гермиону?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хотелось убить ластик.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 пытался превратить маленький кусочек розового прямоугольничка в сталь. Всё кроме этого кусочка должно было остаться резиной. Но ластик сопротивлялся.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Это ограничение не может быть настоящим, оно </w:t>
      </w:r>
      <w:r w:rsidDel="00000000" w:rsidR="00000000" w:rsidRPr="00000000">
        <w:rPr>
          <w:rFonts w:ascii="Times New Roman" w:cs="Times New Roman" w:eastAsia="Times New Roman" w:hAnsi="Times New Roman"/>
          <w:i w:val="1"/>
          <w:sz w:val="24"/>
          <w:rtl w:val="0"/>
        </w:rPr>
        <w:t xml:space="preserve">наверняка </w:t>
      </w:r>
      <w:r w:rsidDel="00000000" w:rsidR="00000000" w:rsidRPr="00000000">
        <w:rPr>
          <w:rFonts w:ascii="Times New Roman" w:cs="Times New Roman" w:eastAsia="Times New Roman" w:hAnsi="Times New Roman"/>
          <w:sz w:val="24"/>
          <w:rtl w:val="0"/>
        </w:rPr>
        <w:t xml:space="preserve">лишь мысленное. Мнимое.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rtl w:val="0"/>
        </w:rPr>
        <w:t xml:space="preserve">Все предметы состоят из атомов</w:t>
      </w:r>
      <w:r w:rsidDel="00000000" w:rsidR="00000000" w:rsidRPr="00000000">
        <w:rPr>
          <w:rFonts w:ascii="Times New Roman" w:cs="Times New Roman" w:eastAsia="Times New Roman" w:hAnsi="Times New Roman"/>
          <w:sz w:val="24"/>
          <w:rtl w:val="0"/>
        </w:rPr>
        <w:t xml:space="preserve">, и каждый атом сам по себе — отдельный крошечный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предмет</w:t>
      </w:r>
      <w:r w:rsidDel="00000000" w:rsidR="00000000" w:rsidRPr="00000000">
        <w:rPr>
          <w:rFonts w:ascii="Times New Roman" w:cs="Times New Roman" w:eastAsia="Times New Roman" w:hAnsi="Times New Roman"/>
          <w:sz w:val="24"/>
          <w:rtl w:val="0"/>
        </w:rPr>
        <w:t xml:space="preserve">. Атомы удерживаются вместе перекрывающимися электронными облаками — в случае ковалентных связей, или просто электромагнитными силами — в случае </w:t>
      </w:r>
      <w:r w:rsidDel="00000000" w:rsidR="00000000" w:rsidRPr="00000000">
        <w:rPr>
          <w:rFonts w:ascii="Times New Roman" w:cs="Times New Roman" w:eastAsia="Times New Roman" w:hAnsi="Times New Roman"/>
          <w:sz w:val="24"/>
          <w:rtl w:val="0"/>
        </w:rPr>
        <w:t xml:space="preserve">ионных связ</w:t>
      </w:r>
      <w:r w:rsidDel="00000000" w:rsidR="00000000" w:rsidRPr="00000000">
        <w:rPr>
          <w:rFonts w:ascii="Times New Roman" w:cs="Times New Roman" w:eastAsia="Times New Roman" w:hAnsi="Times New Roman"/>
          <w:sz w:val="24"/>
          <w:rtl w:val="0"/>
        </w:rPr>
        <w:t xml:space="preserve">ей или сил Ван-дер-Ваальса.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Если смотреть ещё глубже, протоны и нейтроны внутри ядра — тоже отдельные крошечные предметы. Кварки внутри протонов и нейтронов — отдельные крошечные предметы! Если отбросить условности, в реальности просто </w:t>
      </w:r>
      <w:r w:rsidDel="00000000" w:rsidR="00000000" w:rsidRPr="00000000">
        <w:rPr>
          <w:rFonts w:ascii="Times New Roman" w:cs="Times New Roman" w:eastAsia="Times New Roman" w:hAnsi="Times New Roman"/>
          <w:i w:val="1"/>
          <w:sz w:val="24"/>
          <w:rtl w:val="0"/>
        </w:rPr>
        <w:t xml:space="preserve">нет ничего</w:t>
      </w:r>
      <w:r w:rsidDel="00000000" w:rsidR="00000000" w:rsidRPr="00000000">
        <w:rPr>
          <w:rFonts w:ascii="Times New Roman" w:cs="Times New Roman" w:eastAsia="Times New Roman" w:hAnsi="Times New Roman"/>
          <w:sz w:val="24"/>
          <w:rtl w:val="0"/>
        </w:rPr>
        <w:t xml:space="preserve">, соответствующего человеческой метафоре «цельный объект». Есть только множество мелких точек.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 для использования свободной трансфигурации нужен только разум, так ведь? Ни слов, ни жестов. </w:t>
      </w:r>
      <w:r w:rsidDel="00000000" w:rsidR="00000000" w:rsidRPr="00000000">
        <w:rPr>
          <w:rFonts w:ascii="Times New Roman" w:cs="Times New Roman" w:eastAsia="Times New Roman" w:hAnsi="Times New Roman"/>
          <w:sz w:val="24"/>
          <w:rtl w:val="0"/>
        </w:rPr>
        <w:t xml:space="preserve">Лишь отделение материи как таковой от идеи одного объекта и её соединение с идеей другого объекта. Эта мысленная операция плюс палочка плюс сущность волшебника, чем бы она ни была.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Волшебники могут преобразовывать только то, что они считают целым, и не могут преобразовывать части предметов, потому что </w:t>
      </w:r>
      <w:r w:rsidDel="00000000" w:rsidR="00000000" w:rsidRPr="00000000">
        <w:rPr>
          <w:rFonts w:ascii="Times New Roman" w:cs="Times New Roman" w:eastAsia="Times New Roman" w:hAnsi="Times New Roman"/>
          <w:i w:val="1"/>
          <w:sz w:val="24"/>
          <w:rtl w:val="0"/>
        </w:rPr>
        <w:t xml:space="preserve">не чувствуют нутром</w:t>
      </w:r>
      <w:r w:rsidDel="00000000" w:rsidR="00000000" w:rsidRPr="00000000">
        <w:rPr>
          <w:rFonts w:ascii="Times New Roman" w:cs="Times New Roman" w:eastAsia="Times New Roman" w:hAnsi="Times New Roman"/>
          <w:sz w:val="24"/>
          <w:rtl w:val="0"/>
        </w:rPr>
        <w:t xml:space="preserve">, что всё вокруг — лишь атомы.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изо всех сил сконцентрировался на этом знании, на </w:t>
      </w:r>
      <w:r w:rsidDel="00000000" w:rsidR="00000000" w:rsidRPr="00000000">
        <w:rPr>
          <w:rFonts w:ascii="Times New Roman" w:cs="Times New Roman" w:eastAsia="Times New Roman" w:hAnsi="Times New Roman"/>
          <w:i w:val="1"/>
          <w:sz w:val="24"/>
          <w:rtl w:val="0"/>
        </w:rPr>
        <w:t xml:space="preserve">истине</w:t>
      </w:r>
      <w:r w:rsidDel="00000000" w:rsidR="00000000" w:rsidRPr="00000000">
        <w:rPr>
          <w:rFonts w:ascii="Times New Roman" w:cs="Times New Roman" w:eastAsia="Times New Roman" w:hAnsi="Times New Roman"/>
          <w:sz w:val="24"/>
          <w:rtl w:val="0"/>
        </w:rPr>
        <w:t xml:space="preserve">, что ластик — лишь набор атомов, всё вокруг — лишь набор атомов, и атомы маленького кусочка, который он пытался трансфигурировать, точно такой же набор атомов, как и любой другой.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Но и таким образом Гарри не смог изменить часть ластика. Трансфигурация всё равно не получалась.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Что. За. Бред.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Пальцы Гарри, сжимавшие палочку, побелели от напряжения. Его опыты приводили к результатам, которые </w:t>
      </w:r>
      <w:r w:rsidDel="00000000" w:rsidR="00000000" w:rsidRPr="00000000">
        <w:rPr>
          <w:rFonts w:ascii="Times New Roman" w:cs="Times New Roman" w:eastAsia="Times New Roman" w:hAnsi="Times New Roman"/>
          <w:i w:val="1"/>
          <w:sz w:val="24"/>
          <w:rtl w:val="0"/>
        </w:rPr>
        <w:t xml:space="preserve">не имели смысла</w:t>
      </w:r>
      <w:r w:rsidDel="00000000" w:rsidR="00000000" w:rsidRPr="00000000">
        <w:rPr>
          <w:rFonts w:ascii="Times New Roman" w:cs="Times New Roman" w:eastAsia="Times New Roman" w:hAnsi="Times New Roman"/>
          <w:sz w:val="24"/>
          <w:rtl w:val="0"/>
        </w:rPr>
        <w:t xml:space="preserve">, и от этого Гарри уже </w:t>
      </w:r>
      <w:r w:rsidDel="00000000" w:rsidR="00000000" w:rsidRPr="00000000">
        <w:rPr>
          <w:rFonts w:ascii="Times New Roman" w:cs="Times New Roman" w:eastAsia="Times New Roman" w:hAnsi="Times New Roman"/>
          <w:i w:val="1"/>
          <w:sz w:val="24"/>
          <w:rtl w:val="0"/>
        </w:rPr>
        <w:t xml:space="preserve">тошнило.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Может быть, трансфигурации мешает то, что </w:t>
      </w:r>
      <w:r w:rsidDel="00000000" w:rsidR="00000000" w:rsidRPr="00000000">
        <w:rPr>
          <w:rFonts w:ascii="Times New Roman" w:cs="Times New Roman" w:eastAsia="Times New Roman" w:hAnsi="Times New Roman"/>
          <w:i w:val="1"/>
          <w:sz w:val="24"/>
          <w:rtl w:val="0"/>
        </w:rPr>
        <w:t xml:space="preserve">какая-то </w:t>
      </w:r>
      <w:r w:rsidDel="00000000" w:rsidR="00000000" w:rsidRPr="00000000">
        <w:rPr>
          <w:rFonts w:ascii="Times New Roman" w:cs="Times New Roman" w:eastAsia="Times New Roman" w:hAnsi="Times New Roman"/>
          <w:sz w:val="24"/>
          <w:rtl w:val="0"/>
        </w:rPr>
        <w:t xml:space="preserve">часть его разума всё ещё думает на языке объектов. Он думал о наборе атомов, которые составляют </w:t>
      </w:r>
      <w:r w:rsidDel="00000000" w:rsidR="00000000" w:rsidRPr="00000000">
        <w:rPr>
          <w:rFonts w:ascii="Times New Roman" w:cs="Times New Roman" w:eastAsia="Times New Roman" w:hAnsi="Times New Roman"/>
          <w:i w:val="1"/>
          <w:sz w:val="24"/>
          <w:rtl w:val="0"/>
        </w:rPr>
        <w:t xml:space="preserve">ластик</w:t>
      </w:r>
      <w:r w:rsidDel="00000000" w:rsidR="00000000" w:rsidRPr="00000000">
        <w:rPr>
          <w:rFonts w:ascii="Times New Roman" w:cs="Times New Roman" w:eastAsia="Times New Roman" w:hAnsi="Times New Roman"/>
          <w:sz w:val="24"/>
          <w:rtl w:val="0"/>
        </w:rPr>
        <w:t xml:space="preserve">. Он думал о наборе атомов, которые составляют </w:t>
      </w:r>
      <w:r w:rsidDel="00000000" w:rsidR="00000000" w:rsidRPr="00000000">
        <w:rPr>
          <w:rFonts w:ascii="Times New Roman" w:cs="Times New Roman" w:eastAsia="Times New Roman" w:hAnsi="Times New Roman"/>
          <w:i w:val="1"/>
          <w:sz w:val="24"/>
          <w:rtl w:val="0"/>
        </w:rPr>
        <w:t xml:space="preserve">маленький кусочек ластика.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Пора применять </w:t>
      </w:r>
      <w:r w:rsidDel="00000000" w:rsidR="00000000" w:rsidRPr="00000000">
        <w:rPr>
          <w:rFonts w:ascii="Times New Roman" w:cs="Times New Roman" w:eastAsia="Times New Roman" w:hAnsi="Times New Roman"/>
          <w:sz w:val="24"/>
          <w:rtl w:val="0"/>
        </w:rPr>
        <w:t xml:space="preserve">средства помощнее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сильнее прижал палочку к маленькому участку ластика и постарался посмотреть сквозь то, что не-учёные называют реальностью. Сквозь мир столов, стульев, воздуха, ластиков, людей...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Когда мы идём через парк, ощущаемый мир вокруг нас на самом деле существует внутри нашего мозга в виде картинки, созданной</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возбуждёнными нейрон</w:t>
      </w:r>
      <w:r w:rsidDel="00000000" w:rsidR="00000000" w:rsidRPr="00000000">
        <w:rPr>
          <w:rFonts w:ascii="Times New Roman" w:cs="Times New Roman" w:eastAsia="Times New Roman" w:hAnsi="Times New Roman"/>
          <w:sz w:val="24"/>
          <w:rtl w:val="0"/>
        </w:rPr>
        <w:t xml:space="preserve">ами. Ощущение яркого синего неба приходит не откуда-то сверху, это реакция зрительной коры головного мозга. Все краски мира в действительности рождаются в тихой костяной пещере, которую мы называем черепом, в месте, где мы живём и которое никогда не покидаем. Если очень хочется сказать «привет» реальному человеку, нужно не пожимать ему руку, а мягко постучать по голове и спросить: «Ну как ты там?» Потому что там он и находится, там он на самом деле живёт. И </w:t>
      </w:r>
      <w:r w:rsidDel="00000000" w:rsidR="00000000" w:rsidRPr="00000000">
        <w:rPr>
          <w:rFonts w:ascii="Times New Roman" w:cs="Times New Roman" w:eastAsia="Times New Roman" w:hAnsi="Times New Roman"/>
          <w:i w:val="1"/>
          <w:sz w:val="24"/>
          <w:rtl w:val="0"/>
        </w:rPr>
        <w:t xml:space="preserve">картина </w:t>
      </w:r>
      <w:r w:rsidDel="00000000" w:rsidR="00000000" w:rsidRPr="00000000">
        <w:rPr>
          <w:rFonts w:ascii="Times New Roman" w:cs="Times New Roman" w:eastAsia="Times New Roman" w:hAnsi="Times New Roman"/>
          <w:sz w:val="24"/>
          <w:rtl w:val="0"/>
        </w:rPr>
        <w:t xml:space="preserve">парка, через который, как нам кажется, мы </w:t>
      </w:r>
      <w:r w:rsidDel="00000000" w:rsidR="00000000" w:rsidRPr="00000000">
        <w:rPr>
          <w:rFonts w:ascii="Times New Roman" w:cs="Times New Roman" w:eastAsia="Times New Roman" w:hAnsi="Times New Roman"/>
          <w:i w:val="1"/>
          <w:sz w:val="24"/>
          <w:rtl w:val="0"/>
        </w:rPr>
        <w:t xml:space="preserve">идём</w:t>
      </w:r>
      <w:r w:rsidDel="00000000" w:rsidR="00000000" w:rsidRPr="00000000">
        <w:rPr>
          <w:rFonts w:ascii="Times New Roman" w:cs="Times New Roman" w:eastAsia="Times New Roman" w:hAnsi="Times New Roman"/>
          <w:sz w:val="24"/>
          <w:rtl w:val="0"/>
        </w:rPr>
        <w:t xml:space="preserve">, появляется внутри нашего мозга после обработки сигналов </w:t>
      </w:r>
      <w:r w:rsidDel="00000000" w:rsidR="00000000" w:rsidRPr="00000000">
        <w:rPr>
          <w:rFonts w:ascii="Times New Roman" w:cs="Times New Roman" w:eastAsia="Times New Roman" w:hAnsi="Times New Roman"/>
          <w:sz w:val="24"/>
          <w:rtl w:val="0"/>
        </w:rPr>
        <w:t xml:space="preserve">от сетчатки глаз</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Реальность — не </w:t>
      </w:r>
      <w:r w:rsidDel="00000000" w:rsidR="00000000" w:rsidRPr="00000000">
        <w:rPr>
          <w:rFonts w:ascii="Times New Roman" w:cs="Times New Roman" w:eastAsia="Times New Roman" w:hAnsi="Times New Roman"/>
          <w:i w:val="1"/>
          <w:sz w:val="24"/>
          <w:rtl w:val="0"/>
        </w:rPr>
        <w:t xml:space="preserve">ложь, </w:t>
      </w:r>
      <w:r w:rsidDel="00000000" w:rsidR="00000000" w:rsidRPr="00000000">
        <w:rPr>
          <w:rFonts w:ascii="Times New Roman" w:cs="Times New Roman" w:eastAsia="Times New Roman" w:hAnsi="Times New Roman"/>
          <w:sz w:val="24"/>
          <w:rtl w:val="0"/>
        </w:rPr>
        <w:t xml:space="preserve">как считают буддисты, за вуалью Майи не скрывается </w:t>
      </w:r>
      <w:r w:rsidDel="00000000" w:rsidR="00000000" w:rsidRPr="00000000">
        <w:rPr>
          <w:rFonts w:ascii="Times New Roman" w:cs="Times New Roman" w:eastAsia="Times New Roman" w:hAnsi="Times New Roman"/>
          <w:sz w:val="24"/>
          <w:rtl w:val="0"/>
        </w:rPr>
        <w:t xml:space="preserve">что-то </w:t>
      </w:r>
      <w:r w:rsidDel="00000000" w:rsidR="00000000" w:rsidRPr="00000000">
        <w:rPr>
          <w:rFonts w:ascii="Times New Roman" w:cs="Times New Roman" w:eastAsia="Times New Roman" w:hAnsi="Times New Roman"/>
          <w:sz w:val="24"/>
          <w:rtl w:val="0"/>
        </w:rPr>
        <w:t xml:space="preserve">мистическое и неожиданное. За иллюзией парка находится лишь </w:t>
      </w:r>
      <w:r w:rsidDel="00000000" w:rsidR="00000000" w:rsidRPr="00000000">
        <w:rPr>
          <w:rFonts w:ascii="Times New Roman" w:cs="Times New Roman" w:eastAsia="Times New Roman" w:hAnsi="Times New Roman"/>
          <w:i w:val="1"/>
          <w:sz w:val="24"/>
          <w:rtl w:val="0"/>
        </w:rPr>
        <w:t xml:space="preserve">реальный парк</w:t>
      </w:r>
      <w:r w:rsidDel="00000000" w:rsidR="00000000" w:rsidRPr="00000000">
        <w:rPr>
          <w:rFonts w:ascii="Times New Roman" w:cs="Times New Roman" w:eastAsia="Times New Roman" w:hAnsi="Times New Roman"/>
          <w:sz w:val="24"/>
          <w:rtl w:val="0"/>
        </w:rPr>
        <w:t xml:space="preserve">, но тем не менее человек видит только </w:t>
      </w:r>
      <w:r w:rsidDel="00000000" w:rsidR="00000000" w:rsidRPr="00000000">
        <w:rPr>
          <w:rFonts w:ascii="Times New Roman" w:cs="Times New Roman" w:eastAsia="Times New Roman" w:hAnsi="Times New Roman"/>
          <w:i w:val="1"/>
          <w:sz w:val="24"/>
          <w:rtl w:val="0"/>
        </w:rPr>
        <w:t xml:space="preserve">иллюзию</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находится не в классе.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не смотрит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сидит внутри черепа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Он видит картину, полученную его мозгом на основе сигналов, посланных сетчаткой.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Настоящий ластик находится где-то в другом месте, вне картины.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настоящий ластик не похож на картинку внутри мозга Гарри. Мысль, что ластик — это </w:t>
      </w:r>
      <w:r w:rsidDel="00000000" w:rsidR="00000000" w:rsidRPr="00000000">
        <w:rPr>
          <w:rFonts w:ascii="Times New Roman" w:cs="Times New Roman" w:eastAsia="Times New Roman" w:hAnsi="Times New Roman"/>
          <w:i w:val="1"/>
          <w:sz w:val="24"/>
          <w:rtl w:val="0"/>
        </w:rPr>
        <w:t xml:space="preserve">цельный объект</w:t>
      </w:r>
      <w:r w:rsidDel="00000000" w:rsidR="00000000" w:rsidRPr="00000000">
        <w:rPr>
          <w:rFonts w:ascii="Times New Roman" w:cs="Times New Roman" w:eastAsia="Times New Roman" w:hAnsi="Times New Roman"/>
          <w:sz w:val="24"/>
          <w:rtl w:val="0"/>
        </w:rPr>
        <w:t xml:space="preserve">, может существовать только внутри мозга, внутри теменной коры, которая обрабатывает ощущения формы и пространства. Настоящий ластик — это набор атомов, которые удерживаются вместе электромагнитными силами и электронными облаками ковалентных связей. А вокруг этого набора атомов летают молекулы воздуха, сталкиваясь друг с другом и с </w:t>
      </w:r>
      <w:r w:rsidDel="00000000" w:rsidR="00000000" w:rsidRPr="00000000">
        <w:rPr>
          <w:rFonts w:ascii="Times New Roman" w:cs="Times New Roman" w:eastAsia="Times New Roman" w:hAnsi="Times New Roman"/>
          <w:sz w:val="24"/>
          <w:rtl w:val="0"/>
        </w:rPr>
        <w:t xml:space="preserve">молекулами</w:t>
      </w:r>
      <w:r w:rsidDel="00000000" w:rsidR="00000000" w:rsidRPr="00000000">
        <w:rPr>
          <w:rFonts w:ascii="Times New Roman" w:cs="Times New Roman" w:eastAsia="Times New Roman" w:hAnsi="Times New Roman"/>
          <w:sz w:val="24"/>
          <w:rtl w:val="0"/>
        </w:rPr>
        <w:t xml:space="preserve"> ластика.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Настоящий ластик находится далеко-далеко, и Гарри, сидя в своём черепе, никогда не сможет его коснуться, только представить, как он это делает. Но </w:t>
      </w:r>
      <w:r w:rsidDel="00000000" w:rsidR="00000000" w:rsidRPr="00000000">
        <w:rPr>
          <w:rFonts w:ascii="Times New Roman" w:cs="Times New Roman" w:eastAsia="Times New Roman" w:hAnsi="Times New Roman"/>
          <w:i w:val="1"/>
          <w:sz w:val="24"/>
          <w:rtl w:val="0"/>
        </w:rPr>
        <w:t xml:space="preserve">волшебная палочка на это способна</w:t>
      </w:r>
      <w:r w:rsidDel="00000000" w:rsidR="00000000" w:rsidRPr="00000000">
        <w:rPr>
          <w:rFonts w:ascii="Times New Roman" w:cs="Times New Roman" w:eastAsia="Times New Roman" w:hAnsi="Times New Roman"/>
          <w:sz w:val="24"/>
          <w:rtl w:val="0"/>
        </w:rPr>
        <w:t xml:space="preserve">, она изменяет предметы в</w:t>
      </w:r>
      <w:r w:rsidDel="00000000" w:rsidR="00000000" w:rsidRPr="00000000">
        <w:rPr>
          <w:rFonts w:ascii="Times New Roman" w:cs="Times New Roman" w:eastAsia="Times New Roman" w:hAnsi="Times New Roman"/>
          <w:i w:val="1"/>
          <w:sz w:val="24"/>
          <w:rtl w:val="0"/>
        </w:rPr>
        <w:t xml:space="preserve"> реальности</w:t>
      </w:r>
      <w:r w:rsidDel="00000000" w:rsidR="00000000" w:rsidRPr="00000000">
        <w:rPr>
          <w:rFonts w:ascii="Times New Roman" w:cs="Times New Roman" w:eastAsia="Times New Roman" w:hAnsi="Times New Roman"/>
          <w:sz w:val="24"/>
          <w:rtl w:val="0"/>
        </w:rPr>
        <w:t xml:space="preserve">, и только предрассудки Гарри </w:t>
      </w:r>
      <w:r w:rsidDel="00000000" w:rsidR="00000000" w:rsidRPr="00000000">
        <w:rPr>
          <w:rFonts w:ascii="Times New Roman" w:cs="Times New Roman" w:eastAsia="Times New Roman" w:hAnsi="Times New Roman"/>
          <w:i w:val="1"/>
          <w:sz w:val="24"/>
          <w:rtl w:val="0"/>
        </w:rPr>
        <w:t xml:space="preserve">ограничивают</w:t>
      </w:r>
      <w:r w:rsidDel="00000000" w:rsidR="00000000" w:rsidRPr="00000000">
        <w:rPr>
          <w:rFonts w:ascii="Times New Roman" w:cs="Times New Roman" w:eastAsia="Times New Roman" w:hAnsi="Times New Roman"/>
          <w:sz w:val="24"/>
          <w:rtl w:val="0"/>
        </w:rPr>
        <w:t xml:space="preserve"> её возможности. Где-то за вуалью Майи </w:t>
      </w:r>
      <w:r w:rsidDel="00000000" w:rsidR="00000000" w:rsidRPr="00000000">
        <w:rPr>
          <w:rFonts w:ascii="Times New Roman" w:cs="Times New Roman" w:eastAsia="Times New Roman" w:hAnsi="Times New Roman"/>
          <w:i w:val="1"/>
          <w:sz w:val="24"/>
          <w:rtl w:val="0"/>
        </w:rPr>
        <w:t xml:space="preserve">правда</w:t>
      </w:r>
      <w:r w:rsidDel="00000000" w:rsidR="00000000" w:rsidRPr="00000000">
        <w:rPr>
          <w:rFonts w:ascii="Times New Roman" w:cs="Times New Roman" w:eastAsia="Times New Roman" w:hAnsi="Times New Roman"/>
          <w:sz w:val="24"/>
          <w:rtl w:val="0"/>
        </w:rPr>
        <w:t xml:space="preserve">, скрывающаяся за понятием «моя палочка», касается набора атомов, которые мозг Гарри называет «участок ластика». И если палочка может изменить набор атомов, которые Гарри считает «целым ластиком», то нет абсолютно никакой причины, почему она не может изменить и другой набор атомов...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Трансфигурация по-прежнему не </w:t>
      </w:r>
      <w:r w:rsidDel="00000000" w:rsidR="00000000" w:rsidRPr="00000000">
        <w:rPr>
          <w:rFonts w:ascii="Times New Roman" w:cs="Times New Roman" w:eastAsia="Times New Roman" w:hAnsi="Times New Roman"/>
          <w:sz w:val="24"/>
          <w:rtl w:val="0"/>
        </w:rPr>
        <w:t xml:space="preserve">получалась</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стиснул</w:t>
      </w:r>
      <w:r w:rsidDel="00000000" w:rsidR="00000000" w:rsidRPr="00000000">
        <w:rPr>
          <w:rFonts w:ascii="Times New Roman" w:cs="Times New Roman" w:eastAsia="Times New Roman" w:hAnsi="Times New Roman"/>
          <w:sz w:val="24"/>
          <w:rtl w:val="0"/>
        </w:rPr>
        <w:t xml:space="preserve"> зубы. Нужно </w:t>
      </w:r>
      <w:r w:rsidDel="00000000" w:rsidR="00000000" w:rsidRPr="00000000">
        <w:rPr>
          <w:rFonts w:ascii="Times New Roman" w:cs="Times New Roman" w:eastAsia="Times New Roman" w:hAnsi="Times New Roman"/>
          <w:sz w:val="24"/>
          <w:rtl w:val="0"/>
        </w:rPr>
        <w:t xml:space="preserve">средство </w:t>
      </w:r>
      <w:r w:rsidDel="00000000" w:rsidR="00000000" w:rsidRPr="00000000">
        <w:rPr>
          <w:rFonts w:ascii="Times New Roman" w:cs="Times New Roman" w:eastAsia="Times New Roman" w:hAnsi="Times New Roman"/>
          <w:i w:val="1"/>
          <w:sz w:val="24"/>
          <w:rtl w:val="0"/>
        </w:rPr>
        <w:t xml:space="preserve">ещё мощнее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Мозг Гарри считал ластик цельным объектом, но это — </w:t>
      </w:r>
      <w:r w:rsidDel="00000000" w:rsidR="00000000" w:rsidRPr="00000000">
        <w:rPr>
          <w:rFonts w:ascii="Times New Roman" w:cs="Times New Roman" w:eastAsia="Times New Roman" w:hAnsi="Times New Roman"/>
          <w:i w:val="1"/>
          <w:sz w:val="24"/>
          <w:rtl w:val="0"/>
        </w:rPr>
        <w:t xml:space="preserve">очевидная чушь.</w:t>
      </w:r>
      <w:r w:rsidDel="00000000" w:rsidR="00000000" w:rsidRPr="00000000">
        <w:rPr>
          <w:rFonts w:ascii="Times New Roman" w:cs="Times New Roman" w:eastAsia="Times New Roman" w:hAnsi="Times New Roman"/>
          <w:sz w:val="24"/>
          <w:rtl w:val="0"/>
        </w:rPr>
        <w:t xml:space="preserve"> Карта, которая не соответствует и </w:t>
      </w:r>
      <w:r w:rsidDel="00000000" w:rsidR="00000000" w:rsidRPr="00000000">
        <w:rPr>
          <w:rFonts w:ascii="Times New Roman" w:cs="Times New Roman" w:eastAsia="Times New Roman" w:hAnsi="Times New Roman"/>
          <w:i w:val="1"/>
          <w:sz w:val="24"/>
          <w:rtl w:val="0"/>
        </w:rPr>
        <w:t xml:space="preserve">не может</w:t>
      </w:r>
      <w:r w:rsidDel="00000000" w:rsidR="00000000" w:rsidRPr="00000000">
        <w:rPr>
          <w:rFonts w:ascii="Times New Roman" w:cs="Times New Roman" w:eastAsia="Times New Roman" w:hAnsi="Times New Roman"/>
          <w:sz w:val="24"/>
          <w:rtl w:val="0"/>
        </w:rPr>
        <w:t xml:space="preserve"> соответствовать территории.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Люди представляют мир в виде структуры из множества уровней. Они думают отдельно о том, как работают страны, как работают люди, как работают органы, как работают клетки, как работают молекулы, как работают кварки.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Когда мозгу Гарри нужно подумать о ластике, он вспоминает правила, которые касаются ластиков, например, «ластики могут стирать записи карандашом». И только если мозгу Гарри нужно предсказать, что случится на химическом уровне, он начинает думать — совершенно отдельным образом — о </w:t>
      </w:r>
      <w:r w:rsidDel="00000000" w:rsidR="00000000" w:rsidRPr="00000000">
        <w:rPr>
          <w:rFonts w:ascii="Times New Roman" w:cs="Times New Roman" w:eastAsia="Times New Roman" w:hAnsi="Times New Roman"/>
          <w:sz w:val="24"/>
          <w:rtl w:val="0"/>
        </w:rPr>
        <w:t xml:space="preserve">молекулах резины</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Но это всё </w:t>
      </w:r>
      <w:r w:rsidDel="00000000" w:rsidR="00000000" w:rsidRPr="00000000">
        <w:rPr>
          <w:rFonts w:ascii="Times New Roman" w:cs="Times New Roman" w:eastAsia="Times New Roman" w:hAnsi="Times New Roman"/>
          <w:sz w:val="24"/>
          <w:rtl w:val="0"/>
        </w:rPr>
        <w:t xml:space="preserve">работа </w:t>
      </w:r>
      <w:r w:rsidDel="00000000" w:rsidR="00000000" w:rsidRPr="00000000">
        <w:rPr>
          <w:rFonts w:ascii="Times New Roman" w:cs="Times New Roman" w:eastAsia="Times New Roman" w:hAnsi="Times New Roman"/>
          <w:i w:val="1"/>
          <w:sz w:val="24"/>
          <w:rtl w:val="0"/>
        </w:rPr>
        <w:t xml:space="preserve">разума.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хотя у</w:t>
      </w:r>
      <w:r w:rsidDel="00000000" w:rsidR="00000000" w:rsidRPr="00000000">
        <w:rPr>
          <w:rFonts w:ascii="Times New Roman" w:cs="Times New Roman" w:eastAsia="Times New Roman" w:hAnsi="Times New Roman"/>
          <w:sz w:val="24"/>
          <w:rtl w:val="0"/>
        </w:rPr>
        <w:t xml:space="preserve"> разума Гарри могут быть </w:t>
      </w:r>
      <w:r w:rsidDel="00000000" w:rsidR="00000000" w:rsidRPr="00000000">
        <w:rPr>
          <w:rFonts w:ascii="Times New Roman" w:cs="Times New Roman" w:eastAsia="Times New Roman" w:hAnsi="Times New Roman"/>
          <w:i w:val="1"/>
          <w:sz w:val="24"/>
          <w:rtl w:val="0"/>
        </w:rPr>
        <w:t xml:space="preserve">убеждения</w:t>
      </w:r>
      <w:r w:rsidDel="00000000" w:rsidR="00000000" w:rsidRPr="00000000">
        <w:rPr>
          <w:rFonts w:ascii="Times New Roman" w:cs="Times New Roman" w:eastAsia="Times New Roman" w:hAnsi="Times New Roman"/>
          <w:sz w:val="24"/>
          <w:rtl w:val="0"/>
        </w:rPr>
        <w:t xml:space="preserve"> о правилах, которые касаются только ластиков, но </w:t>
      </w:r>
      <w:r w:rsidDel="00000000" w:rsidR="00000000" w:rsidRPr="00000000">
        <w:rPr>
          <w:rFonts w:ascii="Times New Roman" w:cs="Times New Roman" w:eastAsia="Times New Roman" w:hAnsi="Times New Roman"/>
          <w:i w:val="1"/>
          <w:sz w:val="24"/>
          <w:rtl w:val="0"/>
        </w:rPr>
        <w:t xml:space="preserve">отдельных законов физики </w:t>
      </w:r>
      <w:r w:rsidDel="00000000" w:rsidR="00000000" w:rsidRPr="00000000">
        <w:rPr>
          <w:rFonts w:ascii="Times New Roman" w:cs="Times New Roman" w:eastAsia="Times New Roman" w:hAnsi="Times New Roman"/>
          <w:sz w:val="24"/>
          <w:rtl w:val="0"/>
        </w:rPr>
        <w:t xml:space="preserve">для ластиков не существует.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Мозг Гарри представляет реальность как многоуровневую систему, и каждому уровню соответствуют свои правила. Но это только </w:t>
      </w:r>
      <w:r w:rsidDel="00000000" w:rsidR="00000000" w:rsidRPr="00000000">
        <w:rPr>
          <w:rFonts w:ascii="Times New Roman" w:cs="Times New Roman" w:eastAsia="Times New Roman" w:hAnsi="Times New Roman"/>
          <w:i w:val="1"/>
          <w:sz w:val="24"/>
          <w:rtl w:val="0"/>
        </w:rPr>
        <w:t xml:space="preserve">карта</w:t>
      </w:r>
      <w:r w:rsidDel="00000000" w:rsidR="00000000" w:rsidRPr="00000000">
        <w:rPr>
          <w:rFonts w:ascii="Times New Roman" w:cs="Times New Roman" w:eastAsia="Times New Roman" w:hAnsi="Times New Roman"/>
          <w:sz w:val="24"/>
          <w:rtl w:val="0"/>
        </w:rPr>
        <w:t xml:space="preserve">, и на самом деле территория на неё совсем не похожа, у </w:t>
      </w:r>
      <w:r w:rsidDel="00000000" w:rsidR="00000000" w:rsidRPr="00000000">
        <w:rPr>
          <w:rFonts w:ascii="Times New Roman" w:cs="Times New Roman" w:eastAsia="Times New Roman" w:hAnsi="Times New Roman"/>
          <w:i w:val="1"/>
          <w:sz w:val="24"/>
          <w:rtl w:val="0"/>
        </w:rPr>
        <w:t xml:space="preserve">реальности </w:t>
      </w:r>
      <w:r w:rsidDel="00000000" w:rsidR="00000000" w:rsidRPr="00000000">
        <w:rPr>
          <w:rFonts w:ascii="Times New Roman" w:cs="Times New Roman" w:eastAsia="Times New Roman" w:hAnsi="Times New Roman"/>
          <w:sz w:val="24"/>
          <w:rtl w:val="0"/>
        </w:rPr>
        <w:t xml:space="preserve">только </w:t>
      </w:r>
      <w:r w:rsidDel="00000000" w:rsidR="00000000" w:rsidRPr="00000000">
        <w:rPr>
          <w:rFonts w:ascii="Times New Roman" w:cs="Times New Roman" w:eastAsia="Times New Roman" w:hAnsi="Times New Roman"/>
          <w:i w:val="1"/>
          <w:sz w:val="24"/>
          <w:rtl w:val="0"/>
        </w:rPr>
        <w:t xml:space="preserve">один </w:t>
      </w:r>
      <w:r w:rsidDel="00000000" w:rsidR="00000000" w:rsidRPr="00000000">
        <w:rPr>
          <w:rFonts w:ascii="Times New Roman" w:cs="Times New Roman" w:eastAsia="Times New Roman" w:hAnsi="Times New Roman"/>
          <w:sz w:val="24"/>
          <w:rtl w:val="0"/>
        </w:rPr>
        <w:t xml:space="preserve">уровень, уровень кварков. Существуют только универсальные низкоуровневые процессы, подчиняющиеся точным математическим правилам.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Ну или по крайней мере Гарри так думал, пока не столкнулся с магией, но ластик не был волшебным.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даже если бы ластик был волшебным, мысль, что </w:t>
      </w:r>
      <w:r w:rsidDel="00000000" w:rsidR="00000000" w:rsidRPr="00000000">
        <w:rPr>
          <w:rFonts w:ascii="Times New Roman" w:cs="Times New Roman" w:eastAsia="Times New Roman" w:hAnsi="Times New Roman"/>
          <w:i w:val="1"/>
          <w:sz w:val="24"/>
          <w:rtl w:val="0"/>
        </w:rPr>
        <w:t xml:space="preserve">в самом деле существует</w:t>
      </w:r>
      <w:r w:rsidDel="00000000" w:rsidR="00000000" w:rsidRPr="00000000">
        <w:rPr>
          <w:rFonts w:ascii="Times New Roman" w:cs="Times New Roman" w:eastAsia="Times New Roman" w:hAnsi="Times New Roman"/>
          <w:sz w:val="24"/>
          <w:rtl w:val="0"/>
        </w:rPr>
        <w:t xml:space="preserve"> неделимый ластик, — </w:t>
      </w:r>
      <w:r w:rsidDel="00000000" w:rsidR="00000000" w:rsidRPr="00000000">
        <w:rPr>
          <w:rFonts w:ascii="Times New Roman" w:cs="Times New Roman" w:eastAsia="Times New Roman" w:hAnsi="Times New Roman"/>
          <w:i w:val="1"/>
          <w:sz w:val="24"/>
          <w:rtl w:val="0"/>
        </w:rPr>
        <w:t xml:space="preserve">неправдоподобна</w:t>
      </w:r>
      <w:r w:rsidDel="00000000" w:rsidR="00000000" w:rsidRPr="00000000">
        <w:rPr>
          <w:rFonts w:ascii="Times New Roman" w:cs="Times New Roman" w:eastAsia="Times New Roman" w:hAnsi="Times New Roman"/>
          <w:sz w:val="24"/>
          <w:rtl w:val="0"/>
        </w:rPr>
        <w:t xml:space="preserve">. Предметы вроде ластика </w:t>
      </w:r>
      <w:r w:rsidDel="00000000" w:rsidR="00000000" w:rsidRPr="00000000">
        <w:rPr>
          <w:rFonts w:ascii="Times New Roman" w:cs="Times New Roman" w:eastAsia="Times New Roman" w:hAnsi="Times New Roman"/>
          <w:i w:val="1"/>
          <w:sz w:val="24"/>
          <w:rtl w:val="0"/>
        </w:rPr>
        <w:t xml:space="preserve">не могут быть</w:t>
      </w:r>
      <w:r w:rsidDel="00000000" w:rsidR="00000000" w:rsidRPr="00000000">
        <w:rPr>
          <w:rFonts w:ascii="Times New Roman" w:cs="Times New Roman" w:eastAsia="Times New Roman" w:hAnsi="Times New Roman"/>
          <w:sz w:val="24"/>
          <w:rtl w:val="0"/>
        </w:rPr>
        <w:t xml:space="preserve"> базовыми элементами реальности, они слишком большие и сложные для элементарных частиц, они </w:t>
      </w:r>
      <w:r w:rsidDel="00000000" w:rsidR="00000000" w:rsidRPr="00000000">
        <w:rPr>
          <w:rFonts w:ascii="Times New Roman" w:cs="Times New Roman" w:eastAsia="Times New Roman" w:hAnsi="Times New Roman"/>
          <w:i w:val="1"/>
          <w:sz w:val="24"/>
          <w:rtl w:val="0"/>
        </w:rPr>
        <w:t xml:space="preserve">должны </w:t>
      </w:r>
      <w:r w:rsidDel="00000000" w:rsidR="00000000" w:rsidRPr="00000000">
        <w:rPr>
          <w:rFonts w:ascii="Times New Roman" w:cs="Times New Roman" w:eastAsia="Times New Roman" w:hAnsi="Times New Roman"/>
          <w:sz w:val="24"/>
          <w:rtl w:val="0"/>
        </w:rPr>
        <w:t xml:space="preserve">состоять из отдельных частей. </w:t>
      </w:r>
      <w:r w:rsidDel="00000000" w:rsidR="00000000" w:rsidRPr="00000000">
        <w:rPr>
          <w:rFonts w:ascii="Times New Roman" w:cs="Times New Roman" w:eastAsia="Times New Roman" w:hAnsi="Times New Roman"/>
          <w:i w:val="1"/>
          <w:sz w:val="24"/>
          <w:rtl w:val="0"/>
        </w:rPr>
        <w:t xml:space="preserve">Не может быть</w:t>
      </w:r>
      <w:r w:rsidDel="00000000" w:rsidR="00000000" w:rsidRPr="00000000">
        <w:rPr>
          <w:rFonts w:ascii="Times New Roman" w:cs="Times New Roman" w:eastAsia="Times New Roman" w:hAnsi="Times New Roman"/>
          <w:sz w:val="24"/>
          <w:rtl w:val="0"/>
        </w:rPr>
        <w:t xml:space="preserve"> принципиально сложных предметов. Неявное убеждение в мозгу у Гарри, что ластик — это цельный объект, не просто неверно, это — карта, не соответствующая территории. Как независимое понятие ластик существует только в его многоуровневой </w:t>
      </w:r>
      <w:r w:rsidDel="00000000" w:rsidR="00000000" w:rsidRPr="00000000">
        <w:rPr>
          <w:rFonts w:ascii="Times New Roman" w:cs="Times New Roman" w:eastAsia="Times New Roman" w:hAnsi="Times New Roman"/>
          <w:i w:val="1"/>
          <w:sz w:val="24"/>
          <w:rtl w:val="0"/>
        </w:rPr>
        <w:t xml:space="preserve">модели</w:t>
      </w:r>
      <w:r w:rsidDel="00000000" w:rsidR="00000000" w:rsidRPr="00000000">
        <w:rPr>
          <w:rFonts w:ascii="Times New Roman" w:cs="Times New Roman" w:eastAsia="Times New Roman" w:hAnsi="Times New Roman"/>
          <w:sz w:val="24"/>
          <w:rtl w:val="0"/>
        </w:rPr>
        <w:t xml:space="preserve"> мира. В одноуровневой реальности такого элемента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…трансфигурация </w:t>
      </w:r>
      <w:r w:rsidDel="00000000" w:rsidR="00000000" w:rsidRPr="00000000">
        <w:rPr>
          <w:rFonts w:ascii="Times New Roman" w:cs="Times New Roman" w:eastAsia="Times New Roman" w:hAnsi="Times New Roman"/>
          <w:i w:val="1"/>
          <w:sz w:val="24"/>
          <w:rtl w:val="0"/>
        </w:rPr>
        <w:t xml:space="preserve">по-прежнему не получалась.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тяжело вздохнул, неудачная трансфигурация была почти настолько же утомительной, как и успешная. Но </w:t>
      </w:r>
      <w:r w:rsidDel="00000000" w:rsidR="00000000" w:rsidRPr="00000000">
        <w:rPr>
          <w:rFonts w:ascii="Times New Roman" w:cs="Times New Roman" w:eastAsia="Times New Roman" w:hAnsi="Times New Roman"/>
          <w:i w:val="1"/>
          <w:sz w:val="24"/>
          <w:rtl w:val="0"/>
        </w:rPr>
        <w:t xml:space="preserve">будь он проклят</w:t>
      </w:r>
      <w:r w:rsidDel="00000000" w:rsidR="00000000" w:rsidRPr="00000000">
        <w:rPr>
          <w:rFonts w:ascii="Times New Roman" w:cs="Times New Roman" w:eastAsia="Times New Roman" w:hAnsi="Times New Roman"/>
          <w:sz w:val="24"/>
          <w:rtl w:val="0"/>
        </w:rPr>
        <w:t xml:space="preserve">, если сдастся.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Хорошо. Выкинем этот мусор девятнадцатого века.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Реальность — это не атомы, не множество маленьких бильярдных шаров, летающих вокруг. Маленькие шарики — это просто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ещё одна ложь. Представление об атомах как о маленьких точках — лишь ещё одна общепринятая галлюцинация, за которую цепляются люди, потому что они не хотят сталкиваться с нечеловечески чуждой формой </w:t>
      </w:r>
      <w:r w:rsidDel="00000000" w:rsidR="00000000" w:rsidRPr="00000000">
        <w:rPr>
          <w:rFonts w:ascii="Times New Roman" w:cs="Times New Roman" w:eastAsia="Times New Roman" w:hAnsi="Times New Roman"/>
          <w:sz w:val="24"/>
          <w:rtl w:val="0"/>
        </w:rPr>
        <w:t xml:space="preserve">скрывающейся за ней реальност</w:t>
      </w:r>
      <w:r w:rsidDel="00000000" w:rsidR="00000000" w:rsidRPr="00000000">
        <w:rPr>
          <w:rFonts w:ascii="Times New Roman" w:cs="Times New Roman" w:eastAsia="Times New Roman" w:hAnsi="Times New Roman"/>
          <w:sz w:val="24"/>
          <w:rtl w:val="0"/>
        </w:rPr>
        <w:t xml:space="preserve">и. Неудивительно, что его попытки трансфигурации, основанные на таком представлении, не работали. Если он хочет власти, он должен отбросить человеческую природу и заставить мысли соответствовать математическим формулировкам квантовой механики.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Нет никаких частиц, </w:t>
      </w:r>
      <w:r w:rsidDel="00000000" w:rsidR="00000000" w:rsidRPr="00000000">
        <w:rPr>
          <w:rFonts w:ascii="Times New Roman" w:cs="Times New Roman" w:eastAsia="Times New Roman" w:hAnsi="Times New Roman"/>
          <w:sz w:val="24"/>
          <w:rtl w:val="0"/>
        </w:rPr>
        <w:t xml:space="preserve">есть лишь</w:t>
      </w:r>
      <w:r w:rsidDel="00000000" w:rsidR="00000000" w:rsidRPr="00000000">
        <w:rPr>
          <w:rFonts w:ascii="Times New Roman" w:cs="Times New Roman" w:eastAsia="Times New Roman" w:hAnsi="Times New Roman"/>
          <w:i w:val="1"/>
          <w:sz w:val="24"/>
          <w:rtl w:val="0"/>
        </w:rPr>
        <w:t xml:space="preserve"> облака амплитуд </w:t>
      </w:r>
      <w:r w:rsidDel="00000000" w:rsidR="00000000" w:rsidRPr="00000000">
        <w:rPr>
          <w:rFonts w:ascii="Times New Roman" w:cs="Times New Roman" w:eastAsia="Times New Roman" w:hAnsi="Times New Roman"/>
          <w:sz w:val="24"/>
          <w:rtl w:val="0"/>
        </w:rPr>
        <w:t xml:space="preserve">в</w:t>
      </w:r>
      <w:r w:rsidDel="00000000" w:rsidR="00000000" w:rsidRPr="00000000">
        <w:rPr>
          <w:rFonts w:ascii="Times New Roman" w:cs="Times New Roman" w:eastAsia="Times New Roman" w:hAnsi="Times New Roman"/>
          <w:i w:val="1"/>
          <w:sz w:val="24"/>
          <w:rtl w:val="0"/>
        </w:rPr>
        <w:t xml:space="preserve"> пространстве состояний множества частиц.</w:t>
      </w:r>
      <w:r w:rsidDel="00000000" w:rsidR="00000000" w:rsidRPr="00000000">
        <w:rPr>
          <w:rFonts w:ascii="Times New Roman" w:cs="Times New Roman" w:eastAsia="Times New Roman" w:hAnsi="Times New Roman"/>
          <w:sz w:val="24"/>
          <w:rtl w:val="0"/>
        </w:rPr>
        <w:t xml:space="preserve"> И то, что его мозг наивно считает ластиком, не более чем гигантский </w:t>
      </w:r>
      <w:r w:rsidDel="00000000" w:rsidR="00000000" w:rsidRPr="00000000">
        <w:rPr>
          <w:rFonts w:ascii="Times New Roman" w:cs="Times New Roman" w:eastAsia="Times New Roman" w:hAnsi="Times New Roman"/>
          <w:i w:val="1"/>
          <w:sz w:val="24"/>
          <w:rtl w:val="0"/>
        </w:rPr>
        <w:t xml:space="preserve">множитель </w:t>
      </w:r>
      <w:r w:rsidDel="00000000" w:rsidR="00000000" w:rsidRPr="00000000">
        <w:rPr>
          <w:rFonts w:ascii="Times New Roman" w:cs="Times New Roman" w:eastAsia="Times New Roman" w:hAnsi="Times New Roman"/>
          <w:sz w:val="24"/>
          <w:rtl w:val="0"/>
        </w:rPr>
        <w:t xml:space="preserve">волновой функции, который тоже можно </w:t>
      </w:r>
      <w:r w:rsidDel="00000000" w:rsidR="00000000" w:rsidRPr="00000000">
        <w:rPr>
          <w:rFonts w:ascii="Times New Roman" w:cs="Times New Roman" w:eastAsia="Times New Roman" w:hAnsi="Times New Roman"/>
          <w:i w:val="1"/>
          <w:sz w:val="24"/>
          <w:rtl w:val="0"/>
        </w:rPr>
        <w:t xml:space="preserve">разложить на множители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Сказать, что он самостоятельно существует, всё равно, что сказать — внутри числа «шесть» существует независимый множитель «три».</w:t>
      </w:r>
      <w:r w:rsidDel="00000000" w:rsidR="00000000" w:rsidRPr="00000000">
        <w:rPr>
          <w:rFonts w:ascii="Times New Roman" w:cs="Times New Roman" w:eastAsia="Times New Roman" w:hAnsi="Times New Roman"/>
          <w:sz w:val="24"/>
          <w:rtl w:val="0"/>
        </w:rPr>
        <w:t xml:space="preserve"> И если палочка Гарри способна </w:t>
      </w:r>
      <w:r w:rsidDel="00000000" w:rsidR="00000000" w:rsidRPr="00000000">
        <w:rPr>
          <w:rFonts w:ascii="Times New Roman" w:cs="Times New Roman" w:eastAsia="Times New Roman" w:hAnsi="Times New Roman"/>
          <w:i w:val="1"/>
          <w:sz w:val="24"/>
          <w:rtl w:val="0"/>
        </w:rPr>
        <w:t xml:space="preserve">изменять множители в волновых функциях, которые можно хотя бы приблизительно на множители разложить</w:t>
      </w:r>
      <w:r w:rsidDel="00000000" w:rsidR="00000000" w:rsidRPr="00000000">
        <w:rPr>
          <w:rFonts w:ascii="Times New Roman" w:cs="Times New Roman" w:eastAsia="Times New Roman" w:hAnsi="Times New Roman"/>
          <w:sz w:val="24"/>
          <w:rtl w:val="0"/>
        </w:rPr>
        <w:t xml:space="preserve">, значит, чёрт побери, она может изменить немного </w:t>
      </w:r>
      <w:r w:rsidDel="00000000" w:rsidR="00000000" w:rsidRPr="00000000">
        <w:rPr>
          <w:rFonts w:ascii="Times New Roman" w:cs="Times New Roman" w:eastAsia="Times New Roman" w:hAnsi="Times New Roman"/>
          <w:i w:val="1"/>
          <w:sz w:val="24"/>
          <w:rtl w:val="0"/>
        </w:rPr>
        <w:t xml:space="preserve">меньший </w:t>
      </w:r>
      <w:r w:rsidDel="00000000" w:rsidR="00000000" w:rsidRPr="00000000">
        <w:rPr>
          <w:rFonts w:ascii="Times New Roman" w:cs="Times New Roman" w:eastAsia="Times New Roman" w:hAnsi="Times New Roman"/>
          <w:sz w:val="24"/>
          <w:rtl w:val="0"/>
        </w:rPr>
        <w:t xml:space="preserve">множитель, который мозг Гарри видит как участок ластика...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Надсадно дыша, Гермиона неслась по коридорам. Башмаки тяжело стучали по каменным </w:t>
      </w:r>
      <w:r w:rsidDel="00000000" w:rsidR="00000000" w:rsidRPr="00000000">
        <w:rPr>
          <w:rFonts w:ascii="Times New Roman" w:cs="Times New Roman" w:eastAsia="Times New Roman" w:hAnsi="Times New Roman"/>
          <w:sz w:val="24"/>
          <w:rtl w:val="0"/>
        </w:rPr>
        <w:t xml:space="preserve">плитам, струившийся в крови адреналин гнал её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Перед мысленным взором крутились картинки: девушка превращается в старуху, ваза становится двумя лицами.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Что они наделали?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Что они наделали?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подлетела к классу. Её пальцы, мокрые от пота, скользнули по дверной ручке. Гермиона вцепилась в неё сильнее и распахнула дверь...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сидел за столом, уставившись на маленький розовый прямоугольник перед ним...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нескольких шагах от тонкой чёрной нити, почти не видной с такого расстояния и удерживающей груз...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Гарри, вон из класса!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вздрогнул, вскочил так быстро, что чуть не упал, и, задержавшись только чтобы схватить маленький розовый прямоугольник, бросился к двери. Гермиона пропустила его, одновременно направляя палочку на чёрную нить...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Фините Инкантатем!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захлопнула дверь под грохот сотни </w:t>
      </w:r>
      <w:r w:rsidDel="00000000" w:rsidR="00000000" w:rsidRPr="00000000">
        <w:rPr>
          <w:rFonts w:ascii="Times New Roman" w:cs="Times New Roman" w:eastAsia="Times New Roman" w:hAnsi="Times New Roman"/>
          <w:sz w:val="24"/>
          <w:rtl w:val="0"/>
        </w:rPr>
        <w:t xml:space="preserve">килограммов </w:t>
      </w:r>
      <w:r w:rsidDel="00000000" w:rsidR="00000000" w:rsidRPr="00000000">
        <w:rPr>
          <w:rFonts w:ascii="Times New Roman" w:cs="Times New Roman" w:eastAsia="Times New Roman" w:hAnsi="Times New Roman"/>
          <w:sz w:val="24"/>
          <w:rtl w:val="0"/>
        </w:rPr>
        <w:t xml:space="preserve">упавшего металла.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тяжело дышала, судорожно глотая воздух. Она пробежала весь путь без остановок, одежда промокла от пота, а ноги будто горели. Она не смогла бы ответить на вопросы Гарри даже за все галлеоны мира.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моргнула и поняла, что начала падать, но Гарри её поймал и мягко опустил на пол.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...чувствуешь... — с трудом прошептала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Что?</w:t>
      </w:r>
      <w:r w:rsidDel="00000000" w:rsidR="00000000" w:rsidRPr="00000000">
        <w:rPr>
          <w:rFonts w:ascii="Times New Roman" w:cs="Times New Roman" w:eastAsia="Times New Roman" w:hAnsi="Times New Roman"/>
          <w:sz w:val="24"/>
          <w:rtl w:val="0"/>
        </w:rPr>
        <w:t xml:space="preserve"> — переспросил Гарри, </w:t>
      </w:r>
      <w:r w:rsidDel="00000000" w:rsidR="00000000" w:rsidRPr="00000000">
        <w:rPr>
          <w:rFonts w:ascii="Times New Roman" w:cs="Times New Roman" w:eastAsia="Times New Roman" w:hAnsi="Times New Roman"/>
          <w:sz w:val="24"/>
          <w:rtl w:val="0"/>
        </w:rPr>
        <w:t xml:space="preserve">побелев как мел.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ты... себя... чувствуешь?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Судя по его виду, когда вопрос до него дошёл, Гарри испугался ещё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Мне кажется, </w:t>
      </w:r>
      <w:r w:rsidDel="00000000" w:rsidR="00000000" w:rsidRPr="00000000">
        <w:rPr>
          <w:rFonts w:ascii="Times New Roman" w:cs="Times New Roman" w:eastAsia="Times New Roman" w:hAnsi="Times New Roman"/>
          <w:sz w:val="24"/>
          <w:rtl w:val="0"/>
        </w:rPr>
        <w:t xml:space="preserve">никаких симптомов</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на мгновение закрыла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Хорошо, — прошептала она. — Подожди, </w:t>
      </w:r>
      <w:r w:rsidDel="00000000" w:rsidR="00000000" w:rsidRPr="00000000">
        <w:rPr>
          <w:rFonts w:ascii="Times New Roman" w:cs="Times New Roman" w:eastAsia="Times New Roman" w:hAnsi="Times New Roman"/>
          <w:sz w:val="24"/>
          <w:rtl w:val="0"/>
        </w:rPr>
        <w:t xml:space="preserve">переведу дыхание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Какое-то время они просто сидели на полу. Гарри всё ещё выглядел испуганным. Это тоже хорошо, возможно, он чему-то научится.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потянулась к кошелю, который купил ей Гарри, через пересохшее горло вытолкнула слово «вода», схватила бутылку и начала пить большими глотками.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Прошло ещё некоторое время, прежде чем она смогла 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Мы нарушили правила, Гарри, — хрипло сказала она. — Мы нарушили правила.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 сглотнул Гарри, — Я не вижу, как. Я </w:t>
      </w:r>
      <w:r w:rsidDel="00000000" w:rsidR="00000000" w:rsidRPr="00000000">
        <w:rPr>
          <w:rFonts w:ascii="Times New Roman" w:cs="Times New Roman" w:eastAsia="Times New Roman" w:hAnsi="Times New Roman"/>
          <w:i w:val="1"/>
          <w:sz w:val="24"/>
          <w:rtl w:val="0"/>
        </w:rPr>
        <w:t xml:space="preserve">думал</w:t>
      </w:r>
      <w:r w:rsidDel="00000000" w:rsidR="00000000" w:rsidRPr="00000000">
        <w:rPr>
          <w:rFonts w:ascii="Times New Roman" w:cs="Times New Roman" w:eastAsia="Times New Roman" w:hAnsi="Times New Roman"/>
          <w:sz w:val="24"/>
          <w:rtl w:val="0"/>
        </w:rPr>
        <w:t xml:space="preserve">,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Я спросила тебя, безопасна ли трансфигурация, и </w:t>
      </w:r>
      <w:r w:rsidDel="00000000" w:rsidR="00000000" w:rsidRPr="00000000">
        <w:rPr>
          <w:rFonts w:ascii="Times New Roman" w:cs="Times New Roman" w:eastAsia="Times New Roman" w:hAnsi="Times New Roman"/>
          <w:i w:val="1"/>
          <w:sz w:val="24"/>
          <w:rtl w:val="0"/>
        </w:rPr>
        <w:t xml:space="preserve">ты мне ответил!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это всё? —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едва не перешла на крик: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Гарри, ты не понимаешь? Эта штука сделана из тонких волокон, что если они </w:t>
      </w:r>
      <w:r w:rsidDel="00000000" w:rsidR="00000000" w:rsidRPr="00000000">
        <w:rPr>
          <w:rFonts w:ascii="Times New Roman" w:cs="Times New Roman" w:eastAsia="Times New Roman" w:hAnsi="Times New Roman"/>
          <w:i w:val="1"/>
          <w:sz w:val="24"/>
          <w:rtl w:val="0"/>
        </w:rPr>
        <w:t xml:space="preserve">распутаются</w:t>
      </w:r>
      <w:r w:rsidDel="00000000" w:rsidR="00000000" w:rsidRPr="00000000">
        <w:rPr>
          <w:rFonts w:ascii="Times New Roman" w:cs="Times New Roman" w:eastAsia="Times New Roman" w:hAnsi="Times New Roman"/>
          <w:sz w:val="24"/>
          <w:rtl w:val="0"/>
        </w:rPr>
        <w:t xml:space="preserve">, кто </w:t>
      </w:r>
      <w:r w:rsidDel="00000000" w:rsidR="00000000" w:rsidRPr="00000000">
        <w:rPr>
          <w:rFonts w:ascii="Times New Roman" w:cs="Times New Roman" w:eastAsia="Times New Roman" w:hAnsi="Times New Roman"/>
          <w:i w:val="1"/>
          <w:sz w:val="24"/>
          <w:rtl w:val="0"/>
        </w:rPr>
        <w:t xml:space="preserve">знает, </w:t>
      </w:r>
      <w:r w:rsidDel="00000000" w:rsidR="00000000" w:rsidRPr="00000000">
        <w:rPr>
          <w:rFonts w:ascii="Times New Roman" w:cs="Times New Roman" w:eastAsia="Times New Roman" w:hAnsi="Times New Roman"/>
          <w:sz w:val="24"/>
          <w:rtl w:val="0"/>
        </w:rPr>
        <w:t xml:space="preserve">что может случиться? </w:t>
      </w:r>
      <w:r w:rsidDel="00000000" w:rsidR="00000000" w:rsidRPr="00000000">
        <w:rPr>
          <w:rFonts w:ascii="Times New Roman" w:cs="Times New Roman" w:eastAsia="Times New Roman" w:hAnsi="Times New Roman"/>
          <w:i w:val="1"/>
          <w:sz w:val="24"/>
          <w:rtl w:val="0"/>
        </w:rPr>
        <w:t xml:space="preserve">Мы не спросили профессора МакГонагалл! </w:t>
      </w:r>
      <w:r w:rsidDel="00000000" w:rsidR="00000000" w:rsidRPr="00000000">
        <w:rPr>
          <w:rFonts w:ascii="Times New Roman" w:cs="Times New Roman" w:eastAsia="Times New Roman" w:hAnsi="Times New Roman"/>
          <w:sz w:val="24"/>
          <w:rtl w:val="0"/>
        </w:rPr>
        <w:t xml:space="preserve">Ты понимаешь, что мы наделали? Мы экспериментировали с трансфигурацией! Мы </w:t>
      </w:r>
      <w:r w:rsidDel="00000000" w:rsidR="00000000" w:rsidRPr="00000000">
        <w:rPr>
          <w:rFonts w:ascii="Times New Roman" w:cs="Times New Roman" w:eastAsia="Times New Roman" w:hAnsi="Times New Roman"/>
          <w:i w:val="1"/>
          <w:sz w:val="24"/>
          <w:rtl w:val="0"/>
        </w:rPr>
        <w:t xml:space="preserve">экспериментировали с трансфигурацией!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Опять повисла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Верно... — медленно произнёс Гарри. — </w:t>
      </w:r>
      <w:r w:rsidDel="00000000" w:rsidR="00000000" w:rsidRPr="00000000">
        <w:rPr>
          <w:rFonts w:ascii="Times New Roman" w:cs="Times New Roman" w:eastAsia="Times New Roman" w:hAnsi="Times New Roman"/>
          <w:sz w:val="24"/>
          <w:rtl w:val="0"/>
        </w:rPr>
        <w:t xml:space="preserve">Кажется</w:t>
      </w:r>
      <w:r w:rsidDel="00000000" w:rsidR="00000000" w:rsidRPr="00000000">
        <w:rPr>
          <w:rFonts w:ascii="Times New Roman" w:cs="Times New Roman" w:eastAsia="Times New Roman" w:hAnsi="Times New Roman"/>
          <w:sz w:val="24"/>
          <w:rtl w:val="0"/>
        </w:rPr>
        <w:t xml:space="preserve">, это ещё один запрет, который никому в голову не придёт озвучить, поскольку он слишком</w:t>
      </w:r>
      <w:r w:rsidDel="00000000" w:rsidR="00000000" w:rsidRPr="00000000">
        <w:rPr>
          <w:rFonts w:ascii="Times New Roman" w:cs="Times New Roman" w:eastAsia="Times New Roman" w:hAnsi="Times New Roman"/>
          <w:sz w:val="24"/>
          <w:rtl w:val="0"/>
        </w:rPr>
        <w:t xml:space="preserve"> очевиден</w:t>
      </w:r>
      <w:r w:rsidDel="00000000" w:rsidR="00000000" w:rsidRPr="00000000">
        <w:rPr>
          <w:rFonts w:ascii="Times New Roman" w:cs="Times New Roman" w:eastAsia="Times New Roman" w:hAnsi="Times New Roman"/>
          <w:sz w:val="24"/>
          <w:rtl w:val="0"/>
        </w:rPr>
        <w:t xml:space="preserve">. Не проверяйте блестящие </w:t>
      </w:r>
      <w:r w:rsidDel="00000000" w:rsidR="00000000" w:rsidRPr="00000000">
        <w:rPr>
          <w:rFonts w:ascii="Times New Roman" w:cs="Times New Roman" w:eastAsia="Times New Roman" w:hAnsi="Times New Roman"/>
          <w:sz w:val="24"/>
          <w:rtl w:val="0"/>
        </w:rPr>
        <w:t xml:space="preserve">идеи </w:t>
      </w:r>
      <w:r w:rsidDel="00000000" w:rsidR="00000000" w:rsidRPr="00000000">
        <w:rPr>
          <w:rFonts w:ascii="Times New Roman" w:cs="Times New Roman" w:eastAsia="Times New Roman" w:hAnsi="Times New Roman"/>
          <w:sz w:val="24"/>
          <w:rtl w:val="0"/>
        </w:rPr>
        <w:t xml:space="preserve">в области трансфигурации самостоятельно в заброшенном классе, не посоветовавшись с профессором.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Из-за тебя м</w:t>
      </w:r>
      <w:r w:rsidDel="00000000" w:rsidR="00000000" w:rsidRPr="00000000">
        <w:rPr>
          <w:rFonts w:ascii="Times New Roman" w:cs="Times New Roman" w:eastAsia="Times New Roman" w:hAnsi="Times New Roman"/>
          <w:sz w:val="24"/>
          <w:rtl w:val="0"/>
        </w:rPr>
        <w:t xml:space="preserve">ы могли погибнут</w:t>
      </w:r>
      <w:r w:rsidDel="00000000" w:rsidR="00000000" w:rsidRPr="00000000">
        <w:rPr>
          <w:rFonts w:ascii="Times New Roman" w:cs="Times New Roman" w:eastAsia="Times New Roman" w:hAnsi="Times New Roman"/>
          <w:sz w:val="24"/>
          <w:rtl w:val="0"/>
        </w:rPr>
        <w:t xml:space="preserve">ь! — Гермиона знала, что так говорить несправедливо, она и сама совершила ошибку, но она всё ещё сердилась на Гарри, он всегда говорил очень уверенно, и это заставляло её без раздумий следовать за ним. — Мы могли </w:t>
      </w:r>
      <w:r w:rsidDel="00000000" w:rsidR="00000000" w:rsidRPr="00000000">
        <w:rPr>
          <w:rFonts w:ascii="Times New Roman" w:cs="Times New Roman" w:eastAsia="Times New Roman" w:hAnsi="Times New Roman"/>
          <w:i w:val="1"/>
          <w:sz w:val="24"/>
          <w:rtl w:val="0"/>
        </w:rPr>
        <w:t xml:space="preserve">испортить </w:t>
      </w:r>
      <w:r w:rsidDel="00000000" w:rsidR="00000000" w:rsidRPr="00000000">
        <w:rPr>
          <w:rFonts w:ascii="Times New Roman" w:cs="Times New Roman" w:eastAsia="Times New Roman" w:hAnsi="Times New Roman"/>
          <w:i w:val="1"/>
          <w:sz w:val="24"/>
          <w:rtl w:val="0"/>
        </w:rPr>
        <w:t xml:space="preserve">блестящий послужной список </w:t>
      </w:r>
      <w:r w:rsidDel="00000000" w:rsidR="00000000" w:rsidRPr="00000000">
        <w:rPr>
          <w:rFonts w:ascii="Times New Roman" w:cs="Times New Roman" w:eastAsia="Times New Roman" w:hAnsi="Times New Roman"/>
          <w:i w:val="1"/>
          <w:sz w:val="24"/>
          <w:rtl w:val="0"/>
        </w:rPr>
        <w:t xml:space="preserve">профессора МакГонагалл</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сказал Гарри, — не будем ей об этом рассказывать, хорошо?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Мы должны прекратить, — заявила Гермиона. — Мы должны прекратить эти занятия, пока мы не пострадали. Мы слишком молоды, Гарри, мы не можем ничего сделать, по крайней мере пока.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слегка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Эм-м, вот тут ты немного ошибаешься.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протянул ей маленький розовый прямоугольник, резиновый ластик с ярко блестящим металлическим участком.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недоумённо уставилась на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Квантовой механики оказалось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недостаточно, — сказал Гарри. — Мне пришлось дойти до вне</w:t>
      </w:r>
      <w:r w:rsidDel="00000000" w:rsidR="00000000" w:rsidRPr="00000000">
        <w:rPr>
          <w:rFonts w:ascii="Times New Roman" w:cs="Times New Roman" w:eastAsia="Times New Roman" w:hAnsi="Times New Roman"/>
          <w:sz w:val="24"/>
          <w:rtl w:val="0"/>
        </w:rPr>
        <w:t xml:space="preserve">вре</w:t>
      </w:r>
      <w:r w:rsidDel="00000000" w:rsidR="00000000" w:rsidRPr="00000000">
        <w:rPr>
          <w:rFonts w:ascii="Times New Roman" w:cs="Times New Roman" w:eastAsia="Times New Roman" w:hAnsi="Times New Roman"/>
          <w:sz w:val="24"/>
          <w:rtl w:val="0"/>
        </w:rPr>
        <w:t xml:space="preserve">менной физики</w:t>
      </w:r>
      <w:r w:rsidDel="00000000" w:rsidR="00000000" w:rsidRPr="00000000">
        <w:rPr>
          <w:rFonts w:ascii="Times New Roman" w:cs="Times New Roman" w:eastAsia="Times New Roman" w:hAnsi="Times New Roman"/>
          <w:sz w:val="24"/>
          <w:rtl w:val="0"/>
        </w:rPr>
        <w:t xml:space="preserve">, чтобы что-то получилось. Нужно увидеть, как волшебная палочка изменяет </w:t>
      </w:r>
      <w:r w:rsidDel="00000000" w:rsidR="00000000" w:rsidRPr="00000000">
        <w:rPr>
          <w:rFonts w:ascii="Times New Roman" w:cs="Times New Roman" w:eastAsia="Times New Roman" w:hAnsi="Times New Roman"/>
          <w:i w:val="1"/>
          <w:sz w:val="24"/>
          <w:rtl w:val="0"/>
        </w:rPr>
        <w:t xml:space="preserve">связь </w:t>
      </w:r>
      <w:r w:rsidDel="00000000" w:rsidR="00000000" w:rsidRPr="00000000">
        <w:rPr>
          <w:rFonts w:ascii="Times New Roman" w:cs="Times New Roman" w:eastAsia="Times New Roman" w:hAnsi="Times New Roman"/>
          <w:sz w:val="24"/>
          <w:rtl w:val="0"/>
        </w:rPr>
        <w:t xml:space="preserve">между отдельными реальностями прошлого и будущего, а </w:t>
      </w:r>
      <w:r w:rsidDel="00000000" w:rsidR="00000000" w:rsidRPr="00000000">
        <w:rPr>
          <w:rFonts w:ascii="Times New Roman" w:cs="Times New Roman" w:eastAsia="Times New Roman" w:hAnsi="Times New Roman"/>
          <w:sz w:val="24"/>
          <w:rtl w:val="0"/>
        </w:rPr>
        <w:t xml:space="preserve">не </w:t>
      </w:r>
      <w:r w:rsidDel="00000000" w:rsidR="00000000" w:rsidRPr="00000000">
        <w:rPr>
          <w:rFonts w:ascii="Times New Roman" w:cs="Times New Roman" w:eastAsia="Times New Roman" w:hAnsi="Times New Roman"/>
          <w:i w:val="1"/>
          <w:sz w:val="24"/>
          <w:rtl w:val="0"/>
        </w:rPr>
        <w:t xml:space="preserve">менять</w:t>
      </w:r>
      <w:r w:rsidDel="00000000" w:rsidR="00000000" w:rsidRPr="00000000">
        <w:rPr>
          <w:rFonts w:ascii="Times New Roman" w:cs="Times New Roman" w:eastAsia="Times New Roman" w:hAnsi="Times New Roman"/>
          <w:sz w:val="24"/>
          <w:rtl w:val="0"/>
        </w:rPr>
        <w:t xml:space="preserve"> что-то во временном потоке. Но у меня получилось, Гермиона. Я посмотрел сквозь иллюзию предметов, и, готов спорить, это не удавалось ни одному волшебнику в мире. Даже если кто-то из маглорожденных знает о формулах квантовой механики без времени, для него это лишь непонятные утверждения о далёкой от него квантовой ерунде, он не </w:t>
      </w:r>
      <w:r w:rsidDel="00000000" w:rsidR="00000000" w:rsidRPr="00000000">
        <w:rPr>
          <w:rFonts w:ascii="Times New Roman" w:cs="Times New Roman" w:eastAsia="Times New Roman" w:hAnsi="Times New Roman"/>
          <w:i w:val="1"/>
          <w:sz w:val="24"/>
          <w:rtl w:val="0"/>
        </w:rPr>
        <w:t xml:space="preserve">поймёт, </w:t>
      </w:r>
      <w:r w:rsidDel="00000000" w:rsidR="00000000" w:rsidRPr="00000000">
        <w:rPr>
          <w:rFonts w:ascii="Times New Roman" w:cs="Times New Roman" w:eastAsia="Times New Roman" w:hAnsi="Times New Roman"/>
          <w:sz w:val="24"/>
          <w:rtl w:val="0"/>
        </w:rPr>
        <w:t xml:space="preserve">что это и есть </w:t>
      </w:r>
      <w:r w:rsidDel="00000000" w:rsidR="00000000" w:rsidRPr="00000000">
        <w:rPr>
          <w:rFonts w:ascii="Times New Roman" w:cs="Times New Roman" w:eastAsia="Times New Roman" w:hAnsi="Times New Roman"/>
          <w:i w:val="1"/>
          <w:sz w:val="24"/>
          <w:rtl w:val="0"/>
        </w:rPr>
        <w:t xml:space="preserve">реальность, </w:t>
      </w:r>
      <w:r w:rsidDel="00000000" w:rsidR="00000000" w:rsidRPr="00000000">
        <w:rPr>
          <w:rFonts w:ascii="Times New Roman" w:cs="Times New Roman" w:eastAsia="Times New Roman" w:hAnsi="Times New Roman"/>
          <w:sz w:val="24"/>
          <w:rtl w:val="0"/>
        </w:rPr>
        <w:t xml:space="preserve">не сможет принять, что известный ему мир — лишь галлюцинация. Я трансфигурировал </w:t>
      </w:r>
      <w:r w:rsidDel="00000000" w:rsidR="00000000" w:rsidRPr="00000000">
        <w:rPr>
          <w:rFonts w:ascii="Times New Roman" w:cs="Times New Roman" w:eastAsia="Times New Roman" w:hAnsi="Times New Roman"/>
          <w:i w:val="1"/>
          <w:sz w:val="24"/>
          <w:rtl w:val="0"/>
        </w:rPr>
        <w:t xml:space="preserve">часть </w:t>
      </w:r>
      <w:r w:rsidDel="00000000" w:rsidR="00000000" w:rsidRPr="00000000">
        <w:rPr>
          <w:rFonts w:ascii="Times New Roman" w:cs="Times New Roman" w:eastAsia="Times New Roman" w:hAnsi="Times New Roman"/>
          <w:sz w:val="24"/>
          <w:rtl w:val="0"/>
        </w:rPr>
        <w:t xml:space="preserve">ластика, не изменяя его </w:t>
      </w:r>
      <w:r w:rsidDel="00000000" w:rsidR="00000000" w:rsidRPr="00000000">
        <w:rPr>
          <w:rFonts w:ascii="Times New Roman" w:cs="Times New Roman" w:eastAsia="Times New Roman" w:hAnsi="Times New Roman"/>
          <w:i w:val="1"/>
          <w:sz w:val="24"/>
          <w:rtl w:val="0"/>
        </w:rPr>
        <w:t xml:space="preserve">целиком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подняла палочку и </w:t>
      </w:r>
      <w:r w:rsidDel="00000000" w:rsidR="00000000" w:rsidRPr="00000000">
        <w:rPr>
          <w:rFonts w:ascii="Times New Roman" w:cs="Times New Roman" w:eastAsia="Times New Roman" w:hAnsi="Times New Roman"/>
          <w:sz w:val="24"/>
          <w:rtl w:val="0"/>
        </w:rPr>
        <w:t xml:space="preserve">направила на</w:t>
      </w:r>
      <w:r w:rsidDel="00000000" w:rsidR="00000000" w:rsidRPr="00000000">
        <w:rPr>
          <w:rFonts w:ascii="Times New Roman" w:cs="Times New Roman" w:eastAsia="Times New Roman" w:hAnsi="Times New Roman"/>
          <w:sz w:val="24"/>
          <w:rtl w:val="0"/>
        </w:rPr>
        <w:t xml:space="preserve"> ластик.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лице Гарри мелькнуло раздражение, но он не попытался ей помешать.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Фините Инкантатем! — </w:t>
      </w:r>
      <w:r w:rsidDel="00000000" w:rsidR="00000000" w:rsidRPr="00000000">
        <w:rPr>
          <w:rFonts w:ascii="Times New Roman" w:cs="Times New Roman" w:eastAsia="Times New Roman" w:hAnsi="Times New Roman"/>
          <w:sz w:val="24"/>
          <w:rtl w:val="0"/>
        </w:rPr>
        <w:t xml:space="preserve">произнесла Гермиона. — Поговори с профессором МакГонагалл, прежде чем продолжать.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кивнул, хотя и немного холодно.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И всё-таки нам надо прекратить, — сказала 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Почему? — </w:t>
      </w:r>
      <w:r w:rsidDel="00000000" w:rsidR="00000000" w:rsidRPr="00000000">
        <w:rPr>
          <w:rFonts w:ascii="Times New Roman" w:cs="Times New Roman" w:eastAsia="Times New Roman" w:hAnsi="Times New Roman"/>
          <w:sz w:val="24"/>
          <w:rtl w:val="0"/>
        </w:rPr>
        <w:t xml:space="preserve">спросил Гарри. — Ты не поним</w:t>
      </w:r>
      <w:r w:rsidDel="00000000" w:rsidR="00000000" w:rsidRPr="00000000">
        <w:rPr>
          <w:rFonts w:ascii="Times New Roman" w:cs="Times New Roman" w:eastAsia="Times New Roman" w:hAnsi="Times New Roman"/>
          <w:sz w:val="24"/>
          <w:rtl w:val="0"/>
        </w:rPr>
        <w:t xml:space="preserve">аешь, что это </w:t>
      </w:r>
      <w:r w:rsidDel="00000000" w:rsidR="00000000" w:rsidRPr="00000000">
        <w:rPr>
          <w:rFonts w:ascii="Times New Roman" w:cs="Times New Roman" w:eastAsia="Times New Roman" w:hAnsi="Times New Roman"/>
          <w:i w:val="1"/>
          <w:sz w:val="24"/>
          <w:rtl w:val="0"/>
        </w:rPr>
        <w:t xml:space="preserve">значит, </w:t>
      </w:r>
      <w:r w:rsidDel="00000000" w:rsidR="00000000" w:rsidRPr="00000000">
        <w:rPr>
          <w:rFonts w:ascii="Times New Roman" w:cs="Times New Roman" w:eastAsia="Times New Roman" w:hAnsi="Times New Roman"/>
          <w:sz w:val="24"/>
          <w:rtl w:val="0"/>
        </w:rPr>
        <w:t xml:space="preserve">Гермиона? Волшебники знают не всё! Их слишком мало, а хоть чуть-чуть знакомых с наукой среди них ещё меньше. Низковисящие плоды ещё не кончились...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Это </w:t>
      </w:r>
      <w:r w:rsidDel="00000000" w:rsidR="00000000" w:rsidRPr="00000000">
        <w:rPr>
          <w:rFonts w:ascii="Times New Roman" w:cs="Times New Roman" w:eastAsia="Times New Roman" w:hAnsi="Times New Roman"/>
          <w:i w:val="1"/>
          <w:sz w:val="24"/>
          <w:rtl w:val="0"/>
        </w:rPr>
        <w:t xml:space="preserve">опасно, — </w:t>
      </w:r>
      <w:r w:rsidDel="00000000" w:rsidR="00000000" w:rsidRPr="00000000">
        <w:rPr>
          <w:rFonts w:ascii="Times New Roman" w:cs="Times New Roman" w:eastAsia="Times New Roman" w:hAnsi="Times New Roman"/>
          <w:sz w:val="24"/>
          <w:rtl w:val="0"/>
        </w:rPr>
        <w:t xml:space="preserve">сказала Гермиона. — И если мы </w:t>
      </w:r>
      <w:r w:rsidDel="00000000" w:rsidR="00000000" w:rsidRPr="00000000">
        <w:rPr>
          <w:rFonts w:ascii="Times New Roman" w:cs="Times New Roman" w:eastAsia="Times New Roman" w:hAnsi="Times New Roman"/>
          <w:i w:val="1"/>
          <w:sz w:val="24"/>
          <w:rtl w:val="0"/>
        </w:rPr>
        <w:t xml:space="preserve">способны </w:t>
      </w:r>
      <w:r w:rsidDel="00000000" w:rsidR="00000000" w:rsidRPr="00000000">
        <w:rPr>
          <w:rFonts w:ascii="Times New Roman" w:cs="Times New Roman" w:eastAsia="Times New Roman" w:hAnsi="Times New Roman"/>
          <w:sz w:val="24"/>
          <w:rtl w:val="0"/>
        </w:rPr>
        <w:t xml:space="preserve">делать открытия, то это</w:t>
      </w:r>
      <w:r w:rsidDel="00000000" w:rsidR="00000000" w:rsidRPr="00000000">
        <w:rPr>
          <w:rFonts w:ascii="Times New Roman" w:cs="Times New Roman" w:eastAsia="Times New Roman" w:hAnsi="Times New Roman"/>
          <w:sz w:val="24"/>
          <w:rtl w:val="0"/>
        </w:rPr>
        <w:t xml:space="preserve"> ещё </w:t>
      </w:r>
      <w:r w:rsidDel="00000000" w:rsidR="00000000" w:rsidRPr="00000000">
        <w:rPr>
          <w:rFonts w:ascii="Times New Roman" w:cs="Times New Roman" w:eastAsia="Times New Roman" w:hAnsi="Times New Roman"/>
          <w:i w:val="1"/>
          <w:sz w:val="24"/>
          <w:rtl w:val="0"/>
        </w:rPr>
        <w:t xml:space="preserve">опаснее</w:t>
      </w:r>
      <w:r w:rsidDel="00000000" w:rsidR="00000000" w:rsidRPr="00000000">
        <w:rPr>
          <w:rFonts w:ascii="Times New Roman" w:cs="Times New Roman" w:eastAsia="Times New Roman" w:hAnsi="Times New Roman"/>
          <w:sz w:val="24"/>
          <w:rtl w:val="0"/>
        </w:rPr>
        <w:t xml:space="preserve">! Мы </w:t>
      </w:r>
      <w:r w:rsidDel="00000000" w:rsidR="00000000" w:rsidRPr="00000000">
        <w:rPr>
          <w:rFonts w:ascii="Times New Roman" w:cs="Times New Roman" w:eastAsia="Times New Roman" w:hAnsi="Times New Roman"/>
          <w:i w:val="1"/>
          <w:sz w:val="24"/>
          <w:rtl w:val="0"/>
        </w:rPr>
        <w:t xml:space="preserve">слишком молоды!</w:t>
      </w:r>
      <w:r w:rsidDel="00000000" w:rsidR="00000000" w:rsidRPr="00000000">
        <w:rPr>
          <w:rFonts w:ascii="Times New Roman" w:cs="Times New Roman" w:eastAsia="Times New Roman" w:hAnsi="Times New Roman"/>
          <w:sz w:val="24"/>
          <w:rtl w:val="0"/>
        </w:rPr>
        <w:t xml:space="preserve"> Мы уже сделали большую ошибку, в следующий раз мы можем просто </w:t>
      </w:r>
      <w:r w:rsidDel="00000000" w:rsidR="00000000" w:rsidRPr="00000000">
        <w:rPr>
          <w:rFonts w:ascii="Times New Roman" w:cs="Times New Roman" w:eastAsia="Times New Roman" w:hAnsi="Times New Roman"/>
          <w:i w:val="1"/>
          <w:sz w:val="24"/>
          <w:rtl w:val="0"/>
        </w:rPr>
        <w:t xml:space="preserve">погибнуть!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Гермиону передёрнуло.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посмотрел в сторону и сделал несколько глубоких вдохов.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Пожалуйста, не пытайся делать открытия в одиночку, Гарри, — срывающимся голосом попросила Гермиона. —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Пожалуйста, не вынуждай меня решать, стоит ли рассказать профессору Флитвику.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этот раз тишина длилась дольше.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Итак, ты хочешь, чтобы мы учились, — произнёс Гарри. Гермиона чувствовала, что он пытается не показывать недовольства. — Просто учились.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не была уверена, следует</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ли отвечать,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ты учился, эм, вневременной физике, так?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посмотрел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То, что ты сделал, — неуверенно сказала Гермиона, — не было следствием </w:t>
      </w:r>
      <w:r w:rsidDel="00000000" w:rsidR="00000000" w:rsidRPr="00000000">
        <w:rPr>
          <w:rFonts w:ascii="Times New Roman" w:cs="Times New Roman" w:eastAsia="Times New Roman" w:hAnsi="Times New Roman"/>
          <w:i w:val="1"/>
          <w:sz w:val="24"/>
          <w:rtl w:val="0"/>
        </w:rPr>
        <w:t xml:space="preserve">наших </w:t>
      </w:r>
      <w:r w:rsidDel="00000000" w:rsidR="00000000" w:rsidRPr="00000000">
        <w:rPr>
          <w:rFonts w:ascii="Times New Roman" w:cs="Times New Roman" w:eastAsia="Times New Roman" w:hAnsi="Times New Roman"/>
          <w:sz w:val="24"/>
          <w:rtl w:val="0"/>
        </w:rPr>
        <w:t xml:space="preserve">экспериментов. У тебя получилось, потому что ты прочитал уйму книг.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открыл рот, затем закрыл его. По его лицу было видно, что он недоволен.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Хорошо, — ответил Гарри. — Предлагаю так: мы учимся, и если я придумаю эксперимент, который </w:t>
      </w:r>
      <w:r w:rsidDel="00000000" w:rsidR="00000000" w:rsidRPr="00000000">
        <w:rPr>
          <w:rFonts w:ascii="Times New Roman" w:cs="Times New Roman" w:eastAsia="Times New Roman" w:hAnsi="Times New Roman"/>
          <w:i w:val="1"/>
          <w:sz w:val="24"/>
          <w:rtl w:val="0"/>
        </w:rPr>
        <w:t xml:space="preserve">действительно </w:t>
      </w:r>
      <w:r w:rsidDel="00000000" w:rsidR="00000000" w:rsidRPr="00000000">
        <w:rPr>
          <w:rFonts w:ascii="Times New Roman" w:cs="Times New Roman" w:eastAsia="Times New Roman" w:hAnsi="Times New Roman"/>
          <w:sz w:val="24"/>
          <w:rtl w:val="0"/>
        </w:rPr>
        <w:t xml:space="preserve">будет стоить того, чтобы его </w:t>
      </w:r>
      <w:r w:rsidDel="00000000" w:rsidR="00000000" w:rsidRPr="00000000">
        <w:rPr>
          <w:rFonts w:ascii="Times New Roman" w:cs="Times New Roman" w:eastAsia="Times New Roman" w:hAnsi="Times New Roman"/>
          <w:sz w:val="24"/>
          <w:rtl w:val="0"/>
        </w:rPr>
        <w:t xml:space="preserve">провели</w:t>
      </w:r>
      <w:r w:rsidDel="00000000" w:rsidR="00000000" w:rsidRPr="00000000">
        <w:rPr>
          <w:rFonts w:ascii="Times New Roman" w:cs="Times New Roman" w:eastAsia="Times New Roman" w:hAnsi="Times New Roman"/>
          <w:sz w:val="24"/>
          <w:rtl w:val="0"/>
        </w:rPr>
        <w:t xml:space="preserve">, мы попробуем это сделать, после того как я спрошу профессора.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Согласна, — Гермиона не упала от облегчения только потому, что уже сидела.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Идём обедать? — </w:t>
      </w:r>
      <w:r w:rsidDel="00000000" w:rsidR="00000000" w:rsidRPr="00000000">
        <w:rPr>
          <w:rFonts w:ascii="Times New Roman" w:cs="Times New Roman" w:eastAsia="Times New Roman" w:hAnsi="Times New Roman"/>
          <w:sz w:val="24"/>
          <w:rtl w:val="0"/>
        </w:rPr>
        <w:t xml:space="preserve">осторожно предложил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кивнула. Да. Обед — это хорошая мысль. Сейчас — особенно.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Оперевшись о каменную стену, она начала </w:t>
      </w:r>
      <w:r w:rsidDel="00000000" w:rsidR="00000000" w:rsidRPr="00000000">
        <w:rPr>
          <w:rFonts w:ascii="Times New Roman" w:cs="Times New Roman" w:eastAsia="Times New Roman" w:hAnsi="Times New Roman"/>
          <w:sz w:val="24"/>
          <w:rtl w:val="0"/>
        </w:rPr>
        <w:t xml:space="preserve">медленно</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подниматься, морщ</w:t>
      </w:r>
      <w:r w:rsidDel="00000000" w:rsidR="00000000" w:rsidRPr="00000000">
        <w:rPr>
          <w:rFonts w:ascii="Times New Roman" w:cs="Times New Roman" w:eastAsia="Times New Roman" w:hAnsi="Times New Roman"/>
          <w:sz w:val="24"/>
          <w:rtl w:val="0"/>
        </w:rPr>
        <w:t xml:space="preserve">ась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от боли в мышцах...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направил на неё палочку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rtl w:val="0"/>
        </w:rPr>
        <w:t xml:space="preserve">—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моргнула. Тяжесть в ногах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уменьшилась до терпимой.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лице Гарри мелькнула улыбка.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Можно </w:t>
      </w:r>
      <w:r w:rsidDel="00000000" w:rsidR="00000000" w:rsidRPr="00000000">
        <w:rPr>
          <w:rFonts w:ascii="Times New Roman" w:cs="Times New Roman" w:eastAsia="Times New Roman" w:hAnsi="Times New Roman"/>
          <w:i w:val="1"/>
          <w:sz w:val="24"/>
          <w:rtl w:val="0"/>
        </w:rPr>
        <w:t xml:space="preserve">приподнять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предмет, даже если не можешь его полностью левитировать. Помнишь тот эксперимент?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Гермиона беспомощно улыбнулась в ответ. Хотя и подумала, что ей стоило рассердиться.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медленно пошла в сторону Большого Зала, чувствуя в ногах чудесную лёгкость. Гарри аккуратно удерживал палочку направленной на неё.</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Его хватило только на пять минут, </w:t>
      </w:r>
      <w:r w:rsidDel="00000000" w:rsidR="00000000" w:rsidRPr="00000000">
        <w:rPr>
          <w:rFonts w:ascii="Times New Roman" w:cs="Times New Roman" w:eastAsia="Times New Roman" w:hAnsi="Times New Roman"/>
          <w:sz w:val="24"/>
          <w:rtl w:val="0"/>
        </w:rPr>
        <w:t xml:space="preserve">но </w:t>
      </w:r>
      <w:r w:rsidDel="00000000" w:rsidR="00000000" w:rsidRPr="00000000">
        <w:rPr>
          <w:rFonts w:ascii="Times New Roman" w:cs="Times New Roman" w:eastAsia="Times New Roman" w:hAnsi="Times New Roman"/>
          <w:sz w:val="24"/>
          <w:rtl w:val="0"/>
        </w:rPr>
        <w:t xml:space="preserve">за саму </w:t>
      </w:r>
      <w:r w:rsidDel="00000000" w:rsidR="00000000" w:rsidRPr="00000000">
        <w:rPr>
          <w:rFonts w:ascii="Times New Roman" w:cs="Times New Roman" w:eastAsia="Times New Roman" w:hAnsi="Times New Roman"/>
          <w:sz w:val="24"/>
          <w:rtl w:val="0"/>
        </w:rPr>
        <w:t xml:space="preserve">идею </w:t>
      </w:r>
      <w:r w:rsidDel="00000000" w:rsidR="00000000" w:rsidRPr="00000000">
        <w:rPr>
          <w:rFonts w:ascii="Times New Roman" w:cs="Times New Roman" w:eastAsia="Times New Roman" w:hAnsi="Times New Roman"/>
          <w:sz w:val="24"/>
          <w:rtl w:val="0"/>
        </w:rPr>
        <w:t xml:space="preserve">она была благодарна.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Минерва посмотрела на Дамблдора. В ответном взгляде тоже читался вопрос.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Вы что-нибудь поняли?</w:t>
      </w:r>
      <w:r w:rsidDel="00000000" w:rsidR="00000000" w:rsidRPr="00000000">
        <w:rPr>
          <w:rFonts w:ascii="Times New Roman" w:cs="Times New Roman" w:eastAsia="Times New Roman" w:hAnsi="Times New Roman"/>
          <w:sz w:val="24"/>
          <w:rtl w:val="0"/>
        </w:rPr>
        <w:t xml:space="preserve"> — смущённо спросил д</w:t>
      </w:r>
      <w:r w:rsidDel="00000000" w:rsidR="00000000" w:rsidRPr="00000000">
        <w:rPr>
          <w:rFonts w:ascii="Times New Roman" w:cs="Times New Roman" w:eastAsia="Times New Roman" w:hAnsi="Times New Roman"/>
          <w:sz w:val="24"/>
          <w:rtl w:val="0"/>
        </w:rPr>
        <w:t xml:space="preserve">иректор</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 её мнению, это была </w:t>
      </w:r>
      <w:r w:rsidDel="00000000" w:rsidR="00000000" w:rsidRPr="00000000">
        <w:rPr>
          <w:rFonts w:ascii="Times New Roman" w:cs="Times New Roman" w:eastAsia="Times New Roman" w:hAnsi="Times New Roman"/>
          <w:sz w:val="24"/>
          <w:rtl w:val="0"/>
        </w:rPr>
        <w:t xml:space="preserve">самая </w:t>
      </w:r>
      <w:r w:rsidDel="00000000" w:rsidR="00000000" w:rsidRPr="00000000">
        <w:rPr>
          <w:rFonts w:ascii="Times New Roman" w:cs="Times New Roman" w:eastAsia="Times New Roman" w:hAnsi="Times New Roman"/>
          <w:sz w:val="24"/>
          <w:rtl w:val="0"/>
        </w:rPr>
        <w:t xml:space="preserve">отборн</w:t>
      </w:r>
      <w:r w:rsidDel="00000000" w:rsidR="00000000" w:rsidRPr="00000000">
        <w:rPr>
          <w:rFonts w:ascii="Times New Roman" w:cs="Times New Roman" w:eastAsia="Times New Roman" w:hAnsi="Times New Roman"/>
          <w:sz w:val="24"/>
          <w:rtl w:val="0"/>
        </w:rPr>
        <w:t xml:space="preserve">ейш</w:t>
      </w:r>
      <w:r w:rsidDel="00000000" w:rsidR="00000000" w:rsidRPr="00000000">
        <w:rPr>
          <w:rFonts w:ascii="Times New Roman" w:cs="Times New Roman" w:eastAsia="Times New Roman" w:hAnsi="Times New Roman"/>
          <w:sz w:val="24"/>
          <w:rtl w:val="0"/>
        </w:rPr>
        <w:t xml:space="preserve">ая</w:t>
      </w:r>
      <w:r w:rsidDel="00000000" w:rsidR="00000000" w:rsidRPr="00000000">
        <w:rPr>
          <w:rFonts w:ascii="Times New Roman" w:cs="Times New Roman" w:eastAsia="Times New Roman" w:hAnsi="Times New Roman"/>
          <w:sz w:val="24"/>
          <w:rtl w:val="0"/>
        </w:rPr>
        <w:t xml:space="preserve"> чушь, </w:t>
      </w:r>
      <w:r w:rsidDel="00000000" w:rsidR="00000000" w:rsidRPr="00000000">
        <w:rPr>
          <w:rFonts w:ascii="Times New Roman" w:cs="Times New Roman" w:eastAsia="Times New Roman" w:hAnsi="Times New Roman"/>
          <w:sz w:val="24"/>
          <w:rtl w:val="0"/>
        </w:rPr>
        <w:t xml:space="preserve">какую</w:t>
      </w:r>
      <w:r w:rsidDel="00000000" w:rsidR="00000000" w:rsidRPr="00000000">
        <w:rPr>
          <w:rFonts w:ascii="Times New Roman" w:cs="Times New Roman" w:eastAsia="Times New Roman" w:hAnsi="Times New Roman"/>
          <w:sz w:val="24"/>
          <w:rtl w:val="0"/>
        </w:rPr>
        <w:t xml:space="preserve"> она когда-либо слышала. МакГонагалл чувствовала неловкость за то, что ей пришлось вызвать директора, пусть она и руководствовалась п</w:t>
      </w:r>
      <w:r w:rsidDel="00000000" w:rsidR="00000000" w:rsidRPr="00000000">
        <w:rPr>
          <w:rFonts w:ascii="Times New Roman" w:cs="Times New Roman" w:eastAsia="Times New Roman" w:hAnsi="Times New Roman"/>
          <w:sz w:val="24"/>
          <w:rtl w:val="0"/>
        </w:rPr>
        <w:t xml:space="preserve">олученными заранее чёткими инструкциями.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Боюсь, нет, — ответила она, поджав губы.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Стало быть, — </w:t>
      </w:r>
      <w:r w:rsidDel="00000000" w:rsidR="00000000" w:rsidRPr="00000000">
        <w:rPr>
          <w:rFonts w:ascii="Times New Roman" w:cs="Times New Roman" w:eastAsia="Times New Roman" w:hAnsi="Times New Roman"/>
          <w:sz w:val="24"/>
          <w:rtl w:val="0"/>
        </w:rPr>
        <w:t xml:space="preserve">Дамблдор </w:t>
      </w:r>
      <w:r w:rsidDel="00000000" w:rsidR="00000000" w:rsidRPr="00000000">
        <w:rPr>
          <w:rFonts w:ascii="Times New Roman" w:cs="Times New Roman" w:eastAsia="Times New Roman" w:hAnsi="Times New Roman"/>
          <w:sz w:val="24"/>
          <w:rtl w:val="0"/>
        </w:rPr>
        <w:t xml:space="preserve">снова посмотрел куда-то в сторону и его седая борода отвернулась от Минервы, — ты полагаешь, что способен делать нечто, недоступное другим волшебникам, нечто, что мы считаем невозможным.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Они втроём стояли в личной </w:t>
      </w:r>
      <w:r w:rsidDel="00000000" w:rsidR="00000000" w:rsidRPr="00000000">
        <w:rPr>
          <w:rFonts w:ascii="Times New Roman" w:cs="Times New Roman" w:eastAsia="Times New Roman" w:hAnsi="Times New Roman"/>
          <w:sz w:val="24"/>
          <w:rtl w:val="0"/>
        </w:rPr>
        <w:t xml:space="preserve">директорской мастерской </w:t>
      </w:r>
      <w:r w:rsidDel="00000000" w:rsidR="00000000" w:rsidRPr="00000000">
        <w:rPr>
          <w:rFonts w:ascii="Times New Roman" w:cs="Times New Roman" w:eastAsia="Times New Roman" w:hAnsi="Times New Roman"/>
          <w:sz w:val="24"/>
          <w:rtl w:val="0"/>
        </w:rPr>
        <w:t xml:space="preserve">для трансфигурации. Сияющий феникс, патронус Дамблдора, попросил привести сюда Гарри, едва её собственный патронус успел доставить сообщение. Свет падал через окна на потолке, освещая семиконечную алхимическую диаграмму, нарисованную в центре круглой комнаты. Тонкий слой пыли на полу опечалил Минерву — </w:t>
      </w:r>
      <w:r w:rsidDel="00000000" w:rsidR="00000000" w:rsidRPr="00000000">
        <w:rPr>
          <w:rFonts w:ascii="Times New Roman" w:cs="Times New Roman" w:eastAsia="Times New Roman" w:hAnsi="Times New Roman"/>
          <w:sz w:val="24"/>
          <w:rtl w:val="0"/>
        </w:rPr>
        <w:t xml:space="preserve">исследования в области трансфигурации</w:t>
      </w:r>
      <w:r w:rsidDel="00000000" w:rsidR="00000000" w:rsidRPr="00000000">
        <w:rPr>
          <w:rFonts w:ascii="Times New Roman" w:cs="Times New Roman" w:eastAsia="Times New Roman" w:hAnsi="Times New Roman"/>
          <w:sz w:val="24"/>
          <w:rtl w:val="0"/>
        </w:rPr>
        <w:t xml:space="preserve"> были одним из любимых занятий директора. Она знала, что в последнее время он крайне занят, но чтобы </w:t>
      </w:r>
      <w:r w:rsidDel="00000000" w:rsidR="00000000" w:rsidRPr="00000000">
        <w:rPr>
          <w:rFonts w:ascii="Times New Roman" w:cs="Times New Roman" w:eastAsia="Times New Roman" w:hAnsi="Times New Roman"/>
          <w:i w:val="1"/>
          <w:sz w:val="24"/>
          <w:rtl w:val="0"/>
        </w:rPr>
        <w:t xml:space="preserve">настолько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вот теперь Гарри собирается напрасно отнять у директора ещё больше времени. Впрочем, она не могла винить за это </w:t>
      </w:r>
      <w:r w:rsidDel="00000000" w:rsidR="00000000" w:rsidRPr="00000000">
        <w:rPr>
          <w:rFonts w:ascii="Times New Roman" w:cs="Times New Roman" w:eastAsia="Times New Roman" w:hAnsi="Times New Roman"/>
          <w:sz w:val="24"/>
          <w:rtl w:val="0"/>
        </w:rPr>
        <w:t xml:space="preserve">мальчика</w:t>
      </w:r>
      <w:r w:rsidDel="00000000" w:rsidR="00000000" w:rsidRPr="00000000">
        <w:rPr>
          <w:rFonts w:ascii="Times New Roman" w:cs="Times New Roman" w:eastAsia="Times New Roman" w:hAnsi="Times New Roman"/>
          <w:sz w:val="24"/>
          <w:rtl w:val="0"/>
        </w:rPr>
        <w:t xml:space="preserve">. Он всё сделал правильно, когда пришёл к ней и объявил, что у него появилась мысль</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 поводу такой трансфигурации, которая считается невозможной. В свою очередь, она поступила именно так, как ей </w:t>
      </w:r>
      <w:r w:rsidDel="00000000" w:rsidR="00000000" w:rsidRPr="00000000">
        <w:rPr>
          <w:rFonts w:ascii="Times New Roman" w:cs="Times New Roman" w:eastAsia="Times New Roman" w:hAnsi="Times New Roman"/>
          <w:sz w:val="24"/>
          <w:rtl w:val="0"/>
        </w:rPr>
        <w:t xml:space="preserve">сказали: </w:t>
      </w:r>
      <w:r w:rsidDel="00000000" w:rsidR="00000000" w:rsidRPr="00000000">
        <w:rPr>
          <w:rFonts w:ascii="Times New Roman" w:cs="Times New Roman" w:eastAsia="Times New Roman" w:hAnsi="Times New Roman"/>
          <w:sz w:val="24"/>
          <w:rtl w:val="0"/>
        </w:rPr>
        <w:t xml:space="preserve">велела Гарри замолчать и не обсуждать с ней ничего, пока она не проконсультируется с директором и пока они не попадут в защищённое место.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Если бы Гарри сразу рассказал, </w:t>
      </w:r>
      <w:r w:rsidDel="00000000" w:rsidR="00000000" w:rsidRPr="00000000">
        <w:rPr>
          <w:rFonts w:ascii="Times New Roman" w:cs="Times New Roman" w:eastAsia="Times New Roman" w:hAnsi="Times New Roman"/>
          <w:i w:val="1"/>
          <w:sz w:val="24"/>
          <w:rtl w:val="0"/>
        </w:rPr>
        <w:t xml:space="preserve">что именно</w:t>
      </w:r>
      <w:r w:rsidDel="00000000" w:rsidR="00000000" w:rsidRPr="00000000">
        <w:rPr>
          <w:rFonts w:ascii="Times New Roman" w:cs="Times New Roman" w:eastAsia="Times New Roman" w:hAnsi="Times New Roman"/>
          <w:sz w:val="24"/>
          <w:rtl w:val="0"/>
        </w:rPr>
        <w:t xml:space="preserve"> он считает возможным сделать, она бы и пальцем не шевельнула.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Понимаете, это непросто объяснить, — сконфуженно сообщил им Гарри. — Суммируя всё сказанное мною, ваши убеждения конфликтуют со взглядами учёных, причём в той области, где, как я искренне считаю, учёные разбираются лучше волшебников.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Минерва бы глубоко вздохнула, но, похоже, Дамблдор принял это со всей серьёзностью.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Идея Гарри происходила из банального </w:t>
      </w:r>
      <w:r w:rsidDel="00000000" w:rsidR="00000000" w:rsidRPr="00000000">
        <w:rPr>
          <w:rFonts w:ascii="Times New Roman" w:cs="Times New Roman" w:eastAsia="Times New Roman" w:hAnsi="Times New Roman"/>
          <w:sz w:val="24"/>
          <w:rtl w:val="0"/>
        </w:rPr>
        <w:t xml:space="preserve">незнания</w:t>
      </w:r>
      <w:r w:rsidDel="00000000" w:rsidR="00000000" w:rsidRPr="00000000">
        <w:rPr>
          <w:rFonts w:ascii="Times New Roman" w:cs="Times New Roman" w:eastAsia="Times New Roman" w:hAnsi="Times New Roman"/>
          <w:sz w:val="24"/>
          <w:rtl w:val="0"/>
        </w:rPr>
        <w:t xml:space="preserve">, ничего более. Если вы превращаете половину металлического шара в стекло, то </w:t>
      </w:r>
      <w:r w:rsidDel="00000000" w:rsidR="00000000" w:rsidRPr="00000000">
        <w:rPr>
          <w:rFonts w:ascii="Times New Roman" w:cs="Times New Roman" w:eastAsia="Times New Roman" w:hAnsi="Times New Roman"/>
          <w:i w:val="1"/>
          <w:sz w:val="24"/>
          <w:rtl w:val="0"/>
        </w:rPr>
        <w:t xml:space="preserve">весь шар </w:t>
      </w:r>
      <w:r w:rsidDel="00000000" w:rsidR="00000000" w:rsidRPr="00000000">
        <w:rPr>
          <w:rFonts w:ascii="Times New Roman" w:cs="Times New Roman" w:eastAsia="Times New Roman" w:hAnsi="Times New Roman"/>
          <w:sz w:val="24"/>
          <w:rtl w:val="0"/>
        </w:rPr>
        <w:t xml:space="preserve">меняется. Чтобы изменить часть, надо изменить весь предмет. </w:t>
      </w:r>
      <w:r w:rsidDel="00000000" w:rsidR="00000000" w:rsidRPr="00000000">
        <w:rPr>
          <w:rFonts w:ascii="Times New Roman" w:cs="Times New Roman" w:eastAsia="Times New Roman" w:hAnsi="Times New Roman"/>
          <w:sz w:val="24"/>
          <w:rtl w:val="0"/>
        </w:rPr>
        <w:t xml:space="preserve">Вы берёте некоторый объект и заменяете его другим объектом. Что бы могла </w:t>
      </w:r>
      <w:r w:rsidDel="00000000" w:rsidR="00000000" w:rsidRPr="00000000">
        <w:rPr>
          <w:rFonts w:ascii="Times New Roman" w:cs="Times New Roman" w:eastAsia="Times New Roman" w:hAnsi="Times New Roman"/>
          <w:i w:val="1"/>
          <w:sz w:val="24"/>
          <w:rtl w:val="0"/>
        </w:rPr>
        <w:t xml:space="preserve">значить </w:t>
      </w:r>
      <w:r w:rsidDel="00000000" w:rsidR="00000000" w:rsidRPr="00000000">
        <w:rPr>
          <w:rFonts w:ascii="Times New Roman" w:cs="Times New Roman" w:eastAsia="Times New Roman" w:hAnsi="Times New Roman"/>
          <w:sz w:val="24"/>
          <w:rtl w:val="0"/>
        </w:rPr>
        <w:t xml:space="preserve">трансфигурация лишь половины шара? Что металлический шар как целое никуда не делся, но половина шара теперь представляет собой другой объект?</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Мистер Поттер, — произнесла профессор МакГонагалл, — то, что вы хотите сделать, не просто невозможно, это нелогично. Если вы меняете часть чего-либо, вы </w:t>
      </w:r>
      <w:r w:rsidDel="00000000" w:rsidR="00000000" w:rsidRPr="00000000">
        <w:rPr>
          <w:rFonts w:ascii="Times New Roman" w:cs="Times New Roman" w:eastAsia="Times New Roman" w:hAnsi="Times New Roman"/>
          <w:i w:val="1"/>
          <w:sz w:val="24"/>
          <w:rtl w:val="0"/>
        </w:rPr>
        <w:t xml:space="preserve">неизбежно</w:t>
      </w:r>
      <w:r w:rsidDel="00000000" w:rsidR="00000000" w:rsidRPr="00000000">
        <w:rPr>
          <w:rFonts w:ascii="Times New Roman" w:cs="Times New Roman" w:eastAsia="Times New Roman" w:hAnsi="Times New Roman"/>
          <w:sz w:val="24"/>
          <w:rtl w:val="0"/>
        </w:rPr>
        <w:t xml:space="preserve"> меняете целое.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Действительно, — согласился Дамблдор. — Но ведь Гарри — герой, а герои могут делать даже логически невозможное.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Минерва бы закатила глаза, если б не </w:t>
      </w:r>
      <w:r w:rsidDel="00000000" w:rsidR="00000000" w:rsidRPr="00000000">
        <w:rPr>
          <w:rFonts w:ascii="Times New Roman" w:cs="Times New Roman" w:eastAsia="Times New Roman" w:hAnsi="Times New Roman"/>
          <w:sz w:val="24"/>
          <w:rtl w:val="0"/>
        </w:rPr>
        <w:t xml:space="preserve">привыкла к таким </w:t>
      </w:r>
      <w:r w:rsidDel="00000000" w:rsidR="00000000" w:rsidRPr="00000000">
        <w:rPr>
          <w:rFonts w:ascii="Times New Roman" w:cs="Times New Roman" w:eastAsia="Times New Roman" w:hAnsi="Times New Roman"/>
          <w:sz w:val="24"/>
          <w:rtl w:val="0"/>
        </w:rPr>
        <w:t xml:space="preserve">высказываниям</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ещё много лет назад</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Допустим</w:t>
      </w:r>
      <w:r w:rsidDel="00000000" w:rsidR="00000000" w:rsidRPr="00000000">
        <w:rPr>
          <w:rFonts w:ascii="Times New Roman" w:cs="Times New Roman" w:eastAsia="Times New Roman" w:hAnsi="Times New Roman"/>
          <w:sz w:val="24"/>
          <w:rtl w:val="0"/>
        </w:rPr>
        <w:t xml:space="preserve">, это возможно, — сказал директор, — </w:t>
      </w:r>
      <w:r w:rsidDel="00000000" w:rsidR="00000000" w:rsidRPr="00000000">
        <w:rPr>
          <w:rFonts w:ascii="Times New Roman" w:cs="Times New Roman" w:eastAsia="Times New Roman" w:hAnsi="Times New Roman"/>
          <w:sz w:val="24"/>
          <w:rtl w:val="0"/>
        </w:rPr>
        <w:t xml:space="preserve">есть ли у вас какие-либо основания полагать, что эта</w:t>
      </w:r>
      <w:r w:rsidDel="00000000" w:rsidR="00000000" w:rsidRPr="00000000">
        <w:rPr>
          <w:rFonts w:ascii="Times New Roman" w:cs="Times New Roman" w:eastAsia="Times New Roman" w:hAnsi="Times New Roman"/>
          <w:sz w:val="24"/>
          <w:rtl w:val="0"/>
        </w:rPr>
        <w:t xml:space="preserve"> трансфигурация </w:t>
      </w:r>
      <w:r w:rsidDel="00000000" w:rsidR="00000000" w:rsidRPr="00000000">
        <w:rPr>
          <w:rFonts w:ascii="Times New Roman" w:cs="Times New Roman" w:eastAsia="Times New Roman" w:hAnsi="Times New Roman"/>
          <w:sz w:val="24"/>
          <w:rtl w:val="0"/>
        </w:rPr>
        <w:t xml:space="preserve">будет отличаться от обычной?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Минерва нахмурилась. Тот факт, что сама идея была попросту невообразимой, представлял определённую трудность, но она постаралась принять это как данное. Трансфигурация, приложенная лишь к половине металлического шара...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Что-то странное на стыке половинок? — предположила она. — Но тут не должно быть отличий по сравнению с обычной трансфигурацией целого объекта в объект из двух различных частей...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Дамблдор кивнул.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тоже так думаю</w:t>
      </w:r>
      <w:r w:rsidDel="00000000" w:rsidR="00000000" w:rsidRPr="00000000">
        <w:rPr>
          <w:rFonts w:ascii="Times New Roman" w:cs="Times New Roman" w:eastAsia="Times New Roman" w:hAnsi="Times New Roman"/>
          <w:sz w:val="24"/>
          <w:rtl w:val="0"/>
        </w:rPr>
        <w:t xml:space="preserve">. Гарри, если твоя теория верна, подразумевается, что ты совершишь </w:t>
      </w:r>
      <w:r w:rsidDel="00000000" w:rsidR="00000000" w:rsidRPr="00000000">
        <w:rPr>
          <w:rFonts w:ascii="Times New Roman" w:cs="Times New Roman" w:eastAsia="Times New Roman" w:hAnsi="Times New Roman"/>
          <w:i w:val="1"/>
          <w:sz w:val="24"/>
          <w:rtl w:val="0"/>
        </w:rPr>
        <w:t xml:space="preserve">в точности</w:t>
      </w:r>
      <w:r w:rsidDel="00000000" w:rsidR="00000000" w:rsidRPr="00000000">
        <w:rPr>
          <w:rFonts w:ascii="Times New Roman" w:cs="Times New Roman" w:eastAsia="Times New Roman" w:hAnsi="Times New Roman"/>
          <w:sz w:val="24"/>
          <w:rtl w:val="0"/>
        </w:rPr>
        <w:t xml:space="preserve"> такую же трансфигурацию, как и всегда, просто прилагая усилия к части предмета вместо целого? Больше </w:t>
      </w:r>
      <w:r w:rsidDel="00000000" w:rsidR="00000000" w:rsidRPr="00000000">
        <w:rPr>
          <w:rFonts w:ascii="Times New Roman" w:cs="Times New Roman" w:eastAsia="Times New Roman" w:hAnsi="Times New Roman"/>
          <w:i w:val="1"/>
          <w:sz w:val="24"/>
          <w:rtl w:val="0"/>
        </w:rPr>
        <w:t xml:space="preserve">никаких </w:t>
      </w:r>
      <w:r w:rsidDel="00000000" w:rsidR="00000000" w:rsidRPr="00000000">
        <w:rPr>
          <w:rFonts w:ascii="Times New Roman" w:cs="Times New Roman" w:eastAsia="Times New Roman" w:hAnsi="Times New Roman"/>
          <w:sz w:val="24"/>
          <w:rtl w:val="0"/>
        </w:rPr>
        <w:t xml:space="preserve">отличий?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Да, — твёрдо ответил Гарри. — В этом вся суть.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Дамблдор вновь посмотрел на неё.</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Минерва, вы можете предположить, почему подобная трансфигурация может быть опасна?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Нет, — ответила она, покопавшись в памяти.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Я тоже</w:t>
      </w:r>
      <w:r w:rsidDel="00000000" w:rsidR="00000000" w:rsidRPr="00000000">
        <w:rPr>
          <w:rFonts w:ascii="Times New Roman" w:cs="Times New Roman" w:eastAsia="Times New Roman" w:hAnsi="Times New Roman"/>
          <w:sz w:val="24"/>
          <w:rtl w:val="0"/>
        </w:rPr>
        <w:t xml:space="preserve">, — заметил директор. — Хорошо, поскольку это превращение должно быть во всех отношениях</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полностью аналогично обычной трансфигурации и мы не можем </w:t>
      </w:r>
      <w:r w:rsidDel="00000000" w:rsidR="00000000" w:rsidRPr="00000000">
        <w:rPr>
          <w:rFonts w:ascii="Times New Roman" w:cs="Times New Roman" w:eastAsia="Times New Roman" w:hAnsi="Times New Roman"/>
          <w:sz w:val="24"/>
          <w:rtl w:val="0"/>
        </w:rPr>
        <w:t xml:space="preserve">предположить, почему </w:t>
      </w:r>
      <w:r w:rsidDel="00000000" w:rsidR="00000000" w:rsidRPr="00000000">
        <w:rPr>
          <w:rFonts w:ascii="Times New Roman" w:cs="Times New Roman" w:eastAsia="Times New Roman" w:hAnsi="Times New Roman"/>
          <w:sz w:val="24"/>
          <w:rtl w:val="0"/>
        </w:rPr>
        <w:t xml:space="preserve">оно может быть опасным, считаю, что второго уровня пред</w:t>
      </w:r>
      <w:r w:rsidDel="00000000" w:rsidR="00000000" w:rsidRPr="00000000">
        <w:rPr>
          <w:rFonts w:ascii="Times New Roman" w:cs="Times New Roman" w:eastAsia="Times New Roman" w:hAnsi="Times New Roman"/>
          <w:sz w:val="24"/>
          <w:rtl w:val="0"/>
        </w:rPr>
        <w:t xml:space="preserve">осторожности </w:t>
      </w:r>
      <w:r w:rsidDel="00000000" w:rsidR="00000000" w:rsidRPr="00000000">
        <w:rPr>
          <w:rFonts w:ascii="Times New Roman" w:cs="Times New Roman" w:eastAsia="Times New Roman" w:hAnsi="Times New Roman"/>
          <w:sz w:val="24"/>
          <w:rtl w:val="0"/>
        </w:rPr>
        <w:t xml:space="preserve">будет достаточно.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Минерва была удивлена, но не стала возражать. Дамблдор значительно превосходил её в опыте трансфигураций, за его плечами были </w:t>
      </w:r>
      <w:r w:rsidDel="00000000" w:rsidR="00000000" w:rsidRPr="00000000">
        <w:rPr>
          <w:rFonts w:ascii="Times New Roman" w:cs="Times New Roman" w:eastAsia="Times New Roman" w:hAnsi="Times New Roman"/>
          <w:sz w:val="24"/>
          <w:rtl w:val="0"/>
        </w:rPr>
        <w:t xml:space="preserve">в буквальном смысле</w:t>
      </w:r>
      <w:r w:rsidDel="00000000" w:rsidR="00000000" w:rsidRPr="00000000">
        <w:rPr>
          <w:rFonts w:ascii="Times New Roman" w:cs="Times New Roman" w:eastAsia="Times New Roman" w:hAnsi="Times New Roman"/>
          <w:sz w:val="24"/>
          <w:rtl w:val="0"/>
        </w:rPr>
        <w:t xml:space="preserve"> тысячи экспериментов</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и он никогда </w:t>
      </w:r>
      <w:r w:rsidDel="00000000" w:rsidR="00000000" w:rsidRPr="00000000">
        <w:rPr>
          <w:rFonts w:ascii="Times New Roman" w:cs="Times New Roman" w:eastAsia="Times New Roman" w:hAnsi="Times New Roman"/>
          <w:sz w:val="24"/>
          <w:rtl w:val="0"/>
        </w:rPr>
        <w:t xml:space="preserve">не принимал </w:t>
      </w:r>
      <w:r w:rsidDel="00000000" w:rsidR="00000000" w:rsidRPr="00000000">
        <w:rPr>
          <w:rFonts w:ascii="Times New Roman" w:cs="Times New Roman" w:eastAsia="Times New Roman" w:hAnsi="Times New Roman"/>
          <w:i w:val="1"/>
          <w:sz w:val="24"/>
          <w:rtl w:val="0"/>
        </w:rPr>
        <w:t xml:space="preserve">недостаточных</w:t>
      </w:r>
      <w:r w:rsidDel="00000000" w:rsidR="00000000" w:rsidRPr="00000000">
        <w:rPr>
          <w:rFonts w:ascii="Times New Roman" w:cs="Times New Roman" w:eastAsia="Times New Roman" w:hAnsi="Times New Roman"/>
          <w:sz w:val="24"/>
          <w:rtl w:val="0"/>
        </w:rPr>
        <w:t xml:space="preserve"> мер предосторожности</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Он даже использовал трансфигурацию </w:t>
      </w:r>
      <w:r w:rsidDel="00000000" w:rsidR="00000000" w:rsidRPr="00000000">
        <w:rPr>
          <w:rFonts w:ascii="Times New Roman" w:cs="Times New Roman" w:eastAsia="Times New Roman" w:hAnsi="Times New Roman"/>
          <w:i w:val="1"/>
          <w:sz w:val="24"/>
          <w:rtl w:val="0"/>
        </w:rPr>
        <w:t xml:space="preserve">в бо</w:t>
      </w:r>
      <w:r w:rsidDel="00000000" w:rsidR="00000000" w:rsidRPr="00000000">
        <w:rPr>
          <w:rFonts w:ascii="Times New Roman" w:cs="Times New Roman" w:eastAsia="Times New Roman" w:hAnsi="Times New Roman"/>
          <w:i w:val="1"/>
          <w:sz w:val="24"/>
          <w:rtl w:val="0"/>
        </w:rPr>
        <w:t xml:space="preserve">ю и всё ещё был жив</w:t>
      </w:r>
      <w:r w:rsidDel="00000000" w:rsidR="00000000" w:rsidRPr="00000000">
        <w:rPr>
          <w:rFonts w:ascii="Times New Roman" w:cs="Times New Roman" w:eastAsia="Times New Roman" w:hAnsi="Times New Roman"/>
          <w:sz w:val="24"/>
          <w:rtl w:val="0"/>
        </w:rPr>
        <w:t xml:space="preserve">. Если директор считает, что второго уровня достаточно, значит </w:t>
      </w:r>
      <w:r w:rsidDel="00000000" w:rsidR="00000000" w:rsidRPr="00000000">
        <w:rPr>
          <w:rFonts w:ascii="Times New Roman" w:cs="Times New Roman" w:eastAsia="Times New Roman" w:hAnsi="Times New Roman"/>
          <w:sz w:val="24"/>
          <w:rtl w:val="0"/>
        </w:rPr>
        <w:t xml:space="preserve">достаточно</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В любом случае у Гарри ничего не получится.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Оба профессора занялись подготовкой защитных заклинаний и следящих </w:t>
      </w:r>
      <w:r w:rsidDel="00000000" w:rsidR="00000000" w:rsidRPr="00000000">
        <w:rPr>
          <w:rFonts w:ascii="Times New Roman" w:cs="Times New Roman" w:eastAsia="Times New Roman" w:hAnsi="Times New Roman"/>
          <w:sz w:val="24"/>
          <w:rtl w:val="0"/>
        </w:rPr>
        <w:t xml:space="preserve">плетений</w:t>
      </w:r>
      <w:r w:rsidDel="00000000" w:rsidR="00000000" w:rsidRPr="00000000">
        <w:rPr>
          <w:rFonts w:ascii="Times New Roman" w:cs="Times New Roman" w:eastAsia="Times New Roman" w:hAnsi="Times New Roman"/>
          <w:sz w:val="24"/>
          <w:rtl w:val="0"/>
        </w:rPr>
        <w:t xml:space="preserve">, наиболее важное из которых определяло утечку трансфигурированного материала в воздух</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sz w:val="24"/>
          <w:rtl w:val="0"/>
        </w:rPr>
        <w:t xml:space="preserve"> Гарри будет окружён отдельной силовой оболочкой со своим собственным запасом воздуха, и лишь палочке </w:t>
      </w:r>
      <w:r w:rsidDel="00000000" w:rsidR="00000000" w:rsidRPr="00000000">
        <w:rPr>
          <w:rFonts w:ascii="Times New Roman" w:cs="Times New Roman" w:eastAsia="Times New Roman" w:hAnsi="Times New Roman"/>
          <w:sz w:val="24"/>
          <w:rtl w:val="0"/>
        </w:rPr>
        <w:t xml:space="preserve">будет </w:t>
      </w:r>
      <w:r w:rsidDel="00000000" w:rsidR="00000000" w:rsidRPr="00000000">
        <w:rPr>
          <w:rFonts w:ascii="Times New Roman" w:cs="Times New Roman" w:eastAsia="Times New Roman" w:hAnsi="Times New Roman"/>
          <w:sz w:val="24"/>
          <w:rtl w:val="0"/>
        </w:rPr>
        <w:t xml:space="preserve">позволено её покинуть. Находясь внутри Хогвартса, они не могли автоматически аппарировать прочь материал в случае спонтанного возгорания, но могли почти так же быстро выбросить его из башни, именно поэтому все окна были открыты. Гарри, в свою очередь, при первых же признаках неприятностей должен будет вылететь в соседнее окно.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Мальчик с опаской наблюдал за их действиями.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 беспокойтесь, мистер Поттер, — заметила профессор МакГонагалл в середине инструктажа, — почти наверняка всё это не понадобится. Если бы мы </w:t>
      </w:r>
      <w:r w:rsidDel="00000000" w:rsidR="00000000" w:rsidRPr="00000000">
        <w:rPr>
          <w:rFonts w:ascii="Times New Roman" w:cs="Times New Roman" w:eastAsia="Times New Roman" w:hAnsi="Times New Roman"/>
          <w:i w:val="1"/>
          <w:sz w:val="24"/>
          <w:rtl w:val="0"/>
        </w:rPr>
        <w:t xml:space="preserve">ожидали</w:t>
      </w:r>
      <w:r w:rsidDel="00000000" w:rsidR="00000000" w:rsidRPr="00000000">
        <w:rPr>
          <w:rFonts w:ascii="Times New Roman" w:cs="Times New Roman" w:eastAsia="Times New Roman" w:hAnsi="Times New Roman"/>
          <w:sz w:val="24"/>
          <w:rtl w:val="0"/>
        </w:rPr>
        <w:t xml:space="preserve">, что что-то пойдёт не так, вам бы не разрешили попробовать. Всё это — просто обычные предосторожности для любой экспериментальной трансфигурации.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сглотнул и кивнул.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Несколько минут спустя, уже будучи пристёгнут ремнями к </w:t>
      </w:r>
      <w:r w:rsidDel="00000000" w:rsidR="00000000" w:rsidRPr="00000000">
        <w:rPr>
          <w:rFonts w:ascii="Times New Roman" w:cs="Times New Roman" w:eastAsia="Times New Roman" w:hAnsi="Times New Roman"/>
          <w:sz w:val="24"/>
          <w:rtl w:val="0"/>
        </w:rPr>
        <w:t xml:space="preserve">креслу-катапульте</w:t>
      </w:r>
      <w:r w:rsidDel="00000000" w:rsidR="00000000" w:rsidRPr="00000000">
        <w:rPr>
          <w:rFonts w:ascii="Times New Roman" w:cs="Times New Roman" w:eastAsia="Times New Roman" w:hAnsi="Times New Roman"/>
          <w:sz w:val="24"/>
          <w:rtl w:val="0"/>
        </w:rPr>
        <w:t xml:space="preserve">, он направил палочку на металлический шар — такого размера, что его полная трансфигурация заняла бы не менее тридцати минут, судя по текущим оценкам Гарри на уроках.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А </w:t>
      </w:r>
      <w:r w:rsidDel="00000000" w:rsidR="00000000" w:rsidRPr="00000000">
        <w:rPr>
          <w:rFonts w:ascii="Times New Roman" w:cs="Times New Roman" w:eastAsia="Times New Roman" w:hAnsi="Times New Roman"/>
          <w:i w:val="1"/>
          <w:sz w:val="24"/>
          <w:rtl w:val="0"/>
        </w:rPr>
        <w:t xml:space="preserve">ещё</w:t>
      </w:r>
      <w:r w:rsidDel="00000000" w:rsidR="00000000" w:rsidRPr="00000000">
        <w:rPr>
          <w:rFonts w:ascii="Times New Roman" w:cs="Times New Roman" w:eastAsia="Times New Roman" w:hAnsi="Times New Roman"/>
          <w:sz w:val="24"/>
          <w:rtl w:val="0"/>
        </w:rPr>
        <w:t xml:space="preserve"> несколько минут </w:t>
      </w:r>
      <w:r w:rsidDel="00000000" w:rsidR="00000000" w:rsidRPr="00000000">
        <w:rPr>
          <w:rFonts w:ascii="Times New Roman" w:cs="Times New Roman" w:eastAsia="Times New Roman" w:hAnsi="Times New Roman"/>
          <w:sz w:val="24"/>
          <w:rtl w:val="0"/>
        </w:rPr>
        <w:t xml:space="preserve">спустя</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Минерва прислонилась к стене, чтобы не упасть</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На шаре, в том месте, </w:t>
      </w:r>
      <w:r w:rsidDel="00000000" w:rsidR="00000000" w:rsidRPr="00000000">
        <w:rPr>
          <w:rFonts w:ascii="Times New Roman" w:cs="Times New Roman" w:eastAsia="Times New Roman" w:hAnsi="Times New Roman"/>
          <w:sz w:val="24"/>
          <w:rtl w:val="0"/>
        </w:rPr>
        <w:t xml:space="preserve">где была прижата</w:t>
      </w:r>
      <w:r w:rsidDel="00000000" w:rsidR="00000000" w:rsidRPr="00000000">
        <w:rPr>
          <w:rFonts w:ascii="Times New Roman" w:cs="Times New Roman" w:eastAsia="Times New Roman" w:hAnsi="Times New Roman"/>
          <w:sz w:val="24"/>
          <w:rtl w:val="0"/>
        </w:rPr>
        <w:t xml:space="preserve"> палочка Гарри, виднелся небольшой участок стекла.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Гарри не произнёс «Я ведь вам говорил!», но самодовольное выражение на его вспотевшем лице было вполне </w:t>
      </w:r>
      <w:r w:rsidDel="00000000" w:rsidR="00000000" w:rsidRPr="00000000">
        <w:rPr>
          <w:rFonts w:ascii="Times New Roman" w:cs="Times New Roman" w:eastAsia="Times New Roman" w:hAnsi="Times New Roman"/>
          <w:sz w:val="24"/>
          <w:rtl w:val="0"/>
        </w:rPr>
        <w:t xml:space="preserve">красноречивым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Дамблдор начал исследовать шар с помощью аналитических заклинаний. Он выглядел всё более и более заинтригованным и, к</w:t>
      </w:r>
      <w:r w:rsidDel="00000000" w:rsidR="00000000" w:rsidRPr="00000000">
        <w:rPr>
          <w:rFonts w:ascii="Times New Roman" w:cs="Times New Roman" w:eastAsia="Times New Roman" w:hAnsi="Times New Roman"/>
          <w:sz w:val="24"/>
          <w:rtl w:val="0"/>
        </w:rPr>
        <w:t xml:space="preserve">азалось, помолодел лет на тридцать.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Поразительно, — сказал Дамблдор, — всё в точности как утверждал Гарри. Он просто трансфигурировал часть предмета, не трансфигурируя целое. Гарри, так ты говоришь, это просто мысленное</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ограничение?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Да, — кивнул Гарри, — но довольно глубокое. Просто знать, что оно есть, недостаточно. Мне пришлось подавить ту часть своего разума, которая вносила искажения, и думать </w:t>
      </w:r>
      <w:r w:rsidDel="00000000" w:rsidR="00000000" w:rsidRPr="00000000">
        <w:rPr>
          <w:rFonts w:ascii="Times New Roman" w:cs="Times New Roman" w:eastAsia="Times New Roman" w:hAnsi="Times New Roman"/>
          <w:sz w:val="24"/>
          <w:rtl w:val="0"/>
        </w:rPr>
        <w:t xml:space="preserve">о реальности, открытой учёными, которая лежит в основе реальности</w:t>
      </w:r>
      <w:r w:rsidDel="00000000" w:rsidR="00000000" w:rsidRPr="00000000">
        <w:rPr>
          <w:rFonts w:ascii="Times New Roman" w:cs="Times New Roman" w:eastAsia="Times New Roman" w:hAnsi="Times New Roman"/>
          <w:sz w:val="24"/>
          <w:rtl w:val="0"/>
        </w:rPr>
        <w:t xml:space="preserve"> обыденной.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Воистину поразительно, — произнёс Дамблдор. — Полагаю, любому другому волшебнику понадобятся месяцы учёбы, чтобы достичь подобного результата, если удастся вообще, не так ли? Могу я попросить тебя частично трансфигурировать ещё несколько предметов?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Полагаю, да и да, конечно, —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Ещё через полчаса Минерва по-прежнему чувствовала себя сбитой с толку, но значительно более уверенной в безопасности происходящего.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Если забыть про логическую невозможность, частичная трансфигурация </w:t>
      </w:r>
      <w:r w:rsidDel="00000000" w:rsidR="00000000" w:rsidRPr="00000000">
        <w:rPr>
          <w:rFonts w:ascii="Times New Roman" w:cs="Times New Roman" w:eastAsia="Times New Roman" w:hAnsi="Times New Roman"/>
          <w:i w:val="1"/>
          <w:sz w:val="24"/>
          <w:rtl w:val="0"/>
        </w:rPr>
        <w:t xml:space="preserve">ничем </w:t>
      </w:r>
      <w:r w:rsidDel="00000000" w:rsidR="00000000" w:rsidRPr="00000000">
        <w:rPr>
          <w:rFonts w:ascii="Times New Roman" w:cs="Times New Roman" w:eastAsia="Times New Roman" w:hAnsi="Times New Roman"/>
          <w:sz w:val="24"/>
          <w:rtl w:val="0"/>
        </w:rPr>
        <w:t xml:space="preserve">не отличалась от обычной.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Думаю, на сегодня достаточно, директор, — наконец сказала она. — Подозреваю, частичная трансфигурация требует больше усилий по сравнению с обычной.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C практикой разница становится менее существенной, — прошептал бледный измождённый мальчик, — но в целом, да, это вы верно заметили.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Ещё минута ушла на вытаскивание Гарри из защитных барьеров. Затем Минерва усадила его на гораздо более удобный стул, а Дамблдор вручил бокал газировки</w:t>
      </w:r>
      <w:r w:rsidDel="00000000" w:rsidR="00000000" w:rsidRPr="00000000">
        <w:rPr>
          <w:rFonts w:ascii="Times New Roman" w:cs="Times New Roman" w:eastAsia="Times New Roman" w:hAnsi="Times New Roman"/>
          <w:sz w:val="24"/>
          <w:rtl w:val="0"/>
        </w:rPr>
        <w:t xml:space="preserve"> с </w:t>
      </w:r>
      <w:r w:rsidDel="00000000" w:rsidR="00000000" w:rsidRPr="00000000">
        <w:rPr>
          <w:rFonts w:ascii="Times New Roman" w:cs="Times New Roman" w:eastAsia="Times New Roman" w:hAnsi="Times New Roman"/>
          <w:sz w:val="24"/>
          <w:rtl w:val="0"/>
        </w:rPr>
        <w:t xml:space="preserve">мороженым</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Мои поздравления, мистер Поттер! — </w:t>
      </w:r>
      <w:r w:rsidDel="00000000" w:rsidR="00000000" w:rsidRPr="00000000">
        <w:rPr>
          <w:rFonts w:ascii="Times New Roman" w:cs="Times New Roman" w:eastAsia="Times New Roman" w:hAnsi="Times New Roman"/>
          <w:sz w:val="24"/>
          <w:rtl w:val="0"/>
        </w:rPr>
        <w:t xml:space="preserve">искренне </w:t>
      </w:r>
      <w:r w:rsidDel="00000000" w:rsidR="00000000" w:rsidRPr="00000000">
        <w:rPr>
          <w:rFonts w:ascii="Times New Roman" w:cs="Times New Roman" w:eastAsia="Times New Roman" w:hAnsi="Times New Roman"/>
          <w:sz w:val="24"/>
          <w:rtl w:val="0"/>
        </w:rPr>
        <w:t xml:space="preserve">сказала профессор МакГонагалл. Она готова была спорить на что угодно, что ничего не получится.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И в самом деле, поздравляю, — согласился Дамблдор. — </w:t>
      </w:r>
      <w:r w:rsidDel="00000000" w:rsidR="00000000" w:rsidRPr="00000000">
        <w:rPr>
          <w:rFonts w:ascii="Times New Roman" w:cs="Times New Roman" w:eastAsia="Times New Roman" w:hAnsi="Times New Roman"/>
          <w:sz w:val="24"/>
          <w:rtl w:val="0"/>
        </w:rPr>
        <w:t xml:space="preserve">Даже я первое оригинальное открытие в трансфигурации совершил только в четырнадцать лет</w:t>
      </w:r>
      <w:r w:rsidDel="00000000" w:rsidR="00000000" w:rsidRPr="00000000">
        <w:rPr>
          <w:rFonts w:ascii="Times New Roman" w:cs="Times New Roman" w:eastAsia="Times New Roman" w:hAnsi="Times New Roman"/>
          <w:sz w:val="24"/>
          <w:rtl w:val="0"/>
        </w:rPr>
        <w:t xml:space="preserve">. Со времён Доротеи Сенъяк ни один гений не расцветал так рано.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Спасибо, — смущённо ответил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Однако, — задумчиво продолжил Дамблдор, — думаю, будет весьма разумно держать это счастливое событие в тайне, по крайней мере сейчас. Гарри, ты обсуждал с кем-нибудь свою идею, прежде чем рассказать профессору МакГонагалл?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Повисла тишина.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Э-э-э, мне бы не хотелось никого отдавать в руки инквизиции, но я действительно рассказал одному ученику...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Слово сорвалось с губ МакГонагалл как взрыв: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Что?! </w:t>
      </w:r>
      <w:r w:rsidDel="00000000" w:rsidR="00000000" w:rsidRPr="00000000">
        <w:rPr>
          <w:rFonts w:ascii="Times New Roman" w:cs="Times New Roman" w:eastAsia="Times New Roman" w:hAnsi="Times New Roman"/>
          <w:sz w:val="24"/>
          <w:rtl w:val="0"/>
        </w:rPr>
        <w:t xml:space="preserve">Вы обсуждали совершенно новый вид трансфигурации с </w:t>
      </w:r>
      <w:r w:rsidDel="00000000" w:rsidR="00000000" w:rsidRPr="00000000">
        <w:rPr>
          <w:rFonts w:ascii="Times New Roman" w:cs="Times New Roman" w:eastAsia="Times New Roman" w:hAnsi="Times New Roman"/>
          <w:i w:val="1"/>
          <w:sz w:val="24"/>
          <w:rtl w:val="0"/>
        </w:rPr>
        <w:t xml:space="preserve">учеником </w:t>
      </w:r>
      <w:r w:rsidDel="00000000" w:rsidR="00000000" w:rsidRPr="00000000">
        <w:rPr>
          <w:rFonts w:ascii="Times New Roman" w:cs="Times New Roman" w:eastAsia="Times New Roman" w:hAnsi="Times New Roman"/>
          <w:sz w:val="24"/>
          <w:rtl w:val="0"/>
        </w:rPr>
        <w:t xml:space="preserve">прежде, чем проконсультироваться </w:t>
      </w:r>
      <w:r w:rsidDel="00000000" w:rsidR="00000000" w:rsidRPr="00000000">
        <w:rPr>
          <w:rFonts w:ascii="Times New Roman" w:cs="Times New Roman" w:eastAsia="Times New Roman" w:hAnsi="Times New Roman"/>
          <w:sz w:val="24"/>
          <w:rtl w:val="0"/>
        </w:rPr>
        <w:t xml:space="preserve">с признанным авторитетом</w:t>
      </w:r>
      <w:r w:rsidDel="00000000" w:rsidR="00000000" w:rsidRPr="00000000">
        <w:rPr>
          <w:rFonts w:ascii="Times New Roman" w:cs="Times New Roman" w:eastAsia="Times New Roman" w:hAnsi="Times New Roman"/>
          <w:sz w:val="24"/>
          <w:rtl w:val="0"/>
        </w:rPr>
        <w:t xml:space="preserve">? Вы понимаете, насколько это </w:t>
      </w:r>
      <w:r w:rsidDel="00000000" w:rsidR="00000000" w:rsidRPr="00000000">
        <w:rPr>
          <w:rFonts w:ascii="Times New Roman" w:cs="Times New Roman" w:eastAsia="Times New Roman" w:hAnsi="Times New Roman"/>
          <w:i w:val="1"/>
          <w:sz w:val="24"/>
          <w:rtl w:val="0"/>
        </w:rPr>
        <w:t xml:space="preserve">безответственно</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Извините, я не подумал, — прошептал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Мальчик выглядел </w:t>
      </w:r>
      <w:r w:rsidDel="00000000" w:rsidR="00000000" w:rsidRPr="00000000">
        <w:rPr>
          <w:rFonts w:ascii="Times New Roman" w:cs="Times New Roman" w:eastAsia="Times New Roman" w:hAnsi="Times New Roman"/>
          <w:sz w:val="24"/>
          <w:rtl w:val="0"/>
        </w:rPr>
        <w:t xml:space="preserve">соответствующе </w:t>
      </w:r>
      <w:r w:rsidDel="00000000" w:rsidR="00000000" w:rsidRPr="00000000">
        <w:rPr>
          <w:rFonts w:ascii="Times New Roman" w:cs="Times New Roman" w:eastAsia="Times New Roman" w:hAnsi="Times New Roman"/>
          <w:sz w:val="24"/>
          <w:rtl w:val="0"/>
        </w:rPr>
        <w:t xml:space="preserve">испуганным, и Минерва немного расслабилась. По крайней мере он осознал, насколько был глуп.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Ты должен взять с мисс Грейнджер клятву держать это в тайне</w:t>
      </w:r>
      <w:r w:rsidDel="00000000" w:rsidR="00000000" w:rsidRPr="00000000">
        <w:rPr>
          <w:rFonts w:ascii="Times New Roman" w:cs="Times New Roman" w:eastAsia="Times New Roman" w:hAnsi="Times New Roman"/>
          <w:sz w:val="24"/>
          <w:rtl w:val="0"/>
        </w:rPr>
        <w:t xml:space="preserve">, — серьёзно заявил Дамблдор, — и сам не говори никому, без серьёзной на то причины, а если расскажешь, то они тоже должны поклясться держать это в тайне.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А... почему?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Минерва задала себе тот же вопрос. </w:t>
      </w:r>
      <w:r w:rsidDel="00000000" w:rsidR="00000000" w:rsidRPr="00000000">
        <w:rPr>
          <w:rFonts w:ascii="Times New Roman" w:cs="Times New Roman" w:eastAsia="Times New Roman" w:hAnsi="Times New Roman"/>
          <w:sz w:val="24"/>
          <w:rtl w:val="0"/>
        </w:rPr>
        <w:t xml:space="preserve">Она в который раз не поспевала за мыслями директора.</w:t>
      </w:r>
      <w:r w:rsidDel="00000000" w:rsidR="00000000" w:rsidRPr="00000000">
        <w:rPr>
          <w:rFonts w:ascii="Times New Roman" w:cs="Times New Roman" w:eastAsia="Times New Roman" w:hAnsi="Times New Roman"/>
          <w:sz w:val="24"/>
          <w:rtl w:val="0"/>
        </w:rPr>
        <w:tab/>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Ты способен</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делать то, чего никто от тебя не ждёт, — объяснил Дамблдор. — Что-то совершенно невообразимое. Возможно, это станет твоим решающим преимуществом, Гарри, и мы должны сохранить его в тайне. Пожалуйста, поверь мне.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Профессор МакГонагалл кивнула, её решительное лицо не </w:t>
      </w:r>
      <w:r w:rsidDel="00000000" w:rsidR="00000000" w:rsidRPr="00000000">
        <w:rPr>
          <w:rFonts w:ascii="Times New Roman" w:cs="Times New Roman" w:eastAsia="Times New Roman" w:hAnsi="Times New Roman"/>
          <w:sz w:val="24"/>
          <w:rtl w:val="0"/>
        </w:rPr>
        <w:t xml:space="preserve">выдавало </w:t>
      </w:r>
      <w:r w:rsidDel="00000000" w:rsidR="00000000" w:rsidRPr="00000000">
        <w:rPr>
          <w:rFonts w:ascii="Times New Roman" w:cs="Times New Roman" w:eastAsia="Times New Roman" w:hAnsi="Times New Roman"/>
          <w:sz w:val="24"/>
          <w:rtl w:val="0"/>
        </w:rPr>
        <w:t xml:space="preserve">внутреннего смущения.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Пожалуйста, так и сделайте, мистер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Хорошо, — медленно проговорил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только мы закончим изучение твоих образцов, — добавил Дамблдор, — ты волен продолжить практиковаться с частичной трансфигурацией, но </w:t>
      </w:r>
      <w:r w:rsidDel="00000000" w:rsidR="00000000" w:rsidRPr="00000000">
        <w:rPr>
          <w:rFonts w:ascii="Times New Roman" w:cs="Times New Roman" w:eastAsia="Times New Roman" w:hAnsi="Times New Roman"/>
          <w:i w:val="1"/>
          <w:sz w:val="24"/>
          <w:rtl w:val="0"/>
        </w:rPr>
        <w:t xml:space="preserve">только</w:t>
      </w:r>
      <w:r w:rsidDel="00000000" w:rsidR="00000000" w:rsidRPr="00000000">
        <w:rPr>
          <w:rFonts w:ascii="Times New Roman" w:cs="Times New Roman" w:eastAsia="Times New Roman" w:hAnsi="Times New Roman"/>
          <w:sz w:val="24"/>
          <w:rtl w:val="0"/>
        </w:rPr>
        <w:t xml:space="preserve"> из стекла в железо и из железа в стекло, с мисс Грейнджер в качестве наблюдателя. И немедленно </w:t>
      </w:r>
      <w:r w:rsidDel="00000000" w:rsidR="00000000" w:rsidRPr="00000000">
        <w:rPr>
          <w:rFonts w:ascii="Times New Roman" w:cs="Times New Roman" w:eastAsia="Times New Roman" w:hAnsi="Times New Roman"/>
          <w:sz w:val="24"/>
          <w:rtl w:val="0"/>
        </w:rPr>
        <w:t xml:space="preserve">обратитесь </w:t>
      </w:r>
      <w:r w:rsidDel="00000000" w:rsidR="00000000" w:rsidRPr="00000000">
        <w:rPr>
          <w:rFonts w:ascii="Times New Roman" w:cs="Times New Roman" w:eastAsia="Times New Roman" w:hAnsi="Times New Roman"/>
          <w:sz w:val="24"/>
          <w:rtl w:val="0"/>
        </w:rPr>
        <w:t xml:space="preserve">к профессору, если кто-то из вас заподозрит какие-либо симптомы трансфигурационной болезни.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На выходе из мастерской, уже поворачивая дверную ручку, Гарри обернулся и сказал: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Пока мы не разошлись, хочу спросить, не замечали ли вы что-нибудь необычное в профессоре Снейпе?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Необычное? — удивился директор.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Минерве удалось скрыть кривую улыбку. Конечно же, мальчик испытывал тревогу по поводу «злого профессора зельеварения», он ведь не мог знать, почему Северусу можно доверять. Было бы, мягко говоря, неловко объяснять Гарри, что Снейп всё ещё влюблён в его мать.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Я имел в виду, не менялось ли его поведение в последние дни? — пояснил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 замечал ничего такого... — медленно произнес директор. — А почему ты спрашиваешь?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помотал головой.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Не хочу добавлять предвзятости вашим наблюдениям. </w:t>
      </w:r>
      <w:r w:rsidDel="00000000" w:rsidR="00000000" w:rsidRPr="00000000">
        <w:rPr>
          <w:rFonts w:ascii="Times New Roman" w:cs="Times New Roman" w:eastAsia="Times New Roman" w:hAnsi="Times New Roman"/>
          <w:sz w:val="24"/>
          <w:rtl w:val="0"/>
        </w:rPr>
        <w:t xml:space="preserve">Просто </w:t>
      </w:r>
      <w:r w:rsidDel="00000000" w:rsidR="00000000" w:rsidRPr="00000000">
        <w:rPr>
          <w:rFonts w:ascii="Times New Roman" w:cs="Times New Roman" w:eastAsia="Times New Roman" w:hAnsi="Times New Roman"/>
          <w:sz w:val="24"/>
          <w:rtl w:val="0"/>
        </w:rPr>
        <w:t xml:space="preserve">обратите внимание</w:t>
      </w: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Никакие прямые обвинения в адрес Северуса не смогли бы породить той волны тревоги, которая охватила Минерву от этих слов.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Гарри с уважением поклонился им обоим и удалился.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Альбус, — спросила Минерва, когда мальчик покинул комнату, — почему в</w:t>
      </w:r>
      <w:r w:rsidDel="00000000" w:rsidR="00000000" w:rsidRPr="00000000">
        <w:rPr>
          <w:rFonts w:ascii="Times New Roman" w:cs="Times New Roman" w:eastAsia="Times New Roman" w:hAnsi="Times New Roman"/>
          <w:sz w:val="24"/>
          <w:rtl w:val="0"/>
        </w:rPr>
        <w:t xml:space="preserve">ы сразу отн</w:t>
      </w:r>
      <w:r w:rsidDel="00000000" w:rsidR="00000000" w:rsidRPr="00000000">
        <w:rPr>
          <w:rFonts w:ascii="Times New Roman" w:cs="Times New Roman" w:eastAsia="Times New Roman" w:hAnsi="Times New Roman"/>
          <w:sz w:val="24"/>
          <w:rtl w:val="0"/>
        </w:rPr>
        <w:t xml:space="preserve">еслись к словам Гарри серьёзно? Я считала его идею совершенно невозможной!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Старый волшебник помрачнел.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По той же причине, по которой всё произошедшее надо держать в тайне, Минерва. По той же причине, по которой я попросил вас</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сразу же прийти ко мне, если Гарри сделает подобное заявление. </w:t>
      </w:r>
      <w:r w:rsidDel="00000000" w:rsidR="00000000" w:rsidRPr="00000000">
        <w:rPr>
          <w:rFonts w:ascii="Times New Roman" w:cs="Times New Roman" w:eastAsia="Times New Roman" w:hAnsi="Times New Roman"/>
          <w:sz w:val="24"/>
          <w:rtl w:val="0"/>
        </w:rPr>
        <w:t xml:space="preserve">Потому, что</w:t>
      </w:r>
      <w:r w:rsidDel="00000000" w:rsidR="00000000" w:rsidRPr="00000000">
        <w:rPr>
          <w:rFonts w:ascii="Times New Roman" w:cs="Times New Roman" w:eastAsia="Times New Roman" w:hAnsi="Times New Roman"/>
          <w:sz w:val="24"/>
          <w:rtl w:val="0"/>
        </w:rPr>
        <w:t xml:space="preserve"> это сила, которая</w:t>
      </w:r>
      <w:r w:rsidDel="00000000" w:rsidR="00000000" w:rsidRPr="00000000">
        <w:rPr>
          <w:rFonts w:ascii="Times New Roman" w:cs="Times New Roman" w:eastAsia="Times New Roman" w:hAnsi="Times New Roman"/>
          <w:sz w:val="24"/>
          <w:rtl w:val="0"/>
        </w:rPr>
        <w:t xml:space="preserve"> неведома</w:t>
      </w:r>
      <w:r w:rsidDel="00000000" w:rsidR="00000000" w:rsidRPr="00000000">
        <w:rPr>
          <w:rFonts w:ascii="Times New Roman" w:cs="Times New Roman" w:eastAsia="Times New Roman" w:hAnsi="Times New Roman"/>
          <w:sz w:val="24"/>
          <w:rtl w:val="0"/>
        </w:rPr>
        <w:t xml:space="preserve"> Волдеморту.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Прошло несколько секунд, прежде чем до неё дошёл смысл этих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И тогда холодная дрожь пронзила её, </w:t>
      </w:r>
      <w:r w:rsidDel="00000000" w:rsidR="00000000" w:rsidRPr="00000000">
        <w:rPr>
          <w:rFonts w:ascii="Times New Roman" w:cs="Times New Roman" w:eastAsia="Times New Roman" w:hAnsi="Times New Roman"/>
          <w:sz w:val="24"/>
          <w:rtl w:val="0"/>
        </w:rPr>
        <w:t xml:space="preserve">как пронзала каждый раз, когда она вспоминала.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Это начиналось как </w:t>
      </w:r>
      <w:r w:rsidDel="00000000" w:rsidR="00000000" w:rsidRPr="00000000">
        <w:rPr>
          <w:rFonts w:ascii="Times New Roman" w:cs="Times New Roman" w:eastAsia="Times New Roman" w:hAnsi="Times New Roman"/>
          <w:sz w:val="24"/>
          <w:rtl w:val="0"/>
        </w:rPr>
        <w:t xml:space="preserve">обычное собеседование по трудоустройству, Сибилла Трелони претендовала на должность пр</w:t>
      </w:r>
      <w:r w:rsidDel="00000000" w:rsidR="00000000" w:rsidRPr="00000000">
        <w:rPr>
          <w:rFonts w:ascii="Times New Roman" w:cs="Times New Roman" w:eastAsia="Times New Roman" w:hAnsi="Times New Roman"/>
          <w:sz w:val="24"/>
          <w:rtl w:val="0"/>
        </w:rPr>
        <w:t xml:space="preserve">офессора</w:t>
      </w:r>
      <w:r w:rsidDel="00000000" w:rsidR="00000000" w:rsidRPr="00000000">
        <w:rPr>
          <w:rFonts w:ascii="Times New Roman" w:cs="Times New Roman" w:eastAsia="Times New Roman" w:hAnsi="Times New Roman"/>
          <w:sz w:val="24"/>
          <w:rtl w:val="0"/>
        </w:rPr>
        <w:t xml:space="preserve"> прорицания…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570" w:firstLine="0"/>
        <w:contextualSpacing w:val="0"/>
      </w:pPr>
      <w:r w:rsidDel="00000000" w:rsidR="00000000" w:rsidRPr="00000000">
        <w:rPr>
          <w:rFonts w:ascii="Times New Roman" w:cs="Times New Roman" w:eastAsia="Times New Roman" w:hAnsi="Times New Roman"/>
          <w:i w:val="1"/>
          <w:sz w:val="24"/>
          <w:rtl w:val="0"/>
        </w:rPr>
        <w:t xml:space="preserve">ГРЯДЁТ ТОТ, КТО НАДЕЛЁН МОГУЩЕСТВОМ ПОБЕДИТЬ ТЁМНОГО ЛОРДА,</w:t>
        <w:br w:type="textWrapping"/>
        <w:t xml:space="preserve">РОЖДЁННЫЙ ТЕМИ, КТО ТРИЖДЫ БРОСАЛ ЕМУ ВЫЗОВ,</w:t>
        <w:br w:type="textWrapping"/>
        <w:t xml:space="preserve">РОЖДЁННЫЙ НА ИСХОДЕ СЕДЬМОГО МЕСЯЦА,</w:t>
        <w:br w:type="textWrapping"/>
        <w:t xml:space="preserve">И ТЁМНЫЙ ЛОРД ОТМЕТИТ ЕГО КАК РАВНОГО СЕБЕ,</w:t>
        <w:br w:type="textWrapping"/>
        <w:t xml:space="preserve">НО ОН БУДЕТ ОБЛАДАТЬ СИЛОЙ, ЧТО НЕВЕДОМА ТЁМНОМУ ЛОРДУ,</w:t>
        <w:br w:type="textWrapping"/>
        <w:t xml:space="preserve">И КАЖДОМУ </w:t>
      </w:r>
      <w:r w:rsidDel="00000000" w:rsidR="00000000" w:rsidRPr="00000000">
        <w:rPr>
          <w:rFonts w:ascii="Times New Roman" w:cs="Times New Roman" w:eastAsia="Times New Roman" w:hAnsi="Times New Roman"/>
          <w:i w:val="1"/>
          <w:sz w:val="24"/>
          <w:rtl w:val="0"/>
        </w:rPr>
        <w:t xml:space="preserve">ДОЛЖНО </w:t>
      </w:r>
      <w:r w:rsidDel="00000000" w:rsidR="00000000" w:rsidRPr="00000000">
        <w:rPr>
          <w:rFonts w:ascii="Times New Roman" w:cs="Times New Roman" w:eastAsia="Times New Roman" w:hAnsi="Times New Roman"/>
          <w:i w:val="1"/>
          <w:sz w:val="24"/>
          <w:rtl w:val="0"/>
        </w:rPr>
        <w:t xml:space="preserve">УНИЧТОЖИТЬ ДРУГОГО, ПОЧТИ НИЧЕГО НЕ ОСТАВИВ,</w:t>
        <w:br w:type="textWrapping"/>
        <w:t xml:space="preserve">ИБО НЕ МОГУТ ИХ </w:t>
      </w:r>
      <w:r w:rsidDel="00000000" w:rsidR="00000000" w:rsidRPr="00000000">
        <w:rPr>
          <w:rFonts w:ascii="Times New Roman" w:cs="Times New Roman" w:eastAsia="Times New Roman" w:hAnsi="Times New Roman"/>
          <w:i w:val="1"/>
          <w:sz w:val="24"/>
          <w:rtl w:val="0"/>
        </w:rPr>
        <w:t xml:space="preserve">НЕСХОЖИЕ </w:t>
      </w:r>
      <w:r w:rsidDel="00000000" w:rsidR="00000000" w:rsidRPr="00000000">
        <w:rPr>
          <w:rFonts w:ascii="Times New Roman" w:cs="Times New Roman" w:eastAsia="Times New Roman" w:hAnsi="Times New Roman"/>
          <w:i w:val="1"/>
          <w:sz w:val="24"/>
          <w:rtl w:val="0"/>
        </w:rPr>
        <w:t xml:space="preserve">ДУШИ </w:t>
      </w:r>
      <w:r w:rsidDel="00000000" w:rsidR="00000000" w:rsidRPr="00000000">
        <w:rPr>
          <w:rFonts w:ascii="Times New Roman" w:cs="Times New Roman" w:eastAsia="Times New Roman" w:hAnsi="Times New Roman"/>
          <w:i w:val="1"/>
          <w:sz w:val="24"/>
          <w:rtl w:val="0"/>
        </w:rPr>
        <w:t xml:space="preserve">СУЩЕСТВОВАТЬ В ОДНОМ МИРЕ</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Эти жуткие слова, произнесённые тогда страшным гулким голосом, плохо ассоциировались с</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чем-то вроде частичной трансфигурации.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Возможно, это и не оно, — ответил Дамблдор, когда Минерва попыталась объяснить свои сомнения. — Признаться, я надеялся на что-то, что поможет найти крестраж</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Волдеморта, где бы он ни был. Но... — Старый волшебник пожал плечами. — С пророчествами всё не так просто, Минерва, и нам лучше не упускать ни единого шанса. Любая неожиданная мелочь может оказаться решающей.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Как в</w:t>
      </w:r>
      <w:r w:rsidDel="00000000" w:rsidR="00000000" w:rsidRPr="00000000">
        <w:rPr>
          <w:rFonts w:ascii="Times New Roman" w:cs="Times New Roman" w:eastAsia="Times New Roman" w:hAnsi="Times New Roman"/>
          <w:sz w:val="24"/>
          <w:rtl w:val="0"/>
        </w:rPr>
        <w:t xml:space="preserve">ы думае</w:t>
      </w:r>
      <w:r w:rsidDel="00000000" w:rsidR="00000000" w:rsidRPr="00000000">
        <w:rPr>
          <w:rFonts w:ascii="Times New Roman" w:cs="Times New Roman" w:eastAsia="Times New Roman" w:hAnsi="Times New Roman"/>
          <w:sz w:val="24"/>
          <w:rtl w:val="0"/>
        </w:rPr>
        <w:t xml:space="preserve">те, что он имел в виду, говоря про Северуса? — сказала Минерва.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Тут я могу только гадать, — вздохнул Дамблдор. — Возможно, Гарри имеет что-то против него и </w:t>
      </w:r>
      <w:r w:rsidDel="00000000" w:rsidR="00000000" w:rsidRPr="00000000">
        <w:rPr>
          <w:rFonts w:ascii="Times New Roman" w:cs="Times New Roman" w:eastAsia="Times New Roman" w:hAnsi="Times New Roman"/>
          <w:sz w:val="24"/>
          <w:rtl w:val="0"/>
        </w:rPr>
        <w:t xml:space="preserve">решил, что мы проигнорируем прямое обвинение, но всерьёз задумаемся над открытым вопросом</w:t>
      </w:r>
      <w:r w:rsidDel="00000000" w:rsidR="00000000" w:rsidRPr="00000000">
        <w:rPr>
          <w:rFonts w:ascii="Times New Roman" w:cs="Times New Roman" w:eastAsia="Times New Roman" w:hAnsi="Times New Roman"/>
          <w:sz w:val="24"/>
          <w:rtl w:val="0"/>
        </w:rPr>
        <w:t xml:space="preserve">. И е</w:t>
      </w:r>
      <w:r w:rsidDel="00000000" w:rsidR="00000000" w:rsidRPr="00000000">
        <w:rPr>
          <w:rFonts w:ascii="Times New Roman" w:cs="Times New Roman" w:eastAsia="Times New Roman" w:hAnsi="Times New Roman"/>
          <w:sz w:val="24"/>
          <w:rtl w:val="0"/>
        </w:rPr>
        <w:t xml:space="preserve">сли моя догадка верна, то Гарри правильно предположил, что я ему не поверю</w:t>
      </w:r>
      <w:r w:rsidDel="00000000" w:rsidR="00000000" w:rsidRPr="00000000">
        <w:rPr>
          <w:rFonts w:ascii="Times New Roman" w:cs="Times New Roman" w:eastAsia="Times New Roman" w:hAnsi="Times New Roman"/>
          <w:sz w:val="24"/>
          <w:rtl w:val="0"/>
        </w:rPr>
        <w:t xml:space="preserve">. Так что </w:t>
      </w:r>
      <w:r w:rsidDel="00000000" w:rsidR="00000000" w:rsidRPr="00000000">
        <w:rPr>
          <w:rFonts w:ascii="Times New Roman" w:cs="Times New Roman" w:eastAsia="Times New Roman" w:hAnsi="Times New Roman"/>
          <w:sz w:val="24"/>
          <w:rtl w:val="0"/>
        </w:rPr>
        <w:t xml:space="preserve">давайте </w:t>
      </w:r>
      <w:r w:rsidDel="00000000" w:rsidR="00000000" w:rsidRPr="00000000">
        <w:rPr>
          <w:rFonts w:ascii="Times New Roman" w:cs="Times New Roman" w:eastAsia="Times New Roman" w:hAnsi="Times New Roman"/>
          <w:sz w:val="24"/>
          <w:rtl w:val="0"/>
        </w:rPr>
        <w:t xml:space="preserve">просто наблюдать без предвзятости, как он и просил.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Послесловие №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М-м-м, Гермиона? — осторожно начал Гарри. — Думаю, я </w:t>
      </w:r>
      <w:r w:rsidDel="00000000" w:rsidR="00000000" w:rsidRPr="00000000">
        <w:rPr>
          <w:rFonts w:ascii="Times New Roman" w:cs="Times New Roman" w:eastAsia="Times New Roman" w:hAnsi="Times New Roman"/>
          <w:sz w:val="24"/>
          <w:rtl w:val="0"/>
        </w:rPr>
        <w:t xml:space="preserve">должен</w:t>
      </w:r>
      <w:r w:rsidDel="00000000" w:rsidR="00000000" w:rsidRPr="00000000">
        <w:rPr>
          <w:rFonts w:ascii="Times New Roman" w:cs="Times New Roman" w:eastAsia="Times New Roman" w:hAnsi="Times New Roman"/>
          <w:sz w:val="24"/>
          <w:rtl w:val="0"/>
        </w:rPr>
        <w:t xml:space="preserve"> перед тобой сильно-сильно-сильно извиниться.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left="0" w:firstLine="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Послесловие № 2</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Алиса Корнфут с отсутствующим выражением лица глазела на профессора зельеварения. </w:t>
      </w:r>
      <w:r w:rsidDel="00000000" w:rsidR="00000000" w:rsidRPr="00000000">
        <w:rPr>
          <w:rFonts w:ascii="Times New Roman" w:cs="Times New Roman" w:eastAsia="Times New Roman" w:hAnsi="Times New Roman"/>
          <w:sz w:val="24"/>
          <w:rtl w:val="0"/>
        </w:rPr>
        <w:t xml:space="preserve">Северус держал в руке крошечный бронзовый боб и мрачно рассказывал классу что-то о кричащих лужах человеческой плоти.</w:t>
      </w:r>
      <w:r w:rsidDel="00000000" w:rsidR="00000000" w:rsidRPr="00000000">
        <w:rPr>
          <w:rFonts w:ascii="Times New Roman" w:cs="Times New Roman" w:eastAsia="Times New Roman" w:hAnsi="Times New Roman"/>
          <w:sz w:val="24"/>
          <w:rtl w:val="0"/>
        </w:rPr>
        <w:t xml:space="preserve"> С самого начала этого года у неё были проблемы с концентрацией на уроках зельеварения. Алиса не могла оторвать глаз от их ужасного, </w:t>
      </w:r>
      <w:r w:rsidDel="00000000" w:rsidR="00000000" w:rsidRPr="00000000">
        <w:rPr>
          <w:rFonts w:ascii="Times New Roman" w:cs="Times New Roman" w:eastAsia="Times New Roman" w:hAnsi="Times New Roman"/>
          <w:sz w:val="24"/>
          <w:rtl w:val="0"/>
        </w:rPr>
        <w:t xml:space="preserve">п</w:t>
      </w:r>
      <w:r w:rsidDel="00000000" w:rsidR="00000000" w:rsidRPr="00000000">
        <w:rPr>
          <w:rFonts w:ascii="Times New Roman" w:cs="Times New Roman" w:eastAsia="Times New Roman" w:hAnsi="Times New Roman"/>
          <w:sz w:val="24"/>
          <w:rtl w:val="0"/>
        </w:rPr>
        <w:t xml:space="preserve">ротивного профессора с сальными волосами. Перед её мысленным взором проносились картины весьма </w:t>
      </w:r>
      <w:r w:rsidDel="00000000" w:rsidR="00000000" w:rsidRPr="00000000">
        <w:rPr>
          <w:rFonts w:ascii="Times New Roman" w:cs="Times New Roman" w:eastAsia="Times New Roman" w:hAnsi="Times New Roman"/>
          <w:i w:val="1"/>
          <w:sz w:val="24"/>
          <w:rtl w:val="0"/>
        </w:rPr>
        <w:t xml:space="preserve">необычных</w:t>
      </w:r>
      <w:r w:rsidDel="00000000" w:rsidR="00000000" w:rsidRPr="00000000">
        <w:rPr>
          <w:rFonts w:ascii="Times New Roman" w:cs="Times New Roman" w:eastAsia="Times New Roman" w:hAnsi="Times New Roman"/>
          <w:sz w:val="24"/>
          <w:rtl w:val="0"/>
        </w:rPr>
        <w:t xml:space="preserve"> отработок. Похоже, с ней что-то было </w:t>
      </w:r>
      <w:r w:rsidDel="00000000" w:rsidR="00000000" w:rsidRPr="00000000">
        <w:rPr>
          <w:rFonts w:ascii="Times New Roman" w:cs="Times New Roman" w:eastAsia="Times New Roman" w:hAnsi="Times New Roman"/>
          <w:i w:val="1"/>
          <w:sz w:val="24"/>
          <w:rtl w:val="0"/>
        </w:rPr>
        <w:t xml:space="preserve">не так</w:t>
      </w:r>
      <w:r w:rsidDel="00000000" w:rsidR="00000000" w:rsidRPr="00000000">
        <w:rPr>
          <w:rFonts w:ascii="Times New Roman" w:cs="Times New Roman" w:eastAsia="Times New Roman" w:hAnsi="Times New Roman"/>
          <w:sz w:val="24"/>
          <w:rtl w:val="0"/>
        </w:rPr>
        <w:t xml:space="preserve">, но она была просто не в состоянии это прекратить.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Ой! — вскрикнула Алиса.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Снейп только что метнул</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бронзовый боб и попал ей точно в лоб.</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Мисс Корнфут, — язвительно </w:t>
      </w:r>
      <w:r w:rsidDel="00000000" w:rsidR="00000000" w:rsidRPr="00000000">
        <w:rPr>
          <w:rFonts w:ascii="Times New Roman" w:cs="Times New Roman" w:eastAsia="Times New Roman" w:hAnsi="Times New Roman"/>
          <w:sz w:val="24"/>
          <w:rtl w:val="0"/>
        </w:rPr>
        <w:t xml:space="preserve">произнёс</w:t>
      </w:r>
      <w:r w:rsidDel="00000000" w:rsidR="00000000" w:rsidRPr="00000000">
        <w:rPr>
          <w:rFonts w:ascii="Times New Roman" w:cs="Times New Roman" w:eastAsia="Times New Roman" w:hAnsi="Times New Roman"/>
          <w:sz w:val="24"/>
          <w:rtl w:val="0"/>
        </w:rPr>
        <w:t xml:space="preserve"> профессор, — для приготовления этого зелья требуется особая </w:t>
      </w:r>
      <w:r w:rsidDel="00000000" w:rsidR="00000000" w:rsidRPr="00000000">
        <w:rPr>
          <w:rFonts w:ascii="Times New Roman" w:cs="Times New Roman" w:eastAsia="Times New Roman" w:hAnsi="Times New Roman"/>
          <w:sz w:val="24"/>
          <w:rtl w:val="0"/>
        </w:rPr>
        <w:t xml:space="preserve">аккуратность</w:t>
      </w:r>
      <w:r w:rsidDel="00000000" w:rsidR="00000000" w:rsidRPr="00000000">
        <w:rPr>
          <w:rFonts w:ascii="Times New Roman" w:cs="Times New Roman" w:eastAsia="Times New Roman" w:hAnsi="Times New Roman"/>
          <w:sz w:val="24"/>
          <w:rtl w:val="0"/>
        </w:rPr>
        <w:t xml:space="preserve">. Если вы </w:t>
      </w:r>
      <w:r w:rsidDel="00000000" w:rsidR="00000000" w:rsidRPr="00000000">
        <w:rPr>
          <w:rFonts w:ascii="Times New Roman" w:cs="Times New Roman" w:eastAsia="Times New Roman" w:hAnsi="Times New Roman"/>
          <w:sz w:val="24"/>
          <w:rtl w:val="0"/>
        </w:rPr>
        <w:t xml:space="preserve">не уделите </w:t>
      </w:r>
      <w:r w:rsidDel="00000000" w:rsidR="00000000" w:rsidRPr="00000000">
        <w:rPr>
          <w:rFonts w:ascii="Times New Roman" w:cs="Times New Roman" w:eastAsia="Times New Roman" w:hAnsi="Times New Roman"/>
          <w:sz w:val="24"/>
          <w:rtl w:val="0"/>
        </w:rPr>
        <w:t xml:space="preserve">этому процессу </w:t>
      </w:r>
      <w:r w:rsidDel="00000000" w:rsidR="00000000" w:rsidRPr="00000000">
        <w:rPr>
          <w:rFonts w:ascii="Times New Roman" w:cs="Times New Roman" w:eastAsia="Times New Roman" w:hAnsi="Times New Roman"/>
          <w:sz w:val="24"/>
          <w:rtl w:val="0"/>
        </w:rPr>
        <w:t xml:space="preserve">должное</w:t>
      </w:r>
      <w:r w:rsidDel="00000000" w:rsidR="00000000" w:rsidRPr="00000000">
        <w:rPr>
          <w:rFonts w:ascii="Times New Roman" w:cs="Times New Roman" w:eastAsia="Times New Roman" w:hAnsi="Times New Roman"/>
          <w:sz w:val="24"/>
          <w:rtl w:val="0"/>
        </w:rPr>
        <w:t xml:space="preserve"> внимание, то </w:t>
      </w:r>
      <w:r w:rsidDel="00000000" w:rsidR="00000000" w:rsidRPr="00000000">
        <w:rPr>
          <w:rFonts w:ascii="Times New Roman" w:cs="Times New Roman" w:eastAsia="Times New Roman" w:hAnsi="Times New Roman"/>
          <w:sz w:val="24"/>
          <w:rtl w:val="0"/>
        </w:rPr>
        <w:t xml:space="preserve">пострадаете не только вы, но и ваши одноклассники</w:t>
      </w:r>
      <w:r w:rsidDel="00000000" w:rsidR="00000000" w:rsidRPr="00000000">
        <w:rPr>
          <w:rFonts w:ascii="Times New Roman" w:cs="Times New Roman" w:eastAsia="Times New Roman" w:hAnsi="Times New Roman"/>
          <w:sz w:val="24"/>
          <w:rtl w:val="0"/>
        </w:rPr>
        <w:t xml:space="preserve">. Останьтесь после урока.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Последние три слова никак не улучшили её концентрацию, но она очень старалась, и день удалось закончить, </w:t>
      </w:r>
      <w:r w:rsidDel="00000000" w:rsidR="00000000" w:rsidRPr="00000000">
        <w:rPr>
          <w:rFonts w:ascii="Times New Roman" w:cs="Times New Roman" w:eastAsia="Times New Roman" w:hAnsi="Times New Roman"/>
          <w:sz w:val="24"/>
          <w:rtl w:val="0"/>
        </w:rPr>
        <w:t xml:space="preserve">никого не растворив.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После урока Алиса подошла к столу профессора. Часть её хотела на всякий случай встать кротко, с руками, сцепленными за спиной, и смущённо опустить глаза, но какой-то глубокий инстинкт шепнул ей, что это может оказаться </w:t>
      </w:r>
      <w:r w:rsidDel="00000000" w:rsidR="00000000" w:rsidRPr="00000000">
        <w:rPr>
          <w:rFonts w:ascii="Times New Roman" w:cs="Times New Roman" w:eastAsia="Times New Roman" w:hAnsi="Times New Roman"/>
          <w:i w:val="1"/>
          <w:sz w:val="24"/>
          <w:rtl w:val="0"/>
        </w:rPr>
        <w:t xml:space="preserve">не самой</w:t>
      </w:r>
      <w:r w:rsidDel="00000000" w:rsidR="00000000" w:rsidRPr="00000000">
        <w:rPr>
          <w:rFonts w:ascii="Times New Roman" w:cs="Times New Roman" w:eastAsia="Times New Roman" w:hAnsi="Times New Roman"/>
          <w:sz w:val="24"/>
          <w:rtl w:val="0"/>
        </w:rPr>
        <w:t xml:space="preserve"> лучшей идеей. Потому она просто встала с нейтральным лицом,</w:t>
      </w:r>
      <w:r w:rsidDel="00000000" w:rsidR="00000000" w:rsidRPr="00000000">
        <w:rPr>
          <w:rFonts w:ascii="Times New Roman" w:cs="Times New Roman" w:eastAsia="Times New Roman" w:hAnsi="Times New Roman"/>
          <w:sz w:val="24"/>
          <w:rtl w:val="0"/>
        </w:rPr>
        <w:t xml:space="preserve"> в подобающую</w:t>
      </w:r>
      <w:r w:rsidDel="00000000" w:rsidR="00000000" w:rsidRPr="00000000">
        <w:rPr>
          <w:rFonts w:ascii="Times New Roman" w:cs="Times New Roman" w:eastAsia="Times New Roman" w:hAnsi="Times New Roman"/>
          <w:sz w:val="24"/>
          <w:rtl w:val="0"/>
        </w:rPr>
        <w:t xml:space="preserve"> молодой леди позу и спросила: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Профессор?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rtl w:val="0"/>
        </w:rPr>
        <w:t xml:space="preserve">— Мисс Корнфут, — произнёс Снейп, не поднимая глаз от работ учеников. — Я не разделяю </w:t>
      </w:r>
      <w:r w:rsidDel="00000000" w:rsidR="00000000" w:rsidRPr="00000000">
        <w:rPr>
          <w:rFonts w:ascii="Times New Roman" w:cs="Times New Roman" w:eastAsia="Times New Roman" w:hAnsi="Times New Roman"/>
          <w:sz w:val="24"/>
          <w:rtl w:val="0"/>
        </w:rPr>
        <w:t xml:space="preserve">ваш</w:t>
      </w:r>
      <w:r w:rsidDel="00000000" w:rsidR="00000000" w:rsidRPr="00000000">
        <w:rPr>
          <w:rFonts w:ascii="Times New Roman" w:cs="Times New Roman" w:eastAsia="Times New Roman" w:hAnsi="Times New Roman"/>
          <w:sz w:val="24"/>
          <w:rtl w:val="0"/>
        </w:rPr>
        <w:t xml:space="preserve">их чувств, ваши взгляды мне </w:t>
      </w:r>
      <w:r w:rsidDel="00000000" w:rsidR="00000000" w:rsidRPr="00000000">
        <w:rPr>
          <w:rFonts w:ascii="Times New Roman" w:cs="Times New Roman" w:eastAsia="Times New Roman" w:hAnsi="Times New Roman"/>
          <w:sz w:val="24"/>
          <w:rtl w:val="0"/>
        </w:rPr>
        <w:t xml:space="preserve">неприятны </w:t>
      </w:r>
      <w:r w:rsidDel="00000000" w:rsidR="00000000" w:rsidRPr="00000000">
        <w:rPr>
          <w:rFonts w:ascii="Times New Roman" w:cs="Times New Roman" w:eastAsia="Times New Roman" w:hAnsi="Times New Roman"/>
          <w:sz w:val="24"/>
          <w:rtl w:val="0"/>
        </w:rPr>
        <w:t xml:space="preserve">и впредь вы будете от них воздерживаться. Я понятно выражаюсь?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rtl w:val="0"/>
        </w:rPr>
        <w:t xml:space="preserve">— Да, — сдавленно пропищала Алиса, и Снейп </w:t>
      </w:r>
      <w:r w:rsidDel="00000000" w:rsidR="00000000" w:rsidRPr="00000000">
        <w:rPr>
          <w:rFonts w:ascii="Times New Roman" w:cs="Times New Roman" w:eastAsia="Times New Roman" w:hAnsi="Times New Roman"/>
          <w:sz w:val="24"/>
          <w:rtl w:val="0"/>
        </w:rPr>
        <w:t xml:space="preserve">разрешил ей идти. Когда она выбежала из класса, её щёки горели как раскалённая лава.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80"/>
        <w:contextualSpacing w:val="0"/>
        <w:jc w:val="left"/>
      </w:pPr>
      <w:r w:rsidDel="00000000" w:rsidR="00000000" w:rsidRPr="00000000">
        <w:rPr>
          <w:rFonts w:ascii="Times New Roman" w:cs="Times New Roman" w:eastAsia="Times New Roman" w:hAnsi="Times New Roman"/>
          <w:i w:val="1"/>
          <w:sz w:val="24"/>
          <w:rtl w:val="0"/>
        </w:rPr>
        <w:t xml:space="preserve">От автора:</w:t>
        <w:br w:type="textWrapping"/>
      </w:r>
      <w:r w:rsidDel="00000000" w:rsidR="00000000" w:rsidRPr="00000000">
        <w:rPr>
          <w:rFonts w:ascii="Times New Roman" w:cs="Times New Roman" w:eastAsia="Times New Roman" w:hAnsi="Times New Roman"/>
          <w:sz w:val="24"/>
          <w:rtl w:val="0"/>
        </w:rPr>
        <w:t xml:space="preserve">Читатель Luosha заметил, что теория эмпатии из 27-й главы (вы используете мозг для моделирования поведения других людей) не является общепризнанным научным фактом. Пока что имеющиеся свидетельства указывают в этом направлении, но мы не в состоянии анализировать процессы внутри мозга настолько, чтобы это доказать. Аналогично, вневременная </w:t>
      </w:r>
      <w:r w:rsidDel="00000000" w:rsidR="00000000" w:rsidRPr="00000000">
        <w:rPr>
          <w:rFonts w:ascii="Times New Roman" w:cs="Times New Roman" w:eastAsia="Times New Roman" w:hAnsi="Times New Roman"/>
          <w:sz w:val="24"/>
          <w:rtl w:val="0"/>
        </w:rPr>
        <w:t xml:space="preserve">формулировка </w:t>
      </w:r>
      <w:r w:rsidDel="00000000" w:rsidR="00000000" w:rsidRPr="00000000">
        <w:rPr>
          <w:rFonts w:ascii="Times New Roman" w:cs="Times New Roman" w:eastAsia="Times New Roman" w:hAnsi="Times New Roman"/>
          <w:sz w:val="24"/>
          <w:rtl w:val="0"/>
        </w:rPr>
        <w:t xml:space="preserve">квантовой механики</w:t>
      </w:r>
      <w:r w:rsidDel="00000000" w:rsidR="00000000" w:rsidRPr="00000000">
        <w:rPr>
          <w:rFonts w:ascii="Times New Roman" w:cs="Times New Roman" w:eastAsia="Times New Roman" w:hAnsi="Times New Roman"/>
          <w:sz w:val="24"/>
          <w:rtl w:val="0"/>
        </w:rPr>
        <w:t xml:space="preserve"> (упомянутая в этой главе) </w:t>
      </w:r>
      <w:r w:rsidDel="00000000" w:rsidR="00000000" w:rsidRPr="00000000">
        <w:rPr>
          <w:rFonts w:ascii="Times New Roman" w:cs="Times New Roman" w:eastAsia="Times New Roman" w:hAnsi="Times New Roman"/>
          <w:sz w:val="24"/>
          <w:rtl w:val="0"/>
        </w:rPr>
        <w:t xml:space="preserve">настолько элегантна, что я буду очень удивлён, если финальная версия теории будет использовать время. Но пока вневременная квантовая механика тоже не является общепризнанной.</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lightin" w:id="0" w:date="2014-10-27T23:50: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может, лучше "утерянных"? По-моему, по отношению к книгам, так лучше.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highlight w:val="white"/>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