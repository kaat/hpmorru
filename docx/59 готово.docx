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cg2bqa9v6dv1" w:id="0"/>
      <w:bookmarkEnd w:id="0"/>
      <w:r w:rsidDel="00000000" w:rsidR="00000000" w:rsidRPr="00000000">
        <w:rPr>
          <w:rtl w:val="0"/>
        </w:rPr>
        <w:t xml:space="preserve">Глава 59. СТЭ. Часть 9. Любопытство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мётлы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летят туда, куда их направляют.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наездник поворачивает метлу, вся её скорость в тот же миг меняет направление. Метлу не заносит в сторону по инерции.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w:t>
      </w:r>
      <w:r w:rsidDel="00000000" w:rsidR="00000000" w:rsidRPr="00000000">
        <w:rPr>
          <w:rFonts w:ascii="Times New Roman" w:cs="Times New Roman" w:eastAsia="Times New Roman" w:hAnsi="Times New Roman"/>
          <w:sz w:val="24"/>
          <w:szCs w:val="24"/>
          <w:rtl w:val="0"/>
          <w:rPrChange w:author="Alaric Lightin" w:id="0" w:date="2016-08-09T19:40:22Z">
            <w:rPr>
              <w:rFonts w:ascii="Times New Roman" w:cs="Times New Roman" w:eastAsia="Times New Roman" w:hAnsi="Times New Roman"/>
              <w:i w:val="1"/>
              <w:sz w:val="24"/>
              <w:szCs w:val="24"/>
            </w:rPr>
          </w:rPrChange>
        </w:rPr>
        <w:t xml:space="preserve">инстинктивно от них ожидает</w:t>
      </w:r>
      <w:r w:rsidDel="00000000" w:rsidR="00000000" w:rsidRPr="00000000">
        <w:rPr>
          <w:rFonts w:ascii="Times New Roman" w:cs="Times New Roman" w:eastAsia="Times New Roman" w:hAnsi="Times New Roman"/>
          <w:sz w:val="24"/>
          <w:szCs w:val="24"/>
          <w:rtl w:val="0"/>
        </w:rPr>
        <w:t xml:space="preserve">, поэтому мозг Гарри умудрился </w:t>
      </w:r>
      <w:r w:rsidDel="00000000" w:rsidR="00000000" w:rsidRPr="00000000">
        <w:rPr>
          <w:rFonts w:ascii="Times New Roman" w:cs="Times New Roman" w:eastAsia="Times New Roman" w:hAnsi="Times New Roman"/>
          <w:sz w:val="24"/>
          <w:szCs w:val="24"/>
          <w:rtl w:val="0"/>
          <w:rPrChange w:author="Alaric Lightin" w:id="1" w:date="2016-08-09T19:40:29Z">
            <w:rPr>
              <w:rFonts w:ascii="Times New Roman" w:cs="Times New Roman" w:eastAsia="Times New Roman" w:hAnsi="Times New Roman"/>
              <w:i w:val="1"/>
              <w:sz w:val="24"/>
              <w:szCs w:val="24"/>
            </w:rPr>
          </w:rPrChange>
        </w:rPr>
        <w:t xml:space="preserve">совершенно не заметить физическую нелепость их полёта. </w:t>
      </w:r>
      <w:r w:rsidDel="00000000" w:rsidR="00000000" w:rsidRPr="00000000">
        <w:rPr>
          <w:rFonts w:ascii="Times New Roman" w:cs="Times New Roman" w:eastAsia="Times New Roman" w:hAnsi="Times New Roman"/>
          <w:sz w:val="24"/>
          <w:szCs w:val="24"/>
          <w:rtl w:val="0"/>
        </w:rPr>
        <w:t xml:space="preserve">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w:t>
      </w:r>
      <w:r w:rsidDel="00000000" w:rsidR="00000000" w:rsidRPr="00000000">
        <w:rPr>
          <w:rFonts w:ascii="Times New Roman" w:cs="Times New Roman" w:eastAsia="Times New Roman" w:hAnsi="Times New Roman"/>
          <w:sz w:val="24"/>
          <w:szCs w:val="24"/>
          <w:rtl w:val="0"/>
          <w:rPrChange w:author="Alaric Lightin" w:id="2" w:date="2016-08-09T19:40:40Z">
            <w:rPr>
              <w:rFonts w:ascii="Times New Roman" w:cs="Times New Roman" w:eastAsia="Times New Roman" w:hAnsi="Times New Roman"/>
              <w:i w:val="1"/>
              <w:sz w:val="24"/>
              <w:szCs w:val="24"/>
            </w:rPr>
          </w:rPrChange>
        </w:rPr>
        <w:t xml:space="preserve">не задумавшись над вопросом</w:t>
      </w:r>
      <w:r w:rsidDel="00000000" w:rsidR="00000000" w:rsidRPr="00000000">
        <w:rPr>
          <w:rFonts w:ascii="Times New Roman" w:cs="Times New Roman" w:eastAsia="Times New Roman" w:hAnsi="Times New Roman"/>
          <w:sz w:val="24"/>
          <w:szCs w:val="24"/>
          <w:rtl w:val="0"/>
        </w:rPr>
        <w:t xml:space="preserve">, ответ на который был очевиден. Печально, но мы задумываемся лишь над очень малой долей явлений, встречающихся на нашем жизненном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история о том, как недостаток любопытства чуть не погубил Гарри Джеймса Поттера-Эванса-Верреса.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w:t>
      </w:r>
      <w:r w:rsidDel="00000000" w:rsidR="00000000" w:rsidRPr="00000000">
        <w:rPr>
          <w:rFonts w:ascii="Times New Roman" w:cs="Times New Roman" w:eastAsia="Times New Roman" w:hAnsi="Times New Roman"/>
          <w:sz w:val="24"/>
          <w:szCs w:val="24"/>
          <w:rtl w:val="0"/>
          <w:rPrChange w:author="Alaric Lightin" w:id="3" w:date="2016-08-09T19:41:16Z">
            <w:rPr>
              <w:rFonts w:ascii="Times New Roman" w:cs="Times New Roman" w:eastAsia="Times New Roman" w:hAnsi="Times New Roman"/>
              <w:i w:val="1"/>
              <w:sz w:val="24"/>
              <w:szCs w:val="24"/>
            </w:rPr>
          </w:rPrChange>
        </w:rPr>
        <w:t xml:space="preserve">ракеты </w:t>
      </w:r>
      <w:r w:rsidDel="00000000" w:rsidR="00000000" w:rsidRPr="00000000">
        <w:rPr>
          <w:rFonts w:ascii="Times New Roman" w:cs="Times New Roman" w:eastAsia="Times New Roman" w:hAnsi="Times New Roman"/>
          <w:sz w:val="24"/>
          <w:szCs w:val="24"/>
          <w:rtl w:val="0"/>
        </w:rPr>
        <w:t xml:space="preserve">не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Ракеты летают не так, как инстинктивно представляет полёт человеческий разум.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метла с ракетным двигателем двигалась </w:t>
      </w:r>
      <w:ins w:author="Alaric Lightin" w:id="4" w:date="2016-08-09T19:41:22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5" w:date="2016-08-09T19:41:27Z">
            <w:rPr>
              <w:rFonts w:ascii="Times New Roman" w:cs="Times New Roman" w:eastAsia="Times New Roman" w:hAnsi="Times New Roman"/>
              <w:i w:val="1"/>
              <w:sz w:val="24"/>
              <w:szCs w:val="24"/>
            </w:rPr>
          </w:rPrChange>
        </w:rPr>
        <w:t xml:space="preserve">не так</w:t>
      </w:r>
      <w:r w:rsidDel="00000000" w:rsidR="00000000" w:rsidRPr="00000000">
        <w:rPr>
          <w:rFonts w:ascii="Times New Roman" w:cs="Times New Roman" w:eastAsia="Times New Roman" w:hAnsi="Times New Roman"/>
          <w:sz w:val="24"/>
          <w:szCs w:val="24"/>
          <w:rtl w:val="0"/>
        </w:rPr>
        <w:t xml:space="preserve">, как обычные магические мётлы, с которыми Гарри управлялся довольно здорово.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 о чём таком Гарри подумать не успел.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Во-первых, очень громкий шум, какого он никогда в жизни не слышал, заглушал даже его собственные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Во-вторых, ускорение в четыре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означало, что подъём до крыши Азкабана занял у него примерно две с половиной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R="00000000" w:rsidDel="00000000" w:rsidP="00000000" w:rsidRDefault="00000000" w:rsidRPr="00000000">
      <w:pPr>
        <w:keepNext w:val="0"/>
        <w:keepLines w:val="0"/>
        <w:widowControl w:val="0"/>
        <w:ind w:firstLine="540"/>
        <w:contextualSpacing w:val="0"/>
      </w:pPr>
      <w:ins w:author="Alaric Lightin" w:id="6" w:date="2016-08-09T19:42:25Z">
        <w:r w:rsidDel="00000000" w:rsidR="00000000" w:rsidRPr="00000000">
          <w:rPr>
            <w:rFonts w:ascii="Times New Roman" w:cs="Times New Roman" w:eastAsia="Times New Roman" w:hAnsi="Times New Roman"/>
            <w:sz w:val="24"/>
            <w:szCs w:val="24"/>
            <w:rtl w:val="0"/>
          </w:rPr>
          <w:t xml:space="preserve">«</w:t>
        </w:r>
      </w:ins>
      <w:del w:author="Alaric Lightin" w:id="6" w:date="2016-08-09T19:42:25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delText xml:space="preserve">*</w:delText>
        </w:r>
      </w:del>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t xml:space="preserve">чёрт</w:t>
      </w:r>
      <w:ins w:author="Alaric Lightin" w:id="8" w:date="2016-08-09T19:42:27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t xml:space="preserve">»</w:t>
        </w:r>
      </w:ins>
      <w:del w:author="Alaric Lightin" w:id="8" w:date="2016-08-09T19:42:27Z">
        <w:r w:rsidDel="00000000" w:rsidR="00000000" w:rsidRPr="00000000">
          <w:rPr>
            <w:rFonts w:ascii="Times New Roman" w:cs="Times New Roman" w:eastAsia="Times New Roman" w:hAnsi="Times New Roman"/>
            <w:sz w:val="24"/>
            <w:szCs w:val="24"/>
            <w:rtl w:val="0"/>
            <w:rPrChange w:author="Alaric Lightin" w:id="7" w:date="2016-08-09T19:42:17Z">
              <w:rPr>
                <w:rFonts w:ascii="Times New Roman" w:cs="Times New Roman" w:eastAsia="Times New Roman" w:hAnsi="Times New Roman"/>
                <w:i w:val="1"/>
                <w:sz w:val="24"/>
                <w:szCs w:val="24"/>
              </w:rPr>
            </w:rPrChange>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ins w:author="Alaric Lightin" w:id="9" w:date="2016-08-09T19:42:38Z">
        <w:r w:rsidDel="00000000" w:rsidR="00000000" w:rsidRPr="00000000">
          <w:rPr>
            <w:rFonts w:ascii="Times New Roman" w:cs="Times New Roman" w:eastAsia="Times New Roman" w:hAnsi="Times New Roman"/>
            <w:sz w:val="24"/>
            <w:szCs w:val="24"/>
            <w:rtl w:val="0"/>
          </w:rPr>
          <w:t xml:space="preserve">«</w:t>
        </w:r>
      </w:ins>
      <w:del w:author="Alaric Lightin" w:id="9" w:date="2016-08-09T19:42:3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delText xml:space="preserve">*</w:delText>
        </w:r>
      </w:del>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t xml:space="preserve">Ньютон</w:t>
      </w:r>
      <w:ins w:author="Alaric Lightin" w:id="11" w:date="2016-08-09T19:42:4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t xml:space="preserve">»</w:t>
        </w:r>
      </w:ins>
      <w:del w:author="Alaric Lightin" w:id="11" w:date="2016-08-09T19:42:48Z">
        <w:r w:rsidDel="00000000" w:rsidR="00000000" w:rsidRPr="00000000">
          <w:rPr>
            <w:rFonts w:ascii="Times New Roman" w:cs="Times New Roman" w:eastAsia="Times New Roman" w:hAnsi="Times New Roman"/>
            <w:sz w:val="24"/>
            <w:szCs w:val="24"/>
            <w:rtl w:val="0"/>
            <w:rPrChange w:author="Alaric Lightin" w:id="10" w:date="2016-08-09T19:42:34Z">
              <w:rPr>
                <w:rFonts w:ascii="Times New Roman" w:cs="Times New Roman" w:eastAsia="Times New Roman" w:hAnsi="Times New Roman"/>
                <w:i w:val="1"/>
                <w:sz w:val="24"/>
                <w:szCs w:val="24"/>
              </w:rPr>
            </w:rPrChange>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w:t>
      </w:r>
      <w:ins w:author="Yuliy L" w:id="12" w:date="2016-09-28T17:06:53Z">
        <w:commentRangeStart w:id="0"/>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Yuliy L" w:id="13" w:date="2016-09-28T17:06:53Z">
              <w:rPr>
                <w:rFonts w:ascii="Times New Roman" w:cs="Times New Roman" w:eastAsia="Times New Roman" w:hAnsi="Times New Roman"/>
                <w:sz w:val="24"/>
                <w:szCs w:val="24"/>
              </w:rPr>
            </w:rPrChange>
          </w:rPr>
          <w:t xml:space="preserve">через долю секунду пламя будет</w:t>
        </w:r>
      </w:ins>
      <w:del w:author="Yuliy L" w:id="12" w:date="2016-09-28T17:06:53Z">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Yuliy L" w:id="13" w:date="2016-09-28T17:06:53Z">
              <w:rPr>
                <w:rFonts w:ascii="Times New Roman" w:cs="Times New Roman" w:eastAsia="Times New Roman" w:hAnsi="Times New Roman"/>
                <w:sz w:val="24"/>
                <w:szCs w:val="24"/>
              </w:rPr>
            </w:rPrChange>
          </w:rPr>
          <w:delText xml:space="preserve">долю секунды пламя было</w:delText>
        </w:r>
      </w:del>
      <w:r w:rsidDel="00000000" w:rsidR="00000000" w:rsidRPr="00000000">
        <w:rPr>
          <w:rFonts w:ascii="Times New Roman" w:cs="Times New Roman" w:eastAsia="Times New Roman" w:hAnsi="Times New Roman"/>
          <w:sz w:val="24"/>
          <w:szCs w:val="24"/>
          <w:rtl w:val="0"/>
        </w:rPr>
        <w:t xml:space="preserve">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w:t>
      </w:r>
      <w:ins w:author="Alaric Lightin" w:id="14" w:date="2016-08-09T19:43:17Z">
        <w:r w:rsidDel="00000000" w:rsidR="00000000" w:rsidRPr="00000000">
          <w:rPr>
            <w:rFonts w:ascii="Times New Roman" w:cs="Times New Roman" w:eastAsia="Times New Roman" w:hAnsi="Times New Roman"/>
            <w:sz w:val="24"/>
            <w:szCs w:val="24"/>
            <w:rtl w:val="0"/>
          </w:rPr>
          <w:t xml:space="preserve">ту женщину</w:t>
        </w:r>
      </w:ins>
      <w:del w:author="Alaric Lightin" w:id="14" w:date="2016-08-09T19:43:17Z">
        <w:r w:rsidDel="00000000" w:rsidR="00000000" w:rsidRPr="00000000">
          <w:rPr>
            <w:rFonts w:ascii="Times New Roman" w:cs="Times New Roman" w:eastAsia="Times New Roman" w:hAnsi="Times New Roman"/>
            <w:sz w:val="24"/>
            <w:szCs w:val="24"/>
            <w:rtl w:val="0"/>
            <w:rPrChange w:author="Alaric Lightin" w:id="15" w:date="2016-08-09T19:43:14Z">
              <w:rPr>
                <w:rFonts w:ascii="Times New Roman" w:cs="Times New Roman" w:eastAsia="Times New Roman" w:hAnsi="Times New Roman"/>
                <w:i w:val="1"/>
                <w:sz w:val="24"/>
                <w:szCs w:val="24"/>
              </w:rPr>
            </w:rPrChange>
          </w:rPr>
          <w:delText xml:space="preserve">неё</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w:t>
      </w:r>
      <w:r w:rsidDel="00000000" w:rsidR="00000000" w:rsidRPr="00000000">
        <w:rPr>
          <w:rFonts w:ascii="Times New Roman" w:cs="Times New Roman" w:eastAsia="Times New Roman" w:hAnsi="Times New Roman"/>
          <w:sz w:val="24"/>
          <w:szCs w:val="24"/>
          <w:rtl w:val="0"/>
          <w:rPrChange w:author="Alaric Lightin" w:id="16" w:date="2016-08-09T19:43:34Z">
            <w:rPr>
              <w:rFonts w:ascii="Times New Roman" w:cs="Times New Roman" w:eastAsia="Times New Roman" w:hAnsi="Times New Roman"/>
              <w:i w:val="1"/>
              <w:sz w:val="24"/>
              <w:szCs w:val="24"/>
            </w:rPr>
          </w:rPrChange>
        </w:rPr>
        <w:t xml:space="preserve">более спокойных, хоть и по-прежнему громких</w:t>
      </w:r>
      <w:r w:rsidDel="00000000" w:rsidR="00000000" w:rsidRPr="00000000">
        <w:rPr>
          <w:rFonts w:ascii="Times New Roman" w:cs="Times New Roman" w:eastAsia="Times New Roman" w:hAnsi="Times New Roman"/>
          <w:sz w:val="24"/>
          <w:szCs w:val="24"/>
          <w:rtl w:val="0"/>
        </w:rPr>
        <w:t xml:space="preserve">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w:t>
      </w:r>
      <w:r w:rsidDel="00000000" w:rsidR="00000000" w:rsidRPr="00000000">
        <w:rPr>
          <w:rFonts w:ascii="Times New Roman" w:cs="Times New Roman" w:eastAsia="Times New Roman" w:hAnsi="Times New Roman"/>
          <w:sz w:val="24"/>
          <w:szCs w:val="24"/>
          <w:rtl w:val="0"/>
          <w:rPrChange w:author="Alaric Lightin" w:id="17" w:date="2016-08-09T19:44:03Z">
            <w:rPr>
              <w:rFonts w:ascii="Times New Roman" w:cs="Times New Roman" w:eastAsia="Times New Roman" w:hAnsi="Times New Roman"/>
              <w:i w:val="1"/>
              <w:sz w:val="24"/>
              <w:szCs w:val="24"/>
            </w:rPr>
          </w:rPrChange>
        </w:rPr>
        <w:t xml:space="preserve">зачем</w:t>
      </w:r>
      <w:r w:rsidDel="00000000" w:rsidR="00000000" w:rsidRPr="00000000">
        <w:rPr>
          <w:rFonts w:ascii="Times New Roman" w:cs="Times New Roman" w:eastAsia="Times New Roman" w:hAnsi="Times New Roman"/>
          <w:sz w:val="24"/>
          <w:szCs w:val="24"/>
          <w:rtl w:val="0"/>
        </w:rPr>
        <w:t xml:space="preserve"> он</w:t>
      </w:r>
      <w:ins w:author="Alaric Lightin" w:id="18" w:date="2016-08-09T19:44:05Z">
        <w:r w:rsidDel="00000000" w:rsidR="00000000" w:rsidRPr="00000000">
          <w:rPr>
            <w:rFonts w:ascii="Times New Roman" w:cs="Times New Roman" w:eastAsia="Times New Roman" w:hAnsi="Times New Roman"/>
            <w:sz w:val="24"/>
            <w:szCs w:val="24"/>
            <w:rtl w:val="0"/>
          </w:rPr>
          <w:t xml:space="preserve"> вообще</w:t>
        </w:r>
      </w:ins>
      <w:r w:rsidDel="00000000" w:rsidR="00000000" w:rsidRPr="00000000">
        <w:rPr>
          <w:rFonts w:ascii="Times New Roman" w:cs="Times New Roman" w:eastAsia="Times New Roman" w:hAnsi="Times New Roman"/>
          <w:sz w:val="24"/>
          <w:szCs w:val="24"/>
          <w:rtl w:val="0"/>
        </w:rPr>
        <w:t xml:space="preserve"> слушал «</w:t>
      </w:r>
      <w:r w:rsidDel="00000000" w:rsidR="00000000" w:rsidRPr="00000000">
        <w:rPr>
          <w:rFonts w:ascii="Times New Roman" w:cs="Times New Roman" w:eastAsia="Times New Roman" w:hAnsi="Times New Roman"/>
          <w:i w:val="1"/>
          <w:sz w:val="24"/>
          <w:szCs w:val="24"/>
          <w:rtl w:val="0"/>
        </w:rPr>
        <w:t xml:space="preserve">Заверяю тебя, мальчик, я бы не с-стал рис-сковать, ес-сли бы не был уверен, что я выживу» </w:t>
      </w:r>
      <w:r w:rsidDel="00000000" w:rsidR="00000000" w:rsidRPr="00000000">
        <w:rPr>
          <w:rFonts w:ascii="Times New Roman" w:cs="Times New Roman" w:eastAsia="Times New Roman" w:hAnsi="Times New Roman"/>
          <w:sz w:val="24"/>
          <w:szCs w:val="24"/>
          <w:rtl w:val="0"/>
        </w:rPr>
        <w:t xml:space="preserve">профессора Квиррелла вместо «Сынок, если ты попытаешься что-то делать с ракетами </w:t>
      </w:r>
      <w:r w:rsidDel="00000000" w:rsidR="00000000" w:rsidRPr="00000000">
        <w:rPr>
          <w:rFonts w:ascii="Times New Roman" w:cs="Times New Roman" w:eastAsia="Times New Roman" w:hAnsi="Times New Roman"/>
          <w:sz w:val="24"/>
          <w:szCs w:val="24"/>
          <w:rtl w:val="0"/>
          <w:rPrChange w:author="Alaric Lightin" w:id="19" w:date="2016-08-09T19:44:15Z">
            <w:rPr>
              <w:rFonts w:ascii="Times New Roman" w:cs="Times New Roman" w:eastAsia="Times New Roman" w:hAnsi="Times New Roman"/>
              <w:i w:val="1"/>
              <w:sz w:val="24"/>
              <w:szCs w:val="24"/>
            </w:rPr>
          </w:rPrChange>
        </w:rPr>
        <w:t xml:space="preserve">без надзора квалифицированного специалиста</w:t>
      </w:r>
      <w:r w:rsidDel="00000000" w:rsidR="00000000" w:rsidRPr="00000000">
        <w:rPr>
          <w:rFonts w:ascii="Times New Roman" w:cs="Times New Roman" w:eastAsia="Times New Roman" w:hAnsi="Times New Roman"/>
          <w:sz w:val="24"/>
          <w:szCs w:val="24"/>
          <w:rtl w:val="0"/>
        </w:rPr>
        <w:t xml:space="preserve">, я имею в виду, </w:t>
      </w:r>
      <w:r w:rsidDel="00000000" w:rsidR="00000000" w:rsidRPr="00000000">
        <w:rPr>
          <w:rFonts w:ascii="Times New Roman" w:cs="Times New Roman" w:eastAsia="Times New Roman" w:hAnsi="Times New Roman"/>
          <w:sz w:val="24"/>
          <w:szCs w:val="24"/>
          <w:rtl w:val="0"/>
          <w:rPrChange w:author="Alaric Lightin" w:id="20" w:date="2016-08-09T19:44:19Z">
            <w:rPr>
              <w:rFonts w:ascii="Times New Roman" w:cs="Times New Roman" w:eastAsia="Times New Roman" w:hAnsi="Times New Roman"/>
              <w:i w:val="1"/>
              <w:sz w:val="24"/>
              <w:szCs w:val="24"/>
            </w:rPr>
          </w:rPrChange>
        </w:rPr>
        <w:t xml:space="preserve">вообще что угодно</w:t>
      </w:r>
      <w:r w:rsidDel="00000000" w:rsidR="00000000" w:rsidRPr="00000000">
        <w:rPr>
          <w:rFonts w:ascii="Times New Roman" w:cs="Times New Roman" w:eastAsia="Times New Roman" w:hAnsi="Times New Roman"/>
          <w:sz w:val="24"/>
          <w:szCs w:val="24"/>
          <w:rtl w:val="0"/>
        </w:rPr>
        <w:t xml:space="preserve">, ты погибнешь, и мама расстроится» профессора Майкла Верреса-Эванса.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1" w:date="2016-08-09T19:44:31Z">
            <w:rPr>
              <w:rFonts w:ascii="Times New Roman" w:cs="Times New Roman" w:eastAsia="Times New Roman" w:hAnsi="Times New Roman"/>
              <w:i w:val="1"/>
              <w:sz w:val="24"/>
              <w:szCs w:val="24"/>
            </w:rPr>
          </w:rPrChange>
        </w:rPr>
        <w:t xml:space="preserve">ЧТО?</w:t>
      </w:r>
      <w:ins w:author="Alaric Lightin" w:id="22" w:date="2016-08-09T19:44:34Z">
        <w:r w:rsidDel="00000000" w:rsidR="00000000" w:rsidRPr="00000000">
          <w:rPr>
            <w:rFonts w:ascii="Times New Roman" w:cs="Times New Roman" w:eastAsia="Times New Roman" w:hAnsi="Times New Roman"/>
            <w:sz w:val="24"/>
            <w:szCs w:val="24"/>
            <w:rtl w:val="0"/>
            <w:rPrChange w:author="Alaric Lightin" w:id="21" w:date="2016-08-09T19:44:3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1" w:date="2016-08-09T19:44:31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заорала Амелия в зеркало.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наверное, волшебная медицина может как-то справиться с необратимым повреждением слуха.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Есть какой-нибудь способ пересадить воображаемую личность в другую голову? </w:t>
      </w:r>
      <w:r w:rsidDel="00000000" w:rsidR="00000000" w:rsidRPr="00000000">
        <w:rPr>
          <w:rFonts w:ascii="Times New Roman" w:cs="Times New Roman" w:eastAsia="Times New Roman" w:hAnsi="Times New Roman"/>
          <w:sz w:val="24"/>
          <w:szCs w:val="24"/>
          <w:rtl w:val="0"/>
        </w:rPr>
        <w:t xml:space="preserve">— спросил пуффендуец. — </w:t>
      </w:r>
      <w:r w:rsidDel="00000000" w:rsidR="00000000" w:rsidRPr="00000000">
        <w:rPr>
          <w:rFonts w:ascii="Times New Roman" w:cs="Times New Roman" w:eastAsia="Times New Roman" w:hAnsi="Times New Roman"/>
          <w:i w:val="1"/>
          <w:sz w:val="24"/>
          <w:szCs w:val="24"/>
          <w:rtl w:val="0"/>
        </w:rPr>
        <w:t xml:space="preserve">Я больше не хочу жить в твоей.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отодвинул все эти мысли на задворки сознания — пока по этому поводу он сделать ничего не мог. Если сейчас и </w:t>
      </w:r>
      <w:r w:rsidDel="00000000" w:rsidR="00000000" w:rsidRPr="00000000">
        <w:rPr>
          <w:rFonts w:ascii="Times New Roman" w:cs="Times New Roman" w:eastAsia="Times New Roman" w:hAnsi="Times New Roman"/>
          <w:sz w:val="24"/>
          <w:szCs w:val="24"/>
          <w:rtl w:val="0"/>
          <w:rPrChange w:author="Alaric Lightin" w:id="23" w:date="2016-08-09T19:44:56Z">
            <w:rPr>
              <w:rFonts w:ascii="Times New Roman" w:cs="Times New Roman" w:eastAsia="Times New Roman" w:hAnsi="Times New Roman"/>
              <w:i w:val="1"/>
              <w:sz w:val="24"/>
              <w:szCs w:val="24"/>
            </w:rPr>
          </w:rPrChange>
        </w:rPr>
        <w:t xml:space="preserve">следует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чём-то беспокоиться, то скорее 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 впервые вспомнив, что стоит проверить, не сдуло ли Беллатрису или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откинул капюшон мантии и постучал по ушам, показывая, что ничего не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немедленно вытащила палочку, направила её на Гарри, и в ту же секунду звон в ушах уменьшился, а слух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Белла, — наконец сказал Гарри, и её голос мгновенно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Кажется, мы не слишком хорошо подготовлены к подобным авантюрам? </w:t>
      </w:r>
      <w:r w:rsidDel="00000000" w:rsidR="00000000" w:rsidRPr="00000000">
        <w:rPr>
          <w:rFonts w:ascii="Times New Roman" w:cs="Times New Roman" w:eastAsia="Times New Roman" w:hAnsi="Times New Roman"/>
          <w:sz w:val="24"/>
          <w:szCs w:val="24"/>
          <w:rtl w:val="0"/>
        </w:rPr>
        <w:t xml:space="preserve">— заметил слизеринец.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ладно тебе,</w:t>
      </w:r>
      <w:r w:rsidDel="00000000" w:rsidR="00000000" w:rsidRPr="00000000">
        <w:rPr>
          <w:rFonts w:ascii="Times New Roman" w:cs="Times New Roman" w:eastAsia="Times New Roman" w:hAnsi="Times New Roman"/>
          <w:sz w:val="24"/>
          <w:szCs w:val="24"/>
          <w:rtl w:val="0"/>
        </w:rPr>
        <w:t xml:space="preserve"> — по привычке запротестовал пуффендуец, — </w:t>
      </w:r>
      <w:r w:rsidDel="00000000" w:rsidR="00000000" w:rsidRPr="00000000">
        <w:rPr>
          <w:rFonts w:ascii="Times New Roman" w:cs="Times New Roman" w:eastAsia="Times New Roman" w:hAnsi="Times New Roman"/>
          <w:i w:val="1"/>
          <w:sz w:val="24"/>
          <w:szCs w:val="24"/>
          <w:rtl w:val="0"/>
        </w:rPr>
        <w:t xml:space="preserve">первый блин всегда комом, надо просто больше практи... ЗАБУДЬ ЧТО Я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она спросила, уже более тихим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каком смысле? — </w:t>
      </w:r>
      <w:r w:rsidDel="00000000" w:rsidR="00000000" w:rsidRPr="00000000">
        <w:rPr>
          <w:rFonts w:ascii="Times New Roman" w:cs="Times New Roman" w:eastAsia="Times New Roman" w:hAnsi="Times New Roman"/>
          <w:sz w:val="24"/>
          <w:szCs w:val="24"/>
          <w:rtl w:val="0"/>
        </w:rPr>
        <w:t xml:space="preserve">хотел сказать Гарри, но Тёмный Лорд никогда бы не признал, что он чего-то не понимает, поэтому Гарри бесстрастно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думает, что умерла и оказалась на небесах?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Руки Беллатрисы по-прежнему были пристёгнуты к метле, поэтому она указала только одним пальцем: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4" w:date="2016-08-09T19:45:3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Change w:author="Alaric Lightin" w:id="24" w:date="2016-08-09T19:45:38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 направлении, в котором указывал её палец и увидел... да в общем-то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понял. Когда они поднялись достаточно высоко, оно уже не было скрыто облаками.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солнце,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запертого в холодной кромешной тьме солнце определённо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Счастливым воспоминанием...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продолжала вертеть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эти пушистые штуки?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молчала некоторое время, а затем опять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что они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Беллатриса выдохнула, так тихо, что Гарри с трудом её расслышал: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Красивые...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Мышцы её лица медленно расслабились, нездоровый румянец исчез почти так же быстро, как и появился.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Истощённое тело Беллатрисы обмякло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Одолженная палочка безжизненно повисла на ремешке, привязанном к неподвижной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ВЫ ИЗДЕВАЕТЕСЬ...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вспомнил, что Перечное зелье имеет свою цену. </w:t>
      </w:r>
      <w:r w:rsidDel="00000000" w:rsidR="00000000" w:rsidRPr="00000000">
        <w:rPr>
          <w:rFonts w:ascii="Times New Roman" w:cs="Times New Roman" w:eastAsia="Times New Roman" w:hAnsi="Times New Roman"/>
          <w:i w:val="1"/>
          <w:sz w:val="24"/>
          <w:szCs w:val="24"/>
          <w:rtl w:val="0"/>
        </w:rPr>
        <w:t xml:space="preserve">Беллатрис-са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будет с-спать довольно долго</w:t>
      </w:r>
      <w:r w:rsidDel="00000000" w:rsidR="00000000" w:rsidRPr="00000000">
        <w:rPr>
          <w:rFonts w:ascii="Times New Roman" w:cs="Times New Roman" w:eastAsia="Times New Roman" w:hAnsi="Times New Roman"/>
          <w:sz w:val="24"/>
          <w:szCs w:val="24"/>
          <w:rtl w:val="0"/>
        </w:rPr>
        <w:t xml:space="preserve">, сказал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умышленно пожертвовал Беллатрисой ради их побега...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метле было невозможно протянуть руку назад и проверить пульс.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развернуться и сделать искусственное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использовать что-нибудь из своей аптечки.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Поверить, что профессор Квиррелл не стал бы подвергать её 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Гарри понял, что он ещё должен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оглянулся и прошипел: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в ремнях не пошевелилась и не произнесла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плохим знаком.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профессор Квиррелл должен был сказать Гарри, когда будет безопасно использовать портключ.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w:t>
      </w:r>
      <w:ins w:author="Alaric Lightin" w:id="25" w:date="2016-08-10T05:23:26Z">
        <w:r w:rsidDel="00000000" w:rsidR="00000000" w:rsidRPr="00000000">
          <w:rPr>
            <w:rFonts w:ascii="Times New Roman" w:cs="Times New Roman" w:eastAsia="Times New Roman" w:hAnsi="Times New Roman"/>
            <w:sz w:val="24"/>
            <w:szCs w:val="24"/>
            <w:rtl w:val="0"/>
          </w:rPr>
          <w:t xml:space="preserve">отрицательным подкреплением</w:t>
        </w:r>
      </w:ins>
      <w:del w:author="Alaric Lightin" w:id="25" w:date="2016-08-10T05:23:26Z">
        <w:r w:rsidDel="00000000" w:rsidR="00000000" w:rsidRPr="00000000">
          <w:rPr>
            <w:rFonts w:ascii="Times New Roman" w:cs="Times New Roman" w:eastAsia="Times New Roman" w:hAnsi="Times New Roman"/>
            <w:sz w:val="24"/>
            <w:szCs w:val="24"/>
            <w:rtl w:val="0"/>
          </w:rPr>
          <w:delText xml:space="preserve">негативной стимуляцией</w:delText>
        </w:r>
      </w:del>
      <w:r w:rsidDel="00000000" w:rsidR="00000000" w:rsidRPr="00000000">
        <w:rPr>
          <w:rFonts w:ascii="Times New Roman" w:cs="Times New Roman" w:eastAsia="Times New Roman" w:hAnsi="Times New Roman"/>
          <w:sz w:val="24"/>
          <w:szCs w:val="24"/>
          <w:rtl w:val="0"/>
        </w:rPr>
        <w:t xml:space="preserve">, — «ЛОМАТЬ ПРУТИКИ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это уже было совсем нелогично, поэтому Гарри всё равно его сломал.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требую самую быструю метлу, немедленно!</w:t>
      </w:r>
    </w:p>
    <w:p w:rsidR="00000000" w:rsidDel="00000000" w:rsidP="00000000" w:rsidRDefault="00000000" w:rsidRPr="00000000">
      <w:pPr>
        <w:keepNext w:val="0"/>
        <w:keepLines w:val="0"/>
        <w:widowControl w:val="0"/>
        <w:ind w:firstLine="540"/>
        <w:contextualSpacing w:val="0"/>
      </w:pPr>
      <w:ins w:author="Alaric Lightin" w:id="26" w:date="2016-08-09T19:46:57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sz w:val="24"/>
          <w:szCs w:val="24"/>
          <w:rtl w:val="0"/>
        </w:rPr>
        <w:t xml:space="preserve">Амелия </w:t>
      </w:r>
      <w:r w:rsidDel="00000000" w:rsidR="00000000" w:rsidRPr="00000000">
        <w:rPr>
          <w:rFonts w:ascii="Times New Roman" w:cs="Times New Roman" w:eastAsia="Times New Roman" w:hAnsi="Times New Roman"/>
          <w:sz w:val="24"/>
          <w:szCs w:val="24"/>
          <w:rtl w:val="0"/>
          <w:rPrChange w:author="Alaric Lightin" w:id="27" w:date="2016-08-09T19:47:01Z">
            <w:rPr>
              <w:rFonts w:ascii="Times New Roman" w:cs="Times New Roman" w:eastAsia="Times New Roman" w:hAnsi="Times New Roman"/>
              <w:i w:val="1"/>
              <w:sz w:val="24"/>
              <w:szCs w:val="24"/>
            </w:rPr>
          </w:rPrChange>
        </w:rPr>
        <w:t xml:space="preserve">хотела</w:t>
      </w:r>
      <w:r w:rsidDel="00000000" w:rsidR="00000000" w:rsidRPr="00000000">
        <w:rPr>
          <w:rFonts w:ascii="Times New Roman" w:cs="Times New Roman" w:eastAsia="Times New Roman" w:hAnsi="Times New Roman"/>
          <w:sz w:val="24"/>
          <w:szCs w:val="24"/>
          <w:rtl w:val="0"/>
          <w:rPrChange w:author="Alaric Lightin" w:id="27" w:date="2016-08-09T19:47:01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быть рядом с аврором, который пострадал от Адского огня или что это там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w:t>
      </w:r>
      <w:ins w:author="Alaric Lightin" w:id="28" w:date="2016-08-09T19:47:24Z">
        <w:r w:rsidDel="00000000" w:rsidR="00000000" w:rsidRPr="00000000">
          <w:rPr>
            <w:rFonts w:ascii="Times New Roman" w:cs="Times New Roman" w:eastAsia="Times New Roman" w:hAnsi="Times New Roman"/>
            <w:sz w:val="24"/>
            <w:szCs w:val="24"/>
            <w:rtl w:val="0"/>
          </w:rPr>
          <w:t xml:space="preserve">должна </w:t>
        </w:r>
      </w:ins>
      <w:r w:rsidDel="00000000" w:rsidR="00000000" w:rsidRPr="00000000">
        <w:rPr>
          <w:rFonts w:ascii="Times New Roman" w:cs="Times New Roman" w:eastAsia="Times New Roman" w:hAnsi="Times New Roman"/>
          <w:sz w:val="24"/>
          <w:szCs w:val="24"/>
          <w:rtl w:val="0"/>
        </w:rPr>
        <w:t xml:space="preserve">она </w:t>
      </w:r>
      <w:del w:author="Alaric Lightin" w:id="29" w:date="2016-08-09T19:47:27Z">
        <w:r w:rsidDel="00000000" w:rsidR="00000000" w:rsidRPr="00000000">
          <w:rPr>
            <w:rFonts w:ascii="Times New Roman" w:cs="Times New Roman" w:eastAsia="Times New Roman" w:hAnsi="Times New Roman"/>
            <w:i w:val="1"/>
            <w:sz w:val="24"/>
            <w:szCs w:val="24"/>
            <w:rtl w:val="0"/>
          </w:rPr>
          <w:delText xml:space="preserve">должна</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выяснить, что знает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повернулась к старому волшебнику: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Две метлы. Пока мы будем лететь, вы введёте меня в курс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Их взгляды скрестились, но ненадолго.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за этим стоит? — крикнула Амелия в сторону метлы, летевшей в полуметре от неё.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Один из двух, — ответил Дамблдор. — Сейчас я не знаю, кто именно. Если первый, мы в беде. Если второй, мы в огромной беде.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стала тратить дыхание на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вы узнаете?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Мрачный и тихий голос старого волшебника каким-то образом перекрывал гул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старого волшебника помрачнело ещё сильнее, но он ничего не ответил, лишь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ты был? Ты опоздал на два часа! Я уже почти отчаялась... эй?..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Мерлин, — прошептала ведьма. — Мерлин, Мерлин, Мерлин...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выглядит обеспокоенной</w:t>
      </w:r>
      <w:r w:rsidDel="00000000" w:rsidR="00000000" w:rsidRPr="00000000">
        <w:rPr>
          <w:rFonts w:ascii="Times New Roman" w:cs="Times New Roman" w:eastAsia="Times New Roman" w:hAnsi="Times New Roman"/>
          <w:sz w:val="24"/>
          <w:szCs w:val="24"/>
          <w:rtl w:val="0"/>
        </w:rPr>
        <w:t xml:space="preserve">, — подумало отвлечённое далёкое нечто между двумя стёклами. — </w:t>
      </w:r>
      <w:r w:rsidDel="00000000" w:rsidR="00000000" w:rsidRPr="00000000">
        <w:rPr>
          <w:rFonts w:ascii="Times New Roman" w:cs="Times New Roman" w:eastAsia="Times New Roman" w:hAnsi="Times New Roman"/>
          <w:i w:val="1"/>
          <w:sz w:val="24"/>
          <w:szCs w:val="24"/>
          <w:rtl w:val="0"/>
        </w:rPr>
        <w:t xml:space="preserve">Именно это бы сказал настоящий целитель, или так вёл бы себя тот, кто им притворяется?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его губ сорвался шёпот. Казалось, это говорил не Гарри, а какая-то ещё одна его часть за ещё одним стеклом.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Зелёная змея на её спине — анимаг, — шёпот не был ни высоким, ни холодным. Лишь тихим. — Он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мистер Джефф.</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Анимаг — это он,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Ой, — </w:t>
      </w:r>
      <w:r w:rsidDel="00000000" w:rsidR="00000000" w:rsidRPr="00000000">
        <w:rPr>
          <w:rFonts w:ascii="Times New Roman" w:cs="Times New Roman" w:eastAsia="Times New Roman" w:hAnsi="Times New Roman"/>
          <w:sz w:val="24"/>
          <w:szCs w:val="24"/>
          <w:rtl w:val="0"/>
        </w:rPr>
        <w:t xml:space="preserve">подумал Гарри за стеклом, услышав собственный шёпот. — </w:t>
      </w:r>
      <w:r w:rsidDel="00000000" w:rsidR="00000000" w:rsidRPr="00000000">
        <w:rPr>
          <w:rFonts w:ascii="Times New Roman" w:cs="Times New Roman" w:eastAsia="Times New Roman" w:hAnsi="Times New Roman"/>
          <w:i w:val="1"/>
          <w:sz w:val="24"/>
          <w:szCs w:val="24"/>
          <w:rtl w:val="0"/>
        </w:rPr>
        <w:t xml:space="preserve">Впрочем, логично, профессор Квиррелл наверняка использовал другое имя.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w:t>
      </w:r>
      <w:r w:rsidDel="00000000" w:rsidR="00000000" w:rsidRPr="00000000">
        <w:rPr>
          <w:rFonts w:ascii="Times New Roman" w:cs="Times New Roman" w:eastAsia="Times New Roman" w:hAnsi="Times New Roman"/>
          <w:sz w:val="24"/>
          <w:szCs w:val="24"/>
          <w:rtl w:val="0"/>
          <w:rPrChange w:author="Alaric Lightin" w:id="30" w:date="2016-08-09T19:48:18Z">
            <w:rPr>
              <w:rFonts w:ascii="Times New Roman" w:cs="Times New Roman" w:eastAsia="Times New Roman" w:hAnsi="Times New Roman"/>
              <w:i w:val="1"/>
              <w:sz w:val="24"/>
              <w:szCs w:val="24"/>
            </w:rPr>
          </w:rPrChange>
        </w:rPr>
        <w:t xml:space="preserve">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его можете разбудить сейчас?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стоит ли? — </w:t>
      </w:r>
      <w:r w:rsidDel="00000000" w:rsidR="00000000" w:rsidRPr="00000000">
        <w:rPr>
          <w:rFonts w:ascii="Times New Roman" w:cs="Times New Roman" w:eastAsia="Times New Roman" w:hAnsi="Times New Roman"/>
          <w:sz w:val="24"/>
          <w:szCs w:val="24"/>
          <w:rtl w:val="0"/>
        </w:rPr>
        <w:t xml:space="preserve">подумал Гарри, но его губы, судя по всему, были в этом уверены.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одно резкое встряхивание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на него не подействовал Иннервейт... — начала ведьма.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пробовал.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Почему?.. 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Секунда, и змея медленно зашевелилась в ремнях. Зелёная голова медленно поднялась, огляделась...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Очертания размылись, и спустя миг на месте змеи стоял профессор Квиррелл. В следующий миг у него подогнулись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Ложись, — распорядилась ведьма, не отвлекаясь от Беллатрисы. — Джереми, это 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извинения, доктор Камблбанкер, — сухо усмехнулся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Улыбка ведьмы стала чуть шире, а голос жёстче: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твой друг?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Вам знать не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лежал на земле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плохо всё прошло?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суше: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Прочтёте об этом завтра в любой газете, где есть раздел международных новостей.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ведьмы порхала над телом Беллатрисы, касаясь его то тут, то 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 тебе соскучилась, Джереми.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голос профессора Защиты звучал слегка удивлённо.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Ничуточки. Не будь я тебе обязана...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но его прервал приступ кашля.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 по-твоему? </w:t>
      </w:r>
      <w:r w:rsidDel="00000000" w:rsidR="00000000" w:rsidRPr="00000000">
        <w:rPr>
          <w:rFonts w:ascii="Times New Roman" w:cs="Times New Roman" w:eastAsia="Times New Roman" w:hAnsi="Times New Roman"/>
          <w:sz w:val="24"/>
          <w:szCs w:val="24"/>
          <w:rtl w:val="0"/>
        </w:rPr>
        <w:t xml:space="preserve">— поинтересовался слизеринец у внутреннего критика, пока Гарри слушал из-за стеклянных стен. </w:t>
      </w:r>
      <w:r w:rsidDel="00000000" w:rsidR="00000000" w:rsidRPr="00000000">
        <w:rPr>
          <w:rFonts w:ascii="Times New Roman" w:cs="Times New Roman" w:eastAsia="Times New Roman" w:hAnsi="Times New Roman"/>
          <w:i w:val="1"/>
          <w:sz w:val="24"/>
          <w:szCs w:val="24"/>
          <w:rtl w:val="0"/>
        </w:rPr>
        <w:t xml:space="preserve">— Представление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могу понять,</w:t>
      </w:r>
      <w:r w:rsidDel="00000000" w:rsidR="00000000" w:rsidRPr="00000000">
        <w:rPr>
          <w:rFonts w:ascii="Times New Roman" w:cs="Times New Roman" w:eastAsia="Times New Roman" w:hAnsi="Times New Roman"/>
          <w:sz w:val="24"/>
          <w:szCs w:val="24"/>
          <w:rtl w:val="0"/>
        </w:rPr>
        <w:t xml:space="preserve"> — отозвался внутренний критик. — </w:t>
      </w:r>
      <w:r w:rsidDel="00000000" w:rsidR="00000000" w:rsidRPr="00000000">
        <w:rPr>
          <w:rFonts w:ascii="Times New Roman" w:cs="Times New Roman" w:eastAsia="Times New Roman" w:hAnsi="Times New Roman"/>
          <w:i w:val="1"/>
          <w:sz w:val="24"/>
          <w:szCs w:val="24"/>
          <w:rtl w:val="0"/>
        </w:rPr>
        <w:t xml:space="preserve">Я сейчас далеко не в лучшей критической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кто-нибудь придумать хороший способ получить дополнительную информацию? — </w:t>
      </w:r>
      <w:r w:rsidDel="00000000" w:rsidR="00000000" w:rsidRPr="00000000">
        <w:rPr>
          <w:rFonts w:ascii="Times New Roman" w:cs="Times New Roman" w:eastAsia="Times New Roman" w:hAnsi="Times New Roman"/>
          <w:sz w:val="24"/>
          <w:szCs w:val="24"/>
          <w:rtl w:val="0"/>
        </w:rPr>
        <w:t xml:space="preserve">спросил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шёпот из пустого пространства над метлой: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вероятно отменить всё, что с ней сделали?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w:t>
      </w:r>
      <w:r w:rsidDel="00000000" w:rsidR="00000000" w:rsidRPr="00000000">
        <w:rPr>
          <w:rFonts w:ascii="Times New Roman" w:cs="Times New Roman" w:eastAsia="Times New Roman" w:hAnsi="Times New Roman"/>
          <w:sz w:val="24"/>
          <w:szCs w:val="24"/>
          <w:rtl w:val="0"/>
          <w:rPrChange w:author="Alaric Lightin" w:id="31" w:date="2016-08-09T19:48:56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sz w:val="24"/>
          <w:szCs w:val="24"/>
          <w:rtl w:val="0"/>
        </w:rPr>
        <w:t xml:space="preserve">?</w:t>
      </w:r>
      <w:ins w:author="Alaric Lightin" w:id="32" w:date="2016-08-09T19:48:5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Да вы рехнулись, мистер как-вас-там. Правильнее спросить — осталось ли в ней </w:t>
      </w:r>
      <w:r w:rsidDel="00000000" w:rsidR="00000000" w:rsidRPr="00000000">
        <w:rPr>
          <w:rFonts w:ascii="Times New Roman" w:cs="Times New Roman" w:eastAsia="Times New Roman" w:hAnsi="Times New Roman"/>
          <w:sz w:val="24"/>
          <w:szCs w:val="24"/>
          <w:rtl w:val="0"/>
          <w:rPrChange w:author="Alaric Lightin" w:id="33" w:date="2016-08-09T19:49:09Z">
            <w:rPr>
              <w:rFonts w:ascii="Times New Roman" w:cs="Times New Roman" w:eastAsia="Times New Roman" w:hAnsi="Times New Roman"/>
              <w:i w:val="1"/>
              <w:sz w:val="24"/>
              <w:szCs w:val="24"/>
            </w:rPr>
          </w:rPrChange>
        </w:rPr>
        <w:t xml:space="preserve">вообще</w:t>
      </w:r>
      <w:ins w:author="Alaric Lightin" w:id="34" w:date="2016-08-09T19:49:12Z">
        <w:r w:rsidDel="00000000" w:rsidR="00000000" w:rsidRPr="00000000">
          <w:rPr>
            <w:rFonts w:ascii="Times New Roman" w:cs="Times New Roman" w:eastAsia="Times New Roman" w:hAnsi="Times New Roman"/>
            <w:sz w:val="24"/>
            <w:szCs w:val="24"/>
            <w:rtl w:val="0"/>
            <w:rPrChange w:author="Alaric Lightin" w:id="33" w:date="2016-08-09T19:49:09Z">
              <w:rPr>
                <w:rFonts w:ascii="Times New Roman" w:cs="Times New Roman" w:eastAsia="Times New Roman" w:hAnsi="Times New Roman"/>
                <w:i w:val="1"/>
                <w:sz w:val="24"/>
                <w:szCs w:val="24"/>
              </w:rPr>
            </w:rPrChange>
          </w:rPr>
          <w:t xml:space="preserve"> хоть</w:t>
        </w:r>
      </w:ins>
      <w:r w:rsidDel="00000000" w:rsidR="00000000" w:rsidRPr="00000000">
        <w:rPr>
          <w:rFonts w:ascii="Times New Roman" w:cs="Times New Roman" w:eastAsia="Times New Roman" w:hAnsi="Times New Roman"/>
          <w:sz w:val="24"/>
          <w:szCs w:val="24"/>
          <w:rtl w:val="0"/>
        </w:rPr>
        <w:t xml:space="preserve">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голосую за то, что это представление</w:t>
      </w:r>
      <w:r w:rsidDel="00000000" w:rsidR="00000000" w:rsidRPr="00000000">
        <w:rPr>
          <w:rFonts w:ascii="Times New Roman" w:cs="Times New Roman" w:eastAsia="Times New Roman" w:hAnsi="Times New Roman"/>
          <w:sz w:val="24"/>
          <w:szCs w:val="24"/>
          <w:rtl w:val="0"/>
        </w:rPr>
        <w:t xml:space="preserve">, — сказал внутренний критик. — </w:t>
      </w:r>
      <w:r w:rsidDel="00000000" w:rsidR="00000000" w:rsidRPr="00000000">
        <w:rPr>
          <w:rFonts w:ascii="Times New Roman" w:cs="Times New Roman" w:eastAsia="Times New Roman" w:hAnsi="Times New Roman"/>
          <w:i w:val="1"/>
          <w:sz w:val="24"/>
          <w:szCs w:val="24"/>
          <w:rtl w:val="0"/>
        </w:rPr>
        <w:t xml:space="preserve">Она бы не стала вываливать всё это в ответ на один вопрос, если бы не искала возможности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Принято к сведению. Но я оцениваю этот довод как не очень веский, </w:t>
      </w:r>
      <w:r w:rsidDel="00000000" w:rsidR="00000000" w:rsidRPr="00000000">
        <w:rPr>
          <w:rFonts w:ascii="Times New Roman" w:cs="Times New Roman" w:eastAsia="Times New Roman" w:hAnsi="Times New Roman"/>
          <w:sz w:val="24"/>
          <w:szCs w:val="24"/>
          <w:rtl w:val="0"/>
        </w:rPr>
        <w:t xml:space="preserve">— ответил когтевранец. — </w:t>
      </w:r>
      <w:r w:rsidDel="00000000" w:rsidR="00000000" w:rsidRPr="00000000">
        <w:rPr>
          <w:rFonts w:ascii="Times New Roman" w:cs="Times New Roman" w:eastAsia="Times New Roman" w:hAnsi="Times New Roman"/>
          <w:i w:val="1"/>
          <w:sz w:val="24"/>
          <w:szCs w:val="24"/>
          <w:rtl w:val="0"/>
        </w:rPr>
        <w:t xml:space="preserve">Весьма сложно не позволить подозрениям влиять на восприятие, когда оцениваешь такие слабые свидетельства.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лежавший на земле, спокойно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Перечное...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5" w:date="2016-08-09T19:49:26Z">
            <w:rPr>
              <w:rFonts w:ascii="Times New Roman" w:cs="Times New Roman" w:eastAsia="Times New Roman" w:hAnsi="Times New Roman"/>
              <w:i w:val="1"/>
              <w:sz w:val="24"/>
              <w:szCs w:val="24"/>
            </w:rPr>
          </w:rPrChange>
        </w:rPr>
        <w:t xml:space="preserve">Ты совсем с ума сошёл?</w:t>
      </w:r>
      <w:ins w:author="Alaric Lightin" w:id="36" w:date="2016-08-09T19:49:28Z">
        <w:r w:rsidDel="00000000" w:rsidR="00000000" w:rsidRPr="00000000">
          <w:rPr>
            <w:rFonts w:ascii="Times New Roman" w:cs="Times New Roman" w:eastAsia="Times New Roman" w:hAnsi="Times New Roman"/>
            <w:sz w:val="24"/>
            <w:szCs w:val="24"/>
            <w:rtl w:val="0"/>
            <w:rPrChange w:author="Alaric Lightin" w:id="35" w:date="2016-08-09T19:49:26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кашляющий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подняв брови, посмотрела на бумагу и сардонически фыркнула: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выпрямилась, и тело бледной измождённой женщины поднялось над землёй рядом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возвращаюсь, — заявила ведьма, — не могу начинать работу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7" w:date="2016-08-09T19:49:47Z">
            <w:rPr>
              <w:rFonts w:ascii="Times New Roman" w:cs="Times New Roman" w:eastAsia="Times New Roman" w:hAnsi="Times New Roman"/>
              <w:i w:val="1"/>
              <w:sz w:val="24"/>
              <w:szCs w:val="24"/>
            </w:rPr>
          </w:rPrChange>
        </w:rPr>
        <w:t xml:space="preserve">Ну,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ведьма. — Я забираю её отсюда, пока ей не навредили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обняла одной рукой костлявое тело Беллатрисы, и обе исчезли, сопровождаемые громким «ХЛОП!» аппарации.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этой холмистой местности наступила тишина, нарушаемая лишь мягким шумом набегающих волн и лёгким дуновением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Думаю, представление закончилось, — </w:t>
      </w:r>
      <w:r w:rsidDel="00000000" w:rsidR="00000000" w:rsidRPr="00000000">
        <w:rPr>
          <w:rFonts w:ascii="Times New Roman" w:cs="Times New Roman" w:eastAsia="Times New Roman" w:hAnsi="Times New Roman"/>
          <w:sz w:val="24"/>
          <w:szCs w:val="24"/>
          <w:rtl w:val="0"/>
        </w:rPr>
        <w:t xml:space="preserve">сказал внутренний критик. — </w:t>
      </w:r>
      <w:r w:rsidDel="00000000" w:rsidR="00000000" w:rsidRPr="00000000">
        <w:rPr>
          <w:rFonts w:ascii="Times New Roman" w:cs="Times New Roman" w:eastAsia="Times New Roman" w:hAnsi="Times New Roman"/>
          <w:i w:val="1"/>
          <w:sz w:val="24"/>
          <w:szCs w:val="24"/>
          <w:rtl w:val="0"/>
        </w:rPr>
        <w:t xml:space="preserve">Я оцениваю его в два с половиной из пяти. Вероятно, она не очень опытная актриса.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Интересно, будет ли настоящий целитель выглядеть более фальшиво, чем актёр, которому сказали сыграть его роль? — </w:t>
      </w:r>
      <w:r w:rsidDel="00000000" w:rsidR="00000000" w:rsidRPr="00000000">
        <w:rPr>
          <w:rFonts w:ascii="Times New Roman" w:cs="Times New Roman" w:eastAsia="Times New Roman" w:hAnsi="Times New Roman"/>
          <w:sz w:val="24"/>
          <w:szCs w:val="24"/>
          <w:rtl w:val="0"/>
        </w:rPr>
        <w:t xml:space="preserve">задумался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сколько же у вас разных личностей?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утруждал себя такими подсчётами. А у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Свободная рука Гарри достала очередную веточку из кошеля и сломала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Очередной рывок портключа, длинный, как и предыдущий, и он оказался в абсолютной темноте.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 </w:t>
      </w:r>
      <w:r w:rsidDel="00000000" w:rsidR="00000000" w:rsidRPr="00000000">
        <w:rPr>
          <w:rFonts w:ascii="Times New Roman" w:cs="Times New Roman" w:eastAsia="Times New Roman" w:hAnsi="Times New Roman"/>
          <w:sz w:val="24"/>
          <w:szCs w:val="24"/>
          <w:rtl w:val="0"/>
        </w:rPr>
        <w:t xml:space="preserve">— произнесла та часть Гарри, которая заботилась о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был внутри чего-то похожего на заброшенный магловский склад.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Куда вы направляетесь? — выкрикнула Амелия. Они почти достигли границ охранных чар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хлопок аппарации, и волшебник с фениксом исчезли, оставив после себя одолженную метлу.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9-28T17:0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Время.</w:t>
      </w:r>
    </w:p>
  </w:comment>
  <w:comment w:author="Yuliy L" w:id="1" w:date="2016-09-28T17:0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Время.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