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line="240" w:lineRule="auto"/>
        <w:ind w:firstLine="435"/>
        <w:jc w:val="center"/>
        <w:rPr/>
      </w:pPr>
      <w:bookmarkStart w:colFirst="0" w:colLast="0" w:name="_ox9mflm652tc" w:id="0"/>
      <w:bookmarkEnd w:id="0"/>
      <w:r w:rsidDel="00000000" w:rsidR="00000000" w:rsidRPr="00000000">
        <w:rPr>
          <w:rtl w:val="0"/>
        </w:rPr>
        <w:t xml:space="preserve">Глава 98. Роли. Финал</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Воскресенье, 19 апреля, 18:43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тихо направлялась в комнату Гринграсс (привилегия Древнего Дома), расположенную под слизеринскими п</w:t>
      </w:r>
      <w:r w:rsidDel="00000000" w:rsidR="00000000" w:rsidRPr="00000000">
        <w:rPr>
          <w:rFonts w:ascii="Times New Roman" w:cs="Times New Roman" w:eastAsia="Times New Roman" w:hAnsi="Times New Roman"/>
          <w:sz w:val="24"/>
          <w:szCs w:val="24"/>
          <w:rtl w:val="0"/>
        </w:rPr>
        <w:t xml:space="preserve">одземельями. Она только что сошла с Хогвартс-Экспресса и планировала оставить в комнате сундук,</w:t>
      </w:r>
      <w:r w:rsidDel="00000000" w:rsidR="00000000" w:rsidRPr="00000000">
        <w:rPr>
          <w:rFonts w:ascii="Times New Roman" w:cs="Times New Roman" w:eastAsia="Times New Roman" w:hAnsi="Times New Roman"/>
          <w:sz w:val="24"/>
          <w:szCs w:val="24"/>
          <w:rtl w:val="0"/>
        </w:rPr>
        <w:t xml:space="preserve"> а затем</w:t>
      </w:r>
      <w:r w:rsidDel="00000000" w:rsidR="00000000" w:rsidRPr="00000000">
        <w:rPr>
          <w:rFonts w:ascii="Times New Roman" w:cs="Times New Roman" w:eastAsia="Times New Roman" w:hAnsi="Times New Roman"/>
          <w:sz w:val="24"/>
          <w:szCs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 очередной раз протянула руку за спину и ещё раз </w:t>
      </w:r>
      <w:r w:rsidDel="00000000" w:rsidR="00000000" w:rsidRPr="00000000">
        <w:rPr>
          <w:rFonts w:ascii="Times New Roman" w:cs="Times New Roman" w:eastAsia="Times New Roman" w:hAnsi="Times New Roman"/>
          <w:sz w:val="24"/>
          <w:szCs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Del="00000000" w:rsidR="00000000" w:rsidRPr="00000000">
        <w:rPr>
          <w:rFonts w:ascii="Times New Roman" w:cs="Times New Roman" w:eastAsia="Times New Roman" w:hAnsi="Times New Roman"/>
          <w:sz w:val="24"/>
          <w:szCs w:val="24"/>
          <w:rtl w:val="0"/>
        </w:rPr>
        <w:t xml:space="preserve"> было о</w:t>
      </w:r>
      <w:r w:rsidDel="00000000" w:rsidR="00000000" w:rsidRPr="00000000">
        <w:rPr>
          <w:rFonts w:ascii="Times New Roman" w:cs="Times New Roman" w:eastAsia="Times New Roman" w:hAnsi="Times New Roman"/>
          <w:sz w:val="24"/>
          <w:szCs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Мать и отец долго разговаривали между собой, когда им сообщили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Гермиону. Дафна в это время пряталась за дверью и подслушивала, задыхаясь от слёз и стараясь не выдать себя лишним звуком.</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спокойно заметил, как важно наследнице Гринграссов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Последнее она предпочла бы не слышать.</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с трудом сглотнула, </w:t>
      </w:r>
      <w:r w:rsidDel="00000000" w:rsidR="00000000" w:rsidRPr="00000000">
        <w:rPr>
          <w:rFonts w:ascii="Times New Roman" w:cs="Times New Roman" w:eastAsia="Times New Roman" w:hAnsi="Times New Roman"/>
          <w:sz w:val="24"/>
          <w:szCs w:val="24"/>
          <w:rtl w:val="0"/>
        </w:rPr>
        <w:t xml:space="preserve">повернула </w:t>
      </w:r>
      <w:r w:rsidDel="00000000" w:rsidR="00000000" w:rsidRPr="00000000">
        <w:rPr>
          <w:rFonts w:ascii="Times New Roman" w:cs="Times New Roman" w:eastAsia="Times New Roman" w:hAnsi="Times New Roman"/>
          <w:sz w:val="24"/>
          <w:szCs w:val="24"/>
          <w:rtl w:val="0"/>
        </w:rPr>
        <w:t xml:space="preserve">ручку и открыла дверь.</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Гринграсс...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прошептала скрытая тенью фигура в серебристом плаще.</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закричала, захлопнула дверь и, выхватив палочку, </w:t>
      </w:r>
      <w:r w:rsidDel="00000000" w:rsidR="00000000" w:rsidRPr="00000000">
        <w:rPr>
          <w:rFonts w:ascii="Times New Roman" w:cs="Times New Roman" w:eastAsia="Times New Roman" w:hAnsi="Times New Roman"/>
          <w:sz w:val="24"/>
          <w:szCs w:val="24"/>
          <w:rtl w:val="0"/>
        </w:rPr>
        <w:t xml:space="preserve">повернулась, чтобы убежать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 теперь голос стал выше и громче.</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остановилась. Она узнала голос, но этого человека здесь никак не могло быть.</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медленно развернулась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снова открыла дверь.</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изумлённо воскликнула Дафна, увидев лицо под капюшоном. – Я думала, что ты...</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вернулся </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вам, — звучным голосом заявила </w:t>
      </w:r>
      <w:r w:rsidDel="00000000" w:rsidR="00000000" w:rsidRPr="00000000">
        <w:rPr>
          <w:rFonts w:ascii="Times New Roman" w:cs="Times New Roman" w:eastAsia="Times New Roman" w:hAnsi="Times New Roman"/>
          <w:sz w:val="24"/>
          <w:szCs w:val="24"/>
          <w:rtl w:val="0"/>
        </w:rPr>
        <w:t xml:space="preserve">фигура в серебристом плаще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 решающий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делаешь в моей спальне?!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взвизгнула Дафна.</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 ты умеешь призывать туманную форму Патронуса. </w:t>
      </w:r>
      <w:r w:rsidDel="00000000" w:rsidR="00000000" w:rsidRPr="00000000">
        <w:rPr>
          <w:rFonts w:ascii="Times New Roman" w:cs="Times New Roman" w:eastAsia="Times New Roman" w:hAnsi="Times New Roman"/>
          <w:sz w:val="24"/>
          <w:szCs w:val="24"/>
          <w:rtl w:val="0"/>
        </w:rPr>
        <w:t xml:space="preserve">Можешь показать?</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вперилась в него взглядом, а затем её кровь закипела: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спросила она, поднимая палочку. — Чтобы ты мог </w:t>
      </w:r>
      <w:r w:rsidDel="00000000" w:rsidR="00000000" w:rsidRPr="00000000">
        <w:rPr>
          <w:rFonts w:ascii="Times New Roman" w:cs="Times New Roman" w:eastAsia="Times New Roman" w:hAnsi="Times New Roman"/>
          <w:sz w:val="24"/>
          <w:szCs w:val="24"/>
          <w:rtl w:val="0"/>
        </w:rPr>
        <w:t xml:space="preserve">прикончить </w:t>
      </w:r>
      <w:r w:rsidDel="00000000" w:rsidR="00000000" w:rsidRPr="00000000">
        <w:rPr>
          <w:rFonts w:ascii="Times New Roman" w:cs="Times New Roman" w:eastAsia="Times New Roman" w:hAnsi="Times New Roman"/>
          <w:sz w:val="24"/>
          <w:szCs w:val="24"/>
          <w:rtl w:val="0"/>
        </w:rPr>
        <w:t xml:space="preserve">всех слизеринцев, </w:t>
      </w:r>
      <w:r w:rsidDel="00000000" w:rsidR="00000000" w:rsidRPr="00000000">
        <w:rPr>
          <w:rFonts w:ascii="Times New Roman" w:cs="Times New Roman" w:eastAsia="Times New Roman" w:hAnsi="Times New Roman"/>
          <w:sz w:val="24"/>
          <w:szCs w:val="24"/>
          <w:rtl w:val="0"/>
        </w:rPr>
        <w:t xml:space="preserve">использующих </w:t>
      </w:r>
      <w:r w:rsidDel="00000000" w:rsidR="00000000" w:rsidRPr="00000000">
        <w:rPr>
          <w:rFonts w:ascii="Times New Roman" w:cs="Times New Roman" w:eastAsia="Times New Roman" w:hAnsi="Times New Roman"/>
          <w:sz w:val="24"/>
          <w:szCs w:val="24"/>
          <w:rtl w:val="0"/>
        </w:rPr>
        <w:t xml:space="preserve">неслизеринские</w:t>
      </w:r>
      <w:r w:rsidDel="00000000" w:rsidR="00000000" w:rsidRPr="00000000">
        <w:rPr>
          <w:rFonts w:ascii="Times New Roman" w:cs="Times New Roman" w:eastAsia="Times New Roman" w:hAnsi="Times New Roman"/>
          <w:sz w:val="24"/>
          <w:szCs w:val="24"/>
          <w:rtl w:val="0"/>
        </w:rPr>
        <w:t xml:space="preserve"> заклинания? Мы все </w:t>
      </w:r>
      <w:r w:rsidDel="00000000" w:rsidR="00000000" w:rsidRPr="00000000">
        <w:rPr>
          <w:rFonts w:ascii="Times New Roman" w:cs="Times New Roman" w:eastAsia="Times New Roman" w:hAnsi="Times New Roman"/>
          <w:sz w:val="24"/>
          <w:szCs w:val="24"/>
          <w:rtl w:val="0"/>
        </w:rPr>
        <w:t xml:space="preserve">знаем</w:t>
      </w:r>
      <w:r w:rsidDel="00000000" w:rsidR="00000000" w:rsidRPr="00000000">
        <w:rPr>
          <w:rFonts w:ascii="Times New Roman" w:cs="Times New Roman" w:eastAsia="Times New Roman" w:hAnsi="Times New Roman"/>
          <w:sz w:val="24"/>
          <w:szCs w:val="24"/>
          <w:rtl w:val="0"/>
        </w:rPr>
        <w:t xml:space="preserve">, из-за кого убили Гермиону!</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опускала палочку:</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будто</w:t>
      </w:r>
      <w:r w:rsidDel="00000000" w:rsidR="00000000" w:rsidRPr="00000000">
        <w:rPr>
          <w:rFonts w:ascii="Times New Roman" w:cs="Times New Roman" w:eastAsia="Times New Roman" w:hAnsi="Times New Roman"/>
          <w:sz w:val="24"/>
          <w:szCs w:val="24"/>
          <w:rtl w:val="0"/>
        </w:rPr>
        <w:t xml:space="preserve"> твой отец не мог подделать записи авроров, если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ы захотел! Я не вчера родилась, мистер </w:t>
      </w:r>
      <w:r w:rsidDel="00000000" w:rsidR="00000000" w:rsidRPr="00000000">
        <w:rPr>
          <w:rFonts w:ascii="Times New Roman" w:cs="Times New Roman" w:eastAsia="Times New Roman" w:hAnsi="Times New Roman"/>
          <w:i w:val="1"/>
          <w:sz w:val="24"/>
          <w:szCs w:val="24"/>
          <w:rtl w:val="0"/>
        </w:rPr>
        <w:t xml:space="preserve">Малфой!</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Del="00000000" w:rsidR="00000000" w:rsidRPr="00000000">
        <w:rPr>
          <w:rFonts w:ascii="Times New Roman" w:cs="Times New Roman" w:eastAsia="Times New Roman" w:hAnsi="Times New Roman"/>
          <w:sz w:val="24"/>
          <w:szCs w:val="24"/>
          <w:rtl w:val="0"/>
        </w:rPr>
        <w:t xml:space="preserve">стойку собеседника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ахнула от потрясения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палочки хлынул серебряный свет. Он сгустился и принял форму сияющей змеи, которая свилась кольцами, словно</w:t>
      </w:r>
      <w:r w:rsidDel="00000000" w:rsidR="00000000" w:rsidRPr="00000000">
        <w:rPr>
          <w:rFonts w:ascii="Times New Roman" w:cs="Times New Roman" w:eastAsia="Times New Roman" w:hAnsi="Times New Roman"/>
          <w:sz w:val="24"/>
          <w:szCs w:val="24"/>
          <w:rtl w:val="0"/>
        </w:rPr>
        <w:t xml:space="preserve"> устраиваясь поудобнее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Дафны упала челюсть.</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Del="00000000" w:rsidR="00000000" w:rsidRPr="00000000">
        <w:rPr>
          <w:rFonts w:ascii="Times New Roman" w:cs="Times New Roman" w:eastAsia="Times New Roman" w:hAnsi="Times New Roman"/>
          <w:sz w:val="24"/>
          <w:szCs w:val="24"/>
          <w:rtl w:val="0"/>
        </w:rPr>
        <w:t xml:space="preserve">иции и не достойное уважения благородство. </w:t>
      </w:r>
      <w:r w:rsidDel="00000000" w:rsidR="00000000" w:rsidRPr="00000000">
        <w:rPr>
          <w:rFonts w:ascii="Times New Roman" w:cs="Times New Roman" w:eastAsia="Times New Roman" w:hAnsi="Times New Roman"/>
          <w:sz w:val="24"/>
          <w:szCs w:val="24"/>
          <w:rtl w:val="0"/>
        </w:rPr>
        <w:t xml:space="preserve">Я даже понимаю — поскольку это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Гермиона Грейнджер не была слаба в магии.</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Дафны</w:t>
      </w:r>
      <w:r w:rsidDel="00000000" w:rsidR="00000000" w:rsidRPr="00000000">
        <w:rPr>
          <w:rFonts w:ascii="Times New Roman" w:cs="Times New Roman" w:eastAsia="Times New Roman" w:hAnsi="Times New Roman"/>
          <w:sz w:val="24"/>
          <w:szCs w:val="24"/>
          <w:rtl w:val="0"/>
        </w:rPr>
        <w:t xml:space="preserve"> кончились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Её взгляд нервно метнулся,</w:t>
      </w:r>
      <w:r w:rsidDel="00000000" w:rsidR="00000000" w:rsidRPr="00000000">
        <w:rPr>
          <w:rFonts w:ascii="Times New Roman" w:cs="Times New Roman" w:eastAsia="Times New Roman" w:hAnsi="Times New Roman"/>
          <w:sz w:val="24"/>
          <w:szCs w:val="24"/>
          <w:rtl w:val="0"/>
        </w:rPr>
        <w:t xml:space="preserve"> просто чтобы</w:t>
      </w:r>
      <w:r w:rsidDel="00000000" w:rsidR="00000000" w:rsidRPr="00000000">
        <w:rPr>
          <w:rFonts w:ascii="Times New Roman" w:cs="Times New Roman" w:eastAsia="Times New Roman" w:hAnsi="Times New Roman"/>
          <w:sz w:val="24"/>
          <w:szCs w:val="24"/>
          <w:rtl w:val="0"/>
        </w:rPr>
        <w:t xml:space="preserve"> удостовериться, что из-под дверей не течёт кровь, как</w:t>
      </w:r>
      <w:r w:rsidDel="00000000" w:rsidR="00000000" w:rsidRPr="00000000">
        <w:rPr>
          <w:rFonts w:ascii="Times New Roman" w:cs="Times New Roman" w:eastAsia="Times New Roman" w:hAnsi="Times New Roman"/>
          <w:sz w:val="24"/>
          <w:szCs w:val="24"/>
          <w:rtl w:val="0"/>
        </w:rPr>
        <w:t xml:space="preserve"> было в </w:t>
      </w:r>
      <w:r w:rsidDel="00000000" w:rsidR="00000000" w:rsidRPr="00000000">
        <w:rPr>
          <w:rFonts w:ascii="Times New Roman" w:cs="Times New Roman" w:eastAsia="Times New Roman" w:hAnsi="Times New Roman"/>
          <w:sz w:val="24"/>
          <w:szCs w:val="24"/>
          <w:rtl w:val="0"/>
        </w:rPr>
        <w:t xml:space="preserve">прошлый раз</w:t>
      </w:r>
      <w:r w:rsidDel="00000000" w:rsidR="00000000" w:rsidRPr="00000000">
        <w:rPr>
          <w:rFonts w:ascii="Times New Roman" w:cs="Times New Roman" w:eastAsia="Times New Roman" w:hAnsi="Times New Roman"/>
          <w:sz w:val="24"/>
          <w:szCs w:val="24"/>
          <w:rtl w:val="0"/>
        </w:rPr>
        <w:t xml:space="preserve">, когда </w:t>
      </w:r>
      <w:r w:rsidDel="00000000" w:rsidR="00000000" w:rsidRPr="00000000">
        <w:rPr>
          <w:rFonts w:ascii="Times New Roman" w:cs="Times New Roman" w:eastAsia="Times New Roman" w:hAnsi="Times New Roman"/>
          <w:sz w:val="24"/>
          <w:szCs w:val="24"/>
          <w:rtl w:val="0"/>
        </w:rPr>
        <w:t xml:space="preserve">Что-то Сломалось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Серебряная змея излучала ни с чем не сравнимые свет и тепло.</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теперь, когда её убили, очевидно, что во всей этой истории с попыткой меня убить с самого начала целились именно в мисс Грейнджер...</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Т-ты-ты понимаешь, что говоришь?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голос Дафны сорвался. Если бы Люциус Малфой услышал, что только что сказал его наследник, он бы </w:t>
      </w:r>
      <w:r w:rsidDel="00000000" w:rsidR="00000000" w:rsidRPr="00000000">
        <w:rPr>
          <w:rFonts w:ascii="Times New Roman" w:cs="Times New Roman" w:eastAsia="Times New Roman" w:hAnsi="Times New Roman"/>
          <w:sz w:val="24"/>
          <w:szCs w:val="24"/>
          <w:rtl w:val="0"/>
        </w:rPr>
        <w:t xml:space="preserve">содрал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него кожу</w:t>
      </w:r>
      <w:r w:rsidDel="00000000" w:rsidR="00000000" w:rsidRPr="00000000">
        <w:rPr>
          <w:rFonts w:ascii="Times New Roman" w:cs="Times New Roman" w:eastAsia="Times New Roman" w:hAnsi="Times New Roman"/>
          <w:sz w:val="24"/>
          <w:szCs w:val="24"/>
          <w:rtl w:val="0"/>
        </w:rPr>
        <w:t xml:space="preserve"> и сделал из неё </w:t>
      </w:r>
      <w:r w:rsidDel="00000000" w:rsidR="00000000" w:rsidRPr="00000000">
        <w:rPr>
          <w:rFonts w:ascii="Times New Roman" w:cs="Times New Roman" w:eastAsia="Times New Roman" w:hAnsi="Times New Roman"/>
          <w:sz w:val="24"/>
          <w:szCs w:val="24"/>
          <w:rtl w:val="0"/>
        </w:rPr>
        <w:t xml:space="preserve">штаны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улыбнулся. Свет полноценного телесного патронуса играл на его </w:t>
      </w:r>
      <w:r w:rsidDel="00000000" w:rsidR="00000000" w:rsidRPr="00000000">
        <w:rPr>
          <w:rFonts w:ascii="Times New Roman" w:cs="Times New Roman" w:eastAsia="Times New Roman" w:hAnsi="Times New Roman"/>
          <w:sz w:val="24"/>
          <w:szCs w:val="24"/>
          <w:rtl w:val="0"/>
        </w:rPr>
        <w:t xml:space="preserve">серебристом </w:t>
      </w:r>
      <w:r w:rsidDel="00000000" w:rsidR="00000000" w:rsidRPr="00000000">
        <w:rPr>
          <w:rFonts w:ascii="Times New Roman" w:cs="Times New Roman" w:eastAsia="Times New Roman" w:hAnsi="Times New Roman"/>
          <w:sz w:val="24"/>
          <w:szCs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Драко, — но сейчас это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 возвращает деньги Дома Поттеров и аннулирует долг.</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подошла к своей кровати и рухнула на неё в надежде, что если она окажется в кровати, то этот сон кончится.</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Del="00000000" w:rsidR="00000000" w:rsidRPr="00000000">
        <w:rPr>
          <w:rFonts w:ascii="Times New Roman" w:cs="Times New Roman" w:eastAsia="Times New Roman" w:hAnsi="Times New Roman"/>
          <w:sz w:val="24"/>
          <w:szCs w:val="24"/>
          <w:rtl w:val="0"/>
        </w:rPr>
        <w:t xml:space="preserve">Таким образом на встречах Серебряных Слизеринцев мы будем знать, что можем доверять друг другу.</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театральным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жестом откинул капюшон.</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этого не случится без </w:t>
      </w:r>
      <w:r w:rsidDel="00000000" w:rsidR="00000000" w:rsidRPr="00000000">
        <w:rPr>
          <w:rFonts w:ascii="Times New Roman" w:cs="Times New Roman" w:eastAsia="Times New Roman" w:hAnsi="Times New Roman"/>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Дафна. Тебя и твоей семьи. Твоя мать будет договариваться с моим отцом, но мне бы хотелось, чтобы </w:t>
      </w:r>
      <w:ins w:author="Alaric Lightin" w:id="0" w:date="2019-02-20T12:24:52Z">
        <w:commentRangeStart w:id="0"/>
        <w:r w:rsidDel="00000000" w:rsidR="00000000" w:rsidRPr="00000000">
          <w:rPr>
            <w:rFonts w:ascii="Times New Roman" w:cs="Times New Roman" w:eastAsia="Times New Roman" w:hAnsi="Times New Roman"/>
            <w:sz w:val="24"/>
            <w:szCs w:val="24"/>
            <w:rtl w:val="0"/>
          </w:rPr>
          <w:t xml:space="preserve">Гринграссы исходно услышали это предложение от тебя</w:t>
        </w:r>
      </w:ins>
      <w:del w:author="Alaric Lightin" w:id="0" w:date="2019-02-20T12:24:52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впервые Гринграссы услышали это предложение от своей дочери</w:delText>
        </w:r>
      </w:del>
      <w:r w:rsidDel="00000000" w:rsidR="00000000" w:rsidRPr="00000000">
        <w:rPr>
          <w:rFonts w:ascii="Times New Roman" w:cs="Times New Roman" w:eastAsia="Times New Roman" w:hAnsi="Times New Roman"/>
          <w:sz w:val="24"/>
          <w:szCs w:val="24"/>
          <w:rtl w:val="0"/>
        </w:rPr>
        <w:t xml:space="preserve">, – голос Драко понизился. — </w:t>
      </w:r>
      <w:r w:rsidDel="00000000" w:rsidR="00000000" w:rsidRPr="00000000">
        <w:rPr>
          <w:rFonts w:ascii="Times New Roman" w:cs="Times New Roman" w:eastAsia="Times New Roman" w:hAnsi="Times New Roman"/>
          <w:sz w:val="24"/>
          <w:szCs w:val="24"/>
          <w:rtl w:val="0"/>
        </w:rPr>
        <w:t xml:space="preserve">До ужина нам нужно многое обсудить.</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0" w:before="100" w:line="240" w:lineRule="auto"/>
        <w:ind w:firstLine="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судя по всему, решил быть невидимкой — они только </w:t>
      </w:r>
      <w:r w:rsidDel="00000000" w:rsidR="00000000" w:rsidRPr="00000000">
        <w:rPr>
          <w:rFonts w:ascii="Times New Roman" w:cs="Times New Roman" w:eastAsia="Times New Roman" w:hAnsi="Times New Roman"/>
          <w:sz w:val="24"/>
          <w:szCs w:val="24"/>
          <w:rtl w:val="0"/>
        </w:rPr>
        <w:t xml:space="preserve">мельком</w:t>
      </w:r>
      <w:r w:rsidDel="00000000" w:rsidR="00000000" w:rsidRPr="00000000">
        <w:rPr>
          <w:rFonts w:ascii="Times New Roman" w:cs="Times New Roman" w:eastAsia="Times New Roman" w:hAnsi="Times New Roman"/>
          <w:sz w:val="24"/>
          <w:szCs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Del="00000000" w:rsidR="00000000" w:rsidRPr="00000000">
        <w:rPr>
          <w:rFonts w:ascii="Times New Roman" w:cs="Times New Roman" w:eastAsia="Times New Roman" w:hAnsi="Times New Roman"/>
          <w:sz w:val="24"/>
          <w:szCs w:val="24"/>
          <w:rtl w:val="0"/>
        </w:rPr>
        <w:t xml:space="preserve">с его стороны будет не слишком мудро допустить, чтобы его можно было отыскать</w:t>
      </w:r>
      <w:r w:rsidDel="00000000" w:rsidR="00000000" w:rsidRPr="00000000">
        <w:rPr>
          <w:rFonts w:ascii="Times New Roman" w:cs="Times New Roman" w:eastAsia="Times New Roman" w:hAnsi="Times New Roman"/>
          <w:sz w:val="24"/>
          <w:szCs w:val="24"/>
          <w:rtl w:val="0"/>
        </w:rPr>
        <w:t xml:space="preserve">, кроме как в исключительных ситуациях. </w:t>
      </w:r>
      <w:r w:rsidDel="00000000" w:rsidR="00000000" w:rsidRPr="00000000">
        <w:rPr>
          <w:rFonts w:ascii="Times New Roman" w:cs="Times New Roman" w:eastAsia="Times New Roman" w:hAnsi="Times New Roman"/>
          <w:sz w:val="24"/>
          <w:szCs w:val="24"/>
          <w:rtl w:val="0"/>
        </w:rPr>
        <w:t xml:space="preserve">Поэтому отныне</w:t>
      </w:r>
      <w:r w:rsidDel="00000000" w:rsidR="00000000" w:rsidRPr="00000000">
        <w:rPr>
          <w:rFonts w:ascii="Times New Roman" w:cs="Times New Roman" w:eastAsia="Times New Roman" w:hAnsi="Times New Roman"/>
          <w:sz w:val="24"/>
          <w:szCs w:val="24"/>
          <w:rtl w:val="0"/>
        </w:rPr>
        <w:t xml:space="preserve"> он собирается взаимодействовать с людьми в форме бестелесного голоса или в виде яркого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серебряного света, прячущегося за углами, где его никто не увидит, но который, в свою очередь, всегда сможет найти своих друзей, где бы те ни прятались. </w:t>
      </w:r>
      <w:r w:rsidDel="00000000" w:rsidR="00000000" w:rsidRPr="00000000">
        <w:rPr>
          <w:rFonts w:ascii="Times New Roman" w:cs="Times New Roman" w:eastAsia="Times New Roman" w:hAnsi="Times New Roman"/>
          <w:sz w:val="24"/>
          <w:szCs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…стал небезопасен…</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к кому вы обратились за заклятием Ложной памяти для Риты Скитер, — сказал голос Гарри Поттера из ниоткуда. — </w:t>
      </w:r>
      <w:r w:rsidDel="00000000" w:rsidR="00000000" w:rsidRPr="00000000">
        <w:rPr>
          <w:rFonts w:ascii="Times New Roman" w:cs="Times New Roman" w:eastAsia="Times New Roman" w:hAnsi="Times New Roman"/>
          <w:sz w:val="24"/>
          <w:szCs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Del="00000000" w:rsidR="00000000" w:rsidRPr="00000000">
        <w:rPr>
          <w:rFonts w:ascii="Times New Roman" w:cs="Times New Roman" w:eastAsia="Times New Roman" w:hAnsi="Times New Roman"/>
          <w:sz w:val="24"/>
          <w:szCs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воздухе снова мелькнула маленькая рука, и об пол с характерным звоном ударился кошелёк.</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Некоторые </w:t>
      </w:r>
      <w:r w:rsidDel="00000000" w:rsidR="00000000" w:rsidRPr="00000000">
        <w:rPr>
          <w:rFonts w:ascii="Times New Roman" w:cs="Times New Roman" w:eastAsia="Times New Roman" w:hAnsi="Times New Roman"/>
          <w:sz w:val="24"/>
          <w:szCs w:val="24"/>
          <w:rtl w:val="0"/>
        </w:rPr>
        <w:t xml:space="preserve">из предметов </w:t>
      </w:r>
      <w:r w:rsidDel="00000000" w:rsidR="00000000" w:rsidRPr="00000000">
        <w:rPr>
          <w:rFonts w:ascii="Times New Roman" w:cs="Times New Roman" w:eastAsia="Times New Roman" w:hAnsi="Times New Roman"/>
          <w:sz w:val="24"/>
          <w:szCs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такое? — спросил Фред или Джордж, когда близнецы просмотрели список. — Наш отец эксперт по маглам…</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del w:author="Alaric Lightin" w:id="1" w:date="2019-08-13T15:30:36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но мы и половины списка не узнаём…</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del w:author="Alaric Lightin" w:id="2" w:date="2019-08-13T15:30:38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да мы вообще ничего не узнаём…</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del w:author="Alaric Lightin" w:id="3" w:date="2019-08-13T15:30:39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ты что задумал?</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Дела приняли серьёзный оборот, — мягко произнёс Гарри. — Я не знаю, что мне придётся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sz w:val="24"/>
          <w:szCs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Del="00000000" w:rsidR="00000000" w:rsidRPr="00000000">
        <w:rPr>
          <w:rFonts w:ascii="Times New Roman" w:cs="Times New Roman" w:eastAsia="Times New Roman" w:hAnsi="Times New Roman"/>
          <w:sz w:val="24"/>
          <w:szCs w:val="24"/>
          <w:rtl w:val="0"/>
        </w:rPr>
        <w:t xml:space="preserve">о однажды, </w:t>
      </w:r>
      <w:r w:rsidDel="00000000" w:rsidR="00000000" w:rsidRPr="00000000">
        <w:rPr>
          <w:rFonts w:ascii="Times New Roman" w:cs="Times New Roman" w:eastAsia="Times New Roman" w:hAnsi="Times New Roman"/>
          <w:sz w:val="24"/>
          <w:szCs w:val="24"/>
          <w:rtl w:val="0"/>
        </w:rPr>
        <w:t xml:space="preserve">когда вы по</w:t>
      </w:r>
      <w:r w:rsidDel="00000000" w:rsidR="00000000" w:rsidRPr="00000000">
        <w:rPr>
          <w:rFonts w:ascii="Times New Roman" w:cs="Times New Roman" w:eastAsia="Times New Roman" w:hAnsi="Times New Roman"/>
          <w:sz w:val="24"/>
          <w:szCs w:val="24"/>
          <w:rtl w:val="0"/>
        </w:rPr>
        <w:t xml:space="preserve">взросле</w:t>
      </w:r>
      <w:r w:rsidDel="00000000" w:rsidR="00000000" w:rsidRPr="00000000">
        <w:rPr>
          <w:rFonts w:ascii="Times New Roman" w:cs="Times New Roman" w:eastAsia="Times New Roman" w:hAnsi="Times New Roman"/>
          <w:sz w:val="24"/>
          <w:szCs w:val="24"/>
          <w:rtl w:val="0"/>
        </w:rPr>
        <w:t xml:space="preserve">ете</w:t>
      </w:r>
      <w:r w:rsidDel="00000000" w:rsidR="00000000" w:rsidRPr="00000000">
        <w:rPr>
          <w:rFonts w:ascii="Times New Roman" w:cs="Times New Roman" w:eastAsia="Times New Roman" w:hAnsi="Times New Roman"/>
          <w:sz w:val="24"/>
          <w:szCs w:val="24"/>
          <w:rtl w:val="0"/>
        </w:rPr>
        <w:t xml:space="preserve">, вы станете более разумно относиться к этой стороне жизни</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w:t>
      </w:r>
      <w:r w:rsidDel="00000000" w:rsidR="00000000" w:rsidRPr="00000000">
        <w:rPr>
          <w:rFonts w:ascii="Times New Roman" w:cs="Times New Roman" w:eastAsia="Times New Roman" w:hAnsi="Times New Roman"/>
          <w:sz w:val="24"/>
          <w:szCs w:val="24"/>
          <w:rtl w:val="0"/>
        </w:rPr>
        <w:t xml:space="preserve">, возьмите </w:t>
      </w:r>
      <w:r w:rsidDel="00000000" w:rsidR="00000000" w:rsidRPr="00000000">
        <w:rPr>
          <w:rFonts w:ascii="Times New Roman" w:cs="Times New Roman" w:eastAsia="Times New Roman" w:hAnsi="Times New Roman"/>
          <w:sz w:val="24"/>
          <w:szCs w:val="24"/>
          <w:rtl w:val="0"/>
        </w:rPr>
        <w:t xml:space="preserve">десять процентов за посредничество...</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w:t>
      </w:r>
      <w:r w:rsidDel="00000000" w:rsidR="00000000" w:rsidRPr="00000000">
        <w:rPr>
          <w:rFonts w:ascii="Times New Roman" w:cs="Times New Roman" w:eastAsia="Times New Roman" w:hAnsi="Times New Roman"/>
          <w:sz w:val="24"/>
          <w:szCs w:val="24"/>
          <w:rtl w:val="0"/>
        </w:rPr>
        <w:t xml:space="preserve">заткнись</w:t>
      </w:r>
      <w:r w:rsidDel="00000000" w:rsidR="00000000" w:rsidRPr="00000000">
        <w:rPr>
          <w:rFonts w:ascii="Times New Roman" w:cs="Times New Roman" w:eastAsia="Times New Roman" w:hAnsi="Times New Roman"/>
          <w:sz w:val="24"/>
          <w:szCs w:val="24"/>
          <w:rtl w:val="0"/>
        </w:rPr>
        <w:t xml:space="preserve">, – ответил Джордж или Фред.</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Господи, из-за меня вам пришлось сражаться с троллем, и Фреду переломали рёбра!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лишь замотали головами. Ведь Гарри остался, когда они велели ему бежать, и вышел вперёд, чтобы отвлечь тролля от Джорджа. </w:t>
      </w:r>
      <w:r w:rsidDel="00000000" w:rsidR="00000000" w:rsidRPr="00000000">
        <w:rPr>
          <w:rFonts w:ascii="Times New Roman" w:cs="Times New Roman" w:eastAsia="Times New Roman" w:hAnsi="Times New Roman"/>
          <w:sz w:val="24"/>
          <w:szCs w:val="24"/>
          <w:rtl w:val="0"/>
        </w:rPr>
        <w:t xml:space="preserve">Они понимали, что для Гарри его поступок не отменяет его долга перед ними, для Гарри его деяние вообще никак не соотносится с денежной шкалой.</w:t>
      </w:r>
      <w:r w:rsidDel="00000000" w:rsidR="00000000" w:rsidRPr="00000000">
        <w:rPr>
          <w:rFonts w:ascii="Times New Roman" w:cs="Times New Roman" w:eastAsia="Times New Roman" w:hAnsi="Times New Roman"/>
          <w:sz w:val="24"/>
          <w:szCs w:val="24"/>
          <w:rtl w:val="0"/>
        </w:rPr>
        <w:t xml:space="preserve"> Но Уизли знали, а сам Гарри не поймёт, пока не подрастёт, что теперь у них нет и больше не может быть никаких долгов перед друг другом. По мнению братьев, это был какой-то странный вид эгоизма: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вполне понимал, что такое доброта - например, если бы кто-то помог ему, а он сам бы помог гораздо больше, он бы ни за что не стал требовать плату за оказанную помощь или заявлять, что помог в долг.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очевидно, он был совершенно не в состоянии осознать, что другие могут поступать так же.</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 Напомните мне купить вам магловский роман «</w:t>
      </w:r>
      <w:r w:rsidDel="00000000" w:rsidR="00000000" w:rsidRPr="00000000">
        <w:rPr>
          <w:rFonts w:ascii="Times New Roman" w:cs="Times New Roman" w:eastAsia="Times New Roman" w:hAnsi="Times New Roman"/>
          <w:sz w:val="24"/>
          <w:szCs w:val="24"/>
          <w:rtl w:val="0"/>
        </w:rPr>
        <w:t xml:space="preserve">Атла</w:t>
      </w:r>
      <w:r w:rsidDel="00000000" w:rsidR="00000000" w:rsidRPr="00000000">
        <w:rPr>
          <w:rFonts w:ascii="Times New Roman" w:cs="Times New Roman" w:eastAsia="Times New Roman" w:hAnsi="Times New Roman"/>
          <w:sz w:val="24"/>
          <w:szCs w:val="24"/>
          <w:rtl w:val="0"/>
        </w:rPr>
        <w:t xml:space="preserve">нт расправил плечи», — произнёс бесплотный голос. — Я начинаю понимать, каким людям может быть полезно его прочесть.</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i w:val="1"/>
          <w:color w:val="660000"/>
          <w:sz w:val="24"/>
          <w:szCs w:val="24"/>
          <w:shd w:fill="b45f06"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ind w:firstLine="435"/>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i w:val="1"/>
          <w:color w:val="660000"/>
          <w:sz w:val="24"/>
          <w:szCs w:val="24"/>
          <w:shd w:fill="b45f06"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Понедельник, 20 апреля, 1</w:t>
      </w:r>
      <w:r w:rsidDel="00000000" w:rsidR="00000000" w:rsidRPr="00000000">
        <w:rPr>
          <w:rFonts w:ascii="Times New Roman" w:cs="Times New Roman" w:eastAsia="Times New Roman" w:hAnsi="Times New Roman"/>
          <w:i w:val="1"/>
          <w:sz w:val="24"/>
          <w:szCs w:val="24"/>
          <w:rtl w:val="0"/>
        </w:rPr>
        <w:t xml:space="preserve">9:00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Драко взял в одну руку ложку, а в другую — стакан воды и начал постукивать </w:t>
      </w:r>
      <w:r w:rsidDel="00000000" w:rsidR="00000000" w:rsidRPr="00000000">
        <w:rPr>
          <w:rFonts w:ascii="Times New Roman" w:cs="Times New Roman" w:eastAsia="Times New Roman" w:hAnsi="Times New Roman"/>
          <w:sz w:val="24"/>
          <w:szCs w:val="24"/>
          <w:rtl w:val="0"/>
        </w:rPr>
        <w:t xml:space="preserve">ложкой по стакану.</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продолжил стучать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ложкой по стакану, и, наконец, в зале воцарилась выжидающая тишина.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поднялся ещё один ученик — </w:t>
      </w:r>
      <w:r w:rsidDel="00000000" w:rsidR="00000000" w:rsidRPr="00000000">
        <w:rPr>
          <w:rFonts w:ascii="Times New Roman" w:cs="Times New Roman" w:eastAsia="Times New Roman" w:hAnsi="Times New Roman"/>
          <w:sz w:val="24"/>
          <w:szCs w:val="24"/>
          <w:rtl w:val="0"/>
        </w:rPr>
        <w:t xml:space="preserve">на этот раз </w:t>
      </w:r>
      <w:r w:rsidDel="00000000" w:rsidR="00000000" w:rsidRPr="00000000">
        <w:rPr>
          <w:rFonts w:ascii="Times New Roman" w:cs="Times New Roman" w:eastAsia="Times New Roman" w:hAnsi="Times New Roman"/>
          <w:sz w:val="24"/>
          <w:szCs w:val="24"/>
          <w:rtl w:val="0"/>
        </w:rPr>
        <w:t xml:space="preserve">из-за стола Когтеврана. Он направился к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встал рядом и</w:t>
      </w:r>
      <w:r w:rsidDel="00000000" w:rsidR="00000000" w:rsidRPr="00000000">
        <w:rPr>
          <w:rFonts w:ascii="Times New Roman" w:cs="Times New Roman" w:eastAsia="Times New Roman" w:hAnsi="Times New Roman"/>
          <w:sz w:val="24"/>
          <w:szCs w:val="24"/>
          <w:rtl w:val="0"/>
        </w:rPr>
        <w:t xml:space="preserve"> повернулся лицом к залу. Удивлённые ученики затаили дыхание: эти двое должны были стать самыми заклятыми врагами…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мой отец, лорд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 звонко произнёс Драко Малфой, — пришли к выводу, что в Хогвартсе действуют злые силы. </w:t>
      </w:r>
      <w:r w:rsidDel="00000000" w:rsidR="00000000" w:rsidRPr="00000000">
        <w:rPr>
          <w:rFonts w:ascii="Times New Roman" w:cs="Times New Roman" w:eastAsia="Times New Roman" w:hAnsi="Times New Roman"/>
          <w:sz w:val="24"/>
          <w:szCs w:val="24"/>
          <w:rtl w:val="0"/>
        </w:rPr>
        <w:t xml:space="preserve">Именно эти злые силы пожелали причинить</w:t>
      </w:r>
      <w:r w:rsidDel="00000000" w:rsidR="00000000" w:rsidRPr="00000000">
        <w:rPr>
          <w:rFonts w:ascii="Times New Roman" w:cs="Times New Roman" w:eastAsia="Times New Roman" w:hAnsi="Times New Roman"/>
          <w:sz w:val="24"/>
          <w:szCs w:val="24"/>
          <w:rtl w:val="0"/>
        </w:rPr>
        <w:t xml:space="preserve"> вред Гермионе Грейнджер. </w:t>
      </w:r>
      <w:r w:rsidDel="00000000" w:rsidR="00000000" w:rsidRPr="00000000">
        <w:rPr>
          <w:rFonts w:ascii="Times New Roman" w:cs="Times New Roman" w:eastAsia="Times New Roman" w:hAnsi="Times New Roman"/>
          <w:sz w:val="24"/>
          <w:szCs w:val="24"/>
          <w:rtl w:val="0"/>
        </w:rPr>
        <w:t xml:space="preserve">Вероятно, они вынудили Гермиону Грейнджер против её воли поднять руку на наш Дом</w:t>
      </w:r>
      <w:r w:rsidDel="00000000" w:rsidR="00000000" w:rsidRPr="00000000">
        <w:rPr>
          <w:rFonts w:ascii="Times New Roman" w:cs="Times New Roman" w:eastAsia="Times New Roman" w:hAnsi="Times New Roman"/>
          <w:sz w:val="24"/>
          <w:szCs w:val="24"/>
          <w:rtl w:val="0"/>
        </w:rPr>
        <w:t xml:space="preserve">, или же, возможно, и она, и я, подверглись заклятию Ложной памяти. </w:t>
      </w:r>
      <w:r w:rsidDel="00000000" w:rsidR="00000000" w:rsidRPr="00000000">
        <w:rPr>
          <w:rFonts w:ascii="Times New Roman" w:cs="Times New Roman" w:eastAsia="Times New Roman" w:hAnsi="Times New Roman"/>
          <w:sz w:val="24"/>
          <w:szCs w:val="24"/>
          <w:rtl w:val="0"/>
        </w:rPr>
        <w:t xml:space="preserve">Ныне мы заявляем, что тот, кто посмел использовать наследника Малфоев таким образом, — враг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голову которого падёт наша месть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чести мы возвратили все деньги, взятые у Дома Поттеров, и аннулировали все долговые обязательства.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заговорил Гарри Поттер.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Дом Поттеров призн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ёт, что это было искреннее заблуждение, и не держит на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зла. Мы верим и публично заявляем, что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непричастен к смерти Гермионы Грейнджер. </w:t>
      </w:r>
      <w:r w:rsidDel="00000000" w:rsidR="00000000" w:rsidRPr="00000000">
        <w:rPr>
          <w:rFonts w:ascii="Times New Roman" w:cs="Times New Roman" w:eastAsia="Times New Roman" w:hAnsi="Times New Roman"/>
          <w:sz w:val="24"/>
          <w:szCs w:val="24"/>
          <w:rtl w:val="0"/>
        </w:rPr>
        <w:t xml:space="preserve">Тот, кто причинил вред Гермионе Грейнджер, — враг Дома Поттеров, и на его голову падёт наша месть.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Наша общая </w:t>
      </w:r>
      <w:r w:rsidDel="00000000" w:rsidR="00000000" w:rsidRPr="00000000">
        <w:rPr>
          <w:rFonts w:ascii="Times New Roman" w:cs="Times New Roman" w:eastAsia="Times New Roman" w:hAnsi="Times New Roman"/>
          <w:sz w:val="24"/>
          <w:szCs w:val="24"/>
          <w:rtl w:val="0"/>
        </w:rPr>
        <w:t xml:space="preserve">месть.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снова постучал ложкой по стакану</w:t>
      </w:r>
      <w:r w:rsidDel="00000000" w:rsidR="00000000" w:rsidRPr="00000000">
        <w:rPr>
          <w:rFonts w:ascii="Times New Roman" w:cs="Times New Roman" w:eastAsia="Times New Roman" w:hAnsi="Times New Roman"/>
          <w:sz w:val="24"/>
          <w:szCs w:val="24"/>
          <w:rtl w:val="0"/>
        </w:rPr>
        <w:t xml:space="preserve">, привлекая внимание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из-за других столов поднялись несколько учеников и направились к Драко Малфою. </w:t>
      </w:r>
      <w:r w:rsidDel="00000000" w:rsidR="00000000" w:rsidRPr="00000000">
        <w:rPr>
          <w:rFonts w:ascii="Times New Roman" w:cs="Times New Roman" w:eastAsia="Times New Roman" w:hAnsi="Times New Roman"/>
          <w:sz w:val="24"/>
          <w:szCs w:val="24"/>
          <w:rtl w:val="0"/>
        </w:rPr>
        <w:t xml:space="preserve">Кто-то встал сбоку, кто-то сзади него, кто-то перед ним.</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зале воцарилась гробовая тишина. В воздухе повисло ощущение, что именно здесь и сейчас меняется мир и складываются новые </w:t>
      </w:r>
      <w:r w:rsidDel="00000000" w:rsidR="00000000" w:rsidRPr="00000000">
        <w:rPr>
          <w:rFonts w:ascii="Times New Roman" w:cs="Times New Roman" w:eastAsia="Times New Roman" w:hAnsi="Times New Roman"/>
          <w:sz w:val="24"/>
          <w:szCs w:val="24"/>
          <w:rtl w:val="0"/>
        </w:rPr>
        <w:t xml:space="preserve">большие с</w:t>
      </w:r>
      <w:r w:rsidDel="00000000" w:rsidR="00000000" w:rsidRPr="00000000">
        <w:rPr>
          <w:rFonts w:ascii="Times New Roman" w:cs="Times New Roman" w:eastAsia="Times New Roman" w:hAnsi="Times New Roman"/>
          <w:sz w:val="24"/>
          <w:szCs w:val="24"/>
          <w:rtl w:val="0"/>
        </w:rPr>
        <w:t xml:space="preserve">оюзы.</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отец, Оуэн Гринграсс, с согласия и при полной поддержке моей матери, леди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ов, — заговорила Дафна Гринграсс.</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дед</w:t>
      </w:r>
      <w:r w:rsidDel="00000000" w:rsidR="00000000" w:rsidRPr="00000000">
        <w:rPr>
          <w:rFonts w:ascii="Times New Roman" w:cs="Times New Roman" w:eastAsia="Times New Roman" w:hAnsi="Times New Roman"/>
          <w:sz w:val="24"/>
          <w:szCs w:val="24"/>
          <w:rtl w:val="0"/>
        </w:rPr>
        <w:t xml:space="preserve">, Чарл</w:t>
      </w:r>
      <w:r w:rsidDel="00000000" w:rsidR="00000000" w:rsidRPr="00000000">
        <w:rPr>
          <w:rFonts w:ascii="Times New Roman" w:cs="Times New Roman" w:eastAsia="Times New Roman" w:hAnsi="Times New Roman"/>
          <w:sz w:val="24"/>
          <w:szCs w:val="24"/>
          <w:rtl w:val="0"/>
        </w:rPr>
        <w:t xml:space="preserve">ьз из Дома </w:t>
      </w:r>
      <w:r w:rsidDel="00000000" w:rsidR="00000000" w:rsidRPr="00000000">
        <w:rPr>
          <w:rFonts w:ascii="Times New Roman" w:cs="Times New Roman" w:eastAsia="Times New Roman" w:hAnsi="Times New Roman"/>
          <w:sz w:val="24"/>
          <w:szCs w:val="24"/>
          <w:rtl w:val="0"/>
        </w:rPr>
        <w:t xml:space="preserve">Нотт</w:t>
      </w:r>
      <w:r w:rsidDel="00000000" w:rsidR="00000000" w:rsidRPr="00000000">
        <w:rPr>
          <w:rFonts w:ascii="Times New Roman" w:cs="Times New Roman" w:eastAsia="Times New Roman" w:hAnsi="Times New Roman"/>
          <w:sz w:val="24"/>
          <w:szCs w:val="24"/>
          <w:rtl w:val="0"/>
        </w:rPr>
        <w:t xml:space="preserve">ов, — откликнулся стоящий за Драко Малфоем бывший лейтенант Нотт, когда-то Теодор из Хаоса.</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моя двоюродная бабушка, Амелия из Дома </w:t>
      </w:r>
      <w:r w:rsidDel="00000000" w:rsidR="00000000" w:rsidRPr="00000000">
        <w:rPr>
          <w:rFonts w:ascii="Times New Roman" w:cs="Times New Roman" w:eastAsia="Times New Roman" w:hAnsi="Times New Roman"/>
          <w:sz w:val="24"/>
          <w:szCs w:val="24"/>
          <w:rtl w:val="0"/>
        </w:rPr>
        <w:t xml:space="preserve">Боунс</w:t>
      </w:r>
      <w:r w:rsidDel="00000000" w:rsidR="00000000" w:rsidRPr="00000000">
        <w:rPr>
          <w:rFonts w:ascii="Times New Roman" w:cs="Times New Roman" w:eastAsia="Times New Roman" w:hAnsi="Times New Roman"/>
          <w:sz w:val="24"/>
          <w:szCs w:val="24"/>
          <w:rtl w:val="0"/>
        </w:rPr>
        <w:t xml:space="preserve">ов,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моя бабушка, Августа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 произнёс Невилл Лонгботтом, вернувшийся в школу лишь на этот вечер.</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мой отец, Люциус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их собственных </w:t>
      </w:r>
      <w:r w:rsidDel="00000000" w:rsidR="00000000" w:rsidRPr="00000000">
        <w:rPr>
          <w:rFonts w:ascii="Times New Roman" w:cs="Times New Roman" w:eastAsia="Times New Roman" w:hAnsi="Times New Roman"/>
          <w:sz w:val="24"/>
          <w:szCs w:val="24"/>
          <w:rtl w:val="0"/>
        </w:rPr>
        <w:t xml:space="preserve">детей</w:t>
      </w:r>
      <w:r w:rsidDel="00000000" w:rsidR="00000000" w:rsidRPr="00000000">
        <w:rPr>
          <w:rFonts w:ascii="Times New Roman" w:cs="Times New Roman" w:eastAsia="Times New Roman" w:hAnsi="Times New Roman"/>
          <w:sz w:val="24"/>
          <w:szCs w:val="24"/>
          <w:rtl w:val="0"/>
        </w:rPr>
        <w:t xml:space="preserve">, приняли для Школы Чародейства и Волшебства Хогвартс следующий Образовательный Декрет!</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Первое! — воскликнула Да</w:t>
      </w:r>
      <w:r w:rsidDel="00000000" w:rsidR="00000000" w:rsidRPr="00000000">
        <w:rPr>
          <w:rFonts w:ascii="Times New Roman" w:cs="Times New Roman" w:eastAsia="Times New Roman" w:hAnsi="Times New Roman"/>
          <w:sz w:val="24"/>
          <w:szCs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Del="00000000" w:rsidR="00000000" w:rsidRPr="00000000">
        <w:rPr>
          <w:rFonts w:ascii="Times New Roman" w:cs="Times New Roman" w:eastAsia="Times New Roman" w:hAnsi="Times New Roman"/>
          <w:sz w:val="24"/>
          <w:szCs w:val="24"/>
          <w:rtl w:val="0"/>
        </w:rPr>
        <w:t xml:space="preserve"> только на это и хватало</w:t>
      </w:r>
      <w:r w:rsidDel="00000000" w:rsidR="00000000" w:rsidRPr="00000000">
        <w:rPr>
          <w:rFonts w:ascii="Times New Roman" w:cs="Times New Roman" w:eastAsia="Times New Roman" w:hAnsi="Times New Roman"/>
          <w:sz w:val="24"/>
          <w:szCs w:val="24"/>
          <w:rtl w:val="0"/>
        </w:rPr>
        <w:t xml:space="preserve">. Девочка на секунду глянула на зажатый в руке пергамент, где бледно-красными чернилами были написаны</w:t>
      </w:r>
      <w:r w:rsidDel="00000000" w:rsidR="00000000" w:rsidRPr="00000000">
        <w:rPr>
          <w:rFonts w:ascii="Times New Roman" w:cs="Times New Roman" w:eastAsia="Times New Roman" w:hAnsi="Times New Roman"/>
          <w:sz w:val="24"/>
          <w:szCs w:val="24"/>
          <w:rtl w:val="0"/>
        </w:rPr>
        <w:t xml:space="preserve"> подсказки.</w:t>
      </w:r>
      <w:r w:rsidDel="00000000" w:rsidR="00000000" w:rsidRPr="00000000">
        <w:rPr>
          <w:rFonts w:ascii="Times New Roman" w:cs="Times New Roman" w:eastAsia="Times New Roman" w:hAnsi="Times New Roman"/>
          <w:sz w:val="24"/>
          <w:szCs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Второе! — голос Сьюзен Боунс звучал </w:t>
      </w:r>
      <w:r w:rsidDel="00000000" w:rsidR="00000000" w:rsidRPr="00000000">
        <w:rPr>
          <w:rFonts w:ascii="Times New Roman" w:cs="Times New Roman" w:eastAsia="Times New Roman" w:hAnsi="Times New Roman"/>
          <w:sz w:val="24"/>
          <w:szCs w:val="24"/>
          <w:rtl w:val="0"/>
        </w:rPr>
        <w:t xml:space="preserve">почти </w:t>
      </w:r>
      <w:r w:rsidDel="00000000" w:rsidR="00000000" w:rsidRPr="00000000">
        <w:rPr>
          <w:rFonts w:ascii="Times New Roman" w:cs="Times New Roman" w:eastAsia="Times New Roman" w:hAnsi="Times New Roman"/>
          <w:sz w:val="24"/>
          <w:szCs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Del="00000000" w:rsidR="00000000" w:rsidRPr="00000000">
        <w:rPr>
          <w:rFonts w:ascii="Times New Roman" w:cs="Times New Roman" w:eastAsia="Times New Roman" w:hAnsi="Times New Roman"/>
          <w:sz w:val="24"/>
          <w:szCs w:val="24"/>
          <w:rtl w:val="0"/>
        </w:rPr>
        <w:t xml:space="preserve">Войдите!</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Двери в зал распахнулись, и внутрь промаршировали девять авроров в усиленных ко</w:t>
      </w:r>
      <w:r w:rsidDel="00000000" w:rsidR="00000000" w:rsidRPr="00000000">
        <w:rPr>
          <w:rFonts w:ascii="Times New Roman" w:cs="Times New Roman" w:eastAsia="Times New Roman" w:hAnsi="Times New Roman"/>
          <w:sz w:val="24"/>
          <w:szCs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все без исключения профессора будут </w:t>
      </w:r>
      <w:r w:rsidDel="00000000" w:rsidR="00000000" w:rsidRPr="00000000">
        <w:rPr>
          <w:rFonts w:ascii="Times New Roman" w:cs="Times New Roman" w:eastAsia="Times New Roman" w:hAnsi="Times New Roman"/>
          <w:sz w:val="24"/>
          <w:szCs w:val="24"/>
          <w:rtl w:val="0"/>
        </w:rPr>
        <w:t xml:space="preserve">поощрять </w:t>
      </w:r>
      <w:r w:rsidDel="00000000" w:rsidR="00000000" w:rsidRPr="00000000">
        <w:rPr>
          <w:rFonts w:ascii="Times New Roman" w:cs="Times New Roman" w:eastAsia="Times New Roman" w:hAnsi="Times New Roman"/>
          <w:sz w:val="24"/>
          <w:szCs w:val="24"/>
          <w:rtl w:val="0"/>
        </w:rPr>
        <w:t xml:space="preserve">сплочённость факультетов!</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Четвёртое! — </w:t>
      </w:r>
      <w:r w:rsidDel="00000000" w:rsidR="00000000" w:rsidRPr="00000000">
        <w:rPr>
          <w:rFonts w:ascii="Times New Roman" w:cs="Times New Roman" w:eastAsia="Times New Roman" w:hAnsi="Times New Roman"/>
          <w:sz w:val="24"/>
          <w:szCs w:val="24"/>
          <w:rtl w:val="0"/>
        </w:rPr>
        <w:t xml:space="preserve">провозгласил </w:t>
      </w:r>
      <w:r w:rsidDel="00000000" w:rsidR="00000000" w:rsidRPr="00000000">
        <w:rPr>
          <w:rFonts w:ascii="Times New Roman" w:cs="Times New Roman" w:eastAsia="Times New Roman" w:hAnsi="Times New Roman"/>
          <w:sz w:val="24"/>
          <w:szCs w:val="24"/>
          <w:rtl w:val="0"/>
        </w:rPr>
        <w:t xml:space="preserve">Невилл Лонгботтом. — Все ученики, не записавшиеся до сих пор на дополнительные занятия профессора Защиты, будут дополнительно </w:t>
      </w:r>
      <w:r w:rsidDel="00000000" w:rsidR="00000000" w:rsidRPr="00000000">
        <w:rPr>
          <w:rFonts w:ascii="Times New Roman" w:cs="Times New Roman" w:eastAsia="Times New Roman" w:hAnsi="Times New Roman"/>
          <w:sz w:val="24"/>
          <w:szCs w:val="24"/>
          <w:rtl w:val="0"/>
        </w:rPr>
        <w:t xml:space="preserve">брать уроки самообороны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инструктора-аврора!</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Пятое! — угрожающе выкрикнул Теодор Нотт. — Любые стычки в коридорах или где бы то ни было ещё, кроме как на уроках Защиты, будут </w:t>
      </w:r>
      <w:r w:rsidDel="00000000" w:rsidR="00000000" w:rsidRPr="00000000">
        <w:rPr>
          <w:rFonts w:ascii="Times New Roman" w:cs="Times New Roman" w:eastAsia="Times New Roman" w:hAnsi="Times New Roman"/>
          <w:sz w:val="24"/>
          <w:szCs w:val="24"/>
          <w:rtl w:val="0"/>
        </w:rPr>
        <w:t xml:space="preserve">сурово</w:t>
      </w:r>
      <w:r w:rsidDel="00000000" w:rsidR="00000000" w:rsidRPr="00000000">
        <w:rPr>
          <w:rFonts w:ascii="Times New Roman" w:cs="Times New Roman" w:eastAsia="Times New Roman" w:hAnsi="Times New Roman"/>
          <w:sz w:val="24"/>
          <w:szCs w:val="24"/>
          <w:rtl w:val="0"/>
        </w:rPr>
        <w:t xml:space="preserve"> наказываться! Сражайтесь </w:t>
      </w:r>
      <w:r w:rsidDel="00000000" w:rsidR="00000000" w:rsidRPr="00000000">
        <w:rPr>
          <w:rFonts w:ascii="Times New Roman" w:cs="Times New Roman" w:eastAsia="Times New Roman" w:hAnsi="Times New Roman"/>
          <w:sz w:val="24"/>
          <w:szCs w:val="24"/>
          <w:rtl w:val="0"/>
        </w:rPr>
        <w:t xml:space="preserve">вместе или не сражайтесь вовсе!</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Шестое! — сказала Дафна Гринграсс и глубоко вдохнула. Узнав,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Del="00000000" w:rsidR="00000000" w:rsidRPr="00000000">
        <w:rPr>
          <w:rFonts w:ascii="Times New Roman" w:cs="Times New Roman" w:eastAsia="Times New Roman" w:hAnsi="Times New Roman"/>
          <w:sz w:val="24"/>
          <w:szCs w:val="24"/>
          <w:rtl w:val="0"/>
        </w:rPr>
        <w:t xml:space="preserve">разум Дафны до сих пор с трудом воспринимал эту мысль</w:t>
      </w:r>
      <w:r w:rsidDel="00000000" w:rsidR="00000000" w:rsidRPr="00000000">
        <w:rPr>
          <w:rFonts w:ascii="Times New Roman" w:cs="Times New Roman" w:eastAsia="Times New Roman" w:hAnsi="Times New Roman"/>
          <w:sz w:val="24"/>
          <w:szCs w:val="24"/>
          <w:rtl w:val="0"/>
        </w:rPr>
        <w:t xml:space="preserve"> — голос Гринграсс был решающим, поскольку Джагсон и его фракция отказались поддержать Малфоя. Не говоря уж о том, что </w:t>
      </w:r>
      <w:r w:rsidDel="00000000" w:rsidR="00000000" w:rsidRPr="00000000">
        <w:rPr>
          <w:rFonts w:ascii="Times New Roman" w:cs="Times New Roman" w:eastAsia="Times New Roman" w:hAnsi="Times New Roman"/>
          <w:sz w:val="24"/>
          <w:szCs w:val="24"/>
          <w:rtl w:val="0"/>
        </w:rPr>
        <w:t xml:space="preserve">Боунс не доверяла Малфою, а Малфой — Боунс</w:t>
      </w:r>
      <w:r w:rsidDel="00000000" w:rsidR="00000000" w:rsidRPr="00000000">
        <w:rPr>
          <w:rFonts w:ascii="Times New Roman" w:cs="Times New Roman" w:eastAsia="Times New Roman" w:hAnsi="Times New Roman"/>
          <w:sz w:val="24"/>
          <w:szCs w:val="24"/>
          <w:rtl w:val="0"/>
        </w:rPr>
        <w:t xml:space="preserve">. Поэтому мать внесла это требование, и Гринграссы получили своё. — Так как на учениках были использованы </w:t>
      </w:r>
      <w:r w:rsidDel="00000000" w:rsidR="00000000" w:rsidRPr="00000000">
        <w:rPr>
          <w:rFonts w:ascii="Times New Roman" w:cs="Times New Roman" w:eastAsia="Times New Roman" w:hAnsi="Times New Roman"/>
          <w:sz w:val="24"/>
          <w:szCs w:val="24"/>
          <w:rtl w:val="0"/>
        </w:rPr>
        <w:t xml:space="preserve">Чары памяти</w:t>
      </w:r>
      <w:r w:rsidDel="00000000" w:rsidR="00000000" w:rsidRPr="00000000">
        <w:rPr>
          <w:rFonts w:ascii="Times New Roman" w:cs="Times New Roman" w:eastAsia="Times New Roman" w:hAnsi="Times New Roman"/>
          <w:sz w:val="24"/>
          <w:szCs w:val="24"/>
          <w:rtl w:val="0"/>
        </w:rPr>
        <w:t xml:space="preserve">, а охранные чары не среагировали — возможно, замешан кто-то из преподавательского состава Хогвартса. Поэтому! </w:t>
      </w:r>
      <w:r w:rsidDel="00000000" w:rsidR="00000000" w:rsidRPr="00000000">
        <w:rPr>
          <w:rFonts w:ascii="Times New Roman" w:cs="Times New Roman" w:eastAsia="Times New Roman" w:hAnsi="Times New Roman"/>
          <w:sz w:val="24"/>
          <w:szCs w:val="24"/>
          <w:rtl w:val="0"/>
        </w:rPr>
        <w:t xml:space="preserve">Вспомогательные </w:t>
      </w:r>
      <w:r w:rsidDel="00000000" w:rsidR="00000000" w:rsidRPr="00000000">
        <w:rPr>
          <w:rFonts w:ascii="Times New Roman" w:cs="Times New Roman" w:eastAsia="Times New Roman" w:hAnsi="Times New Roman"/>
          <w:sz w:val="24"/>
          <w:szCs w:val="24"/>
          <w:rtl w:val="0"/>
        </w:rPr>
        <w:t xml:space="preserve">Защитные Силы подотчётны непосредственно моему отцу, лорду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часть была чисто символической, она знала, что ничто не помешает кому-то обратиться напрямую к аврорам. </w:t>
      </w:r>
      <w:r w:rsidDel="00000000" w:rsidR="00000000" w:rsidRPr="00000000">
        <w:rPr>
          <w:rFonts w:ascii="Times New Roman" w:cs="Times New Roman" w:eastAsia="Times New Roman" w:hAnsi="Times New Roman"/>
          <w:sz w:val="24"/>
          <w:szCs w:val="24"/>
          <w:rtl w:val="0"/>
        </w:rPr>
        <w:t xml:space="preserve">Но, возможно, когда-нибудь это превратится во что-то большее, поэтому Дафна попросила мать добавить её.</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если кто-либо захочет сообщить что-либо Вспомогательным Защитным Силам, они могут обратиться либо к аврорам, либо ко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сделала театральную паузу. </w:t>
      </w:r>
      <w:r w:rsidDel="00000000" w:rsidR="00000000" w:rsidRPr="00000000">
        <w:rPr>
          <w:rFonts w:ascii="Times New Roman" w:cs="Times New Roman" w:eastAsia="Times New Roman" w:hAnsi="Times New Roman"/>
          <w:sz w:val="24"/>
          <w:szCs w:val="24"/>
          <w:rtl w:val="0"/>
        </w:rPr>
        <w:t xml:space="preserve">Эту часть они все отрепетировали.</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не знаем, кто наш враг, — сказал Невилл недрогнувшим голосом.</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не знаем, что хочет </w:t>
      </w:r>
      <w:r w:rsidDel="00000000" w:rsidR="00000000" w:rsidRPr="00000000">
        <w:rPr>
          <w:rFonts w:ascii="Times New Roman" w:cs="Times New Roman" w:eastAsia="Times New Roman" w:hAnsi="Times New Roman"/>
          <w:sz w:val="24"/>
          <w:szCs w:val="24"/>
          <w:rtl w:val="0"/>
        </w:rPr>
        <w:t xml:space="preserve">наш враг</w:t>
      </w:r>
      <w:r w:rsidDel="00000000" w:rsidR="00000000" w:rsidRPr="00000000">
        <w:rPr>
          <w:rFonts w:ascii="Times New Roman" w:cs="Times New Roman" w:eastAsia="Times New Roman" w:hAnsi="Times New Roman"/>
          <w:sz w:val="24"/>
          <w:szCs w:val="24"/>
          <w:rtl w:val="0"/>
        </w:rPr>
        <w:t xml:space="preserve">, — сказал Теодор </w:t>
      </w:r>
      <w:r w:rsidDel="00000000" w:rsidR="00000000" w:rsidRPr="00000000">
        <w:rPr>
          <w:rFonts w:ascii="Times New Roman" w:cs="Times New Roman" w:eastAsia="Times New Roman" w:hAnsi="Times New Roman"/>
          <w:sz w:val="24"/>
          <w:szCs w:val="24"/>
          <w:rtl w:val="0"/>
        </w:rPr>
        <w:t xml:space="preserve">со всё тем же грозным видом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мы знаем, на кого нападает враг, — </w:t>
      </w:r>
      <w:r w:rsidDel="00000000" w:rsidR="00000000" w:rsidRPr="00000000">
        <w:rPr>
          <w:rFonts w:ascii="Times New Roman" w:cs="Times New Roman" w:eastAsia="Times New Roman" w:hAnsi="Times New Roman"/>
          <w:sz w:val="24"/>
          <w:szCs w:val="24"/>
          <w:rtl w:val="0"/>
        </w:rPr>
        <w:t xml:space="preserve">Сьюзен выглядела так же яростно, как во время боя с тремя семикурсн</w:t>
      </w:r>
      <w:r w:rsidDel="00000000" w:rsidR="00000000" w:rsidRPr="00000000">
        <w:rPr>
          <w:rFonts w:ascii="Times New Roman" w:cs="Times New Roman" w:eastAsia="Times New Roman" w:hAnsi="Times New Roman"/>
          <w:sz w:val="24"/>
          <w:szCs w:val="24"/>
          <w:rtl w:val="0"/>
        </w:rPr>
        <w:t xml:space="preserve">иками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Враг нападает на учеников Хогвартса, — </w:t>
      </w:r>
      <w:r w:rsidDel="00000000" w:rsidR="00000000" w:rsidRPr="00000000">
        <w:rPr>
          <w:rFonts w:ascii="Times New Roman" w:cs="Times New Roman" w:eastAsia="Times New Roman" w:hAnsi="Times New Roman"/>
          <w:sz w:val="24"/>
          <w:szCs w:val="24"/>
          <w:rtl w:val="0"/>
        </w:rPr>
        <w:t xml:space="preserve">прозвенел голос Драко Малфоя, и его повелительный тон казался совершенно естественным.</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Хогвартс, — закончил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из Гринграсс, чувствуя, что её кровь горит, как никогда прежде, — принимает вызов.</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00" w:before="100" w:line="240" w:lineRule="auto"/>
        <w:ind w:firstLine="435"/>
        <w:rPr>
          <w:rFonts w:ascii="Times New Roman" w:cs="Times New Roman" w:eastAsia="Times New Roman" w:hAnsi="Times New Roman"/>
          <w:sz w:val="24"/>
          <w:szCs w:val="24"/>
        </w:rPr>
      </w:pP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2-20T12:25:2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the Greengrasses to hear the proposal from you, first.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