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ljvb97spisrt" w:id="0"/>
      <w:bookmarkEnd w:id="0"/>
      <w:r w:rsidDel="00000000" w:rsidR="00000000" w:rsidRPr="00000000">
        <w:rPr>
          <w:rtl w:val="0"/>
        </w:rPr>
        <w:t xml:space="preserve">Глава 62. Стэнфордский тюремный эксперимент. Финал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Поттер и Волдеморт начнут воевать магловским оружием, сгорит весь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картина казалась Минерве совершенно невероятной. Она не могла представить сражение между Гарри и Сами-Знаете-Кем.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представлять этих двоих стоящими друг напротив друга с палочками наготове было слишком мучительно.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Гарри не обычный первокурсник, — сказал Альбус. — Тёмный Лорд отметил его как равного себе, и он владеет силой, что неведома Тёмному Лорду.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Так, теперь мне нужно найти способ уничтожить бессмертного тёмного волшебника, — произнёс Гарри в тот день, когда узнал правду. — Лучше бы вы сказали об этом до того, как мы пошли за покупками.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стук в дверь, и профессор МакГонагалл отозвалась: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Войдите.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сел на стул рядом со столом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готовы рассказать мне, что происходит?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без той резкости, которую можно было ожидать, глядя на его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не успела сдержаться — её глаза удивлённо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вам ничего не сказал,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отрицательно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то, что он получил предупреждение, что мне может грозить опасность, но теперь мне ничего не угрожает.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Минерве было трудно смотреть ему в глаза. Как они могут 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поступать, как они могут возлагать на плечи одиннадцатилетнего мальчика всю эту войну, судьбу, пророчество... и при этом они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доверяют</w:t>
      </w:r>
      <w:r w:rsidDel="00000000" w:rsidR="00000000" w:rsidRPr="00000000">
        <w:rPr>
          <w:rFonts w:ascii="Times New Roman" w:cs="Times New Roman" w:eastAsia="Times New Roman" w:hAnsi="Times New Roman"/>
          <w:sz w:val="24"/>
          <w:szCs w:val="24"/>
          <w:rtl w:val="0"/>
        </w:rPr>
        <w:t xml:space="preserve">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заставила себя посмотреть прямо на Гарри и встретить спокойный взгляд его зелёных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 тихо произнёс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помедлив, мальчик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меня подозревают в ненадлежащем использовании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нет!— поспешно добавила профессор МакГонагалл. — Мне жаль, что приходится причинять вам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ещё одной паузы мальчик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мистер Поттер, — ответила она. — Спасибо за понимание.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Минерва посмотрела на часы, ожидая...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долго ей нужно ждать, пока Гарри вернётся назад во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нисколько: если он это сделал, то это уже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вытащил из кошеля клочок пергамента (не бумаги), Прытко-пишущее перо (не ручку) и велел: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Записывай за мной по буквам: «Ь-У-Ф-Ы-П-Д-Ы, пробел, Ф-Х-А-Х-Т-М-П-Т-Б-Х-А-Х-С-А-Х.»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письмо он положил в последний конверт, на котором большими буквами было написано: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Послание для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Лишь тогда Гарри позволил письму упасть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дверь-портрет открылась, и Мерри быстро подняла конверт с пола.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откроет его, найдёт внутри сикль и другой конверт, адресованный четверокурснице, Маргарет Булстроуд.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(Среди слизеринцев это в порядке вещей, а сикль весьма ясно говорит о срочности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Маргарет откроет свой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конверт и найдёт пять сиклей вместе с другим конвертом, который ей нужно будет оставить в одном из заброшенных классов...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после того</w:t>
      </w:r>
      <w:r w:rsidDel="00000000" w:rsidR="00000000" w:rsidRPr="00000000">
        <w:rPr>
          <w:rFonts w:ascii="Times New Roman" w:cs="Times New Roman" w:eastAsia="Times New Roman" w:hAnsi="Times New Roman"/>
          <w:sz w:val="24"/>
          <w:szCs w:val="24"/>
          <w:rtl w:val="0"/>
        </w:rPr>
        <w:t xml:space="preserve">, как она перенесётся на пять часов назад с помощью своего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там она найдёт ещё пять сиклей, если, конечно, поторопится.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по крайней мере очевидную для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до того, как о них узнает кто-либо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и так уже знал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Неясная боль вновь сжала сердце Гарри, когда он подумал о профессоре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вполне официально на четыре часа опаздывал с отходом ко сну, то пусть не эмоциональную, но хотя бы физическую усталость показывать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Дубовая дверь отворилась...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выглядел как никогда древним и печальным.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Гарри, — сказал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Я полагаю, вы уже побеседовали с профессором МакГонагалл, поэтому, если вы не против, я бы 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 узнать, в чём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старый волшебник, — время пришло,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началась твоя война против Волдеморта.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«Властелин колец» Джона Рональда Руэла Толкина.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на него и 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медленно кивнул, а затем помотал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незамедлительно.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 сказал Гарри, — не совсем...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 что Дамблдор говорит мудро, разумно и здраво, что именно так поступить правильно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уголках глаз Гарри начали появляться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просьба?  — его голос дрогнул. — Или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стремительно развернулся к двери. Он не мог больше смотреть на Дамблдора, он боялся, что эмоции его выдадут.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Другие уже расплачиваются за твои поступки, — </w:t>
      </w:r>
      <w:r w:rsidDel="00000000" w:rsidR="00000000" w:rsidRPr="00000000">
        <w:rPr>
          <w:rFonts w:ascii="Times New Roman" w:cs="Times New Roman" w:eastAsia="Times New Roman" w:hAnsi="Times New Roman"/>
          <w:sz w:val="24"/>
          <w:szCs w:val="24"/>
          <w:rtl w:val="0"/>
        </w:rPr>
        <w:t xml:space="preserve">произнёс внутренний пуффендуец</w:t>
      </w:r>
      <w:r w:rsidDel="00000000" w:rsidR="00000000" w:rsidRPr="00000000">
        <w:rPr>
          <w:rFonts w:ascii="Times New Roman" w:cs="Times New Roman" w:eastAsia="Times New Roman" w:hAnsi="Times New Roman"/>
          <w:i w:val="1"/>
          <w:sz w:val="24"/>
          <w:szCs w:val="24"/>
          <w:rtl w:val="0"/>
        </w:rPr>
        <w:t xml:space="preserve">, — а это цена, которую заплатишь ты. Изменит ли это твой взгляд на мир так, как предсказывал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Маска невиновного Гарри на автомате задала именно тот вопрос, который и должна была задать: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родители в опасности? Не следует ли и их перевезти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сравнению с остальным это казалось неважным. Гарри просто кивнул и опять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блеснула влага.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издал звук, как будто у него что-то застряло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повернулся к двери. Пусть не без потерь, но он сумел выкрутиться.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шаг вперёд.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Взялся за дверную ручку.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Тишину разорвал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как будто в замедленной съёмке увидел, как уже взмывший в воздух феникс летит к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Фоуксе...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говорит, — услышал Гарри собственный голос, — он хочет... чтобы я... сделал что-нибудь... для узников...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нет!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были в Азкабане, — прошептал Гарри, — вы брали с собой Фоукса, он видел... вы всё видели... вы были там, вы видели... ПОЧЕМУ ВЫ НИЧЕГО НЕ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ВЫ ИХ НЕ ВЫПУСТИЛИ?!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слышишь, — прошептал старый волшебник, — ты правда слышишь голос феникса столь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страдают... мы должны им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 воскликнул Альбус Дамблдор. — Гарри, Фоукс,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 Я ничего не могу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ПРОСТО ПОЙДИТЕ И ВЫПУСТИТЕ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отвёл взгляд от феникса, теперь он смотрел в глаза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не понимаю, — сказал Гарри дрожащим голосом. — Я не понимаю, почему вы скармливаете людей дементорам! Азкабан — это не тюрьма, это камера пыток, и вы пытаете людей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Но что ты хочешь от меня?! Чтобы я разрушил Азкабан? Ты предлагаешь мне начать открытое восстание против Министерства?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нескольких мгновений тишины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Объясните мне. Что должно сделать правительство, что должны сделать избиратели с их демократией, что должен сделать «народ», чтобы я решил, что я больше не на их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мальчика с фениксом на плече, его глаза расширились.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Это твои слова или слова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Ведь должен быть какой-то предел? И если это не Азкабан — тогда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что-то...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Азкабан — это не что-то! Это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ненависти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ты думаешь, Фоукс?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 — отозвался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не понимал, о чём они спорят.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старого волшебника и хрипло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Или, быть может, фениксы умнее нас, мудрее нас, быть может, они следуют за нами в надежде, что однажды мы прислушаемся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и поймём. Что однажды мы... Просто. Выпустим. Узников. Из камер.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потянул на себя дубовую ручку и шагнул на лестницу, хлопнув дверью.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Лестница начала вращаться, спуская Гарри. Он спрятал лицо в ладони и заплакал.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Уже на полпути вниз он заметил, что тепло всё ещё окружает его, и осознал, что...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 прошептал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всё ещё сидит на его плече, точно так же, как обычно сидел на плече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посмотрел в его глаза — красные сполохи в золотом огне.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не стал теперь... моим фениксом?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думаю, что он заслуживает этого, Фоукс. Он пытался сделать как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ты сердишься на него и хочешь ему об этом сказать.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