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line="240" w:lineRule="auto"/>
        <w:ind w:firstLine="0"/>
        <w:contextualSpacing w:val="0"/>
        <w:jc w:val="center"/>
      </w:pPr>
      <w:commentRangeStart w:id="0"/>
      <w:r w:rsidDel="00000000" w:rsidR="00000000" w:rsidRPr="00000000">
        <w:rPr>
          <w:rFonts w:ascii="Times New Roman" w:cs="Times New Roman" w:eastAsia="Times New Roman" w:hAnsi="Times New Roman"/>
          <w:i w:val="1"/>
          <w:sz w:val="24"/>
          <w:szCs w:val="24"/>
          <w:rtl w:val="0"/>
        </w:rPr>
        <w:t xml:space="preserve">Что-то где-то когда-то пошло не так...</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left"/>
      </w:pPr>
      <w:r w:rsidDel="00000000" w:rsidR="00000000" w:rsidRPr="00000000">
        <w:rPr>
          <w:rFonts w:ascii="Times New Roman" w:cs="Times New Roman" w:eastAsia="Times New Roman" w:hAnsi="Times New Roman"/>
          <w:sz w:val="24"/>
          <w:szCs w:val="24"/>
          <w:rtl w:val="0"/>
        </w:rPr>
        <w:t xml:space="preserve">ПЕТУНИЯ ЭВАНС вышла замуж за Майкла Верреса, профессора биохимии из Оксфорда.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ДЖЕЙМС ПОТТЕР-ЭВАНС-ВЕРРЕС вырос в доме, до краёв заполненном книгами. Однажды он укусил учительницу математики, которая не знала, что такое логарифм. Гарри </w:t>
      </w:r>
      <w:r w:rsidDel="00000000" w:rsidR="00000000" w:rsidRPr="00000000">
        <w:rPr>
          <w:rFonts w:ascii="Times New Roman" w:cs="Times New Roman" w:eastAsia="Times New Roman" w:hAnsi="Times New Roman"/>
          <w:sz w:val="24"/>
          <w:szCs w:val="24"/>
          <w:rtl w:val="0"/>
        </w:rPr>
        <w:t xml:space="preserve">прочёл </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«Гёделя, Эшера, Баха», </w:t>
      </w:r>
      <w:r w:rsidDel="00000000" w:rsidR="00000000" w:rsidRPr="00000000">
        <w:rPr>
          <w:rFonts w:ascii="Times New Roman" w:cs="Times New Roman" w:eastAsia="Times New Roman" w:hAnsi="Times New Roman"/>
          <w:sz w:val="24"/>
          <w:szCs w:val="24"/>
          <w:rtl w:val="0"/>
        </w:rPr>
        <w:t xml:space="preserve">«</w:t>
      </w:r>
      <w:ins w:author="Alaric Lightin" w:id="0" w:date="2015-03-12T04:36:29Z">
        <w:r w:rsidDel="00000000" w:rsidR="00000000" w:rsidRPr="00000000">
          <w:rPr>
            <w:rFonts w:ascii="Times New Roman" w:cs="Times New Roman" w:eastAsia="Times New Roman" w:hAnsi="Times New Roman"/>
            <w:sz w:val="24"/>
            <w:szCs w:val="24"/>
            <w:rtl w:val="0"/>
          </w:rPr>
          <w:t xml:space="preserve">Принятие решений в неопределённости: Правила и предубеждения</w:t>
        </w:r>
      </w:ins>
      <w:del w:author="Alaric Lightin" w:id="0" w:date="2015-03-12T04:36:29Z">
        <w:r w:rsidDel="00000000" w:rsidR="00000000" w:rsidRPr="00000000">
          <w:rPr>
            <w:rFonts w:ascii="Times New Roman" w:cs="Times New Roman" w:eastAsia="Times New Roman" w:hAnsi="Times New Roman"/>
            <w:sz w:val="24"/>
            <w:szCs w:val="24"/>
            <w:rtl w:val="0"/>
          </w:rPr>
          <w:delText xml:space="preserve">Суждение при неопределённости: эвристика и предвзятость</w:delText>
        </w:r>
      </w:del>
      <w:r w:rsidDel="00000000" w:rsidR="00000000" w:rsidRPr="00000000">
        <w:rPr>
          <w:rFonts w:ascii="Times New Roman" w:cs="Times New Roman" w:eastAsia="Times New Roman" w:hAnsi="Times New Roman"/>
          <w:sz w:val="24"/>
          <w:szCs w:val="24"/>
          <w:rtl w:val="0"/>
        </w:rPr>
        <w:t xml:space="preserve">» и первый том «Фейнмановских лекций по физике». </w:t>
      </w:r>
      <w:r w:rsidDel="00000000" w:rsidR="00000000" w:rsidRPr="00000000">
        <w:rPr>
          <w:rFonts w:ascii="Times New Roman" w:cs="Times New Roman" w:eastAsia="Times New Roman" w:hAnsi="Times New Roman"/>
          <w:sz w:val="24"/>
          <w:szCs w:val="24"/>
          <w:rtl w:val="0"/>
        </w:rPr>
        <w:t xml:space="preserve">Все его знакомые боятся, что он станет следующим Тёмным Лордом, но у Гарри есть план покруче. Он собирается открыть законы магии и стать богом.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left"/>
      </w:pPr>
      <w:r w:rsidDel="00000000" w:rsidR="00000000" w:rsidRPr="00000000">
        <w:rPr>
          <w:rFonts w:ascii="Times New Roman" w:cs="Times New Roman" w:eastAsia="Times New Roman" w:hAnsi="Times New Roman"/>
          <w:sz w:val="24"/>
          <w:szCs w:val="24"/>
          <w:rtl w:val="0"/>
        </w:rPr>
        <w:t xml:space="preserve">ГЕРМИОНА ГРЕЙНДЖЕР </w:t>
      </w:r>
      <w:r w:rsidDel="00000000" w:rsidR="00000000" w:rsidRPr="00000000">
        <w:rPr>
          <w:rFonts w:ascii="Times New Roman" w:cs="Times New Roman" w:eastAsia="Times New Roman" w:hAnsi="Times New Roman"/>
          <w:sz w:val="24"/>
          <w:szCs w:val="24"/>
          <w:rtl w:val="0"/>
        </w:rPr>
        <w:t xml:space="preserve">обгоняет его по всем предметам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кроме полётов на метле.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МАЛФОЙ </w:t>
      </w:r>
      <w:r w:rsidDel="00000000" w:rsidR="00000000" w:rsidRPr="00000000">
        <w:rPr>
          <w:rFonts w:ascii="Times New Roman" w:cs="Times New Roman" w:eastAsia="Times New Roman" w:hAnsi="Times New Roman"/>
          <w:sz w:val="24"/>
          <w:szCs w:val="24"/>
          <w:rtl w:val="0"/>
        </w:rPr>
        <w:t xml:space="preserve">ведёт себя </w:t>
      </w:r>
      <w:r w:rsidDel="00000000" w:rsidR="00000000" w:rsidRPr="00000000">
        <w:rPr>
          <w:rFonts w:ascii="Times New Roman" w:cs="Times New Roman" w:eastAsia="Times New Roman" w:hAnsi="Times New Roman"/>
          <w:sz w:val="24"/>
          <w:szCs w:val="24"/>
          <w:rtl w:val="0"/>
        </w:rPr>
        <w:t xml:space="preserve">в точности как одиннадцатилетний мальчик, </w:t>
      </w:r>
      <w:r w:rsidDel="00000000" w:rsidR="00000000" w:rsidRPr="00000000">
        <w:rPr>
          <w:rFonts w:ascii="Times New Roman" w:cs="Times New Roman" w:eastAsia="Times New Roman" w:hAnsi="Times New Roman"/>
          <w:sz w:val="24"/>
          <w:szCs w:val="24"/>
          <w:rtl w:val="0"/>
        </w:rPr>
        <w:t xml:space="preserve">чей любящий отец — не кто иной, как Дарт Вейдер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ПРОФЕССОР КВИРРЕЛЛ </w:t>
      </w:r>
      <w:r w:rsidDel="00000000" w:rsidR="00000000" w:rsidRPr="00000000">
        <w:rPr>
          <w:rFonts w:ascii="Times New Roman" w:cs="Times New Roman" w:eastAsia="Times New Roman" w:hAnsi="Times New Roman"/>
          <w:sz w:val="24"/>
          <w:szCs w:val="24"/>
          <w:rtl w:val="0"/>
        </w:rPr>
        <w:t xml:space="preserve">осуществил мечту всей своей жизни и теперь преподаёт защиту от Тёмных искусств</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или, как он предпочитает называть этот предмет, Боевую магию.</w:t>
      </w:r>
      <w:r w:rsidDel="00000000" w:rsidR="00000000" w:rsidRPr="00000000">
        <w:rPr>
          <w:rFonts w:ascii="Times New Roman" w:cs="Times New Roman" w:eastAsia="Times New Roman" w:hAnsi="Times New Roman"/>
          <w:sz w:val="24"/>
          <w:szCs w:val="24"/>
          <w:rtl w:val="0"/>
        </w:rPr>
        <w:t xml:space="preserve"> Все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ученики</w:t>
      </w:r>
      <w:r w:rsidDel="00000000" w:rsidR="00000000" w:rsidRPr="00000000">
        <w:rPr>
          <w:rFonts w:ascii="Times New Roman" w:cs="Times New Roman" w:eastAsia="Times New Roman" w:hAnsi="Times New Roman"/>
          <w:sz w:val="24"/>
          <w:szCs w:val="24"/>
          <w:rtl w:val="0"/>
        </w:rPr>
        <w:t xml:space="preserve"> гадают</w:t>
      </w:r>
      <w:r w:rsidDel="00000000" w:rsidR="00000000" w:rsidRPr="00000000">
        <w:rPr>
          <w:rFonts w:ascii="Times New Roman" w:cs="Times New Roman" w:eastAsia="Times New Roman" w:hAnsi="Times New Roman"/>
          <w:sz w:val="24"/>
          <w:szCs w:val="24"/>
          <w:rtl w:val="0"/>
        </w:rPr>
        <w:t xml:space="preserve">, что же не так с учителем Защиты </w:t>
      </w:r>
      <w:r w:rsidDel="00000000" w:rsidR="00000000" w:rsidRPr="00000000">
        <w:rPr>
          <w:rFonts w:ascii="Times New Roman" w:cs="Times New Roman" w:eastAsia="Times New Roman" w:hAnsi="Times New Roman"/>
          <w:sz w:val="24"/>
          <w:szCs w:val="24"/>
          <w:rtl w:val="0"/>
        </w:rPr>
        <w:t xml:space="preserve">на</w:t>
      </w:r>
      <w:r w:rsidDel="00000000" w:rsidR="00000000" w:rsidRPr="00000000">
        <w:rPr>
          <w:rFonts w:ascii="Times New Roman" w:cs="Times New Roman" w:eastAsia="Times New Roman" w:hAnsi="Times New Roman"/>
          <w:sz w:val="24"/>
          <w:szCs w:val="24"/>
          <w:rtl w:val="0"/>
        </w:rPr>
        <w:t xml:space="preserve"> этот раз.</w:t>
      </w:r>
    </w:p>
    <w:p w:rsidR="00000000" w:rsidDel="00000000" w:rsidP="00000000" w:rsidRDefault="00000000" w:rsidRPr="00000000">
      <w:pPr>
        <w:keepNext w:val="0"/>
        <w:keepLines w:val="0"/>
        <w:widowControl w:val="0"/>
        <w:spacing w:line="240" w:lineRule="auto"/>
        <w:ind w:firstLine="570"/>
        <w:contextualSpacing w:val="0"/>
        <w:jc w:val="left"/>
      </w:pPr>
      <w:r w:rsidDel="00000000" w:rsidR="00000000" w:rsidRPr="00000000">
        <w:rPr>
          <w:rFonts w:ascii="Times New Roman" w:cs="Times New Roman" w:eastAsia="Times New Roman" w:hAnsi="Times New Roman"/>
          <w:sz w:val="24"/>
          <w:szCs w:val="24"/>
          <w:rtl w:val="0"/>
        </w:rPr>
        <w:t xml:space="preserve">ДАМБЛДОР либо сумасшедший</w:t>
      </w:r>
      <w:r w:rsidDel="00000000" w:rsidR="00000000" w:rsidRPr="00000000">
        <w:rPr>
          <w:rFonts w:ascii="Times New Roman" w:cs="Times New Roman" w:eastAsia="Times New Roman" w:hAnsi="Times New Roman"/>
          <w:sz w:val="24"/>
          <w:szCs w:val="24"/>
          <w:rtl w:val="0"/>
        </w:rPr>
        <w:t xml:space="preserve">, либо ведёт какую-то очень сложную игру, которая включает в себя сжигание курицы.</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left"/>
      </w:pPr>
      <w:r w:rsidDel="00000000" w:rsidR="00000000" w:rsidRPr="00000000">
        <w:rPr>
          <w:rFonts w:ascii="Times New Roman" w:cs="Times New Roman" w:eastAsia="Times New Roman" w:hAnsi="Times New Roman"/>
          <w:sz w:val="24"/>
          <w:szCs w:val="24"/>
          <w:rtl w:val="0"/>
        </w:rPr>
        <w:t xml:space="preserve">ЗАМЕСТИТЕЛЬ ДИРЕКТОРА МИНЕРВА МАКГОНАГАЛЛ мечтает найти какое-нибудь укромное место,</w:t>
      </w:r>
      <w:r w:rsidDel="00000000" w:rsidR="00000000" w:rsidRPr="00000000">
        <w:rPr>
          <w:rFonts w:ascii="Times New Roman" w:cs="Times New Roman" w:eastAsia="Times New Roman" w:hAnsi="Times New Roman"/>
          <w:sz w:val="24"/>
          <w:szCs w:val="24"/>
          <w:rtl w:val="0"/>
        </w:rPr>
        <w:t xml:space="preserve"> чтобы как следует прокричаться.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sz w:val="24"/>
          <w:szCs w:val="24"/>
          <w:rtl w:val="0"/>
        </w:rPr>
        <w:t xml:space="preserve">В книге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sz w:val="24"/>
          <w:szCs w:val="24"/>
          <w:rtl w:val="0"/>
        </w:rPr>
        <w:t xml:space="preserve">ГАРРИ ПОТТЕР И МЕТОДЫ РАЦИОНАЛЬНОГО МЫШЛЕНИЯ</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Вы не представляете, куда всё это </w:t>
      </w:r>
      <w:r w:rsidDel="00000000" w:rsidR="00000000" w:rsidRPr="00000000">
        <w:rPr>
          <w:rFonts w:ascii="Times New Roman" w:cs="Times New Roman" w:eastAsia="Times New Roman" w:hAnsi="Times New Roman"/>
          <w:i w:val="1"/>
          <w:sz w:val="24"/>
          <w:szCs w:val="24"/>
          <w:rtl w:val="0"/>
        </w:rPr>
        <w:t xml:space="preserve">зайдёт</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От автора: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Мнения персонажей данной истории необязательно совпадают с мнением автора. Мысли </w:t>
      </w:r>
      <w:ins w:author="Alaric Lightin" w:id="1" w:date="2015-09-22T23:14:25Z">
        <w:r w:rsidDel="00000000" w:rsidR="00000000" w:rsidRPr="00000000">
          <w:rPr>
            <w:rFonts w:ascii="Times New Roman" w:cs="Times New Roman" w:eastAsia="Times New Roman" w:hAnsi="Times New Roman"/>
            <w:sz w:val="24"/>
            <w:szCs w:val="24"/>
            <w:rtl w:val="0"/>
          </w:rPr>
          <w:t xml:space="preserve">Гарри в его «тёплой» ипостаси</w:t>
        </w:r>
      </w:ins>
      <w:del w:author="Alaric Lightin" w:id="1" w:date="2015-09-22T23:14:25Z">
        <w:r w:rsidDel="00000000" w:rsidR="00000000" w:rsidRPr="00000000">
          <w:rPr>
            <w:rFonts w:ascii="Times New Roman" w:cs="Times New Roman" w:eastAsia="Times New Roman" w:hAnsi="Times New Roman"/>
            <w:sz w:val="24"/>
            <w:szCs w:val="24"/>
            <w:rtl w:val="0"/>
          </w:rPr>
          <w:delText xml:space="preserve">«тёплой» разновидности этого Гарри</w:delText>
        </w:r>
      </w:del>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обычно хороший пример для подражания, особенно в тех случаях, когда он может подтвердить свои размышления </w:t>
      </w:r>
      <w:r w:rsidDel="00000000" w:rsidR="00000000" w:rsidRPr="00000000">
        <w:rPr>
          <w:rFonts w:ascii="Times New Roman" w:cs="Times New Roman" w:eastAsia="Times New Roman" w:hAnsi="Times New Roman"/>
          <w:sz w:val="24"/>
          <w:szCs w:val="24"/>
          <w:rtl w:val="0"/>
        </w:rPr>
        <w:t xml:space="preserve">цитатами из научных трудов</w:t>
      </w:r>
      <w:r w:rsidDel="00000000" w:rsidR="00000000" w:rsidRPr="00000000">
        <w:rPr>
          <w:rFonts w:ascii="Times New Roman" w:cs="Times New Roman" w:eastAsia="Times New Roman" w:hAnsi="Times New Roman"/>
          <w:sz w:val="24"/>
          <w:szCs w:val="24"/>
          <w:rtl w:val="0"/>
        </w:rPr>
        <w:t xml:space="preserve">. Но не всегда то, что делает или думает Гарри, — хорошая идея. Иначе это была бы плохая история. </w:t>
      </w:r>
      <w:r w:rsidDel="00000000" w:rsidR="00000000" w:rsidRPr="00000000">
        <w:rPr>
          <w:rFonts w:ascii="Times New Roman" w:cs="Times New Roman" w:eastAsia="Times New Roman" w:hAnsi="Times New Roman"/>
          <w:sz w:val="24"/>
          <w:szCs w:val="24"/>
          <w:rtl w:val="0"/>
        </w:rPr>
        <w:t xml:space="preserve">Менее положительным персонажам тоже свойственно преподносить ценные уроки, которые, впрочем, могут оказаться палкой о двух концах.</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pStyle w:val="Heading2"/>
        <w:spacing w:line="240" w:lineRule="auto"/>
        <w:contextualSpacing w:val="0"/>
      </w:pPr>
      <w:bookmarkStart w:colFirst="0" w:colLast="0" w:name="h.ptt6d51p6lzi" w:id="0"/>
      <w:bookmarkEnd w:id="0"/>
      <w:r w:rsidDel="00000000" w:rsidR="00000000" w:rsidRPr="00000000">
        <w:rPr>
          <w:rtl w:val="0"/>
        </w:rPr>
        <w:t xml:space="preserve">Глава 22. Научный метод</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Основой стратегии является не выбор какого-то одного пути к Дж.К.Роулинг, а создание таких условий, чтобы все пути вели к Дж. К. Роулинг.</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jc w:val="cente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Маленькая комната недалеко от спален Когтеврана, </w:t>
      </w:r>
      <w:r w:rsidDel="00000000" w:rsidR="00000000" w:rsidRPr="00000000">
        <w:rPr>
          <w:rFonts w:ascii="Times New Roman" w:cs="Times New Roman" w:eastAsia="Times New Roman" w:hAnsi="Times New Roman"/>
          <w:sz w:val="24"/>
          <w:szCs w:val="24"/>
          <w:rtl w:val="0"/>
        </w:rPr>
        <w:t xml:space="preserve">один из многих заброшенных классов Хогвартс</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Серый каменный пол, красные кирпичные стены, </w:t>
      </w:r>
      <w:r w:rsidDel="00000000" w:rsidR="00000000" w:rsidRPr="00000000">
        <w:rPr>
          <w:rFonts w:ascii="Times New Roman" w:cs="Times New Roman" w:eastAsia="Times New Roman" w:hAnsi="Times New Roman"/>
          <w:sz w:val="24"/>
          <w:szCs w:val="24"/>
          <w:rtl w:val="0"/>
        </w:rPr>
        <w:t xml:space="preserve">потолок из тёмного морёного дерева</w:t>
      </w:r>
      <w:r w:rsidDel="00000000" w:rsidR="00000000" w:rsidRPr="00000000">
        <w:rPr>
          <w:rFonts w:ascii="Times New Roman" w:cs="Times New Roman" w:eastAsia="Times New Roman" w:hAnsi="Times New Roman"/>
          <w:sz w:val="24"/>
          <w:szCs w:val="24"/>
          <w:rtl w:val="0"/>
        </w:rPr>
        <w:t xml:space="preserve">, четыре светящихся стеклянных шара на стенах. </w:t>
      </w:r>
      <w:r w:rsidDel="00000000" w:rsidR="00000000" w:rsidRPr="00000000">
        <w:rPr>
          <w:rFonts w:ascii="Times New Roman" w:cs="Times New Roman" w:eastAsia="Times New Roman" w:hAnsi="Times New Roman"/>
          <w:sz w:val="24"/>
          <w:szCs w:val="24"/>
          <w:rtl w:val="0"/>
        </w:rPr>
        <w:t xml:space="preserve">Круглый стол — широкая плита из чёрного мрамора о четырёх мраморных же ножках — оказался очень лёгким и по весу, и по массе: при необходимости его несложно было поднять и передвинуть. Два мягких кресла, на первый взгляд намертво прикрученных к полу в неудобных местах, подскакивали к человеку, едва тот делал вид, что собирается сесть.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 на первый, так и на второй взгляд по комнате носились летучие мыши.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Именно в этот день, как когда-нибудь запишут будущие историки — </w:t>
      </w:r>
      <w:ins w:author="Gleb Mazursky" w:id="2" w:date="2016-02-20T05:37:43Z">
        <w:r w:rsidDel="00000000" w:rsidR="00000000" w:rsidRPr="00000000">
          <w:rPr>
            <w:rFonts w:ascii="Times New Roman" w:cs="Times New Roman" w:eastAsia="Times New Roman" w:hAnsi="Times New Roman"/>
            <w:sz w:val="24"/>
            <w:szCs w:val="24"/>
            <w:rtl w:val="0"/>
          </w:rPr>
          <w:t xml:space="preserve">конечно, </w:t>
        </w:r>
      </w:ins>
      <w:r w:rsidDel="00000000" w:rsidR="00000000" w:rsidRPr="00000000">
        <w:rPr>
          <w:rFonts w:ascii="Times New Roman" w:cs="Times New Roman" w:eastAsia="Times New Roman" w:hAnsi="Times New Roman"/>
          <w:i w:val="1"/>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весь </w:t>
      </w:r>
      <w:r w:rsidDel="00000000" w:rsidR="00000000" w:rsidRPr="00000000">
        <w:rPr>
          <w:rFonts w:ascii="Times New Roman" w:cs="Times New Roman" w:eastAsia="Times New Roman" w:hAnsi="Times New Roman"/>
          <w:sz w:val="24"/>
          <w:szCs w:val="24"/>
          <w:rtl w:val="0"/>
        </w:rPr>
        <w:t xml:space="preserve">проект на самом деле приведёт </w:t>
      </w:r>
      <w:r w:rsidDel="00000000" w:rsidR="00000000" w:rsidRPr="00000000">
        <w:rPr>
          <w:rFonts w:ascii="Times New Roman" w:cs="Times New Roman" w:eastAsia="Times New Roman" w:hAnsi="Times New Roman"/>
          <w:sz w:val="24"/>
          <w:szCs w:val="24"/>
          <w:rtl w:val="0"/>
        </w:rPr>
        <w:t xml:space="preserve">хоть к чему-то,</w:t>
      </w:r>
      <w:r w:rsidDel="00000000" w:rsidR="00000000" w:rsidRPr="00000000">
        <w:rPr>
          <w:rFonts w:ascii="Times New Roman" w:cs="Times New Roman" w:eastAsia="Times New Roman" w:hAnsi="Times New Roman"/>
          <w:sz w:val="24"/>
          <w:szCs w:val="24"/>
          <w:rtl w:val="0"/>
        </w:rPr>
        <w:t xml:space="preserve"> — два первокурсника Хогвартса начали научное исследование магии.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Джеймс Поттер-Эванс-Веррес, теоретик.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Гермиона Джин Грейнджер, экспериментатор и </w:t>
      </w:r>
      <w:r w:rsidDel="00000000" w:rsidR="00000000" w:rsidRPr="00000000">
        <w:rPr>
          <w:rFonts w:ascii="Times New Roman" w:cs="Times New Roman" w:eastAsia="Times New Roman" w:hAnsi="Times New Roman"/>
          <w:sz w:val="24"/>
          <w:szCs w:val="24"/>
          <w:rtl w:val="0"/>
        </w:rPr>
        <w:t xml:space="preserve">объект исследования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теперь лучше справлялся с уроками, по крайней мере с теми, которые он считал интересными. Он читал много книг, причём не только учебники для первокурсников. Каждый день он </w:t>
      </w:r>
      <w:r w:rsidDel="00000000" w:rsidR="00000000" w:rsidRPr="00000000">
        <w:rPr>
          <w:rFonts w:ascii="Times New Roman" w:cs="Times New Roman" w:eastAsia="Times New Roman" w:hAnsi="Times New Roman"/>
          <w:sz w:val="24"/>
          <w:szCs w:val="24"/>
          <w:rtl w:val="0"/>
        </w:rPr>
        <w:t xml:space="preserve">тратил</w:t>
      </w:r>
      <w:r w:rsidDel="00000000" w:rsidR="00000000" w:rsidRPr="00000000">
        <w:rPr>
          <w:rFonts w:ascii="Times New Roman" w:cs="Times New Roman" w:eastAsia="Times New Roman" w:hAnsi="Times New Roman"/>
          <w:sz w:val="24"/>
          <w:szCs w:val="24"/>
          <w:rtl w:val="0"/>
        </w:rPr>
        <w:t xml:space="preserve"> один из своих дополнительных часов на трансфигурацию, другой же час посвящал окклюменции. К стóящим предметам он подходил серьёзно — не только выполнял ежедневную домашнюю работу, </w:t>
      </w:r>
      <w:r w:rsidDel="00000000" w:rsidR="00000000" w:rsidRPr="00000000">
        <w:rPr>
          <w:rFonts w:ascii="Times New Roman" w:cs="Times New Roman" w:eastAsia="Times New Roman" w:hAnsi="Times New Roman"/>
          <w:sz w:val="24"/>
          <w:szCs w:val="24"/>
          <w:rtl w:val="0"/>
        </w:rPr>
        <w:t xml:space="preserve">но и посвящал своё свободное время внеклассным занятиям и чтению, пытаясь освоить предметы досконально, а не просто вызубрить ответы к экзаменам. </w:t>
      </w:r>
      <w:r w:rsidDel="00000000" w:rsidR="00000000" w:rsidRPr="00000000">
        <w:rPr>
          <w:rFonts w:ascii="Times New Roman" w:cs="Times New Roman" w:eastAsia="Times New Roman" w:hAnsi="Times New Roman"/>
          <w:sz w:val="24"/>
          <w:szCs w:val="24"/>
          <w:rtl w:val="0"/>
        </w:rPr>
        <w:t xml:space="preserve">За пределами Когтеврана такой подход встречался редко. И даже внутри Когтеврана его единственными соперниками теперь оставались Падма Патил (чьи родители про</w:t>
      </w:r>
      <w:r w:rsidDel="00000000" w:rsidR="00000000" w:rsidRPr="00000000">
        <w:rPr>
          <w:rFonts w:ascii="Times New Roman" w:cs="Times New Roman" w:eastAsia="Times New Roman" w:hAnsi="Times New Roman"/>
          <w:sz w:val="24"/>
          <w:szCs w:val="24"/>
          <w:rtl w:val="0"/>
        </w:rPr>
        <w:t xml:space="preserve">исходили </w:t>
      </w:r>
      <w:r w:rsidDel="00000000" w:rsidR="00000000" w:rsidRPr="00000000">
        <w:rPr>
          <w:rFonts w:ascii="Times New Roman" w:cs="Times New Roman" w:eastAsia="Times New Roman" w:hAnsi="Times New Roman"/>
          <w:sz w:val="24"/>
          <w:szCs w:val="24"/>
          <w:rtl w:val="0"/>
        </w:rPr>
        <w:t xml:space="preserve">не из англоговорящей</w:t>
      </w:r>
      <w:r w:rsidDel="00000000" w:rsidR="00000000" w:rsidRPr="00000000">
        <w:rPr>
          <w:rFonts w:ascii="Times New Roman" w:cs="Times New Roman" w:eastAsia="Times New Roman" w:hAnsi="Times New Roman"/>
          <w:sz w:val="24"/>
          <w:szCs w:val="24"/>
          <w:rtl w:val="0"/>
        </w:rPr>
        <w:t xml:space="preserve"> среды и поэтому привили ей уважение к труду), Энтони Голдштейн (относящийся к небольшой этнической группе, которая </w:t>
      </w:r>
      <w:r w:rsidDel="00000000" w:rsidR="00000000" w:rsidRPr="00000000">
        <w:rPr>
          <w:rFonts w:ascii="Times New Roman" w:cs="Times New Roman" w:eastAsia="Times New Roman" w:hAnsi="Times New Roman"/>
          <w:sz w:val="24"/>
          <w:szCs w:val="24"/>
          <w:rtl w:val="0"/>
        </w:rPr>
        <w:t xml:space="preserve">получает </w:t>
      </w:r>
      <w:r w:rsidDel="00000000" w:rsidR="00000000" w:rsidRPr="00000000">
        <w:rPr>
          <w:rFonts w:ascii="Times New Roman" w:cs="Times New Roman" w:eastAsia="Times New Roman" w:hAnsi="Times New Roman"/>
          <w:sz w:val="24"/>
          <w:szCs w:val="24"/>
          <w:rtl w:val="0"/>
        </w:rPr>
        <w:t xml:space="preserve">25% Нобелевских премий) и, конечно, Гермиона Грейнджер, которая выделялась среди прочих учеников, как Гулливер среди лилипутов.</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Для выполнения </w:t>
      </w:r>
      <w:r w:rsidDel="00000000" w:rsidR="00000000" w:rsidRPr="00000000">
        <w:rPr>
          <w:rFonts w:ascii="Times New Roman" w:cs="Times New Roman" w:eastAsia="Times New Roman" w:hAnsi="Times New Roman"/>
          <w:sz w:val="24"/>
          <w:szCs w:val="24"/>
          <w:rtl w:val="0"/>
        </w:rPr>
        <w:t xml:space="preserve">этого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эксперимента требовался объект исследования, способный выучить шестнадцать новых заклинаний самостоятельно, без посторонней помощи. </w:t>
      </w:r>
      <w:r w:rsidDel="00000000" w:rsidR="00000000" w:rsidRPr="00000000">
        <w:rPr>
          <w:rFonts w:ascii="Times New Roman" w:cs="Times New Roman" w:eastAsia="Times New Roman" w:hAnsi="Times New Roman"/>
          <w:sz w:val="24"/>
          <w:szCs w:val="24"/>
          <w:rtl w:val="0"/>
        </w:rPr>
        <w:t xml:space="preserve">То есть Гермиона Грейнджер. Без вариантов.</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Стоит также упомянуть, что в </w:t>
      </w:r>
      <w:r w:rsidDel="00000000" w:rsidR="00000000" w:rsidRPr="00000000">
        <w:rPr>
          <w:rFonts w:ascii="Times New Roman" w:cs="Times New Roman" w:eastAsia="Times New Roman" w:hAnsi="Times New Roman"/>
          <w:sz w:val="24"/>
          <w:szCs w:val="24"/>
          <w:rtl w:val="0"/>
        </w:rPr>
        <w:t xml:space="preserve">данный </w:t>
      </w:r>
      <w:r w:rsidDel="00000000" w:rsidR="00000000" w:rsidRPr="00000000">
        <w:rPr>
          <w:rFonts w:ascii="Times New Roman" w:cs="Times New Roman" w:eastAsia="Times New Roman" w:hAnsi="Times New Roman"/>
          <w:sz w:val="24"/>
          <w:szCs w:val="24"/>
          <w:rtl w:val="0"/>
        </w:rPr>
        <w:t xml:space="preserve">момент ни одна из летавших по комнате летучих мышей </w:t>
      </w:r>
      <w:r w:rsidDel="00000000" w:rsidR="00000000" w:rsidRPr="00000000">
        <w:rPr>
          <w:rFonts w:ascii="Times New Roman" w:cs="Times New Roman" w:eastAsia="Times New Roman" w:hAnsi="Times New Roman"/>
          <w:i w:val="1"/>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светилась.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было трудно принять выводы, которые из этого следовали.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Угели бугели</w:t>
      </w:r>
      <w:r w:rsidDel="00000000" w:rsidR="00000000" w:rsidRPr="00000000">
        <w:rPr>
          <w:rFonts w:ascii="Times New Roman" w:cs="Times New Roman" w:eastAsia="Times New Roman" w:hAnsi="Times New Roman"/>
          <w:sz w:val="24"/>
          <w:szCs w:val="24"/>
          <w:rtl w:val="0"/>
        </w:rPr>
        <w:t xml:space="preserve">! — опять произнесла Гермиона.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конце палочки Гермионы снова возникла </w:t>
      </w:r>
      <w:r w:rsidDel="00000000" w:rsidR="00000000" w:rsidRPr="00000000">
        <w:rPr>
          <w:rFonts w:ascii="Times New Roman" w:cs="Times New Roman" w:eastAsia="Times New Roman" w:hAnsi="Times New Roman"/>
          <w:sz w:val="24"/>
          <w:szCs w:val="24"/>
          <w:rtl w:val="0"/>
        </w:rPr>
        <w:t xml:space="preserve">летучая мышь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Никаких промежуточных состояний.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Секунда — пусто, </w:t>
      </w:r>
      <w:r w:rsidDel="00000000" w:rsidR="00000000" w:rsidRPr="00000000">
        <w:rPr>
          <w:rFonts w:ascii="Times New Roman" w:cs="Times New Roman" w:eastAsia="Times New Roman" w:hAnsi="Times New Roman"/>
          <w:sz w:val="24"/>
          <w:szCs w:val="24"/>
          <w:rtl w:val="0"/>
        </w:rPr>
        <w:t xml:space="preserve">следующая</w:t>
      </w:r>
      <w:r w:rsidDel="00000000" w:rsidR="00000000" w:rsidRPr="00000000">
        <w:rPr>
          <w:rFonts w:ascii="Times New Roman" w:cs="Times New Roman" w:eastAsia="Times New Roman" w:hAnsi="Times New Roman"/>
          <w:sz w:val="24"/>
          <w:szCs w:val="24"/>
          <w:rtl w:val="0"/>
        </w:rPr>
        <w:t xml:space="preserve"> секунда — летучая мышь.</w:t>
      </w:r>
      <w:r w:rsidDel="00000000" w:rsidR="00000000" w:rsidRPr="00000000">
        <w:rPr>
          <w:rFonts w:ascii="Times New Roman" w:cs="Times New Roman" w:eastAsia="Times New Roman" w:hAnsi="Times New Roman"/>
          <w:sz w:val="24"/>
          <w:szCs w:val="24"/>
          <w:rtl w:val="0"/>
        </w:rPr>
        <w:t xml:space="preserve"> И похоже,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когда она появилась, </w:t>
      </w:r>
      <w:r w:rsidDel="00000000" w:rsidR="00000000" w:rsidRPr="00000000">
        <w:rPr>
          <w:rFonts w:ascii="Times New Roman" w:cs="Times New Roman" w:eastAsia="Times New Roman" w:hAnsi="Times New Roman"/>
          <w:sz w:val="24"/>
          <w:szCs w:val="24"/>
          <w:rtl w:val="0"/>
        </w:rPr>
        <w:t xml:space="preserve">её крылья уже двигались.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она </w:t>
      </w:r>
      <w:r w:rsidDel="00000000" w:rsidR="00000000" w:rsidRPr="00000000">
        <w:rPr>
          <w:rFonts w:ascii="Times New Roman" w:cs="Times New Roman" w:eastAsia="Times New Roman" w:hAnsi="Times New Roman"/>
          <w:i w:val="1"/>
          <w:sz w:val="24"/>
          <w:szCs w:val="24"/>
          <w:rtl w:val="0"/>
        </w:rPr>
        <w:t xml:space="preserve">тоже не светилась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Может, хватит? — </w:t>
      </w:r>
      <w:r w:rsidDel="00000000" w:rsidR="00000000" w:rsidRPr="00000000">
        <w:rPr>
          <w:rFonts w:ascii="Times New Roman" w:cs="Times New Roman" w:eastAsia="Times New Roman" w:hAnsi="Times New Roman"/>
          <w:sz w:val="24"/>
          <w:szCs w:val="24"/>
          <w:rtl w:val="0"/>
        </w:rPr>
        <w:t xml:space="preserve">поинтересовалась</w:t>
      </w:r>
      <w:r w:rsidDel="00000000" w:rsidR="00000000" w:rsidRPr="00000000">
        <w:rPr>
          <w:rFonts w:ascii="Times New Roman" w:cs="Times New Roman" w:eastAsia="Times New Roman" w:hAnsi="Times New Roman"/>
          <w:sz w:val="24"/>
          <w:szCs w:val="24"/>
          <w:rtl w:val="0"/>
        </w:rPr>
        <w:t xml:space="preserve"> Гермиона.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уверена, — произнёс Гарри сдавленным голосом</w:t>
      </w:r>
      <w:r w:rsidDel="00000000" w:rsidR="00000000" w:rsidRPr="00000000">
        <w:rPr>
          <w:rFonts w:ascii="Times New Roman" w:cs="Times New Roman" w:eastAsia="Times New Roman" w:hAnsi="Times New Roman"/>
          <w:sz w:val="24"/>
          <w:szCs w:val="24"/>
          <w:rtl w:val="0"/>
        </w:rPr>
        <w:t xml:space="preserve">, — что </w:t>
      </w:r>
      <w:r w:rsidDel="00000000" w:rsidR="00000000" w:rsidRPr="00000000">
        <w:rPr>
          <w:rFonts w:ascii="Times New Roman" w:cs="Times New Roman" w:eastAsia="Times New Roman" w:hAnsi="Times New Roman"/>
          <w:sz w:val="24"/>
          <w:szCs w:val="24"/>
          <w:rtl w:val="0"/>
        </w:rPr>
        <w:t xml:space="preserve">ещё немного</w:t>
      </w:r>
      <w:r w:rsidDel="00000000" w:rsidR="00000000" w:rsidRPr="00000000">
        <w:rPr>
          <w:rFonts w:ascii="Times New Roman" w:cs="Times New Roman" w:eastAsia="Times New Roman" w:hAnsi="Times New Roman"/>
          <w:sz w:val="24"/>
          <w:szCs w:val="24"/>
          <w:rtl w:val="0"/>
        </w:rPr>
        <w:t xml:space="preserve"> попрактиковавшись, ты всё равно не сможешь заставить её светиться?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нарушал заранее за</w:t>
      </w:r>
      <w:r w:rsidDel="00000000" w:rsidR="00000000" w:rsidRPr="00000000">
        <w:rPr>
          <w:rFonts w:ascii="Times New Roman" w:cs="Times New Roman" w:eastAsia="Times New Roman" w:hAnsi="Times New Roman"/>
          <w:sz w:val="24"/>
          <w:szCs w:val="24"/>
          <w:rtl w:val="0"/>
        </w:rPr>
        <w:t xml:space="preserve">писанную</w:t>
      </w:r>
      <w:r w:rsidDel="00000000" w:rsidR="00000000" w:rsidRPr="00000000">
        <w:rPr>
          <w:rFonts w:ascii="Times New Roman" w:cs="Times New Roman" w:eastAsia="Times New Roman" w:hAnsi="Times New Roman"/>
          <w:sz w:val="24"/>
          <w:szCs w:val="24"/>
          <w:rtl w:val="0"/>
        </w:rPr>
        <w:t xml:space="preserve"> процедуру эксперимента, что было грехом, и нарушал её из-за того, что ему не нравились получаемые результаты, что</w:t>
      </w:r>
      <w:ins w:author="Gleb Mazursky" w:id="3" w:date="2016-02-20T05:39:39Z">
        <w:r w:rsidDel="00000000" w:rsidR="00000000" w:rsidRPr="00000000">
          <w:rPr>
            <w:rFonts w:ascii="Times New Roman" w:cs="Times New Roman" w:eastAsia="Times New Roman" w:hAnsi="Times New Roman"/>
            <w:sz w:val="24"/>
            <w:szCs w:val="24"/>
            <w:rtl w:val="0"/>
          </w:rPr>
          <w:t xml:space="preserve"> вообще</w:t>
        </w:r>
      </w:ins>
      <w:r w:rsidDel="00000000" w:rsidR="00000000" w:rsidRPr="00000000">
        <w:rPr>
          <w:rFonts w:ascii="Times New Roman" w:cs="Times New Roman" w:eastAsia="Times New Roman" w:hAnsi="Times New Roman"/>
          <w:sz w:val="24"/>
          <w:szCs w:val="24"/>
          <w:rtl w:val="0"/>
        </w:rPr>
        <w:t xml:space="preserve"> было </w:t>
      </w:r>
      <w:r w:rsidDel="00000000" w:rsidR="00000000" w:rsidRPr="00000000">
        <w:rPr>
          <w:rFonts w:ascii="Times New Roman" w:cs="Times New Roman" w:eastAsia="Times New Roman" w:hAnsi="Times New Roman"/>
          <w:sz w:val="24"/>
          <w:szCs w:val="24"/>
          <w:rtl w:val="0"/>
        </w:rPr>
        <w:t xml:space="preserve">грехом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смертным</w:t>
      </w:r>
      <w:r w:rsidDel="00000000" w:rsidR="00000000" w:rsidRPr="00000000">
        <w:rPr>
          <w:rFonts w:ascii="Times New Roman" w:cs="Times New Roman" w:eastAsia="Times New Roman" w:hAnsi="Times New Roman"/>
          <w:sz w:val="24"/>
          <w:szCs w:val="24"/>
          <w:rtl w:val="0"/>
        </w:rPr>
        <w:t xml:space="preserve">. За это можно </w:t>
      </w:r>
      <w:r w:rsidDel="00000000" w:rsidR="00000000" w:rsidRPr="00000000">
        <w:rPr>
          <w:rFonts w:ascii="Times New Roman" w:cs="Times New Roman" w:eastAsia="Times New Roman" w:hAnsi="Times New Roman"/>
          <w:sz w:val="24"/>
          <w:szCs w:val="24"/>
          <w:rtl w:val="0"/>
        </w:rPr>
        <w:t xml:space="preserve">попасть </w:t>
      </w:r>
      <w:r w:rsidDel="00000000" w:rsidR="00000000" w:rsidRPr="00000000">
        <w:rPr>
          <w:rFonts w:ascii="Times New Roman" w:cs="Times New Roman" w:eastAsia="Times New Roman" w:hAnsi="Times New Roman"/>
          <w:sz w:val="24"/>
          <w:szCs w:val="24"/>
          <w:rtl w:val="0"/>
        </w:rPr>
        <w:t xml:space="preserve">в Научный Ад, но </w:t>
      </w:r>
      <w:r w:rsidDel="00000000" w:rsidR="00000000" w:rsidRPr="00000000">
        <w:rPr>
          <w:rFonts w:ascii="Times New Roman" w:cs="Times New Roman" w:eastAsia="Times New Roman" w:hAnsi="Times New Roman"/>
          <w:sz w:val="24"/>
          <w:szCs w:val="24"/>
          <w:rtl w:val="0"/>
        </w:rPr>
        <w:t xml:space="preserve">сейчас</w:t>
      </w:r>
      <w:r w:rsidDel="00000000" w:rsidR="00000000" w:rsidRPr="00000000">
        <w:rPr>
          <w:rFonts w:ascii="Times New Roman" w:cs="Times New Roman" w:eastAsia="Times New Roman" w:hAnsi="Times New Roman"/>
          <w:sz w:val="24"/>
          <w:szCs w:val="24"/>
          <w:rtl w:val="0"/>
        </w:rPr>
        <w:t xml:space="preserve"> это казалось несущественным.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ты изменил на этот раз? — немного устало спросила Гермиона.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Длительности звуков «у», «э» и «и». Они должны соотноситься как 3 к 2 к 2, а не как 3 к 1 к 1.</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Угели бугели</w:t>
      </w:r>
      <w:r w:rsidDel="00000000" w:rsidR="00000000" w:rsidRPr="00000000">
        <w:rPr>
          <w:rFonts w:ascii="Times New Roman" w:cs="Times New Roman" w:eastAsia="Times New Roman" w:hAnsi="Times New Roman"/>
          <w:sz w:val="24"/>
          <w:szCs w:val="24"/>
          <w:rtl w:val="0"/>
        </w:rPr>
        <w:t xml:space="preserve">! — произнесла Гермиона.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У появившейся летучей мыши было только одно крыло. О</w:t>
      </w:r>
      <w:r w:rsidDel="00000000" w:rsidR="00000000" w:rsidRPr="00000000">
        <w:rPr>
          <w:rFonts w:ascii="Times New Roman" w:cs="Times New Roman" w:eastAsia="Times New Roman" w:hAnsi="Times New Roman"/>
          <w:sz w:val="24"/>
          <w:szCs w:val="24"/>
          <w:rtl w:val="0"/>
        </w:rPr>
        <w:t xml:space="preserve">на печально опустилась по спирали на пол</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начала ползать кругами.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на самом деле? — переспросила Гермиона.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3 к 2 к 1.</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Угели бугели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этот раз у летучей мыши вовсе не было крыльев, и она плюхнулась на пол </w:t>
      </w:r>
      <w:r w:rsidDel="00000000" w:rsidR="00000000" w:rsidRPr="00000000">
        <w:rPr>
          <w:rFonts w:ascii="Times New Roman" w:cs="Times New Roman" w:eastAsia="Times New Roman" w:hAnsi="Times New Roman"/>
          <w:sz w:val="24"/>
          <w:szCs w:val="24"/>
          <w:rtl w:val="0"/>
        </w:rPr>
        <w:t xml:space="preserve">словно обычная мёртвая мышь-полёвка.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3 к 1 к 2.</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Очередная </w:t>
      </w:r>
      <w:r w:rsidDel="00000000" w:rsidR="00000000" w:rsidRPr="00000000">
        <w:rPr>
          <w:rFonts w:ascii="Times New Roman" w:cs="Times New Roman" w:eastAsia="Times New Roman" w:hAnsi="Times New Roman"/>
          <w:sz w:val="24"/>
          <w:szCs w:val="24"/>
          <w:rtl w:val="0"/>
        </w:rPr>
        <w:t xml:space="preserve">л</w:t>
      </w:r>
      <w:r w:rsidDel="00000000" w:rsidR="00000000" w:rsidRPr="00000000">
        <w:rPr>
          <w:rFonts w:ascii="Times New Roman" w:cs="Times New Roman" w:eastAsia="Times New Roman" w:hAnsi="Times New Roman"/>
          <w:sz w:val="24"/>
          <w:szCs w:val="24"/>
          <w:rtl w:val="0"/>
        </w:rPr>
        <w:t xml:space="preserve">етучая мышь</w:t>
      </w:r>
      <w:r w:rsidDel="00000000" w:rsidR="00000000" w:rsidRPr="00000000">
        <w:rPr>
          <w:rFonts w:ascii="Times New Roman" w:cs="Times New Roman" w:eastAsia="Times New Roman" w:hAnsi="Times New Roman"/>
          <w:sz w:val="24"/>
          <w:szCs w:val="24"/>
          <w:rtl w:val="0"/>
        </w:rPr>
        <w:t xml:space="preserve"> взлетела к потолку, здоровая и сияющая зелёным светом.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удовлетворённо кивнула.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Замечательно, что дальше?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Последовала длительная пауза.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 правда</w:t>
      </w:r>
      <w:r w:rsidDel="00000000" w:rsidR="00000000" w:rsidRPr="00000000">
        <w:rPr>
          <w:rFonts w:ascii="Times New Roman" w:cs="Times New Roman" w:eastAsia="Times New Roman" w:hAnsi="Times New Roman"/>
          <w:sz w:val="24"/>
          <w:szCs w:val="24"/>
          <w:rtl w:val="0"/>
        </w:rPr>
        <w:t xml:space="preserve">?</w:t>
      </w:r>
      <w:ins w:author="Gleb Mazursky" w:id="4" w:date="2016-02-20T05:40:20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Ты </w:t>
      </w:r>
      <w:r w:rsidDel="00000000" w:rsidR="00000000" w:rsidRPr="00000000">
        <w:rPr>
          <w:rFonts w:ascii="Times New Roman" w:cs="Times New Roman" w:eastAsia="Times New Roman" w:hAnsi="Times New Roman"/>
          <w:i w:val="1"/>
          <w:sz w:val="24"/>
          <w:szCs w:val="24"/>
          <w:rtl w:val="0"/>
        </w:rPr>
        <w:t xml:space="preserve">в самом деле</w:t>
      </w:r>
      <w:r w:rsidDel="00000000" w:rsidR="00000000" w:rsidRPr="00000000">
        <w:rPr>
          <w:rFonts w:ascii="Times New Roman" w:cs="Times New Roman" w:eastAsia="Times New Roman" w:hAnsi="Times New Roman"/>
          <w:sz w:val="24"/>
          <w:szCs w:val="24"/>
          <w:rtl w:val="0"/>
        </w:rPr>
        <w:t xml:space="preserve"> должна сказать «</w:t>
      </w:r>
      <w:r w:rsidDel="00000000" w:rsidR="00000000" w:rsidRPr="00000000">
        <w:rPr>
          <w:rFonts w:ascii="Times New Roman" w:cs="Times New Roman" w:eastAsia="Times New Roman" w:hAnsi="Times New Roman"/>
          <w:i w:val="1"/>
          <w:sz w:val="24"/>
          <w:szCs w:val="24"/>
          <w:rtl w:val="0"/>
        </w:rPr>
        <w:t xml:space="preserve">Угели бугели</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 длительностями звуков «у», «э» и «и», относящимися как 3 к 1 к 2, или мышь не будет светиться? </w:t>
      </w:r>
      <w:r w:rsidDel="00000000" w:rsidR="00000000" w:rsidRPr="00000000">
        <w:rPr>
          <w:rFonts w:ascii="Times New Roman" w:cs="Times New Roman" w:eastAsia="Times New Roman" w:hAnsi="Times New Roman"/>
          <w:i w:val="1"/>
          <w:sz w:val="24"/>
          <w:szCs w:val="24"/>
          <w:rtl w:val="0"/>
        </w:rPr>
        <w:t xml:space="preserve">Почему?</w:t>
      </w:r>
      <w:ins w:author="Gleb Mazursky" w:id="5" w:date="2016-02-20T05:40:49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Fonts w:ascii="Times New Roman" w:cs="Times New Roman" w:eastAsia="Times New Roman" w:hAnsi="Times New Roman"/>
          <w:i w:val="1"/>
          <w:sz w:val="24"/>
          <w:szCs w:val="24"/>
          <w:rtl w:val="0"/>
        </w:rPr>
        <w:t xml:space="preserve"> Почему?</w:t>
      </w:r>
      <w:ins w:author="Gleb Mazursky" w:id="6" w:date="2016-02-20T05:40:50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Fonts w:ascii="Times New Roman" w:cs="Times New Roman" w:eastAsia="Times New Roman" w:hAnsi="Times New Roman"/>
          <w:i w:val="1"/>
          <w:sz w:val="24"/>
          <w:szCs w:val="24"/>
          <w:rtl w:val="0"/>
        </w:rPr>
        <w:t xml:space="preserve"> Во имя всего святого, почему?</w:t>
      </w:r>
      <w:ins w:author="Gleb Mazursky" w:id="7" w:date="2016-02-20T05:40:51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Почему нет?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ГР-Р-Р-Р-Р-</w:t>
      </w:r>
      <w:r w:rsidDel="00000000" w:rsidR="00000000" w:rsidRPr="00000000">
        <w:rPr>
          <w:rFonts w:ascii="Times New Roman" w:cs="Times New Roman" w:eastAsia="Times New Roman" w:hAnsi="Times New Roman"/>
          <w:sz w:val="24"/>
          <w:szCs w:val="24"/>
          <w:rtl w:val="0"/>
        </w:rPr>
        <w:t xml:space="preserve">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Бум. Бум. Бум.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Поразмыслив о природе магии, Гарри разработал ряд экспериментов</w:t>
      </w:r>
      <w:r w:rsidDel="00000000" w:rsidR="00000000" w:rsidRPr="00000000">
        <w:rPr>
          <w:rFonts w:ascii="Times New Roman" w:cs="Times New Roman" w:eastAsia="Times New Roman" w:hAnsi="Times New Roman"/>
          <w:sz w:val="24"/>
          <w:szCs w:val="24"/>
          <w:rtl w:val="0"/>
        </w:rPr>
        <w:t xml:space="preserve">, основанных на предположении, что практически все представления волшебников о магии неверны.</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На самом деле вовсе не обязательно правильно говорить «Вингардиум </w:t>
      </w:r>
      <w:r w:rsidDel="00000000" w:rsidR="00000000" w:rsidRPr="00000000">
        <w:rPr>
          <w:rFonts w:ascii="Times New Roman" w:cs="Times New Roman" w:eastAsia="Times New Roman" w:hAnsi="Times New Roman"/>
          <w:sz w:val="24"/>
          <w:szCs w:val="24"/>
          <w:rtl w:val="0"/>
        </w:rPr>
        <w:t xml:space="preserve">Левиоcа</w:t>
      </w:r>
      <w:r w:rsidDel="00000000" w:rsidR="00000000" w:rsidRPr="00000000">
        <w:rPr>
          <w:rFonts w:ascii="Times New Roman" w:cs="Times New Roman" w:eastAsia="Times New Roman" w:hAnsi="Times New Roman"/>
          <w:sz w:val="24"/>
          <w:szCs w:val="24"/>
          <w:rtl w:val="0"/>
        </w:rPr>
        <w:t xml:space="preserve">», чтобы заставить предмет взлететь. Не думаете же вы, что вселенная проверяет, насколько точно кто-то п</w:t>
      </w:r>
      <w:r w:rsidDel="00000000" w:rsidR="00000000" w:rsidRPr="00000000">
        <w:rPr>
          <w:rFonts w:ascii="Times New Roman" w:cs="Times New Roman" w:eastAsia="Times New Roman" w:hAnsi="Times New Roman"/>
          <w:sz w:val="24"/>
          <w:szCs w:val="24"/>
          <w:rtl w:val="0"/>
        </w:rPr>
        <w:t xml:space="preserve">роизносит</w:t>
      </w:r>
      <w:r w:rsidDel="00000000" w:rsidR="00000000" w:rsidRPr="00000000">
        <w:rPr>
          <w:rFonts w:ascii="Times New Roman" w:cs="Times New Roman" w:eastAsia="Times New Roman" w:hAnsi="Times New Roman"/>
          <w:sz w:val="24"/>
          <w:szCs w:val="24"/>
          <w:rtl w:val="0"/>
        </w:rPr>
        <w:t xml:space="preserve"> «Вингардиум Левиоса», и если</w:t>
      </w:r>
      <w:r w:rsidDel="00000000" w:rsidR="00000000" w:rsidRPr="00000000">
        <w:rPr>
          <w:rFonts w:ascii="Times New Roman" w:cs="Times New Roman" w:eastAsia="Times New Roman" w:hAnsi="Times New Roman"/>
          <w:sz w:val="24"/>
          <w:szCs w:val="24"/>
          <w:rtl w:val="0"/>
        </w:rPr>
        <w:t xml:space="preserve"> результат</w:t>
      </w:r>
      <w:r w:rsidDel="00000000" w:rsidR="00000000" w:rsidRPr="00000000">
        <w:rPr>
          <w:rFonts w:ascii="Times New Roman" w:cs="Times New Roman" w:eastAsia="Times New Roman" w:hAnsi="Times New Roman"/>
          <w:sz w:val="24"/>
          <w:szCs w:val="24"/>
          <w:rtl w:val="0"/>
        </w:rPr>
        <w:t xml:space="preserve"> ей не </w:t>
      </w:r>
      <w:r w:rsidDel="00000000" w:rsidR="00000000" w:rsidRPr="00000000">
        <w:rPr>
          <w:rFonts w:ascii="Times New Roman" w:cs="Times New Roman" w:eastAsia="Times New Roman" w:hAnsi="Times New Roman"/>
          <w:sz w:val="24"/>
          <w:szCs w:val="24"/>
          <w:rtl w:val="0"/>
        </w:rPr>
        <w:t xml:space="preserve">нравится, то перо не взлетает</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Для здравомыслящего человека </w:t>
      </w:r>
      <w:r w:rsidDel="00000000" w:rsidR="00000000" w:rsidRPr="00000000">
        <w:rPr>
          <w:rFonts w:ascii="Times New Roman" w:cs="Times New Roman" w:eastAsia="Times New Roman" w:hAnsi="Times New Roman"/>
          <w:sz w:val="24"/>
          <w:szCs w:val="24"/>
          <w:rtl w:val="0"/>
        </w:rPr>
        <w:t xml:space="preserve">это </w:t>
      </w:r>
      <w:r w:rsidDel="00000000" w:rsidR="00000000" w:rsidRPr="00000000">
        <w:rPr>
          <w:rFonts w:ascii="Times New Roman" w:cs="Times New Roman" w:eastAsia="Times New Roman" w:hAnsi="Times New Roman"/>
          <w:sz w:val="24"/>
          <w:szCs w:val="24"/>
          <w:rtl w:val="0"/>
        </w:rPr>
        <w:t xml:space="preserve">оч</w:t>
      </w:r>
      <w:r w:rsidDel="00000000" w:rsidR="00000000" w:rsidRPr="00000000">
        <w:rPr>
          <w:rFonts w:ascii="Times New Roman" w:cs="Times New Roman" w:eastAsia="Times New Roman" w:hAnsi="Times New Roman"/>
          <w:sz w:val="24"/>
          <w:szCs w:val="24"/>
          <w:rtl w:val="0"/>
        </w:rPr>
        <w:t xml:space="preserve">евидно.</w:t>
      </w:r>
      <w:r w:rsidDel="00000000" w:rsidR="00000000" w:rsidRPr="00000000">
        <w:rPr>
          <w:rFonts w:ascii="Times New Roman" w:cs="Times New Roman" w:eastAsia="Times New Roman" w:hAnsi="Times New Roman"/>
          <w:sz w:val="24"/>
          <w:szCs w:val="24"/>
          <w:rtl w:val="0"/>
        </w:rPr>
        <w:t xml:space="preserve"> Кто-то, вполне возможно, дошкольного возраста, но в любом случае англоговорящий волшебник, когда-то подумал, что «Вингардиум Левиоcа» звучит довольно летуче, и произнёс эти слова, используя заклинание в первый раз. А потом всем </w:t>
      </w:r>
      <w:r w:rsidDel="00000000" w:rsidR="00000000" w:rsidRPr="00000000">
        <w:rPr>
          <w:rFonts w:ascii="Times New Roman" w:cs="Times New Roman" w:eastAsia="Times New Roman" w:hAnsi="Times New Roman"/>
          <w:sz w:val="24"/>
          <w:szCs w:val="24"/>
          <w:rtl w:val="0"/>
        </w:rPr>
        <w:t xml:space="preserve">рассказал, что для левитации необходимо произнести именно такую фразу.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Но (рассудил Гарри) фраза эта не обязательна, она не может быть встроена во вселенную, всё это человеческие заморочки.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Среди </w:t>
      </w:r>
      <w:r w:rsidDel="00000000" w:rsidR="00000000" w:rsidRPr="00000000">
        <w:rPr>
          <w:rFonts w:ascii="Times New Roman" w:cs="Times New Roman" w:eastAsia="Times New Roman" w:hAnsi="Times New Roman"/>
          <w:sz w:val="24"/>
          <w:szCs w:val="24"/>
          <w:rtl w:val="0"/>
        </w:rPr>
        <w:t xml:space="preserve">учёных</w:t>
      </w:r>
      <w:r w:rsidDel="00000000" w:rsidR="00000000" w:rsidRPr="00000000">
        <w:rPr>
          <w:rFonts w:ascii="Times New Roman" w:cs="Times New Roman" w:eastAsia="Times New Roman" w:hAnsi="Times New Roman"/>
          <w:sz w:val="24"/>
          <w:szCs w:val="24"/>
          <w:rtl w:val="0"/>
        </w:rPr>
        <w:t xml:space="preserve"> ходит</w:t>
      </w:r>
      <w:r w:rsidDel="00000000" w:rsidR="00000000" w:rsidRPr="00000000">
        <w:rPr>
          <w:rFonts w:ascii="Times New Roman" w:cs="Times New Roman" w:eastAsia="Times New Roman" w:hAnsi="Times New Roman"/>
          <w:sz w:val="24"/>
          <w:szCs w:val="24"/>
          <w:rtl w:val="0"/>
        </w:rPr>
        <w:t xml:space="preserve"> старая </w:t>
      </w:r>
      <w:r w:rsidDel="00000000" w:rsidR="00000000" w:rsidRPr="00000000">
        <w:rPr>
          <w:rFonts w:ascii="Times New Roman" w:cs="Times New Roman" w:eastAsia="Times New Roman" w:hAnsi="Times New Roman"/>
          <w:sz w:val="24"/>
          <w:szCs w:val="24"/>
          <w:rtl w:val="0"/>
        </w:rPr>
        <w:t xml:space="preserve">поучительная</w:t>
      </w:r>
      <w:r w:rsidDel="00000000" w:rsidR="00000000" w:rsidRPr="00000000">
        <w:rPr>
          <w:rFonts w:ascii="Times New Roman" w:cs="Times New Roman" w:eastAsia="Times New Roman" w:hAnsi="Times New Roman"/>
          <w:sz w:val="24"/>
          <w:szCs w:val="24"/>
          <w:rtl w:val="0"/>
        </w:rPr>
        <w:t xml:space="preserve"> история о Блондло и N-лучах.</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Вскоре после открытия </w:t>
      </w:r>
      <w:r w:rsidDel="00000000" w:rsidR="00000000" w:rsidRPr="00000000">
        <w:rPr>
          <w:rFonts w:ascii="Times New Roman" w:cs="Times New Roman" w:eastAsia="Times New Roman" w:hAnsi="Times New Roman"/>
          <w:sz w:val="24"/>
          <w:szCs w:val="24"/>
          <w:rtl w:val="0"/>
        </w:rPr>
        <w:t xml:space="preserve">рентгеновского излучения </w:t>
      </w:r>
      <w:r w:rsidDel="00000000" w:rsidR="00000000" w:rsidRPr="00000000">
        <w:rPr>
          <w:rFonts w:ascii="Times New Roman" w:cs="Times New Roman" w:eastAsia="Times New Roman" w:hAnsi="Times New Roman"/>
          <w:sz w:val="24"/>
          <w:szCs w:val="24"/>
          <w:rtl w:val="0"/>
        </w:rPr>
        <w:t xml:space="preserve">выдающийся французский физик, Проспер-Рене Блондло — именно он первым </w:t>
      </w:r>
      <w:r w:rsidDel="00000000" w:rsidR="00000000" w:rsidRPr="00000000">
        <w:rPr>
          <w:rFonts w:ascii="Times New Roman" w:cs="Times New Roman" w:eastAsia="Times New Roman" w:hAnsi="Times New Roman"/>
          <w:sz w:val="24"/>
          <w:szCs w:val="24"/>
          <w:rtl w:val="0"/>
        </w:rPr>
        <w:t xml:space="preserve">измерил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скорость радиоволн и </w:t>
      </w:r>
      <w:r w:rsidDel="00000000" w:rsidR="00000000" w:rsidRPr="00000000">
        <w:rPr>
          <w:rFonts w:ascii="Times New Roman" w:cs="Times New Roman" w:eastAsia="Times New Roman" w:hAnsi="Times New Roman"/>
          <w:sz w:val="24"/>
          <w:szCs w:val="24"/>
          <w:rtl w:val="0"/>
        </w:rPr>
        <w:t xml:space="preserve">показа</w:t>
      </w:r>
      <w:r w:rsidDel="00000000" w:rsidR="00000000" w:rsidRPr="00000000">
        <w:rPr>
          <w:rFonts w:ascii="Times New Roman" w:cs="Times New Roman" w:eastAsia="Times New Roman" w:hAnsi="Times New Roman"/>
          <w:sz w:val="24"/>
          <w:szCs w:val="24"/>
          <w:rtl w:val="0"/>
        </w:rPr>
        <w:t xml:space="preserve">л,</w:t>
      </w:r>
      <w:r w:rsidDel="00000000" w:rsidR="00000000" w:rsidRPr="00000000">
        <w:rPr>
          <w:rFonts w:ascii="Times New Roman" w:cs="Times New Roman" w:eastAsia="Times New Roman" w:hAnsi="Times New Roman"/>
          <w:sz w:val="24"/>
          <w:szCs w:val="24"/>
          <w:rtl w:val="0"/>
        </w:rPr>
        <w:t xml:space="preserve"> что </w:t>
      </w:r>
      <w:r w:rsidDel="00000000" w:rsidR="00000000" w:rsidRPr="00000000">
        <w:rPr>
          <w:rFonts w:ascii="Times New Roman" w:cs="Times New Roman" w:eastAsia="Times New Roman" w:hAnsi="Times New Roman"/>
          <w:sz w:val="24"/>
          <w:szCs w:val="24"/>
          <w:rtl w:val="0"/>
        </w:rPr>
        <w:t xml:space="preserve">она равна скорости света, — </w:t>
      </w:r>
      <w:r w:rsidDel="00000000" w:rsidR="00000000" w:rsidRPr="00000000">
        <w:rPr>
          <w:rFonts w:ascii="Times New Roman" w:cs="Times New Roman" w:eastAsia="Times New Roman" w:hAnsi="Times New Roman"/>
          <w:sz w:val="24"/>
          <w:szCs w:val="24"/>
          <w:rtl w:val="0"/>
        </w:rPr>
        <w:t xml:space="preserve">объявил об открытии нового замечательного явления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N-лучей, которые вызывают слабое свечение</w:t>
      </w:r>
      <w:r w:rsidDel="00000000" w:rsidR="00000000" w:rsidRPr="00000000">
        <w:rPr>
          <w:rFonts w:ascii="Times New Roman" w:cs="Times New Roman" w:eastAsia="Times New Roman" w:hAnsi="Times New Roman"/>
          <w:sz w:val="24"/>
          <w:szCs w:val="24"/>
          <w:rtl w:val="0"/>
        </w:rPr>
        <w:t xml:space="preserve"> экрана</w:t>
      </w:r>
      <w:r w:rsidDel="00000000" w:rsidR="00000000" w:rsidRPr="00000000">
        <w:rPr>
          <w:rFonts w:ascii="Times New Roman" w:cs="Times New Roman" w:eastAsia="Times New Roman" w:hAnsi="Times New Roman"/>
          <w:sz w:val="24"/>
          <w:szCs w:val="24"/>
          <w:rtl w:val="0"/>
        </w:rPr>
        <w:t xml:space="preserve">. Свечение было сложно заметить, но оно было.</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N-лучи обладали всевозможными интересными свойствами. Они преломлялись в алюминии. Если собранный с помощью алюминиевой призмы поток лучей пересекал нить, обработанную сульфидом кадмия, нить начинала слабо светиться в темноте.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Вскоре множество других учёных — особенно из Франции — подтвердили результаты Блондло.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был и ряд других, из Англии и Германии, которые сообщили, что не совсем уверены, что наблюдали слабое свечение.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Блондло отвечал,</w:t>
      </w:r>
      <w:r w:rsidDel="00000000" w:rsidR="00000000" w:rsidRPr="00000000">
        <w:rPr>
          <w:rFonts w:ascii="Times New Roman" w:cs="Times New Roman" w:eastAsia="Times New Roman" w:hAnsi="Times New Roman"/>
          <w:sz w:val="24"/>
          <w:szCs w:val="24"/>
          <w:rtl w:val="0"/>
        </w:rPr>
        <w:t xml:space="preserve"> что, возможно, они неправильно собрали опытную установку.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 вот</w:t>
      </w:r>
      <w:r w:rsidDel="00000000" w:rsidR="00000000" w:rsidRPr="00000000">
        <w:rPr>
          <w:rFonts w:ascii="Times New Roman" w:cs="Times New Roman" w:eastAsia="Times New Roman" w:hAnsi="Times New Roman"/>
          <w:sz w:val="24"/>
          <w:szCs w:val="24"/>
          <w:rtl w:val="0"/>
        </w:rPr>
        <w:t xml:space="preserve"> однажды он устроил демонстрацию N-лучей. Свет был выключен, Блондло проводил манипуляции со своим аппаратом, а его ассистент объявлял о свечении или затемнении экрана.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Всё прошло как по маслу, все результаты совпали с ожидаемыми.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Даже несмотря на то, что американский учёный по имени Роберт Вуд незаметно вытащил алюминиевую призму из центра механизма Блондло.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Так N-луч</w:t>
      </w:r>
      <w:r w:rsidDel="00000000" w:rsidR="00000000" w:rsidRPr="00000000">
        <w:rPr>
          <w:rFonts w:ascii="Times New Roman" w:cs="Times New Roman" w:eastAsia="Times New Roman" w:hAnsi="Times New Roman"/>
          <w:sz w:val="24"/>
          <w:szCs w:val="24"/>
          <w:rtl w:val="0"/>
        </w:rPr>
        <w:t xml:space="preserve">ам пришёл конец</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 однажды сказал </w:t>
      </w:r>
      <w:r w:rsidDel="00000000" w:rsidR="00000000" w:rsidRPr="00000000">
        <w:rPr>
          <w:rFonts w:ascii="Times New Roman" w:cs="Times New Roman" w:eastAsia="Times New Roman" w:hAnsi="Times New Roman"/>
          <w:sz w:val="24"/>
          <w:szCs w:val="24"/>
          <w:rtl w:val="0"/>
        </w:rPr>
        <w:t xml:space="preserve">Филип</w:t>
      </w:r>
      <w:r w:rsidDel="00000000" w:rsidR="00000000" w:rsidRPr="00000000">
        <w:rPr>
          <w:rFonts w:ascii="Times New Roman" w:cs="Times New Roman" w:eastAsia="Times New Roman" w:hAnsi="Times New Roman"/>
          <w:sz w:val="24"/>
          <w:szCs w:val="24"/>
          <w:rtl w:val="0"/>
        </w:rPr>
        <w:t xml:space="preserve"> К. Дик, </w:t>
      </w:r>
      <w:r w:rsidDel="00000000" w:rsidR="00000000" w:rsidRPr="00000000">
        <w:rPr>
          <w:rFonts w:ascii="Times New Roman" w:cs="Times New Roman" w:eastAsia="Times New Roman" w:hAnsi="Times New Roman"/>
          <w:i w:val="1"/>
          <w:sz w:val="24"/>
          <w:szCs w:val="24"/>
          <w:rtl w:val="0"/>
        </w:rPr>
        <w:t xml:space="preserve">реальность — это то, что не исчезает, когда вы прекращаете в неё верить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С современной точки зрения ошибка Блондло очевидна. </w:t>
      </w:r>
      <w:r w:rsidDel="00000000" w:rsidR="00000000" w:rsidRPr="00000000">
        <w:rPr>
          <w:rFonts w:ascii="Times New Roman" w:cs="Times New Roman" w:eastAsia="Times New Roman" w:hAnsi="Times New Roman"/>
          <w:sz w:val="24"/>
          <w:szCs w:val="24"/>
          <w:rtl w:val="0"/>
        </w:rPr>
        <w:t xml:space="preserve">Ему не следовало сообщать </w:t>
      </w:r>
      <w:r w:rsidDel="00000000" w:rsidR="00000000" w:rsidRPr="00000000">
        <w:rPr>
          <w:rFonts w:ascii="Times New Roman" w:cs="Times New Roman" w:eastAsia="Times New Roman" w:hAnsi="Times New Roman"/>
          <w:sz w:val="24"/>
          <w:szCs w:val="24"/>
          <w:rtl w:val="0"/>
        </w:rPr>
        <w:t xml:space="preserve">ассистенту, что он делает. Перед тем как просить ассистента описать яркость экрана, Блондло должен был убедиться, что тот </w:t>
      </w:r>
      <w:r w:rsidDel="00000000" w:rsidR="00000000" w:rsidRPr="00000000">
        <w:rPr>
          <w:rFonts w:ascii="Times New Roman" w:cs="Times New Roman" w:eastAsia="Times New Roman" w:hAnsi="Times New Roman"/>
          <w:sz w:val="24"/>
          <w:szCs w:val="24"/>
          <w:rtl w:val="0"/>
        </w:rPr>
        <w:t xml:space="preserve">не знает, когда и каких результатов ожидает учёный. </w:t>
      </w:r>
      <w:r w:rsidDel="00000000" w:rsidR="00000000" w:rsidRPr="00000000">
        <w:rPr>
          <w:rFonts w:ascii="Times New Roman" w:cs="Times New Roman" w:eastAsia="Times New Roman" w:hAnsi="Times New Roman"/>
          <w:sz w:val="24"/>
          <w:szCs w:val="24"/>
          <w:rtl w:val="0"/>
        </w:rPr>
        <w:t xml:space="preserve">На этом вся история и закончилась бы.</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Сейчас такой способ называется «слепым методом», и современные учёные считают его чем-то совершенно естественным. </w:t>
      </w:r>
      <w:r w:rsidDel="00000000" w:rsidR="00000000" w:rsidRPr="00000000">
        <w:rPr>
          <w:rFonts w:ascii="Times New Roman" w:cs="Times New Roman" w:eastAsia="Times New Roman" w:hAnsi="Times New Roman"/>
          <w:sz w:val="24"/>
          <w:szCs w:val="24"/>
          <w:rtl w:val="0"/>
        </w:rPr>
        <w:t xml:space="preserve">Если вы проводите психологический эксперимент, чтобы узнать, </w:t>
      </w:r>
      <w:r w:rsidDel="00000000" w:rsidR="00000000" w:rsidRPr="00000000">
        <w:rPr>
          <w:rFonts w:ascii="Times New Roman" w:cs="Times New Roman" w:eastAsia="Times New Roman" w:hAnsi="Times New Roman"/>
          <w:sz w:val="24"/>
          <w:szCs w:val="24"/>
          <w:rtl w:val="0"/>
        </w:rPr>
        <w:t xml:space="preserve">будут ли люди сердиться больше, если их бить по голове красным молотком, а не зелёным, то вы не должны </w:t>
      </w:r>
      <w:r w:rsidDel="00000000" w:rsidR="00000000" w:rsidRPr="00000000">
        <w:rPr>
          <w:rFonts w:ascii="Times New Roman" w:cs="Times New Roman" w:eastAsia="Times New Roman" w:hAnsi="Times New Roman"/>
          <w:sz w:val="24"/>
          <w:szCs w:val="24"/>
          <w:rtl w:val="0"/>
        </w:rPr>
        <w:t xml:space="preserve">сами смотреть на испытуемых и решать, насколько они сердиты. </w:t>
      </w:r>
      <w:r w:rsidDel="00000000" w:rsidR="00000000" w:rsidRPr="00000000">
        <w:rPr>
          <w:rFonts w:ascii="Times New Roman" w:cs="Times New Roman" w:eastAsia="Times New Roman" w:hAnsi="Times New Roman"/>
          <w:sz w:val="24"/>
          <w:szCs w:val="24"/>
          <w:rtl w:val="0"/>
        </w:rPr>
        <w:t xml:space="preserve">Вам нужно сфотографировать их после удара и отослать фотографии экспертной группе,</w:t>
      </w:r>
      <w:r w:rsidDel="00000000" w:rsidR="00000000" w:rsidRPr="00000000">
        <w:rPr>
          <w:rFonts w:ascii="Times New Roman" w:cs="Times New Roman" w:eastAsia="Times New Roman" w:hAnsi="Times New Roman"/>
          <w:sz w:val="24"/>
          <w:szCs w:val="24"/>
          <w:rtl w:val="0"/>
        </w:rPr>
        <w:t xml:space="preserve"> которая оценит по десятибалльной шкале, насколько сердитым выглядит каждый человек, причём эксперты не должны знать, молотком какого цвета ударили каждого конкретного человека. </w:t>
      </w:r>
      <w:r w:rsidDel="00000000" w:rsidR="00000000" w:rsidRPr="00000000">
        <w:rPr>
          <w:rFonts w:ascii="Times New Roman" w:cs="Times New Roman" w:eastAsia="Times New Roman" w:hAnsi="Times New Roman"/>
          <w:sz w:val="24"/>
          <w:szCs w:val="24"/>
          <w:rtl w:val="0"/>
        </w:rPr>
        <w:t xml:space="preserve">Более того, нет никакого смысла сообщать оценивающим, в чём суть эксперимента. И </w:t>
      </w:r>
      <w:r w:rsidDel="00000000" w:rsidR="00000000" w:rsidRPr="00000000">
        <w:rPr>
          <w:rFonts w:ascii="Times New Roman" w:cs="Times New Roman" w:eastAsia="Times New Roman" w:hAnsi="Times New Roman"/>
          <w:i w:val="1"/>
          <w:sz w:val="24"/>
          <w:szCs w:val="24"/>
          <w:rtl w:val="0"/>
        </w:rPr>
        <w:t xml:space="preserve">уж конечно</w:t>
      </w:r>
      <w:r w:rsidDel="00000000" w:rsidR="00000000" w:rsidRPr="00000000">
        <w:rPr>
          <w:rFonts w:ascii="Times New Roman" w:cs="Times New Roman" w:eastAsia="Times New Roman" w:hAnsi="Times New Roman"/>
          <w:sz w:val="24"/>
          <w:szCs w:val="24"/>
          <w:rtl w:val="0"/>
        </w:rPr>
        <w:t xml:space="preserve"> нельзя сообщать испытуемым,</w:t>
      </w: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они, по вашему мнению, должны сердиться больше, если их ударят красным молотком. </w:t>
      </w:r>
      <w:r w:rsidDel="00000000" w:rsidR="00000000" w:rsidRPr="00000000">
        <w:rPr>
          <w:rFonts w:ascii="Times New Roman" w:cs="Times New Roman" w:eastAsia="Times New Roman" w:hAnsi="Times New Roman"/>
          <w:sz w:val="24"/>
          <w:szCs w:val="24"/>
          <w:rtl w:val="0"/>
        </w:rPr>
        <w:t xml:space="preserve">Вы просто предлагаете им 20 фунтов, заманиваете в комнату, где проводится эксперимент, бьёте молотком, случайно выбирая его цвет, и фотографируете. </w:t>
      </w:r>
      <w:r w:rsidDel="00000000" w:rsidR="00000000" w:rsidRPr="00000000">
        <w:rPr>
          <w:rFonts w:ascii="Times New Roman" w:cs="Times New Roman" w:eastAsia="Times New Roman" w:hAnsi="Times New Roman"/>
          <w:sz w:val="24"/>
          <w:szCs w:val="24"/>
          <w:rtl w:val="0"/>
        </w:rPr>
        <w:t xml:space="preserve">Кстати,</w:t>
      </w:r>
      <w:r w:rsidDel="00000000" w:rsidR="00000000" w:rsidRPr="00000000">
        <w:rPr>
          <w:rFonts w:ascii="Times New Roman" w:cs="Times New Roman" w:eastAsia="Times New Roman" w:hAnsi="Times New Roman"/>
          <w:sz w:val="24"/>
          <w:szCs w:val="24"/>
          <w:rtl w:val="0"/>
        </w:rPr>
        <w:t xml:space="preserve"> удар молотком с фотографированием следует поручить ассистентам, которые не знают о гипотез</w:t>
      </w:r>
      <w:r w:rsidDel="00000000" w:rsidR="00000000" w:rsidRPr="00000000">
        <w:rPr>
          <w:rFonts w:ascii="Times New Roman" w:cs="Times New Roman" w:eastAsia="Times New Roman" w:hAnsi="Times New Roman"/>
          <w:sz w:val="24"/>
          <w:szCs w:val="24"/>
          <w:rtl w:val="0"/>
        </w:rPr>
        <w:t xml:space="preserve">е, чтобы у них не было стремления в каком-то случае бить сильнее или выбирать лучший момент для фотографирования.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Блондло уничтожил свою репутацию ошибкой, которая, будучи совершённой на занятиях по планированию экспериментов у первокурсников, вызвала бы снижение оценки и, возможно, даже презрительный смех со стороны ассистента преподавателя… правда, </w:t>
      </w:r>
      <w:r w:rsidDel="00000000" w:rsidR="00000000" w:rsidRPr="00000000">
        <w:rPr>
          <w:rFonts w:ascii="Times New Roman" w:cs="Times New Roman" w:eastAsia="Times New Roman" w:hAnsi="Times New Roman"/>
          <w:sz w:val="24"/>
          <w:szCs w:val="24"/>
          <w:rtl w:val="0"/>
        </w:rPr>
        <w:t xml:space="preserve">в 1991 году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и</w:t>
      </w:r>
      <w:r w:rsidDel="00000000" w:rsidR="00000000" w:rsidRPr="00000000">
        <w:rPr>
          <w:rFonts w:ascii="Times New Roman" w:cs="Times New Roman" w:eastAsia="Times New Roman" w:hAnsi="Times New Roman"/>
          <w:sz w:val="24"/>
          <w:szCs w:val="24"/>
          <w:rtl w:val="0"/>
        </w:rPr>
        <w:t xml:space="preserve">стория с N-лучами </w:t>
      </w:r>
      <w:r w:rsidDel="00000000" w:rsidR="00000000" w:rsidRPr="00000000">
        <w:rPr>
          <w:rFonts w:ascii="Times New Roman" w:cs="Times New Roman" w:eastAsia="Times New Roman" w:hAnsi="Times New Roman"/>
          <w:sz w:val="24"/>
          <w:szCs w:val="24"/>
          <w:rtl w:val="0"/>
        </w:rPr>
        <w:t xml:space="preserve">произошла задолго до этого, в 1904-м, и потребовались месяцы, прежде чем Роберт Вуд сформулировал очевидную альтернативную гипотезу и придумал способ, как её проверить. Десятки же других ученых оказались обманутыми.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Даже через двести с лишним лет после появления науки </w:t>
      </w:r>
      <w:r w:rsidDel="00000000" w:rsidR="00000000" w:rsidRPr="00000000">
        <w:rPr>
          <w:rFonts w:ascii="Times New Roman" w:cs="Times New Roman" w:eastAsia="Times New Roman" w:hAnsi="Times New Roman"/>
          <w:sz w:val="24"/>
          <w:szCs w:val="24"/>
          <w:rtl w:val="0"/>
        </w:rPr>
        <w:t xml:space="preserve">подобные, очевидные сейчас, ошибки</w:t>
      </w:r>
      <w:r w:rsidDel="00000000" w:rsidR="00000000" w:rsidRPr="00000000">
        <w:rPr>
          <w:rFonts w:ascii="Times New Roman" w:cs="Times New Roman" w:eastAsia="Times New Roman" w:hAnsi="Times New Roman"/>
          <w:sz w:val="24"/>
          <w:szCs w:val="24"/>
          <w:rtl w:val="0"/>
        </w:rPr>
        <w:t xml:space="preserve"> ещё встречались.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Поэтому вполне можно было предположить, что в маленьком мире волшебников, где, судя по всему, </w:t>
      </w:r>
      <w:r w:rsidDel="00000000" w:rsidR="00000000" w:rsidRPr="00000000">
        <w:rPr>
          <w:rFonts w:ascii="Times New Roman" w:cs="Times New Roman" w:eastAsia="Times New Roman" w:hAnsi="Times New Roman"/>
          <w:sz w:val="24"/>
          <w:szCs w:val="24"/>
          <w:rtl w:val="0"/>
        </w:rPr>
        <w:t xml:space="preserve">о науке и слыхом не слыхивали</w:t>
      </w:r>
      <w:r w:rsidDel="00000000" w:rsidR="00000000" w:rsidRPr="00000000">
        <w:rPr>
          <w:rFonts w:ascii="Times New Roman" w:cs="Times New Roman" w:eastAsia="Times New Roman" w:hAnsi="Times New Roman"/>
          <w:sz w:val="24"/>
          <w:szCs w:val="24"/>
          <w:rtl w:val="0"/>
        </w:rPr>
        <w:t xml:space="preserve">, никто даже не пытался проверить простейшую идею, которая пришла бы в голову любому современному учёному в первую очередь.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 книгах было полно сложных инструкций для всего, что нужно сделать </w:t>
      </w:r>
      <w:r w:rsidDel="00000000" w:rsidR="00000000" w:rsidRPr="00000000">
        <w:rPr>
          <w:rFonts w:ascii="Times New Roman" w:cs="Times New Roman" w:eastAsia="Times New Roman" w:hAnsi="Times New Roman"/>
          <w:i w:val="1"/>
          <w:sz w:val="24"/>
          <w:szCs w:val="24"/>
          <w:rtl w:val="0"/>
        </w:rPr>
        <w:t xml:space="preserve">абсолютно правильно</w:t>
      </w:r>
      <w:r w:rsidDel="00000000" w:rsidR="00000000" w:rsidRPr="00000000">
        <w:rPr>
          <w:rFonts w:ascii="Times New Roman" w:cs="Times New Roman" w:eastAsia="Times New Roman" w:hAnsi="Times New Roman"/>
          <w:sz w:val="24"/>
          <w:szCs w:val="24"/>
          <w:rtl w:val="0"/>
        </w:rPr>
        <w:t xml:space="preserve">, чтобы</w:t>
      </w:r>
      <w:r w:rsidDel="00000000" w:rsidR="00000000" w:rsidRPr="00000000">
        <w:rPr>
          <w:rFonts w:ascii="Times New Roman" w:cs="Times New Roman" w:eastAsia="Times New Roman" w:hAnsi="Times New Roman"/>
          <w:sz w:val="24"/>
          <w:szCs w:val="24"/>
          <w:rtl w:val="0"/>
        </w:rPr>
        <w:t xml:space="preserve"> заклинание сработало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предположил Гарри, весь смысл инструкций и проверок на занятиях в том, что они заставляют учеников</w:t>
      </w:r>
      <w:ins w:author="Gleb Mazursky" w:id="8" w:date="2016-02-20T06:11:39Z">
        <w:r w:rsidDel="00000000" w:rsidR="00000000" w:rsidRPr="00000000">
          <w:rPr>
            <w:rFonts w:ascii="Times New Roman" w:cs="Times New Roman" w:eastAsia="Times New Roman" w:hAnsi="Times New Roman"/>
            <w:sz w:val="24"/>
            <w:szCs w:val="24"/>
            <w:rtl w:val="0"/>
          </w:rPr>
          <w:t xml:space="preserve"> просто-напросто</w:t>
        </w:r>
      </w:ins>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сконцентрироваться на заклинании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Конечно, е</w:t>
      </w:r>
      <w:r w:rsidDel="00000000" w:rsidR="00000000" w:rsidRPr="00000000">
        <w:rPr>
          <w:rFonts w:ascii="Times New Roman" w:cs="Times New Roman" w:eastAsia="Times New Roman" w:hAnsi="Times New Roman"/>
          <w:sz w:val="24"/>
          <w:szCs w:val="24"/>
          <w:rtl w:val="0"/>
        </w:rPr>
        <w:t xml:space="preserve">сли тебе скажут просто взмахнуть палочкой и пожелать чего-нибудь, скорее всего ничего не получится.</w:t>
      </w:r>
      <w:r w:rsidDel="00000000" w:rsidR="00000000" w:rsidRPr="00000000">
        <w:rPr>
          <w:rFonts w:ascii="Times New Roman" w:cs="Times New Roman" w:eastAsia="Times New Roman" w:hAnsi="Times New Roman"/>
          <w:sz w:val="24"/>
          <w:szCs w:val="24"/>
          <w:rtl w:val="0"/>
        </w:rPr>
        <w:t xml:space="preserve"> Но если ты поверишь, что заклинание должно совершаться определённым способом, и натренируешься в нём, то ты уже не сможешь убедить себя, что заклинание может работать по-другому...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конечно, ошибкой </w:t>
      </w:r>
      <w:r w:rsidDel="00000000" w:rsidR="00000000" w:rsidRPr="00000000">
        <w:rPr>
          <w:rFonts w:ascii="Times New Roman" w:cs="Times New Roman" w:eastAsia="Times New Roman" w:hAnsi="Times New Roman"/>
          <w:sz w:val="24"/>
          <w:szCs w:val="24"/>
          <w:rtl w:val="0"/>
        </w:rPr>
        <w:t xml:space="preserve">было бы </w:t>
      </w:r>
      <w:r w:rsidDel="00000000" w:rsidR="00000000" w:rsidRPr="00000000">
        <w:rPr>
          <w:rFonts w:ascii="Times New Roman" w:cs="Times New Roman" w:eastAsia="Times New Roman" w:hAnsi="Times New Roman"/>
          <w:sz w:val="24"/>
          <w:szCs w:val="24"/>
          <w:rtl w:val="0"/>
        </w:rPr>
        <w:t xml:space="preserve">пробовать первое, что пришло в голову, а именно — проверять эту гипотезу </w:t>
      </w:r>
      <w:r w:rsidDel="00000000" w:rsidR="00000000" w:rsidRPr="00000000">
        <w:rPr>
          <w:rFonts w:ascii="Times New Roman" w:cs="Times New Roman" w:eastAsia="Times New Roman" w:hAnsi="Times New Roman"/>
          <w:i w:val="1"/>
          <w:sz w:val="24"/>
          <w:szCs w:val="24"/>
          <w:rtl w:val="0"/>
        </w:rPr>
        <w:t xml:space="preserve">самостоятельно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Но что если человек </w:t>
      </w:r>
      <w:ins w:author="Gleb Mazursky" w:id="9" w:date="2016-02-20T06:12:03Z">
        <w:r w:rsidDel="00000000" w:rsidR="00000000" w:rsidRPr="00000000">
          <w:rPr>
            <w:rFonts w:ascii="Times New Roman" w:cs="Times New Roman" w:eastAsia="Times New Roman" w:hAnsi="Times New Roman"/>
            <w:sz w:val="24"/>
            <w:szCs w:val="24"/>
            <w:rtl w:val="0"/>
          </w:rPr>
          <w:t xml:space="preserve">вообще </w:t>
        </w:r>
      </w:ins>
      <w:r w:rsidDel="00000000" w:rsidR="00000000" w:rsidRPr="00000000">
        <w:rPr>
          <w:rFonts w:ascii="Times New Roman" w:cs="Times New Roman" w:eastAsia="Times New Roman" w:hAnsi="Times New Roman"/>
          <w:i w:val="1"/>
          <w:sz w:val="24"/>
          <w:szCs w:val="24"/>
          <w:rtl w:val="0"/>
        </w:rPr>
        <w:t xml:space="preserve">не </w:t>
      </w:r>
      <w:r w:rsidDel="00000000" w:rsidR="00000000" w:rsidRPr="00000000">
        <w:rPr>
          <w:rFonts w:ascii="Times New Roman" w:cs="Times New Roman" w:eastAsia="Times New Roman" w:hAnsi="Times New Roman"/>
          <w:i w:val="1"/>
          <w:sz w:val="24"/>
          <w:szCs w:val="24"/>
          <w:rtl w:val="0"/>
        </w:rPr>
        <w:t xml:space="preserve">знает</w:t>
      </w:r>
      <w:r w:rsidDel="00000000" w:rsidR="00000000" w:rsidRPr="00000000">
        <w:rPr>
          <w:rFonts w:ascii="Times New Roman" w:cs="Times New Roman" w:eastAsia="Times New Roman" w:hAnsi="Times New Roman"/>
          <w:sz w:val="24"/>
          <w:szCs w:val="24"/>
          <w:rtl w:val="0"/>
        </w:rPr>
        <w:t xml:space="preserve">, как работает исходное заклинание?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Что если взять в библиотеке Хогвартса книгу глупых заклинаний для розыгрышей, которую Гермиона </w:t>
      </w:r>
      <w:r w:rsidDel="00000000" w:rsidR="00000000" w:rsidRPr="00000000">
        <w:rPr>
          <w:rFonts w:ascii="Times New Roman" w:cs="Times New Roman" w:eastAsia="Times New Roman" w:hAnsi="Times New Roman"/>
          <w:sz w:val="24"/>
          <w:szCs w:val="24"/>
          <w:rtl w:val="0"/>
        </w:rPr>
        <w:t xml:space="preserve">ещё не </w:t>
      </w:r>
      <w:r w:rsidDel="00000000" w:rsidR="00000000" w:rsidRPr="00000000">
        <w:rPr>
          <w:rFonts w:ascii="Times New Roman" w:cs="Times New Roman" w:eastAsia="Times New Roman" w:hAnsi="Times New Roman"/>
          <w:sz w:val="24"/>
          <w:szCs w:val="24"/>
          <w:rtl w:val="0"/>
        </w:rPr>
        <w:t xml:space="preserve">читала? При этом у части из них сохранить инструкции в правильном, исходном варианте, а в других изменить один жест или одно слово? Что если сохранить последовательность необходимых действий неизменной, но сказать, что заклинание, которое должно создавать красного червя, создаёт синего?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Что ж, выяснилось, что</w:t>
      </w:r>
      <w:r w:rsidDel="00000000" w:rsidR="00000000" w:rsidRPr="00000000">
        <w:rPr>
          <w:rFonts w:ascii="Times New Roman" w:cs="Times New Roman" w:eastAsia="Times New Roman" w:hAnsi="Times New Roman"/>
          <w:sz w:val="24"/>
          <w:szCs w:val="24"/>
          <w:rtl w:val="0"/>
        </w:rPr>
        <w:t xml:space="preserve"> в этом случае…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до сих пор было трудно в это поверить...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…если попросить Гермиону произнести «Угели бугели» с соотношением длительности гласных равным 3 к 1 к 1 вместо правильного 3 к 1 к 2, то летучая мышь появляется, но не светится.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 то чтобы вера вообще не имела отношения к делу. Роль играли не только слова и движения палочкой.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Если дать Гермионе полностью неверную информацию о том, что заклинание должно делать, оно переставало работать.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Если ей вовсе не сказать, что заклинание должно делать, оно переставало работать.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Если Гермиона представляла себе действие заклинания очень смутно, или лишь слегка неверно, заклинание работало именно так, как описано в книге, а не так, как ей было сказано.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настоящий момент Гарри в буквальном смысле бился головой о стену. Не сильно. Он не хотел повредить свои ценные мозги. Но ему было необходимо как-то выпустить свое разочарование, иначе бы он взорвался.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i w:val="1"/>
          <w:sz w:val="24"/>
          <w:szCs w:val="24"/>
          <w:rtl w:val="0"/>
        </w:rPr>
        <w:t xml:space="preserve">Бум. Бум. Бум.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Похоже, вселенной и </w:t>
      </w:r>
      <w:r w:rsidDel="00000000" w:rsidR="00000000" w:rsidRPr="00000000">
        <w:rPr>
          <w:rFonts w:ascii="Times New Roman" w:cs="Times New Roman" w:eastAsia="Times New Roman" w:hAnsi="Times New Roman"/>
          <w:sz w:val="24"/>
          <w:szCs w:val="24"/>
          <w:rtl w:val="0"/>
        </w:rPr>
        <w:t xml:space="preserve">впрямь позарез необходимо,</w:t>
      </w:r>
      <w:r w:rsidDel="00000000" w:rsidR="00000000" w:rsidRPr="00000000">
        <w:rPr>
          <w:rFonts w:ascii="Times New Roman" w:cs="Times New Roman" w:eastAsia="Times New Roman" w:hAnsi="Times New Roman"/>
          <w:sz w:val="24"/>
          <w:szCs w:val="24"/>
          <w:rtl w:val="0"/>
        </w:rPr>
        <w:t xml:space="preserve"> чтобы люди произносили «Вингардиум Левиоса», причём строго определённым способом, и её не волн</w:t>
      </w:r>
      <w:r w:rsidDel="00000000" w:rsidR="00000000" w:rsidRPr="00000000">
        <w:rPr>
          <w:rFonts w:ascii="Times New Roman" w:cs="Times New Roman" w:eastAsia="Times New Roman" w:hAnsi="Times New Roman"/>
          <w:sz w:val="24"/>
          <w:szCs w:val="24"/>
          <w:rtl w:val="0"/>
        </w:rPr>
        <w:t xml:space="preserve">уют чьи-то мысли на тему, какую вообще роль может играть произношение в вопросе преодоления гравитации.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ПОЧЕМУ-У-У-У-У-У-У-У-У?!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Самым неприятным во всей ситуации</w:t>
      </w:r>
      <w:r w:rsidDel="00000000" w:rsidR="00000000" w:rsidRPr="00000000">
        <w:rPr>
          <w:rFonts w:ascii="Times New Roman" w:cs="Times New Roman" w:eastAsia="Times New Roman" w:hAnsi="Times New Roman"/>
          <w:sz w:val="24"/>
          <w:szCs w:val="24"/>
          <w:rtl w:val="0"/>
        </w:rPr>
        <w:t xml:space="preserve"> был ехидный вид развеселившейся Гермионы.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Её </w:t>
      </w:r>
      <w:r w:rsidDel="00000000" w:rsidR="00000000" w:rsidRPr="00000000">
        <w:rPr>
          <w:rFonts w:ascii="Times New Roman" w:cs="Times New Roman" w:eastAsia="Times New Roman" w:hAnsi="Times New Roman"/>
          <w:i w:val="1"/>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устроило </w:t>
      </w:r>
      <w:r w:rsidDel="00000000" w:rsidR="00000000" w:rsidRPr="00000000">
        <w:rPr>
          <w:rFonts w:ascii="Times New Roman" w:cs="Times New Roman" w:eastAsia="Times New Roman" w:hAnsi="Times New Roman"/>
          <w:sz w:val="24"/>
          <w:szCs w:val="24"/>
          <w:rtl w:val="0"/>
        </w:rPr>
        <w:t xml:space="preserve">просто сидеть и выполнять команды Гарри, </w:t>
      </w:r>
      <w:r w:rsidDel="00000000" w:rsidR="00000000" w:rsidRPr="00000000">
        <w:rPr>
          <w:rFonts w:ascii="Times New Roman" w:cs="Times New Roman" w:eastAsia="Times New Roman" w:hAnsi="Times New Roman"/>
          <w:sz w:val="24"/>
          <w:szCs w:val="24"/>
          <w:rtl w:val="0"/>
        </w:rPr>
        <w:t xml:space="preserve">если она не знает, зачем это делать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Поэтому Гарри объяснил, что они проверяют.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объяснил, почему они это проверяют.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объяснил, почему ни один волшебник скорее всего не пытался проделать что-то подобное ранее.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объяснил, что на самом деле в некоторой степени уверен в результатах.</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Потому что, сказал Гарри, </w:t>
      </w:r>
      <w:r w:rsidDel="00000000" w:rsidR="00000000" w:rsidRPr="00000000">
        <w:rPr>
          <w:rFonts w:ascii="Times New Roman" w:cs="Times New Roman" w:eastAsia="Times New Roman" w:hAnsi="Times New Roman"/>
          <w:i w:val="1"/>
          <w:sz w:val="24"/>
          <w:szCs w:val="24"/>
          <w:rtl w:val="0"/>
        </w:rPr>
        <w:t xml:space="preserve">немыслимо</w:t>
      </w:r>
      <w:r w:rsidDel="00000000" w:rsidR="00000000" w:rsidRPr="00000000">
        <w:rPr>
          <w:rFonts w:ascii="Times New Roman" w:cs="Times New Roman" w:eastAsia="Times New Roman" w:hAnsi="Times New Roman"/>
          <w:sz w:val="24"/>
          <w:szCs w:val="24"/>
          <w:rtl w:val="0"/>
        </w:rPr>
        <w:t xml:space="preserve">, чтобы вселенная действительно хотела, чтобы кто-то говорил «Вингардиум Левиоса».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Гермиона указала, что книги, которые она прочла, говорят иное. Гермиона спросила, действительно ли Гарри думает, что в одиннадцать лет, проучившись в Хогвартсе всего месяц, он умнее, чем все волшебники в мире, </w:t>
      </w:r>
      <w:r w:rsidDel="00000000" w:rsidR="00000000" w:rsidRPr="00000000">
        <w:rPr>
          <w:rFonts w:ascii="Times New Roman" w:cs="Times New Roman" w:eastAsia="Times New Roman" w:hAnsi="Times New Roman"/>
          <w:sz w:val="24"/>
          <w:szCs w:val="24"/>
          <w:rtl w:val="0"/>
        </w:rPr>
        <w:t xml:space="preserve">которые с ним не согласны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ответил одним словом: «</w:t>
      </w:r>
      <w:r w:rsidDel="00000000" w:rsidR="00000000" w:rsidRPr="00000000">
        <w:rPr>
          <w:rFonts w:ascii="Times New Roman" w:cs="Times New Roman" w:eastAsia="Times New Roman" w:hAnsi="Times New Roman"/>
          <w:sz w:val="24"/>
          <w:szCs w:val="24"/>
          <w:rtl w:val="0"/>
        </w:rPr>
        <w:t xml:space="preserve">Конечно».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теперь Гарри смотрел на красный кирпич стены непосредственно перед ним и размышлял, как бы ему удариться головой </w:t>
      </w:r>
      <w:r w:rsidDel="00000000" w:rsidR="00000000" w:rsidRPr="00000000">
        <w:rPr>
          <w:rFonts w:ascii="Times New Roman" w:cs="Times New Roman" w:eastAsia="Times New Roman" w:hAnsi="Times New Roman"/>
          <w:sz w:val="24"/>
          <w:szCs w:val="24"/>
          <w:rtl w:val="0"/>
        </w:rPr>
        <w:t xml:space="preserve">так</w:t>
      </w:r>
      <w:r w:rsidDel="00000000" w:rsidR="00000000" w:rsidRPr="00000000">
        <w:rPr>
          <w:rFonts w:ascii="Times New Roman" w:cs="Times New Roman" w:eastAsia="Times New Roman" w:hAnsi="Times New Roman"/>
          <w:sz w:val="24"/>
          <w:szCs w:val="24"/>
          <w:rtl w:val="0"/>
        </w:rPr>
        <w:t xml:space="preserve">, чтобы получить сотрясение, которое исказит его долговременную память и позволит больше не помн</w:t>
      </w:r>
      <w:r w:rsidDel="00000000" w:rsidR="00000000" w:rsidRPr="00000000">
        <w:rPr>
          <w:rFonts w:ascii="Times New Roman" w:cs="Times New Roman" w:eastAsia="Times New Roman" w:hAnsi="Times New Roman"/>
          <w:sz w:val="24"/>
          <w:szCs w:val="24"/>
          <w:rtl w:val="0"/>
        </w:rPr>
        <w:t xml:space="preserve">ить о произошедшем. Гермиона не смеялась, но Гарри чувствовал, как она излучает </w:t>
      </w:r>
      <w:r w:rsidDel="00000000" w:rsidR="00000000" w:rsidRPr="00000000">
        <w:rPr>
          <w:rFonts w:ascii="Times New Roman" w:cs="Times New Roman" w:eastAsia="Times New Roman" w:hAnsi="Times New Roman"/>
          <w:i w:val="1"/>
          <w:sz w:val="24"/>
          <w:szCs w:val="24"/>
          <w:rtl w:val="0"/>
        </w:rPr>
        <w:t xml:space="preserve">желание засмеяться</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ощущение давило, словно осознание того факта, что тебя преследует серийный убийца, только </w:t>
      </w:r>
      <w:r w:rsidDel="00000000" w:rsidR="00000000" w:rsidRPr="00000000">
        <w:rPr>
          <w:rFonts w:ascii="Times New Roman" w:cs="Times New Roman" w:eastAsia="Times New Roman" w:hAnsi="Times New Roman"/>
          <w:i w:val="1"/>
          <w:sz w:val="24"/>
          <w:szCs w:val="24"/>
          <w:rtl w:val="0"/>
        </w:rPr>
        <w:t xml:space="preserve">ещё сильнее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Ладно, выскажись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сдался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не собиралась, — вежливо ответила Гермиона Грейнджер. — Это нетактично.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Забудь о такте, — сказал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Хорошо! Итак, ты прочитал мне </w:t>
      </w:r>
      <w:r w:rsidDel="00000000" w:rsidR="00000000" w:rsidRPr="00000000">
        <w:rPr>
          <w:rFonts w:ascii="Times New Roman" w:cs="Times New Roman" w:eastAsia="Times New Roman" w:hAnsi="Times New Roman"/>
          <w:i w:val="1"/>
          <w:sz w:val="24"/>
          <w:szCs w:val="24"/>
          <w:rtl w:val="0"/>
        </w:rPr>
        <w:t xml:space="preserve">длиннющую лекцию</w:t>
      </w:r>
      <w:r w:rsidDel="00000000" w:rsidR="00000000" w:rsidRPr="00000000">
        <w:rPr>
          <w:rFonts w:ascii="Times New Roman" w:cs="Times New Roman" w:eastAsia="Times New Roman" w:hAnsi="Times New Roman"/>
          <w:sz w:val="24"/>
          <w:szCs w:val="24"/>
          <w:rtl w:val="0"/>
        </w:rPr>
        <w:t xml:space="preserve"> о том, как сложно заниматься основами науки, и что нам придётся потратить на эту задачу около </w:t>
      </w:r>
      <w:r w:rsidDel="00000000" w:rsidR="00000000" w:rsidRPr="00000000">
        <w:rPr>
          <w:rFonts w:ascii="Times New Roman" w:cs="Times New Roman" w:eastAsia="Times New Roman" w:hAnsi="Times New Roman"/>
          <w:i w:val="1"/>
          <w:sz w:val="24"/>
          <w:szCs w:val="24"/>
          <w:rtl w:val="0"/>
        </w:rPr>
        <w:t xml:space="preserve">тридцати пяти лет</w:t>
      </w:r>
      <w:r w:rsidDel="00000000" w:rsidR="00000000" w:rsidRPr="00000000">
        <w:rPr>
          <w:rFonts w:ascii="Times New Roman" w:cs="Times New Roman" w:eastAsia="Times New Roman" w:hAnsi="Times New Roman"/>
          <w:sz w:val="24"/>
          <w:szCs w:val="24"/>
          <w:rtl w:val="0"/>
        </w:rPr>
        <w:t xml:space="preserve">, но при этом ожидал, что мы сделаем величайшее открытие в истории магии в первый же час совместной работы. Ты не просто надеялся, ты действительно этого ждал. </w:t>
      </w:r>
      <w:r w:rsidDel="00000000" w:rsidR="00000000" w:rsidRPr="00000000">
        <w:rPr>
          <w:rFonts w:ascii="Times New Roman" w:cs="Times New Roman" w:eastAsia="Times New Roman" w:hAnsi="Times New Roman"/>
          <w:sz w:val="24"/>
          <w:szCs w:val="24"/>
          <w:rtl w:val="0"/>
        </w:rPr>
        <w:t xml:space="preserve">Это глупо.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Спасибо. </w:t>
      </w:r>
      <w:r w:rsidDel="00000000" w:rsidR="00000000" w:rsidRPr="00000000">
        <w:rPr>
          <w:rFonts w:ascii="Times New Roman" w:cs="Times New Roman" w:eastAsia="Times New Roman" w:hAnsi="Times New Roman"/>
          <w:sz w:val="24"/>
          <w:szCs w:val="24"/>
          <w:rtl w:val="0"/>
        </w:rPr>
        <w:t xml:space="preserve">А т</w:t>
      </w:r>
      <w:r w:rsidDel="00000000" w:rsidR="00000000" w:rsidRPr="00000000">
        <w:rPr>
          <w:rFonts w:ascii="Times New Roman" w:cs="Times New Roman" w:eastAsia="Times New Roman" w:hAnsi="Times New Roman"/>
          <w:sz w:val="24"/>
          <w:szCs w:val="24"/>
          <w:rtl w:val="0"/>
        </w:rPr>
        <w:t xml:space="preserve">еперь...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прочла все книги, которые ты мне дал, и я даже не знаю как это назвать. Самоуверенность? Ошибка планирования? Супердуперэффект озера Вобегон? Это должны назвать в твою честь. Предвзятость Гарри.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Ладно, ладно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это </w:t>
      </w:r>
      <w:ins w:author="Gleb Mazursky" w:id="10" w:date="2016-02-20T06:13:03Z">
        <w:r w:rsidDel="00000000" w:rsidR="00000000" w:rsidRPr="00000000">
          <w:rPr>
            <w:rFonts w:ascii="Times New Roman" w:cs="Times New Roman" w:eastAsia="Times New Roman" w:hAnsi="Times New Roman"/>
            <w:sz w:val="24"/>
            <w:szCs w:val="24"/>
            <w:rtl w:val="0"/>
          </w:rPr>
          <w:t xml:space="preserve">очень </w:t>
        </w:r>
      </w:ins>
      <w:r w:rsidDel="00000000" w:rsidR="00000000" w:rsidRPr="00000000">
        <w:rPr>
          <w:rFonts w:ascii="Times New Roman" w:cs="Times New Roman" w:eastAsia="Times New Roman" w:hAnsi="Times New Roman"/>
          <w:i w:val="1"/>
          <w:sz w:val="24"/>
          <w:szCs w:val="24"/>
          <w:rtl w:val="0"/>
        </w:rPr>
        <w:t xml:space="preserve">мило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Так по-мальчишески.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Завянь</w:t>
      </w:r>
      <w:ins w:author="Gleb Mazursky" w:id="11" w:date="2016-02-20T06:13:12Z">
        <w:r w:rsidDel="00000000" w:rsidR="00000000" w:rsidRPr="00000000">
          <w:rPr>
            <w:rFonts w:ascii="Times New Roman" w:cs="Times New Roman" w:eastAsia="Times New Roman" w:hAnsi="Times New Roman"/>
            <w:i w:val="1"/>
            <w:sz w:val="24"/>
            <w:szCs w:val="24"/>
            <w:rtl w:val="0"/>
          </w:rPr>
          <w:t xml:space="preserve">!</w:t>
        </w:r>
      </w:ins>
      <w:del w:author="Gleb Mazursky" w:id="11" w:date="2016-02-20T06:13:12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 как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романтично.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Бум. Бум. Бум.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что дальше? — спросила Гермиона.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прислонил голову к стене. Его лоб начал побаливать от ударов.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Ничего. Мне нужно всё переосмыслить и придумать другие эксперименты.</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Весь прошедший месяц Гарри тщательно разрабатывал серию экспериментов, которые должны были длиться до декабря.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Это был бы</w:t>
      </w:r>
      <w:ins w:author="Gleb Mazursky" w:id="12" w:date="2016-02-20T06:13:23Z">
        <w:r w:rsidDel="00000000" w:rsidR="00000000" w:rsidRPr="00000000">
          <w:rPr>
            <w:rFonts w:ascii="Times New Roman" w:cs="Times New Roman" w:eastAsia="Times New Roman" w:hAnsi="Times New Roman"/>
            <w:sz w:val="24"/>
            <w:szCs w:val="24"/>
            <w:rtl w:val="0"/>
          </w:rPr>
          <w:t xml:space="preserve"> просто</w:t>
        </w:r>
      </w:ins>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грандиозный </w:t>
      </w:r>
      <w:r w:rsidDel="00000000" w:rsidR="00000000" w:rsidRPr="00000000">
        <w:rPr>
          <w:rFonts w:ascii="Times New Roman" w:cs="Times New Roman" w:eastAsia="Times New Roman" w:hAnsi="Times New Roman"/>
          <w:sz w:val="24"/>
          <w:szCs w:val="24"/>
          <w:rtl w:val="0"/>
        </w:rPr>
        <w:t xml:space="preserve">цикл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экспериментов, если бы </w:t>
      </w:r>
      <w:r w:rsidDel="00000000" w:rsidR="00000000" w:rsidRPr="00000000">
        <w:rPr>
          <w:rFonts w:ascii="Times New Roman" w:cs="Times New Roman" w:eastAsia="Times New Roman" w:hAnsi="Times New Roman"/>
          <w:i w:val="1"/>
          <w:sz w:val="24"/>
          <w:szCs w:val="24"/>
          <w:rtl w:val="0"/>
        </w:rPr>
        <w:t xml:space="preserve">самый первый</w:t>
      </w:r>
      <w:r w:rsidDel="00000000" w:rsidR="00000000" w:rsidRPr="00000000">
        <w:rPr>
          <w:rFonts w:ascii="Times New Roman" w:cs="Times New Roman" w:eastAsia="Times New Roman" w:hAnsi="Times New Roman"/>
          <w:sz w:val="24"/>
          <w:szCs w:val="24"/>
          <w:rtl w:val="0"/>
        </w:rPr>
        <w:t xml:space="preserve"> из них не опроверг основную гипотезу.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не мог поверить, что оказался таким идиотом.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Поправка, — добавил он. — Мне нужно придумать</w:t>
      </w:r>
      <w:ins w:author="Gleb Mazursky" w:id="13" w:date="2016-02-20T06:13:38Z">
        <w:r w:rsidDel="00000000" w:rsidR="00000000" w:rsidRPr="00000000">
          <w:rPr>
            <w:rFonts w:ascii="Times New Roman" w:cs="Times New Roman" w:eastAsia="Times New Roman" w:hAnsi="Times New Roman"/>
            <w:sz w:val="24"/>
            <w:szCs w:val="24"/>
            <w:rtl w:val="0"/>
          </w:rPr>
          <w:t xml:space="preserve"> всего</w:t>
        </w:r>
      </w:ins>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один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новый эксперимент. Я дам тебе знать, когда я это сделаю, мы проведём его, и потом я придумаю следующий. Похоже на план?</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w:t>
      </w:r>
      <w:r w:rsidDel="00000000" w:rsidR="00000000" w:rsidRPr="00000000">
        <w:rPr>
          <w:rFonts w:ascii="Times New Roman" w:cs="Times New Roman" w:eastAsia="Times New Roman" w:hAnsi="Times New Roman"/>
          <w:sz w:val="24"/>
          <w:szCs w:val="24"/>
          <w:rtl w:val="0"/>
        </w:rPr>
        <w:t xml:space="preserve">охоже, что </w:t>
      </w:r>
      <w:r w:rsidDel="00000000" w:rsidR="00000000" w:rsidRPr="00000000">
        <w:rPr>
          <w:rFonts w:ascii="Times New Roman" w:cs="Times New Roman" w:eastAsia="Times New Roman" w:hAnsi="Times New Roman"/>
          <w:i w:val="1"/>
          <w:sz w:val="24"/>
          <w:szCs w:val="24"/>
          <w:rtl w:val="0"/>
        </w:rPr>
        <w:t xml:space="preserve">кое-кто</w:t>
      </w:r>
      <w:r w:rsidDel="00000000" w:rsidR="00000000" w:rsidRPr="00000000">
        <w:rPr>
          <w:rFonts w:ascii="Times New Roman" w:cs="Times New Roman" w:eastAsia="Times New Roman" w:hAnsi="Times New Roman"/>
          <w:sz w:val="24"/>
          <w:szCs w:val="24"/>
          <w:rtl w:val="0"/>
        </w:rPr>
        <w:t xml:space="preserve"> впустую потратил </w:t>
      </w:r>
      <w:r w:rsidDel="00000000" w:rsidR="00000000" w:rsidRPr="00000000">
        <w:rPr>
          <w:rFonts w:ascii="Times New Roman" w:cs="Times New Roman" w:eastAsia="Times New Roman" w:hAnsi="Times New Roman"/>
          <w:i w:val="1"/>
          <w:sz w:val="24"/>
          <w:szCs w:val="24"/>
          <w:rtl w:val="0"/>
        </w:rPr>
        <w:t xml:space="preserve">огромное количество усилий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i w:val="1"/>
          <w:sz w:val="24"/>
          <w:szCs w:val="24"/>
          <w:rtl w:val="0"/>
        </w:rPr>
        <w:t xml:space="preserve">Бум</w:t>
      </w:r>
      <w:r w:rsidDel="00000000" w:rsidR="00000000" w:rsidRPr="00000000">
        <w:rPr>
          <w:rFonts w:ascii="Times New Roman" w:cs="Times New Roman" w:eastAsia="Times New Roman" w:hAnsi="Times New Roman"/>
          <w:sz w:val="24"/>
          <w:szCs w:val="24"/>
          <w:rtl w:val="0"/>
        </w:rPr>
        <w:t xml:space="preserve">. Ой. Он ударился немного сильнее, чем планировал.</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Итак, — произнесла Гермиона. Она откинулась на спинку кресла, и на её лице опять появилось ехидное выражение. — Что мы сегодня выяснили?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выяснил, — ответил Гарри сквозь зубы, — что, когда проводятся исследования самых основ по-настоящему запутанной проблемы, </w:t>
      </w:r>
      <w:r w:rsidDel="00000000" w:rsidR="00000000" w:rsidRPr="00000000">
        <w:rPr>
          <w:rFonts w:ascii="Times New Roman" w:cs="Times New Roman" w:eastAsia="Times New Roman" w:hAnsi="Times New Roman"/>
          <w:sz w:val="24"/>
          <w:szCs w:val="24"/>
          <w:rtl w:val="0"/>
        </w:rPr>
        <w:t xml:space="preserve">где у тебя нет ни малейшего представления</w:t>
      </w:r>
      <w:r w:rsidDel="00000000" w:rsidR="00000000" w:rsidRPr="00000000">
        <w:rPr>
          <w:rFonts w:ascii="Times New Roman" w:cs="Times New Roman" w:eastAsia="Times New Roman" w:hAnsi="Times New Roman"/>
          <w:sz w:val="24"/>
          <w:szCs w:val="24"/>
          <w:rtl w:val="0"/>
        </w:rPr>
        <w:t xml:space="preserve"> о чём-либо, мои книги по научной методологии </w:t>
      </w:r>
      <w:r w:rsidDel="00000000" w:rsidR="00000000" w:rsidRPr="00000000">
        <w:rPr>
          <w:rFonts w:ascii="Times New Roman" w:cs="Times New Roman" w:eastAsia="Times New Roman" w:hAnsi="Times New Roman"/>
          <w:sz w:val="24"/>
          <w:szCs w:val="24"/>
          <w:rtl w:val="0"/>
        </w:rPr>
        <w:t xml:space="preserve">нихрена</w:t>
      </w:r>
      <w:r w:rsidDel="00000000" w:rsidR="00000000" w:rsidRPr="00000000">
        <w:rPr>
          <w:rFonts w:ascii="Times New Roman" w:cs="Times New Roman" w:eastAsia="Times New Roman" w:hAnsi="Times New Roman"/>
          <w:sz w:val="24"/>
          <w:szCs w:val="24"/>
          <w:rtl w:val="0"/>
        </w:rPr>
        <w:t xml:space="preserve"> не стоят.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Выбирайте выражения, мистер Поттер! Некоторые из присутствующих — невинные юные </w:t>
      </w:r>
      <w:r w:rsidDel="00000000" w:rsidR="00000000" w:rsidRPr="00000000">
        <w:rPr>
          <w:rFonts w:ascii="Times New Roman" w:cs="Times New Roman" w:eastAsia="Times New Roman" w:hAnsi="Times New Roman"/>
          <w:sz w:val="24"/>
          <w:szCs w:val="24"/>
          <w:rtl w:val="0"/>
        </w:rPr>
        <w:t xml:space="preserve">девушки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Ладно. Если бы мои книги стоили </w:t>
      </w:r>
      <w:r w:rsidDel="00000000" w:rsidR="00000000" w:rsidRPr="00000000">
        <w:rPr>
          <w:rFonts w:ascii="Times New Roman" w:cs="Times New Roman" w:eastAsia="Times New Roman" w:hAnsi="Times New Roman"/>
          <w:sz w:val="24"/>
          <w:szCs w:val="24"/>
          <w:rtl w:val="0"/>
        </w:rPr>
        <w:t xml:space="preserve">хотя бы редьки — </w:t>
      </w:r>
      <w:r w:rsidDel="00000000" w:rsidR="00000000" w:rsidRPr="00000000">
        <w:rPr>
          <w:rFonts w:ascii="Times New Roman" w:cs="Times New Roman" w:eastAsia="Times New Roman" w:hAnsi="Times New Roman"/>
          <w:sz w:val="24"/>
          <w:szCs w:val="24"/>
          <w:rtl w:val="0"/>
        </w:rPr>
        <w:t xml:space="preserve">это просто овощ, ничего такого</w:t>
      </w:r>
      <w:r w:rsidDel="00000000" w:rsidR="00000000" w:rsidRPr="00000000">
        <w:rPr>
          <w:rFonts w:ascii="Times New Roman" w:cs="Times New Roman" w:eastAsia="Times New Roman" w:hAnsi="Times New Roman"/>
          <w:sz w:val="24"/>
          <w:szCs w:val="24"/>
          <w:rtl w:val="0"/>
        </w:rPr>
        <w:t xml:space="preserve">, — о</w:t>
      </w:r>
      <w:r w:rsidDel="00000000" w:rsidR="00000000" w:rsidRPr="00000000">
        <w:rPr>
          <w:rFonts w:ascii="Times New Roman" w:cs="Times New Roman" w:eastAsia="Times New Roman" w:hAnsi="Times New Roman"/>
          <w:sz w:val="24"/>
          <w:szCs w:val="24"/>
          <w:rtl w:val="0"/>
        </w:rPr>
        <w:t xml:space="preserve">ни</w:t>
      </w:r>
      <w:r w:rsidDel="00000000" w:rsidR="00000000" w:rsidRPr="00000000">
        <w:rPr>
          <w:rFonts w:ascii="Times New Roman" w:cs="Times New Roman" w:eastAsia="Times New Roman" w:hAnsi="Times New Roman"/>
          <w:sz w:val="24"/>
          <w:szCs w:val="24"/>
          <w:rtl w:val="0"/>
        </w:rPr>
        <w:t xml:space="preserve"> бы дали мне следующий важный совет: если есть запутанная проблема, и ты только начал изучать её, и у тебя есть </w:t>
      </w:r>
      <w:r w:rsidDel="00000000" w:rsidR="00000000" w:rsidRPr="00000000">
        <w:rPr>
          <w:rFonts w:ascii="Times New Roman" w:cs="Times New Roman" w:eastAsia="Times New Roman" w:hAnsi="Times New Roman"/>
          <w:sz w:val="24"/>
          <w:szCs w:val="24"/>
          <w:rtl w:val="0"/>
        </w:rPr>
        <w:t xml:space="preserve">фальсифицируемая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гипотеза, </w:t>
      </w:r>
      <w:r w:rsidDel="00000000" w:rsidR="00000000" w:rsidRPr="00000000">
        <w:rPr>
          <w:rFonts w:ascii="Times New Roman" w:cs="Times New Roman" w:eastAsia="Times New Roman" w:hAnsi="Times New Roman"/>
          <w:sz w:val="24"/>
          <w:szCs w:val="24"/>
          <w:rtl w:val="0"/>
        </w:rPr>
        <w:t xml:space="preserve">проверь</w:t>
      </w:r>
      <w:r w:rsidDel="00000000" w:rsidR="00000000" w:rsidRPr="00000000">
        <w:rPr>
          <w:rFonts w:ascii="Times New Roman" w:cs="Times New Roman" w:eastAsia="Times New Roman" w:hAnsi="Times New Roman"/>
          <w:sz w:val="24"/>
          <w:szCs w:val="24"/>
          <w:rtl w:val="0"/>
        </w:rPr>
        <w:t xml:space="preserve"> её каким-нибудь простым способом. Не занимайся разработкой детально продуманного цикла опытов, который бы произвёл впечатление на комиссию, распределяющую гранты. Просто как можно быстрее проверь, какие идеи неверны, прежде чем тратить на них кучу усилий. </w:t>
      </w:r>
      <w:r w:rsidDel="00000000" w:rsidR="00000000" w:rsidRPr="00000000">
        <w:rPr>
          <w:rFonts w:ascii="Times New Roman" w:cs="Times New Roman" w:eastAsia="Times New Roman" w:hAnsi="Times New Roman"/>
          <w:sz w:val="24"/>
          <w:szCs w:val="24"/>
          <w:rtl w:val="0"/>
        </w:rPr>
        <w:t xml:space="preserve">Сойдёт в качестве вывода?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Ммм… неплохо, — ответила Гермиона. — Но я также надеялась на что-то вроде: «Книги Гермионы не бесполезны. Они написаны старыми мудрыми волшебниками, которые знают о магии больше меня. Я должен обращать внимание на то, </w:t>
      </w:r>
      <w:r w:rsidDel="00000000" w:rsidR="00000000" w:rsidRPr="00000000">
        <w:rPr>
          <w:rFonts w:ascii="Times New Roman" w:cs="Times New Roman" w:eastAsia="Times New Roman" w:hAnsi="Times New Roman"/>
          <w:sz w:val="24"/>
          <w:szCs w:val="24"/>
          <w:rtl w:val="0"/>
        </w:rPr>
        <w:t xml:space="preserve">о чём говорится в книгах</w:t>
      </w:r>
      <w:r w:rsidDel="00000000" w:rsidR="00000000" w:rsidRPr="00000000">
        <w:rPr>
          <w:rFonts w:ascii="Times New Roman" w:cs="Times New Roman" w:eastAsia="Times New Roman" w:hAnsi="Times New Roman"/>
          <w:sz w:val="24"/>
          <w:szCs w:val="24"/>
          <w:rtl w:val="0"/>
        </w:rPr>
        <w:t xml:space="preserve"> Гермионы». </w:t>
      </w:r>
      <w:r w:rsidDel="00000000" w:rsidR="00000000" w:rsidRPr="00000000">
        <w:rPr>
          <w:rFonts w:ascii="Times New Roman" w:cs="Times New Roman" w:eastAsia="Times New Roman" w:hAnsi="Times New Roman"/>
          <w:sz w:val="24"/>
          <w:szCs w:val="24"/>
          <w:rtl w:val="0"/>
        </w:rPr>
        <w:t xml:space="preserve">Добавим это к </w:t>
      </w:r>
      <w:r w:rsidDel="00000000" w:rsidR="00000000" w:rsidRPr="00000000">
        <w:rPr>
          <w:rFonts w:ascii="Times New Roman" w:cs="Times New Roman" w:eastAsia="Times New Roman" w:hAnsi="Times New Roman"/>
          <w:sz w:val="24"/>
          <w:szCs w:val="24"/>
          <w:rtl w:val="0"/>
        </w:rPr>
        <w:t xml:space="preserve">твоим результатам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Судя по всему, челюсти Гарри стиснулись слишком плотно, чтобы он мог что-то произнести, поэтому он просто кивнул.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Великолепно! — воскликнула Гермиона. — Мне понравился этот эксперимент. Мы узнали много нового, и это заняло у меня только </w:t>
      </w:r>
      <w:r w:rsidDel="00000000" w:rsidR="00000000" w:rsidRPr="00000000">
        <w:rPr>
          <w:rFonts w:ascii="Times New Roman" w:cs="Times New Roman" w:eastAsia="Times New Roman" w:hAnsi="Times New Roman"/>
          <w:sz w:val="24"/>
          <w:szCs w:val="24"/>
          <w:rtl w:val="0"/>
        </w:rPr>
        <w:t xml:space="preserve">час времени или около </w:t>
      </w:r>
      <w:r w:rsidDel="00000000" w:rsidR="00000000" w:rsidRPr="00000000">
        <w:rPr>
          <w:rFonts w:ascii="Times New Roman" w:cs="Times New Roman" w:eastAsia="Times New Roman" w:hAnsi="Times New Roman"/>
          <w:sz w:val="24"/>
          <w:szCs w:val="24"/>
          <w:rtl w:val="0"/>
        </w:rPr>
        <w:t xml:space="preserve">того.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А-А-А-А-А-А-А-А-А-А-А-А-А-А-А-А-А-А-А!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подземельях Слизерина.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Заброшенный класс, залитый призрачным зелёным светом. В этот раз он был ярче и исходил из небольшой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зачарованной сферы. Тем не менее это был призрачный зелёный свет, отбрасывающий странные тени на пыльные столы.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Две невысоких фигуры в серых плащах с капюшонами безмолвно вошли и уселись в кресла </w:t>
      </w:r>
      <w:r w:rsidDel="00000000" w:rsidR="00000000" w:rsidRPr="00000000">
        <w:rPr>
          <w:rFonts w:ascii="Times New Roman" w:cs="Times New Roman" w:eastAsia="Times New Roman" w:hAnsi="Times New Roman"/>
          <w:sz w:val="24"/>
          <w:szCs w:val="24"/>
          <w:rtl w:val="0"/>
        </w:rPr>
        <w:t xml:space="preserve">за одним столом,</w:t>
      </w:r>
      <w:r w:rsidDel="00000000" w:rsidR="00000000" w:rsidRPr="00000000">
        <w:rPr>
          <w:rFonts w:ascii="Times New Roman" w:cs="Times New Roman" w:eastAsia="Times New Roman" w:hAnsi="Times New Roman"/>
          <w:sz w:val="24"/>
          <w:szCs w:val="24"/>
          <w:rtl w:val="0"/>
        </w:rPr>
        <w:t xml:space="preserve"> друг напротив друга.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Вторая встреча Байесовского Заговора.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Малфой не был уверен, </w:t>
      </w:r>
      <w:r w:rsidDel="00000000" w:rsidR="00000000" w:rsidRPr="00000000">
        <w:rPr>
          <w:rFonts w:ascii="Times New Roman" w:cs="Times New Roman" w:eastAsia="Times New Roman" w:hAnsi="Times New Roman"/>
          <w:sz w:val="24"/>
          <w:szCs w:val="24"/>
          <w:rtl w:val="0"/>
        </w:rPr>
        <w:t xml:space="preserve">должен он был её ждать с нетерпением или нет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же, </w:t>
      </w:r>
      <w:r w:rsidDel="00000000" w:rsidR="00000000" w:rsidRPr="00000000">
        <w:rPr>
          <w:rFonts w:ascii="Times New Roman" w:cs="Times New Roman" w:eastAsia="Times New Roman" w:hAnsi="Times New Roman"/>
          <w:sz w:val="24"/>
          <w:szCs w:val="24"/>
          <w:rtl w:val="0"/>
        </w:rPr>
        <w:t xml:space="preserve">судя по выражению лица</w:t>
      </w:r>
      <w:r w:rsidDel="00000000" w:rsidR="00000000" w:rsidRPr="00000000">
        <w:rPr>
          <w:rFonts w:ascii="Times New Roman" w:cs="Times New Roman" w:eastAsia="Times New Roman" w:hAnsi="Times New Roman"/>
          <w:sz w:val="24"/>
          <w:szCs w:val="24"/>
          <w:rtl w:val="0"/>
        </w:rPr>
        <w:t xml:space="preserve">, вовсе не задумывался, какое настроение подходит к этому случаю.</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У Гарри Поттера был такой вид, будто он готов кого-то убить.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Грейнджер, — сказал он, едва </w:t>
      </w:r>
      <w:r w:rsidDel="00000000" w:rsidR="00000000" w:rsidRPr="00000000">
        <w:rPr>
          <w:rFonts w:ascii="Times New Roman" w:cs="Times New Roman" w:eastAsia="Times New Roman" w:hAnsi="Times New Roman"/>
          <w:sz w:val="24"/>
          <w:szCs w:val="24"/>
          <w:rtl w:val="0"/>
        </w:rPr>
        <w:t xml:space="preserve">Драко </w:t>
      </w:r>
      <w:r w:rsidDel="00000000" w:rsidR="00000000" w:rsidRPr="00000000">
        <w:rPr>
          <w:rFonts w:ascii="Times New Roman" w:cs="Times New Roman" w:eastAsia="Times New Roman" w:hAnsi="Times New Roman"/>
          <w:sz w:val="24"/>
          <w:szCs w:val="24"/>
          <w:rtl w:val="0"/>
        </w:rPr>
        <w:t xml:space="preserve">открыл рот. — </w:t>
      </w:r>
      <w:r w:rsidDel="00000000" w:rsidR="00000000" w:rsidRPr="00000000">
        <w:rPr>
          <w:rFonts w:ascii="Times New Roman" w:cs="Times New Roman" w:eastAsia="Times New Roman" w:hAnsi="Times New Roman"/>
          <w:i w:val="1"/>
          <w:sz w:val="24"/>
          <w:szCs w:val="24"/>
          <w:rtl w:val="0"/>
        </w:rPr>
        <w:t xml:space="preserve">Не спрашивай!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i w:val="1"/>
          <w:sz w:val="24"/>
          <w:szCs w:val="24"/>
          <w:rtl w:val="0"/>
        </w:rPr>
        <w:t xml:space="preserve">«Не мог же он п</w:t>
      </w:r>
      <w:r w:rsidDel="00000000" w:rsidR="00000000" w:rsidRPr="00000000">
        <w:rPr>
          <w:rFonts w:ascii="Times New Roman" w:cs="Times New Roman" w:eastAsia="Times New Roman" w:hAnsi="Times New Roman"/>
          <w:i w:val="1"/>
          <w:sz w:val="24"/>
          <w:szCs w:val="24"/>
          <w:rtl w:val="0"/>
        </w:rPr>
        <w:t xml:space="preserve">ойти на второе свидание?»</w:t>
      </w:r>
      <w:r w:rsidDel="00000000" w:rsidR="00000000" w:rsidRPr="00000000">
        <w:rPr>
          <w:rFonts w:ascii="Times New Roman" w:cs="Times New Roman" w:eastAsia="Times New Roman" w:hAnsi="Times New Roman"/>
          <w:sz w:val="24"/>
          <w:szCs w:val="24"/>
          <w:rtl w:val="0"/>
        </w:rPr>
        <w:t xml:space="preserve"> — подумал </w:t>
      </w:r>
      <w:r w:rsidDel="00000000" w:rsidR="00000000" w:rsidRPr="00000000">
        <w:rPr>
          <w:rFonts w:ascii="Times New Roman" w:cs="Times New Roman" w:eastAsia="Times New Roman" w:hAnsi="Times New Roman"/>
          <w:sz w:val="24"/>
          <w:szCs w:val="24"/>
          <w:rtl w:val="0"/>
        </w:rPr>
        <w:t xml:space="preserve">Драко</w:t>
      </w:r>
      <w:r w:rsidDel="00000000" w:rsidR="00000000" w:rsidRPr="00000000">
        <w:rPr>
          <w:rFonts w:ascii="Times New Roman" w:cs="Times New Roman" w:eastAsia="Times New Roman" w:hAnsi="Times New Roman"/>
          <w:sz w:val="24"/>
          <w:szCs w:val="24"/>
          <w:rtl w:val="0"/>
        </w:rPr>
        <w:t xml:space="preserve">. Но это предположение выглядело абсурдным.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произнёс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 Прошу прощения, но я в любом случае должен об этом спросить. Ты </w:t>
      </w:r>
      <w:ins w:author="Gleb Mazursky" w:id="14" w:date="2016-02-20T06:16:06Z">
        <w:r w:rsidDel="00000000" w:rsidR="00000000" w:rsidRPr="00000000">
          <w:rPr>
            <w:rFonts w:ascii="Times New Roman" w:cs="Times New Roman" w:eastAsia="Times New Roman" w:hAnsi="Times New Roman"/>
            <w:sz w:val="24"/>
            <w:szCs w:val="24"/>
            <w:rtl w:val="0"/>
          </w:rPr>
          <w:t xml:space="preserve">что, </w:t>
        </w:r>
      </w:ins>
      <w:r w:rsidDel="00000000" w:rsidR="00000000" w:rsidRPr="00000000">
        <w:rPr>
          <w:rFonts w:ascii="Times New Roman" w:cs="Times New Roman" w:eastAsia="Times New Roman" w:hAnsi="Times New Roman"/>
          <w:i w:val="1"/>
          <w:sz w:val="24"/>
          <w:szCs w:val="24"/>
          <w:rtl w:val="0"/>
        </w:rPr>
        <w:t xml:space="preserve">правда</w:t>
      </w:r>
      <w:r w:rsidDel="00000000" w:rsidR="00000000" w:rsidRPr="00000000">
        <w:rPr>
          <w:rFonts w:ascii="Times New Roman" w:cs="Times New Roman" w:eastAsia="Times New Roman" w:hAnsi="Times New Roman"/>
          <w:sz w:val="24"/>
          <w:szCs w:val="24"/>
          <w:rtl w:val="0"/>
        </w:rPr>
        <w:t xml:space="preserve"> заказал дорогой кошель из шкурки скрытня для этой грязнокровки 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день рождения?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И, конечно, ты уже догадался, зачем</w:t>
      </w:r>
      <w:r w:rsidDel="00000000" w:rsidR="00000000" w:rsidRPr="00000000">
        <w:rPr>
          <w:rFonts w:ascii="Times New Roman" w:cs="Times New Roman" w:eastAsia="Times New Roman" w:hAnsi="Times New Roman"/>
          <w:sz w:val="24"/>
          <w:szCs w:val="24"/>
          <w:rtl w:val="0"/>
        </w:rPr>
        <w:t xml:space="preserve"> я это сделал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от разочарования вцепился себе в волосы под капюшоном.</w:t>
      </w:r>
      <w:r w:rsidDel="00000000" w:rsidR="00000000" w:rsidRPr="00000000">
        <w:rPr>
          <w:rFonts w:ascii="Times New Roman" w:cs="Times New Roman" w:eastAsia="Times New Roman" w:hAnsi="Times New Roman"/>
          <w:sz w:val="24"/>
          <w:szCs w:val="24"/>
          <w:rtl w:val="0"/>
        </w:rPr>
        <w:t xml:space="preserve"> Он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 был</w:t>
      </w:r>
      <w:r w:rsidDel="00000000" w:rsidR="00000000" w:rsidRPr="00000000">
        <w:rPr>
          <w:rFonts w:ascii="Times New Roman" w:cs="Times New Roman" w:eastAsia="Times New Roman" w:hAnsi="Times New Roman"/>
          <w:sz w:val="24"/>
          <w:szCs w:val="24"/>
          <w:rtl w:val="0"/>
        </w:rPr>
        <w:t xml:space="preserve"> полностью уверен, что понял мотивы поступка Гарри, но теперь не мог в этом признаться. К тому же весь Слизерин </w:t>
      </w:r>
      <w:r w:rsidDel="00000000" w:rsidR="00000000" w:rsidRPr="00000000">
        <w:rPr>
          <w:rFonts w:ascii="Times New Roman" w:cs="Times New Roman" w:eastAsia="Times New Roman" w:hAnsi="Times New Roman"/>
          <w:i w:val="1"/>
          <w:sz w:val="24"/>
          <w:szCs w:val="24"/>
          <w:rtl w:val="0"/>
        </w:rPr>
        <w:t xml:space="preserve">был в курсе</w:t>
      </w:r>
      <w:r w:rsidDel="00000000" w:rsidR="00000000" w:rsidRPr="00000000">
        <w:rPr>
          <w:rFonts w:ascii="Times New Roman" w:cs="Times New Roman" w:eastAsia="Times New Roman" w:hAnsi="Times New Roman"/>
          <w:sz w:val="24"/>
          <w:szCs w:val="24"/>
          <w:rtl w:val="0"/>
        </w:rPr>
        <w:t xml:space="preserve">, что он обхаживает Гарри Поттера — на уроке Защиты Драко действовал достаточно </w:t>
      </w:r>
      <w:r w:rsidDel="00000000" w:rsidR="00000000" w:rsidRPr="00000000">
        <w:rPr>
          <w:rFonts w:ascii="Times New Roman" w:cs="Times New Roman" w:eastAsia="Times New Roman" w:hAnsi="Times New Roman"/>
          <w:sz w:val="24"/>
          <w:szCs w:val="24"/>
          <w:rtl w:val="0"/>
        </w:rPr>
        <w:t xml:space="preserve">прямолинейно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Гарри, — произнёс Драко, — люди знают, что я твой друг. Они, конечно, не знают о Заговоре, но они знают, что мы — друзья, и когда ты совершаешь такие поступки, это приводит к тому, что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выгляжу плохо.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Лицо Гарри Поттера стало непроницаемым.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Любой слизеринец, который не в состоянии понять идею притворства по отношению к недругам, должен быть стёрт в порошок и скормлен ручным змеям.</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 Слизерине есть множество людей, которые </w:t>
      </w:r>
      <w:r w:rsidDel="00000000" w:rsidR="00000000" w:rsidRPr="00000000">
        <w:rPr>
          <w:rFonts w:ascii="Times New Roman" w:cs="Times New Roman" w:eastAsia="Times New Roman" w:hAnsi="Times New Roman"/>
          <w:i w:val="1"/>
          <w:sz w:val="24"/>
          <w:szCs w:val="24"/>
          <w:rtl w:val="0"/>
        </w:rPr>
        <w:t xml:space="preserve">не понимают</w:t>
      </w:r>
      <w:r w:rsidDel="00000000" w:rsidR="00000000" w:rsidRPr="00000000">
        <w:rPr>
          <w:rFonts w:ascii="Times New Roman" w:cs="Times New Roman" w:eastAsia="Times New Roman" w:hAnsi="Times New Roman"/>
          <w:sz w:val="24"/>
          <w:szCs w:val="24"/>
          <w:rtl w:val="0"/>
        </w:rPr>
        <w:t xml:space="preserve">, — серьёзно сказал Драко. — Большинство людей — идиоты, </w:t>
      </w:r>
      <w:r w:rsidDel="00000000" w:rsidR="00000000" w:rsidRPr="00000000">
        <w:rPr>
          <w:rFonts w:ascii="Times New Roman" w:cs="Times New Roman" w:eastAsia="Times New Roman" w:hAnsi="Times New Roman"/>
          <w:sz w:val="24"/>
          <w:szCs w:val="24"/>
          <w:rtl w:val="0"/>
        </w:rPr>
        <w:t xml:space="preserve">перед которыми, тем не менее, тоже </w:t>
      </w:r>
      <w:r w:rsidDel="00000000" w:rsidR="00000000" w:rsidRPr="00000000">
        <w:rPr>
          <w:rFonts w:ascii="Times New Roman" w:cs="Times New Roman" w:eastAsia="Times New Roman" w:hAnsi="Times New Roman"/>
          <w:sz w:val="24"/>
          <w:szCs w:val="24"/>
          <w:rtl w:val="0"/>
        </w:rPr>
        <w:t xml:space="preserve">необходимо держать </w:t>
      </w:r>
      <w:r w:rsidDel="00000000" w:rsidR="00000000" w:rsidRPr="00000000">
        <w:rPr>
          <w:rFonts w:ascii="Times New Roman" w:cs="Times New Roman" w:eastAsia="Times New Roman" w:hAnsi="Times New Roman"/>
          <w:sz w:val="24"/>
          <w:szCs w:val="24"/>
          <w:rtl w:val="0"/>
        </w:rPr>
        <w:t xml:space="preserve">лицо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Гарри Поттер просто </w:t>
      </w:r>
      <w:r w:rsidDel="00000000" w:rsidR="00000000" w:rsidRPr="00000000">
        <w:rPr>
          <w:rFonts w:ascii="Times New Roman" w:cs="Times New Roman" w:eastAsia="Times New Roman" w:hAnsi="Times New Roman"/>
          <w:sz w:val="24"/>
          <w:szCs w:val="24"/>
          <w:rtl w:val="0"/>
        </w:rPr>
        <w:t xml:space="preserve">должен</w:t>
      </w:r>
      <w:r w:rsidDel="00000000" w:rsidR="00000000" w:rsidRPr="00000000">
        <w:rPr>
          <w:rFonts w:ascii="Times New Roman" w:cs="Times New Roman" w:eastAsia="Times New Roman" w:hAnsi="Times New Roman"/>
          <w:sz w:val="24"/>
          <w:szCs w:val="24"/>
          <w:rtl w:val="0"/>
        </w:rPr>
        <w:t xml:space="preserve"> это понять</w:t>
      </w:r>
      <w:r w:rsidDel="00000000" w:rsidR="00000000" w:rsidRPr="00000000">
        <w:rPr>
          <w:rFonts w:ascii="Times New Roman" w:cs="Times New Roman" w:eastAsia="Times New Roman" w:hAnsi="Times New Roman"/>
          <w:sz w:val="24"/>
          <w:szCs w:val="24"/>
          <w:rtl w:val="0"/>
        </w:rPr>
        <w:t xml:space="preserve">, если хочет чего-то добиться в жизни.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ебя-то почему </w:t>
      </w:r>
      <w:r w:rsidDel="00000000" w:rsidR="00000000" w:rsidRPr="00000000">
        <w:rPr>
          <w:rFonts w:ascii="Times New Roman" w:cs="Times New Roman" w:eastAsia="Times New Roman" w:hAnsi="Times New Roman"/>
          <w:sz w:val="24"/>
          <w:szCs w:val="24"/>
          <w:rtl w:val="0"/>
        </w:rPr>
        <w:t xml:space="preserve">заботит, что думают посторонние</w:t>
      </w:r>
      <w:r w:rsidDel="00000000" w:rsidR="00000000" w:rsidRPr="00000000">
        <w:rPr>
          <w:rFonts w:ascii="Times New Roman" w:cs="Times New Roman" w:eastAsia="Times New Roman" w:hAnsi="Times New Roman"/>
          <w:sz w:val="24"/>
          <w:szCs w:val="24"/>
          <w:rtl w:val="0"/>
        </w:rPr>
        <w:t xml:space="preserve"> люди</w:t>
      </w:r>
      <w:r w:rsidDel="00000000" w:rsidR="00000000" w:rsidRPr="00000000">
        <w:rPr>
          <w:rFonts w:ascii="Times New Roman" w:cs="Times New Roman" w:eastAsia="Times New Roman" w:hAnsi="Times New Roman"/>
          <w:sz w:val="24"/>
          <w:szCs w:val="24"/>
          <w:rtl w:val="0"/>
        </w:rPr>
        <w:t xml:space="preserve">? Ты правда планируешь потратить свою жизнь, объясняя всё, что ты делаешь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тупейшим идиотам из Слизерина? Позволишь </w:t>
      </w:r>
      <w:r w:rsidDel="00000000" w:rsidR="00000000" w:rsidRPr="00000000">
        <w:rPr>
          <w:rFonts w:ascii="Times New Roman" w:cs="Times New Roman" w:eastAsia="Times New Roman" w:hAnsi="Times New Roman"/>
          <w:i w:val="1"/>
          <w:sz w:val="24"/>
          <w:szCs w:val="24"/>
          <w:rtl w:val="0"/>
        </w:rPr>
        <w:t xml:space="preserve">им</w:t>
      </w:r>
      <w:r w:rsidDel="00000000" w:rsidR="00000000" w:rsidRPr="00000000">
        <w:rPr>
          <w:rFonts w:ascii="Times New Roman" w:cs="Times New Roman" w:eastAsia="Times New Roman" w:hAnsi="Times New Roman"/>
          <w:sz w:val="24"/>
          <w:szCs w:val="24"/>
          <w:rtl w:val="0"/>
        </w:rPr>
        <w:t xml:space="preserve"> судить </w:t>
      </w:r>
      <w:r w:rsidDel="00000000" w:rsidR="00000000" w:rsidRPr="00000000">
        <w:rPr>
          <w:rFonts w:ascii="Times New Roman" w:cs="Times New Roman" w:eastAsia="Times New Roman" w:hAnsi="Times New Roman"/>
          <w:i w:val="1"/>
          <w:sz w:val="24"/>
          <w:szCs w:val="24"/>
          <w:rtl w:val="0"/>
        </w:rPr>
        <w:t xml:space="preserve">тебя</w:t>
      </w:r>
      <w:r w:rsidDel="00000000" w:rsidR="00000000" w:rsidRPr="00000000">
        <w:rPr>
          <w:rFonts w:ascii="Times New Roman" w:cs="Times New Roman" w:eastAsia="Times New Roman" w:hAnsi="Times New Roman"/>
          <w:sz w:val="24"/>
          <w:szCs w:val="24"/>
          <w:rtl w:val="0"/>
        </w:rPr>
        <w:t xml:space="preserve">? Прости, Драко, но я не буду опускать свои хитроумные замыслы на тот уровень, который смогут понять </w:t>
      </w:r>
      <w:r w:rsidDel="00000000" w:rsidR="00000000" w:rsidRPr="00000000">
        <w:rPr>
          <w:rFonts w:ascii="Times New Roman" w:cs="Times New Roman" w:eastAsia="Times New Roman" w:hAnsi="Times New Roman"/>
          <w:sz w:val="24"/>
          <w:szCs w:val="24"/>
          <w:rtl w:val="0"/>
        </w:rPr>
        <w:t xml:space="preserve">самые </w:t>
      </w:r>
      <w:r w:rsidDel="00000000" w:rsidR="00000000" w:rsidRPr="00000000">
        <w:rPr>
          <w:rFonts w:ascii="Times New Roman" w:cs="Times New Roman" w:eastAsia="Times New Roman" w:hAnsi="Times New Roman"/>
          <w:sz w:val="24"/>
          <w:szCs w:val="24"/>
          <w:rtl w:val="0"/>
        </w:rPr>
        <w:t xml:space="preserve">недалёкие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слизеринцы, просто потому, что в противном случае ты будешь хуже выглядеть. Даже твоя дружба такого не стоит. </w:t>
      </w:r>
      <w:r w:rsidDel="00000000" w:rsidR="00000000" w:rsidRPr="00000000">
        <w:rPr>
          <w:rFonts w:ascii="Times New Roman" w:cs="Times New Roman" w:eastAsia="Times New Roman" w:hAnsi="Times New Roman"/>
          <w:sz w:val="24"/>
          <w:szCs w:val="24"/>
          <w:rtl w:val="0"/>
        </w:rPr>
        <w:t xml:space="preserve">Это </w:t>
      </w:r>
      <w:r w:rsidDel="00000000" w:rsidR="00000000" w:rsidRPr="00000000">
        <w:rPr>
          <w:rFonts w:ascii="Times New Roman" w:cs="Times New Roman" w:eastAsia="Times New Roman" w:hAnsi="Times New Roman"/>
          <w:i w:val="1"/>
          <w:sz w:val="24"/>
          <w:szCs w:val="24"/>
          <w:rtl w:val="0"/>
        </w:rPr>
        <w:t xml:space="preserve">лишит жизнь любого веселья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ебе </w:t>
      </w:r>
      <w:r w:rsidDel="00000000" w:rsidR="00000000" w:rsidRPr="00000000">
        <w:rPr>
          <w:rFonts w:ascii="Times New Roman" w:cs="Times New Roman" w:eastAsia="Times New Roman" w:hAnsi="Times New Roman"/>
          <w:sz w:val="24"/>
          <w:szCs w:val="24"/>
          <w:rtl w:val="0"/>
        </w:rPr>
        <w:t xml:space="preserve">же наверняка приходила когда-нибудь мысль, что если кто-то в Слизерине слишком глуп, чтобы дышать, потворствовать ему — ниже достоинства Малфоя.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был искренне уверен в обратном. Всегда. </w:t>
      </w:r>
      <w:r w:rsidDel="00000000" w:rsidR="00000000" w:rsidRPr="00000000">
        <w:rPr>
          <w:rFonts w:ascii="Times New Roman" w:cs="Times New Roman" w:eastAsia="Times New Roman" w:hAnsi="Times New Roman"/>
          <w:sz w:val="24"/>
          <w:szCs w:val="24"/>
          <w:rtl w:val="0"/>
        </w:rPr>
        <w:t xml:space="preserve">Потворствовать идиотам для него было так же естественно, как дышать.</w:t>
      </w:r>
      <w:r w:rsidDel="00000000" w:rsidR="00000000" w:rsidRPr="00000000">
        <w:rPr>
          <w:rFonts w:ascii="Times New Roman" w:cs="Times New Roman" w:eastAsia="Times New Roman" w:hAnsi="Times New Roman"/>
          <w:sz w:val="24"/>
          <w:szCs w:val="24"/>
          <w:rtl w:val="0"/>
        </w:rPr>
        <w:t xml:space="preserve"> Обойтись без этого казалось немыслимым.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Гарри, — наконец заговорил Драко, — просто делать, что хочешь, не думая, как это выглядит — неумно. </w:t>
      </w:r>
      <w:r w:rsidDel="00000000" w:rsidR="00000000" w:rsidRPr="00000000">
        <w:rPr>
          <w:rFonts w:ascii="Times New Roman" w:cs="Times New Roman" w:eastAsia="Times New Roman" w:hAnsi="Times New Roman"/>
          <w:sz w:val="24"/>
          <w:szCs w:val="24"/>
          <w:rtl w:val="0"/>
        </w:rPr>
        <w:t xml:space="preserve">Даже</w:t>
      </w:r>
      <w:r w:rsidDel="00000000" w:rsidR="00000000" w:rsidRPr="00000000">
        <w:rPr>
          <w:rFonts w:ascii="Times New Roman" w:cs="Times New Roman" w:eastAsia="Times New Roman" w:hAnsi="Times New Roman"/>
          <w:sz w:val="24"/>
          <w:szCs w:val="24"/>
          <w:rtl w:val="0"/>
        </w:rPr>
        <w:t xml:space="preserve"> </w:t>
      </w:r>
      <w:ins w:author="Gleb Mazursky" w:id="15" w:date="2016-02-20T06:16:51Z">
        <w:r w:rsidDel="00000000" w:rsidR="00000000" w:rsidRPr="00000000">
          <w:rPr>
            <w:rFonts w:ascii="Times New Roman" w:cs="Times New Roman" w:eastAsia="Times New Roman" w:hAnsi="Times New Roman"/>
            <w:sz w:val="24"/>
            <w:szCs w:val="24"/>
            <w:rtl w:val="0"/>
          </w:rPr>
          <w:t xml:space="preserve">самому </w:t>
        </w:r>
      </w:ins>
      <w:r w:rsidDel="00000000" w:rsidR="00000000" w:rsidRPr="00000000">
        <w:rPr>
          <w:rFonts w:ascii="Times New Roman" w:cs="Times New Roman" w:eastAsia="Times New Roman" w:hAnsi="Times New Roman"/>
          <w:i w:val="1"/>
          <w:sz w:val="24"/>
          <w:szCs w:val="24"/>
          <w:rtl w:val="0"/>
        </w:rPr>
        <w:t xml:space="preserve">Тёмному Лорду</w:t>
      </w:r>
      <w:r w:rsidDel="00000000" w:rsidR="00000000" w:rsidRPr="00000000">
        <w:rPr>
          <w:rFonts w:ascii="Times New Roman" w:cs="Times New Roman" w:eastAsia="Times New Roman" w:hAnsi="Times New Roman"/>
          <w:sz w:val="24"/>
          <w:szCs w:val="24"/>
          <w:rtl w:val="0"/>
        </w:rPr>
        <w:t xml:space="preserve"> было не всё равно</w:t>
      </w:r>
      <w:r w:rsidDel="00000000" w:rsidR="00000000" w:rsidRPr="00000000">
        <w:rPr>
          <w:rFonts w:ascii="Times New Roman" w:cs="Times New Roman" w:eastAsia="Times New Roman" w:hAnsi="Times New Roman"/>
          <w:sz w:val="24"/>
          <w:szCs w:val="24"/>
          <w:rtl w:val="0"/>
        </w:rPr>
        <w:t xml:space="preserve">, как выглядят его </w:t>
      </w:r>
      <w:r w:rsidDel="00000000" w:rsidR="00000000" w:rsidRPr="00000000">
        <w:rPr>
          <w:rFonts w:ascii="Times New Roman" w:cs="Times New Roman" w:eastAsia="Times New Roman" w:hAnsi="Times New Roman"/>
          <w:sz w:val="24"/>
          <w:szCs w:val="24"/>
          <w:rtl w:val="0"/>
        </w:rPr>
        <w:t xml:space="preserve">поступки. Его боялись и ненавидели, и он </w:t>
      </w:r>
      <w:r w:rsidDel="00000000" w:rsidR="00000000" w:rsidRPr="00000000">
        <w:rPr>
          <w:rFonts w:ascii="Times New Roman" w:cs="Times New Roman" w:eastAsia="Times New Roman" w:hAnsi="Times New Roman"/>
          <w:i w:val="1"/>
          <w:sz w:val="24"/>
          <w:szCs w:val="24"/>
          <w:rtl w:val="0"/>
        </w:rPr>
        <w:t xml:space="preserve">точно</w:t>
      </w:r>
      <w:r w:rsidDel="00000000" w:rsidR="00000000" w:rsidRPr="00000000">
        <w:rPr>
          <w:rFonts w:ascii="Times New Roman" w:cs="Times New Roman" w:eastAsia="Times New Roman" w:hAnsi="Times New Roman"/>
          <w:sz w:val="24"/>
          <w:szCs w:val="24"/>
          <w:rtl w:val="0"/>
        </w:rPr>
        <w:t xml:space="preserve"> знал, какой вид</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страха и ненависти он </w:t>
      </w:r>
      <w:r w:rsidDel="00000000" w:rsidR="00000000" w:rsidRPr="00000000">
        <w:rPr>
          <w:rFonts w:ascii="Times New Roman" w:cs="Times New Roman" w:eastAsia="Times New Roman" w:hAnsi="Times New Roman"/>
          <w:sz w:val="24"/>
          <w:szCs w:val="24"/>
          <w:rtl w:val="0"/>
        </w:rPr>
        <w:t xml:space="preserve">желает</w:t>
      </w:r>
      <w:r w:rsidDel="00000000" w:rsidR="00000000" w:rsidRPr="00000000">
        <w:rPr>
          <w:rFonts w:ascii="Times New Roman" w:cs="Times New Roman" w:eastAsia="Times New Roman" w:hAnsi="Times New Roman"/>
          <w:sz w:val="24"/>
          <w:szCs w:val="24"/>
          <w:rtl w:val="0"/>
        </w:rPr>
        <w:t xml:space="preserve"> создать. </w:t>
      </w:r>
      <w:r w:rsidDel="00000000" w:rsidR="00000000" w:rsidRPr="00000000">
        <w:rPr>
          <w:rFonts w:ascii="Times New Roman" w:cs="Times New Roman" w:eastAsia="Times New Roman" w:hAnsi="Times New Roman"/>
          <w:i w:val="1"/>
          <w:sz w:val="24"/>
          <w:szCs w:val="24"/>
          <w:rtl w:val="0"/>
        </w:rPr>
        <w:t xml:space="preserve">Все</w:t>
      </w:r>
      <w:r w:rsidDel="00000000" w:rsidR="00000000" w:rsidRPr="00000000">
        <w:rPr>
          <w:rFonts w:ascii="Times New Roman" w:cs="Times New Roman" w:eastAsia="Times New Roman" w:hAnsi="Times New Roman"/>
          <w:sz w:val="24"/>
          <w:szCs w:val="24"/>
          <w:rtl w:val="0"/>
        </w:rPr>
        <w:t xml:space="preserve"> </w:t>
      </w:r>
      <w:ins w:author="Gleb Mazursky" w:id="16" w:date="2016-02-20T06:17:10Z">
        <w:r w:rsidDel="00000000" w:rsidR="00000000" w:rsidRPr="00000000">
          <w:rPr>
            <w:rFonts w:ascii="Times New Roman" w:cs="Times New Roman" w:eastAsia="Times New Roman" w:hAnsi="Times New Roman"/>
            <w:sz w:val="24"/>
            <w:szCs w:val="24"/>
            <w:rtl w:val="0"/>
          </w:rPr>
          <w:t xml:space="preserve">без исключения </w:t>
        </w:r>
      </w:ins>
      <w:r w:rsidDel="00000000" w:rsidR="00000000" w:rsidRPr="00000000">
        <w:rPr>
          <w:rFonts w:ascii="Times New Roman" w:cs="Times New Roman" w:eastAsia="Times New Roman" w:hAnsi="Times New Roman"/>
          <w:sz w:val="24"/>
          <w:szCs w:val="24"/>
          <w:rtl w:val="0"/>
        </w:rPr>
        <w:t xml:space="preserve">должны беспокоиться о том, что подумают другие.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Фигура в капюшоне пожала плечами.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Возможно. Напомни мне как-нибудь </w:t>
      </w:r>
      <w:r w:rsidDel="00000000" w:rsidR="00000000" w:rsidRPr="00000000">
        <w:rPr>
          <w:rFonts w:ascii="Times New Roman" w:cs="Times New Roman" w:eastAsia="Times New Roman" w:hAnsi="Times New Roman"/>
          <w:sz w:val="24"/>
          <w:szCs w:val="24"/>
          <w:rtl w:val="0"/>
        </w:rPr>
        <w:t xml:space="preserve">рассказать тебе об экспериментах Аша</w:t>
      </w:r>
      <w:r w:rsidDel="00000000" w:rsidR="00000000" w:rsidRPr="00000000">
        <w:rPr>
          <w:rFonts w:ascii="Times New Roman" w:cs="Times New Roman" w:eastAsia="Times New Roman" w:hAnsi="Times New Roman"/>
          <w:sz w:val="24"/>
          <w:szCs w:val="24"/>
          <w:rtl w:val="0"/>
        </w:rPr>
        <w:t xml:space="preserve">, полагаю, тебе будет довольно интересно. Сейчас же я просто замечу, что опасно </w:t>
      </w:r>
      <w:r w:rsidDel="00000000" w:rsidR="00000000" w:rsidRPr="00000000">
        <w:rPr>
          <w:rFonts w:ascii="Times New Roman" w:cs="Times New Roman" w:eastAsia="Times New Roman" w:hAnsi="Times New Roman"/>
          <w:sz w:val="24"/>
          <w:szCs w:val="24"/>
          <w:rtl w:val="0"/>
        </w:rPr>
        <w:t xml:space="preserve">инстинктивно </w:t>
      </w:r>
      <w:r w:rsidDel="00000000" w:rsidR="00000000" w:rsidRPr="00000000">
        <w:rPr>
          <w:rFonts w:ascii="Times New Roman" w:cs="Times New Roman" w:eastAsia="Times New Roman" w:hAnsi="Times New Roman"/>
          <w:sz w:val="24"/>
          <w:szCs w:val="24"/>
          <w:rtl w:val="0"/>
        </w:rPr>
        <w:t xml:space="preserve">беспокоиться о том, что подумают окружающие,</w:t>
      </w:r>
      <w:ins w:author="Gleb Mazursky" w:id="17" w:date="2016-02-20T06:21:13Z">
        <w:r w:rsidDel="00000000" w:rsidR="00000000" w:rsidRPr="00000000">
          <w:rPr>
            <w:rFonts w:ascii="Times New Roman" w:cs="Times New Roman" w:eastAsia="Times New Roman" w:hAnsi="Times New Roman"/>
            <w:sz w:val="24"/>
            <w:szCs w:val="24"/>
            <w:rtl w:val="0"/>
          </w:rPr>
          <w:t xml:space="preserve"> потому что это будет уже </w:t>
        </w:r>
        <w:r w:rsidDel="00000000" w:rsidR="00000000" w:rsidRPr="00000000">
          <w:rPr>
            <w:rFonts w:ascii="Times New Roman" w:cs="Times New Roman" w:eastAsia="Times New Roman" w:hAnsi="Times New Roman"/>
            <w:sz w:val="24"/>
            <w:szCs w:val="24"/>
            <w:rtl w:val="0"/>
          </w:rPr>
          <w:t xml:space="preserve">настояще</w:t>
        </w:r>
        <w:r w:rsidDel="00000000" w:rsidR="00000000" w:rsidRPr="00000000">
          <w:rPr>
            <w:rFonts w:ascii="Times New Roman" w:cs="Times New Roman" w:eastAsia="Times New Roman" w:hAnsi="Times New Roman"/>
            <w:sz w:val="24"/>
            <w:szCs w:val="24"/>
            <w:rtl w:val="0"/>
          </w:rPr>
          <w:t xml:space="preserve">е беспокойство</w:t>
        </w:r>
      </w:ins>
      <w:r w:rsidDel="00000000" w:rsidR="00000000" w:rsidRPr="00000000">
        <w:rPr>
          <w:rFonts w:ascii="Times New Roman" w:cs="Times New Roman" w:eastAsia="Times New Roman" w:hAnsi="Times New Roman"/>
          <w:sz w:val="24"/>
          <w:szCs w:val="24"/>
          <w:rtl w:val="0"/>
        </w:rPr>
        <w:t xml:space="preserve"> </w:t>
      </w:r>
      <w:ins w:author="Gleb Mazursky" w:id="18" w:date="2016-02-20T06:21:31Z">
        <w:r w:rsidDel="00000000" w:rsidR="00000000" w:rsidRPr="00000000">
          <w:rPr>
            <w:rFonts w:ascii="Times New Roman" w:cs="Times New Roman" w:eastAsia="Times New Roman" w:hAnsi="Times New Roman"/>
            <w:sz w:val="24"/>
            <w:szCs w:val="24"/>
            <w:rtl w:val="0"/>
          </w:rPr>
          <w:t xml:space="preserve">а</w:t>
        </w:r>
      </w:ins>
      <w:del w:author="Gleb Mazursky" w:id="18" w:date="2016-02-20T06:21:31Z">
        <w:r w:rsidDel="00000000" w:rsidR="00000000" w:rsidRPr="00000000">
          <w:rPr>
            <w:rFonts w:ascii="Times New Roman" w:cs="Times New Roman" w:eastAsia="Times New Roman" w:hAnsi="Times New Roman"/>
            <w:sz w:val="24"/>
            <w:szCs w:val="24"/>
            <w:rtl w:val="0"/>
          </w:rPr>
          <w:delText xml:space="preserve">если, конечно, это</w:delText>
        </w:r>
      </w:del>
      <w:r w:rsidDel="00000000" w:rsidR="00000000" w:rsidRPr="00000000">
        <w:rPr>
          <w:rFonts w:ascii="Times New Roman" w:cs="Times New Roman" w:eastAsia="Times New Roman" w:hAnsi="Times New Roman"/>
          <w:sz w:val="24"/>
          <w:szCs w:val="24"/>
          <w:rtl w:val="0"/>
        </w:rPr>
        <w:t xml:space="preserve"> не результат хладнокровного расчёта</w:t>
      </w:r>
      <w:del w:author="Gleb Mazursky" w:id="19" w:date="2016-02-20T06:19:54Z">
        <w:r w:rsidDel="00000000" w:rsidR="00000000" w:rsidRPr="00000000">
          <w:rPr>
            <w:rFonts w:ascii="Times New Roman" w:cs="Times New Roman" w:eastAsia="Times New Roman" w:hAnsi="Times New Roman"/>
            <w:sz w:val="24"/>
            <w:szCs w:val="24"/>
            <w:rtl w:val="0"/>
          </w:rPr>
          <w:delText xml:space="preserve">, а </w:delText>
        </w:r>
        <w:r w:rsidDel="00000000" w:rsidR="00000000" w:rsidRPr="00000000">
          <w:rPr>
            <w:rFonts w:ascii="Times New Roman" w:cs="Times New Roman" w:eastAsia="Times New Roman" w:hAnsi="Times New Roman"/>
            <w:i w:val="1"/>
            <w:sz w:val="24"/>
            <w:szCs w:val="24"/>
            <w:rtl w:val="0"/>
          </w:rPr>
          <w:delText xml:space="preserve">н</w:delText>
        </w:r>
        <w:r w:rsidDel="00000000" w:rsidR="00000000" w:rsidRPr="00000000">
          <w:rPr>
            <w:rFonts w:ascii="Times New Roman" w:cs="Times New Roman" w:eastAsia="Times New Roman" w:hAnsi="Times New Roman"/>
            <w:i w:val="1"/>
            <w:sz w:val="24"/>
            <w:szCs w:val="24"/>
            <w:rtl w:val="0"/>
          </w:rPr>
          <w:delText xml:space="preserve">астоящее</w:delText>
        </w:r>
        <w:r w:rsidDel="00000000" w:rsidR="00000000" w:rsidRPr="00000000">
          <w:rPr>
            <w:rFonts w:ascii="Times New Roman" w:cs="Times New Roman" w:eastAsia="Times New Roman" w:hAnsi="Times New Roman"/>
            <w:i w:val="1"/>
            <w:sz w:val="24"/>
            <w:szCs w:val="24"/>
            <w:rtl w:val="0"/>
          </w:rPr>
          <w:delText xml:space="preserve"> </w:delText>
        </w:r>
        <w:r w:rsidDel="00000000" w:rsidR="00000000" w:rsidRPr="00000000">
          <w:rPr>
            <w:rFonts w:ascii="Times New Roman" w:cs="Times New Roman" w:eastAsia="Times New Roman" w:hAnsi="Times New Roman"/>
            <w:i w:val="1"/>
            <w:sz w:val="24"/>
            <w:szCs w:val="24"/>
            <w:rtl w:val="0"/>
          </w:rPr>
          <w:delText xml:space="preserve">беспокойство</w:delText>
        </w:r>
      </w:del>
      <w:r w:rsidDel="00000000" w:rsidR="00000000" w:rsidRPr="00000000">
        <w:rPr>
          <w:rFonts w:ascii="Times New Roman" w:cs="Times New Roman" w:eastAsia="Times New Roman" w:hAnsi="Times New Roman"/>
          <w:sz w:val="24"/>
          <w:szCs w:val="24"/>
          <w:rtl w:val="0"/>
        </w:rPr>
        <w:t xml:space="preserve">. Вспомни, </w:t>
      </w:r>
      <w:r w:rsidDel="00000000" w:rsidR="00000000" w:rsidRPr="00000000">
        <w:rPr>
          <w:rFonts w:ascii="Times New Roman" w:cs="Times New Roman" w:eastAsia="Times New Roman" w:hAnsi="Times New Roman"/>
          <w:sz w:val="24"/>
          <w:szCs w:val="24"/>
          <w:rtl w:val="0"/>
        </w:rPr>
        <w:t xml:space="preserve">старшекурсники из Слизерина </w:t>
      </w:r>
      <w:r w:rsidDel="00000000" w:rsidR="00000000" w:rsidRPr="00000000">
        <w:rPr>
          <w:rFonts w:ascii="Times New Roman" w:cs="Times New Roman" w:eastAsia="Times New Roman" w:hAnsi="Times New Roman"/>
          <w:sz w:val="24"/>
          <w:szCs w:val="24"/>
          <w:rtl w:val="0"/>
        </w:rPr>
        <w:t xml:space="preserve">издевались надо мной пятнадцать минут,  после чего я встал и великодушно их простил. Как и должен был сделать хороший и добродетельный Мальчик-Который-Выжил. Но мой хладнокровный расчёт подсказывает мне, Драко, что </w:t>
      </w:r>
      <w:r w:rsidDel="00000000" w:rsidR="00000000" w:rsidRPr="00000000">
        <w:rPr>
          <w:rFonts w:ascii="Times New Roman" w:cs="Times New Roman" w:eastAsia="Times New Roman" w:hAnsi="Times New Roman"/>
          <w:sz w:val="24"/>
          <w:szCs w:val="24"/>
          <w:rtl w:val="0"/>
        </w:rPr>
        <w:t xml:space="preserve">наитупейшие идиоты из Слизерина </w:t>
      </w:r>
      <w:r w:rsidDel="00000000" w:rsidR="00000000" w:rsidRPr="00000000">
        <w:rPr>
          <w:rFonts w:ascii="Times New Roman" w:cs="Times New Roman" w:eastAsia="Times New Roman" w:hAnsi="Times New Roman"/>
          <w:sz w:val="24"/>
          <w:szCs w:val="24"/>
          <w:rtl w:val="0"/>
        </w:rPr>
        <w:t xml:space="preserve">для меня бесполезны, поскольку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w:t>
      </w:r>
      <w:r w:rsidDel="00000000" w:rsidR="00000000" w:rsidRPr="00000000">
        <w:rPr>
          <w:rFonts w:ascii="Times New Roman" w:cs="Times New Roman" w:eastAsia="Times New Roman" w:hAnsi="Times New Roman"/>
          <w:sz w:val="24"/>
          <w:szCs w:val="24"/>
          <w:rtl w:val="0"/>
        </w:rPr>
        <w:t xml:space="preserve">меня нет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голодной </w:t>
      </w:r>
      <w:r w:rsidDel="00000000" w:rsidR="00000000" w:rsidRPr="00000000">
        <w:rPr>
          <w:rFonts w:ascii="Times New Roman" w:cs="Times New Roman" w:eastAsia="Times New Roman" w:hAnsi="Times New Roman"/>
          <w:sz w:val="24"/>
          <w:szCs w:val="24"/>
          <w:rtl w:val="0"/>
        </w:rPr>
        <w:t xml:space="preserve">ручной змеи. Так что </w:t>
      </w:r>
      <w:r w:rsidDel="00000000" w:rsidR="00000000" w:rsidRPr="00000000">
        <w:rPr>
          <w:rFonts w:ascii="Times New Roman" w:cs="Times New Roman" w:eastAsia="Times New Roman" w:hAnsi="Times New Roman"/>
          <w:sz w:val="24"/>
          <w:szCs w:val="24"/>
          <w:rtl w:val="0"/>
        </w:rPr>
        <w:t xml:space="preserve">мне незачем</w:t>
      </w:r>
      <w:r w:rsidDel="00000000" w:rsidR="00000000" w:rsidRPr="00000000">
        <w:rPr>
          <w:rFonts w:ascii="Times New Roman" w:cs="Times New Roman" w:eastAsia="Times New Roman" w:hAnsi="Times New Roman"/>
          <w:sz w:val="24"/>
          <w:szCs w:val="24"/>
          <w:rtl w:val="0"/>
        </w:rPr>
        <w:t xml:space="preserve"> заботиться о том, что они думают по поводу моей борьбы с Гермионой Грейнджер.</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еле удержался, чтобы не стиснуть кулаки от разочарования.</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Она всего лишь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грязнокровка, — произнёс он, пытаясь говорить спокойно и не переходить на крик. — Если она тебе не нравится, столкни её с лестницы.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 Когтевране узнают…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Попроси Панси Паркинсон столкнуть её с лестницы! Тебе даже не придёт</w:t>
      </w:r>
      <w:r w:rsidDel="00000000" w:rsidR="00000000" w:rsidRPr="00000000">
        <w:rPr>
          <w:rFonts w:ascii="Times New Roman" w:cs="Times New Roman" w:eastAsia="Times New Roman" w:hAnsi="Times New Roman"/>
          <w:sz w:val="24"/>
          <w:szCs w:val="24"/>
          <w:rtl w:val="0"/>
        </w:rPr>
        <w:t xml:space="preserve">ся прибегать к </w:t>
      </w:r>
      <w:r w:rsidDel="00000000" w:rsidR="00000000" w:rsidRPr="00000000">
        <w:rPr>
          <w:rFonts w:ascii="Times New Roman" w:cs="Times New Roman" w:eastAsia="Times New Roman" w:hAnsi="Times New Roman"/>
          <w:sz w:val="24"/>
          <w:szCs w:val="24"/>
          <w:rtl w:val="0"/>
        </w:rPr>
        <w:t xml:space="preserve">манипул</w:t>
      </w:r>
      <w:r w:rsidDel="00000000" w:rsidR="00000000" w:rsidRPr="00000000">
        <w:rPr>
          <w:rFonts w:ascii="Times New Roman" w:cs="Times New Roman" w:eastAsia="Times New Roman" w:hAnsi="Times New Roman"/>
          <w:sz w:val="24"/>
          <w:szCs w:val="24"/>
          <w:rtl w:val="0"/>
        </w:rPr>
        <w:t xml:space="preserve">яциям, </w:t>
      </w:r>
      <w:r w:rsidDel="00000000" w:rsidR="00000000" w:rsidRPr="00000000">
        <w:rPr>
          <w:rFonts w:ascii="Times New Roman" w:cs="Times New Roman" w:eastAsia="Times New Roman" w:hAnsi="Times New Roman"/>
          <w:sz w:val="24"/>
          <w:szCs w:val="24"/>
          <w:rtl w:val="0"/>
        </w:rPr>
        <w:t xml:space="preserve">просто предложи ей сикль, и она это сделает!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я-то буду знать! Гермиона победила меня в соревновании по чтению книг, её оценки лучше моих! Я должен победить её силой своего ума, или это не будет считаться!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Она всего лишь грязнокровка! Почему ты её </w:t>
      </w:r>
      <w:r w:rsidDel="00000000" w:rsidR="00000000" w:rsidRPr="00000000">
        <w:rPr>
          <w:rFonts w:ascii="Times New Roman" w:cs="Times New Roman" w:eastAsia="Times New Roman" w:hAnsi="Times New Roman"/>
          <w:sz w:val="24"/>
          <w:szCs w:val="24"/>
          <w:rtl w:val="0"/>
        </w:rPr>
        <w:t xml:space="preserve">настолько </w:t>
      </w:r>
      <w:r w:rsidDel="00000000" w:rsidR="00000000" w:rsidRPr="00000000">
        <w:rPr>
          <w:rFonts w:ascii="Times New Roman" w:cs="Times New Roman" w:eastAsia="Times New Roman" w:hAnsi="Times New Roman"/>
          <w:sz w:val="24"/>
          <w:szCs w:val="24"/>
          <w:rtl w:val="0"/>
        </w:rPr>
        <w:t xml:space="preserve">уважаешь?!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Среди когтевранцев она — сила! Почему тебя заботит, что думают бессильные идиоты из Слизерина?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Это называется политикой! И если ты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научишься играть в эту игру, ты не сможешь быть сильным!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Сила — это умение достичь Луны! Сила — быть великим магом! Можно получить силу путями, которые не требуют тратить всю</w:t>
      </w:r>
      <w:r w:rsidDel="00000000" w:rsidR="00000000" w:rsidRPr="00000000">
        <w:rPr>
          <w:rFonts w:ascii="Times New Roman" w:cs="Times New Roman" w:eastAsia="Times New Roman" w:hAnsi="Times New Roman"/>
          <w:sz w:val="24"/>
          <w:szCs w:val="24"/>
          <w:rtl w:val="0"/>
        </w:rPr>
        <w:t xml:space="preserve"> жизн</w:t>
      </w:r>
      <w:r w:rsidDel="00000000" w:rsidR="00000000" w:rsidRPr="00000000">
        <w:rPr>
          <w:rFonts w:ascii="Times New Roman" w:cs="Times New Roman" w:eastAsia="Times New Roman" w:hAnsi="Times New Roman"/>
          <w:sz w:val="24"/>
          <w:szCs w:val="24"/>
          <w:rtl w:val="0"/>
        </w:rPr>
        <w:t xml:space="preserve">ь на </w:t>
      </w:r>
      <w:r w:rsidDel="00000000" w:rsidR="00000000" w:rsidRPr="00000000">
        <w:rPr>
          <w:rFonts w:ascii="Times New Roman" w:cs="Times New Roman" w:eastAsia="Times New Roman" w:hAnsi="Times New Roman"/>
          <w:sz w:val="24"/>
          <w:szCs w:val="24"/>
          <w:rtl w:val="0"/>
        </w:rPr>
        <w:t xml:space="preserve">обхаживание</w:t>
      </w:r>
      <w:r w:rsidDel="00000000" w:rsidR="00000000" w:rsidRPr="00000000">
        <w:rPr>
          <w:rFonts w:ascii="Times New Roman" w:cs="Times New Roman" w:eastAsia="Times New Roman" w:hAnsi="Times New Roman"/>
          <w:sz w:val="24"/>
          <w:szCs w:val="24"/>
          <w:rtl w:val="0"/>
        </w:rPr>
        <w:t xml:space="preserve"> болванов!</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остановились и почти в у</w:t>
      </w:r>
      <w:r w:rsidDel="00000000" w:rsidR="00000000" w:rsidRPr="00000000">
        <w:rPr>
          <w:rFonts w:ascii="Times New Roman" w:cs="Times New Roman" w:eastAsia="Times New Roman" w:hAnsi="Times New Roman"/>
          <w:sz w:val="24"/>
          <w:szCs w:val="24"/>
          <w:rtl w:val="0"/>
        </w:rPr>
        <w:t xml:space="preserve">нисон сделали несколько глубоких вдохов, чтобы успокоиться.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Прости, — утирая пот со лба, произнёс Гарри Поттер через некоторое время. — Прости, Драко. У тебя есть политическая власть, и для тебя разумно сохранять её. Ты просто </w:t>
      </w:r>
      <w:r w:rsidDel="00000000" w:rsidR="00000000" w:rsidRPr="00000000">
        <w:rPr>
          <w:rFonts w:ascii="Times New Roman" w:cs="Times New Roman" w:eastAsia="Times New Roman" w:hAnsi="Times New Roman"/>
          <w:sz w:val="24"/>
          <w:szCs w:val="24"/>
          <w:rtl w:val="0"/>
        </w:rPr>
        <w:t xml:space="preserve">должен</w:t>
      </w:r>
      <w:r w:rsidDel="00000000" w:rsidR="00000000" w:rsidRPr="00000000">
        <w:rPr>
          <w:rFonts w:ascii="Times New Roman" w:cs="Times New Roman" w:eastAsia="Times New Roman" w:hAnsi="Times New Roman"/>
          <w:sz w:val="24"/>
          <w:szCs w:val="24"/>
          <w:rtl w:val="0"/>
        </w:rPr>
        <w:t xml:space="preserve"> просчитывать, что думают слизеринцы. Это важная игра, и я не должен был плохо о ней отзываться. Но ты не можешь просить меня снизить уровень моей игры в Когтевране просто для того, чтобы ты не выглядел плохо из-за </w:t>
      </w:r>
      <w:r w:rsidDel="00000000" w:rsidR="00000000" w:rsidRPr="00000000">
        <w:rPr>
          <w:rFonts w:ascii="Times New Roman" w:cs="Times New Roman" w:eastAsia="Times New Roman" w:hAnsi="Times New Roman"/>
          <w:sz w:val="24"/>
          <w:szCs w:val="24"/>
          <w:rtl w:val="0"/>
        </w:rPr>
        <w:t xml:space="preserve">общения со мной</w:t>
      </w:r>
      <w:r w:rsidDel="00000000" w:rsidR="00000000" w:rsidRPr="00000000">
        <w:rPr>
          <w:rFonts w:ascii="Times New Roman" w:cs="Times New Roman" w:eastAsia="Times New Roman" w:hAnsi="Times New Roman"/>
          <w:sz w:val="24"/>
          <w:szCs w:val="24"/>
          <w:rtl w:val="0"/>
        </w:rPr>
        <w:t xml:space="preserve">. Скажи слизеринцам, что тебе приходится сжимать зубы, притворяясь моим другом.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Именно так Драко и </w:t>
      </w:r>
      <w:r w:rsidDel="00000000" w:rsidR="00000000" w:rsidRPr="00000000">
        <w:rPr>
          <w:rFonts w:ascii="Times New Roman" w:cs="Times New Roman" w:eastAsia="Times New Roman" w:hAnsi="Times New Roman"/>
          <w:sz w:val="24"/>
          <w:szCs w:val="24"/>
          <w:rtl w:val="0"/>
        </w:rPr>
        <w:t xml:space="preserve">заявил </w:t>
      </w:r>
      <w:r w:rsidDel="00000000" w:rsidR="00000000" w:rsidRPr="00000000">
        <w:rPr>
          <w:rFonts w:ascii="Times New Roman" w:cs="Times New Roman" w:eastAsia="Times New Roman" w:hAnsi="Times New Roman"/>
          <w:sz w:val="24"/>
          <w:szCs w:val="24"/>
          <w:rtl w:val="0"/>
        </w:rPr>
        <w:t xml:space="preserve">слизеринцам, и он всё ещё </w:t>
      </w:r>
      <w:r w:rsidDel="00000000" w:rsidR="00000000" w:rsidRPr="00000000">
        <w:rPr>
          <w:rFonts w:ascii="Times New Roman" w:cs="Times New Roman" w:eastAsia="Times New Roman" w:hAnsi="Times New Roman"/>
          <w:sz w:val="24"/>
          <w:szCs w:val="24"/>
          <w:rtl w:val="0"/>
        </w:rPr>
        <w:t xml:space="preserve">не был уверен, </w:t>
      </w:r>
      <w:r w:rsidDel="00000000" w:rsidR="00000000" w:rsidRPr="00000000">
        <w:rPr>
          <w:rFonts w:ascii="Times New Roman" w:cs="Times New Roman" w:eastAsia="Times New Roman" w:hAnsi="Times New Roman"/>
          <w:sz w:val="24"/>
          <w:szCs w:val="24"/>
          <w:rtl w:val="0"/>
        </w:rPr>
        <w:t xml:space="preserve">было ли это ложью.</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Кстати, — сказал Драко. — </w:t>
      </w:r>
      <w:r w:rsidDel="00000000" w:rsidR="00000000" w:rsidRPr="00000000">
        <w:rPr>
          <w:rFonts w:ascii="Times New Roman" w:cs="Times New Roman" w:eastAsia="Times New Roman" w:hAnsi="Times New Roman"/>
          <w:sz w:val="24"/>
          <w:szCs w:val="24"/>
          <w:rtl w:val="0"/>
        </w:rPr>
        <w:t xml:space="preserve">Раз уж речь зашла о твоём имидже — боюсь, у меня плохие новости.</w:t>
      </w:r>
      <w:r w:rsidDel="00000000" w:rsidR="00000000" w:rsidRPr="00000000">
        <w:rPr>
          <w:rFonts w:ascii="Times New Roman" w:cs="Times New Roman" w:eastAsia="Times New Roman" w:hAnsi="Times New Roman"/>
          <w:sz w:val="24"/>
          <w:szCs w:val="24"/>
          <w:rtl w:val="0"/>
        </w:rPr>
        <w:t xml:space="preserve"> Рита Скитер услышала </w:t>
      </w:r>
      <w:r w:rsidDel="00000000" w:rsidR="00000000" w:rsidRPr="00000000">
        <w:rPr>
          <w:rFonts w:ascii="Times New Roman" w:cs="Times New Roman" w:eastAsia="Times New Roman" w:hAnsi="Times New Roman"/>
          <w:sz w:val="24"/>
          <w:szCs w:val="24"/>
          <w:rtl w:val="0"/>
        </w:rPr>
        <w:t xml:space="preserve">кое-какие из россказней</w:t>
      </w:r>
      <w:r w:rsidDel="00000000" w:rsidR="00000000" w:rsidRPr="00000000">
        <w:rPr>
          <w:rFonts w:ascii="Times New Roman" w:cs="Times New Roman" w:eastAsia="Times New Roman" w:hAnsi="Times New Roman"/>
          <w:sz w:val="24"/>
          <w:szCs w:val="24"/>
          <w:rtl w:val="0"/>
        </w:rPr>
        <w:t xml:space="preserve"> о тебе и начала задавать вопросы.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поднял брови.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Кто</w:t>
      </w:r>
      <w:r w:rsidDel="00000000" w:rsidR="00000000" w:rsidRPr="00000000">
        <w:rPr>
          <w:rFonts w:ascii="Times New Roman" w:cs="Times New Roman" w:eastAsia="Times New Roman" w:hAnsi="Times New Roman"/>
          <w:sz w:val="24"/>
          <w:szCs w:val="24"/>
          <w:rtl w:val="0"/>
        </w:rPr>
        <w:t xml:space="preserve">-кто?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Она пишет для </w:t>
      </w:r>
      <w:r w:rsidDel="00000000" w:rsidR="00000000" w:rsidRPr="00000000">
        <w:rPr>
          <w:rFonts w:ascii="Times New Roman" w:cs="Times New Roman" w:eastAsia="Times New Roman" w:hAnsi="Times New Roman"/>
          <w:sz w:val="24"/>
          <w:szCs w:val="24"/>
          <w:rtl w:val="0"/>
        </w:rPr>
        <w:t xml:space="preserve">«Ежедневного пророка</w:t>
      </w:r>
      <w:r w:rsidDel="00000000" w:rsidR="00000000" w:rsidRPr="00000000">
        <w:rPr>
          <w:rFonts w:ascii="Times New Roman" w:cs="Times New Roman" w:eastAsia="Times New Roman" w:hAnsi="Times New Roman"/>
          <w:sz w:val="24"/>
          <w:szCs w:val="24"/>
          <w:rtl w:val="0"/>
        </w:rPr>
        <w:t xml:space="preserve">», — ответил Драко, стараясь сохранить спокойствие в голосе. «Пророк» являлся одним из </w:t>
      </w:r>
      <w:r w:rsidDel="00000000" w:rsidR="00000000" w:rsidRPr="00000000">
        <w:rPr>
          <w:rFonts w:ascii="Times New Roman" w:cs="Times New Roman" w:eastAsia="Times New Roman" w:hAnsi="Times New Roman"/>
          <w:sz w:val="24"/>
          <w:szCs w:val="24"/>
          <w:rtl w:val="0"/>
        </w:rPr>
        <w:t xml:space="preserve">ключевых</w:t>
      </w:r>
      <w:r w:rsidDel="00000000" w:rsidR="00000000" w:rsidRPr="00000000">
        <w:rPr>
          <w:rFonts w:ascii="Times New Roman" w:cs="Times New Roman" w:eastAsia="Times New Roman" w:hAnsi="Times New Roman"/>
          <w:sz w:val="24"/>
          <w:szCs w:val="24"/>
          <w:rtl w:val="0"/>
        </w:rPr>
        <w:t xml:space="preserve"> инструментов его отца — тот использовал его </w:t>
      </w:r>
      <w:r w:rsidDel="00000000" w:rsidR="00000000" w:rsidRPr="00000000">
        <w:rPr>
          <w:rFonts w:ascii="Times New Roman" w:cs="Times New Roman" w:eastAsia="Times New Roman" w:hAnsi="Times New Roman"/>
          <w:sz w:val="24"/>
          <w:szCs w:val="24"/>
          <w:rtl w:val="0"/>
        </w:rPr>
        <w:t xml:space="preserve">словно</w:t>
      </w:r>
      <w:r w:rsidDel="00000000" w:rsidR="00000000" w:rsidRPr="00000000">
        <w:rPr>
          <w:rFonts w:ascii="Times New Roman" w:cs="Times New Roman" w:eastAsia="Times New Roman" w:hAnsi="Times New Roman"/>
          <w:sz w:val="24"/>
          <w:szCs w:val="24"/>
          <w:rtl w:val="0"/>
        </w:rPr>
        <w:t xml:space="preserve"> волшебную палочку. — Это газета, на которую люди действительно обращают внимание. Рита пишет о знаменитостях, и, как она сама утверждает, использует своё перо, чтобы проткнуть чересчур раздутые репутации. Если она не сможет найти слухи о тебе, она их просто выдумает.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Понятно, — сказал Гарри Поттер. Его залитое зелёным светом лицо под капюшоном приобрело задумчивый вид.</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помедлил, перед тем как продолжить. К настоящему времени кто-нибудь уже точно сообщил отцу, что он ищет расположения Гарри Поттера. </w:t>
      </w:r>
      <w:r w:rsidDel="00000000" w:rsidR="00000000" w:rsidRPr="00000000">
        <w:rPr>
          <w:rFonts w:ascii="Times New Roman" w:cs="Times New Roman" w:eastAsia="Times New Roman" w:hAnsi="Times New Roman"/>
          <w:sz w:val="24"/>
          <w:szCs w:val="24"/>
          <w:rtl w:val="0"/>
        </w:rPr>
        <w:t xml:space="preserve">Драко не писал об этом домой, но отец, конечно, поймёт, что тот не</w:t>
      </w:r>
      <w:r w:rsidDel="00000000" w:rsidR="00000000" w:rsidRPr="00000000">
        <w:rPr>
          <w:rFonts w:ascii="Times New Roman" w:cs="Times New Roman" w:eastAsia="Times New Roman" w:hAnsi="Times New Roman"/>
          <w:sz w:val="24"/>
          <w:szCs w:val="24"/>
          <w:rtl w:val="0"/>
        </w:rPr>
        <w:t xml:space="preserve"> пытается сохранить свои действия в тайне, </w:t>
      </w:r>
      <w:r w:rsidDel="00000000" w:rsidR="00000000" w:rsidRPr="00000000">
        <w:rPr>
          <w:rFonts w:ascii="Times New Roman" w:cs="Times New Roman" w:eastAsia="Times New Roman" w:hAnsi="Times New Roman"/>
          <w:sz w:val="24"/>
          <w:szCs w:val="24"/>
          <w:rtl w:val="0"/>
        </w:rPr>
        <w:t xml:space="preserve">а ведёт собственную игру, оставаясь на стороне отца. </w:t>
      </w:r>
      <w:r w:rsidDel="00000000" w:rsidR="00000000" w:rsidRPr="00000000">
        <w:rPr>
          <w:rFonts w:ascii="Times New Roman" w:cs="Times New Roman" w:eastAsia="Times New Roman" w:hAnsi="Times New Roman"/>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бы Драко переметнулся к врагу, то</w:t>
      </w:r>
      <w:r w:rsidDel="00000000" w:rsidR="00000000" w:rsidRPr="00000000">
        <w:rPr>
          <w:rFonts w:ascii="Times New Roman" w:cs="Times New Roman" w:eastAsia="Times New Roman" w:hAnsi="Times New Roman"/>
          <w:sz w:val="24"/>
          <w:szCs w:val="24"/>
          <w:rtl w:val="0"/>
        </w:rPr>
        <w:t xml:space="preserve"> посылал</w:t>
      </w:r>
      <w:r w:rsidDel="00000000" w:rsidR="00000000" w:rsidRPr="00000000">
        <w:rPr>
          <w:rFonts w:ascii="Times New Roman" w:cs="Times New Roman" w:eastAsia="Times New Roman" w:hAnsi="Times New Roman"/>
          <w:sz w:val="24"/>
          <w:szCs w:val="24"/>
          <w:rtl w:val="0"/>
        </w:rPr>
        <w:t xml:space="preserve"> бы ложные сообщения.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Из этого следовало, что отец мог </w:t>
      </w:r>
      <w:r w:rsidDel="00000000" w:rsidR="00000000" w:rsidRPr="00000000">
        <w:rPr>
          <w:rFonts w:ascii="Times New Roman" w:cs="Times New Roman" w:eastAsia="Times New Roman" w:hAnsi="Times New Roman"/>
          <w:sz w:val="24"/>
          <w:szCs w:val="24"/>
          <w:rtl w:val="0"/>
        </w:rPr>
        <w:t xml:space="preserve">предвидеть дальнейшие действия Драко.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Вести игру с отцом всерьёз было страшновато. Даже в одной команде. С одной стороны, это будоражило, но Драко также понимал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итоге выяснится, что отец играет лучше</w:t>
      </w:r>
      <w:r w:rsidDel="00000000" w:rsidR="00000000" w:rsidRPr="00000000">
        <w:rPr>
          <w:rFonts w:ascii="Times New Roman" w:cs="Times New Roman" w:eastAsia="Times New Roman" w:hAnsi="Times New Roman"/>
          <w:sz w:val="24"/>
          <w:szCs w:val="24"/>
          <w:rtl w:val="0"/>
        </w:rPr>
        <w:t xml:space="preserve">. По-другому и быть не могло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наконец заговорил он. — Это не предложение. И не совет. </w:t>
      </w:r>
      <w:r w:rsidDel="00000000" w:rsidR="00000000" w:rsidRPr="00000000">
        <w:rPr>
          <w:rFonts w:ascii="Times New Roman" w:cs="Times New Roman" w:eastAsia="Times New Roman" w:hAnsi="Times New Roman"/>
          <w:sz w:val="24"/>
          <w:szCs w:val="24"/>
          <w:rtl w:val="0"/>
        </w:rPr>
        <w:t xml:space="preserve">Просто </w:t>
      </w:r>
      <w:r w:rsidDel="00000000" w:rsidR="00000000" w:rsidRPr="00000000">
        <w:rPr>
          <w:rFonts w:ascii="Times New Roman" w:cs="Times New Roman" w:eastAsia="Times New Roman" w:hAnsi="Times New Roman"/>
          <w:sz w:val="24"/>
          <w:szCs w:val="24"/>
          <w:rtl w:val="0"/>
        </w:rPr>
        <w:t xml:space="preserve">один из вариантов. Мой отец почти наверняка может помешать выходу этой статьи. </w:t>
      </w:r>
      <w:r w:rsidDel="00000000" w:rsidR="00000000" w:rsidRPr="00000000">
        <w:rPr>
          <w:rFonts w:ascii="Times New Roman" w:cs="Times New Roman" w:eastAsia="Times New Roman" w:hAnsi="Times New Roman"/>
          <w:sz w:val="24"/>
          <w:szCs w:val="24"/>
          <w:rtl w:val="0"/>
        </w:rPr>
        <w:t xml:space="preserve">Но тебе это будет стоить.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не сказал вслух, что отец наверняка ожидает, что он скажет это</w:t>
      </w:r>
      <w:r w:rsidDel="00000000" w:rsidR="00000000" w:rsidRPr="00000000">
        <w:rPr>
          <w:rFonts w:ascii="Times New Roman" w:cs="Times New Roman" w:eastAsia="Times New Roman" w:hAnsi="Times New Roman"/>
          <w:sz w:val="24"/>
          <w:szCs w:val="24"/>
          <w:rtl w:val="0"/>
        </w:rPr>
        <w:t xml:space="preserve"> Гарри Поттеру</w:t>
      </w:r>
      <w:r w:rsidDel="00000000" w:rsidR="00000000" w:rsidRPr="00000000">
        <w:rPr>
          <w:rFonts w:ascii="Times New Roman" w:cs="Times New Roman" w:eastAsia="Times New Roman" w:hAnsi="Times New Roman"/>
          <w:sz w:val="24"/>
          <w:szCs w:val="24"/>
          <w:rtl w:val="0"/>
        </w:rPr>
        <w:t xml:space="preserve">. Тот либо догадается сам, либо нет.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Гарри неожиданно покачал головой, </w:t>
      </w:r>
      <w:r w:rsidDel="00000000" w:rsidR="00000000" w:rsidRPr="00000000">
        <w:rPr>
          <w:rFonts w:ascii="Times New Roman" w:cs="Times New Roman" w:eastAsia="Times New Roman" w:hAnsi="Times New Roman"/>
          <w:sz w:val="24"/>
          <w:szCs w:val="24"/>
          <w:rtl w:val="0"/>
        </w:rPr>
        <w:t xml:space="preserve">под капюшоном мелькнула улыбка.</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Я не намерен мешать Рите Скитер печататься.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даже не пытался скрыть недоверие.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 </w:t>
      </w:r>
      <w:r w:rsidDel="00000000" w:rsidR="00000000" w:rsidRPr="00000000">
        <w:rPr>
          <w:rFonts w:ascii="Times New Roman" w:cs="Times New Roman" w:eastAsia="Times New Roman" w:hAnsi="Times New Roman"/>
          <w:sz w:val="24"/>
          <w:szCs w:val="24"/>
          <w:rtl w:val="0"/>
        </w:rPr>
        <w:t xml:space="preserve">можешь </w:t>
      </w:r>
      <w:r w:rsidDel="00000000" w:rsidR="00000000" w:rsidRPr="00000000">
        <w:rPr>
          <w:rFonts w:ascii="Times New Roman" w:cs="Times New Roman" w:eastAsia="Times New Roman" w:hAnsi="Times New Roman"/>
          <w:sz w:val="24"/>
          <w:szCs w:val="24"/>
          <w:rtl w:val="0"/>
        </w:rPr>
        <w:t xml:space="preserve">же ты утверждать, что тебе всё равно, что о тебе пишут в </w:t>
      </w:r>
      <w:r w:rsidDel="00000000" w:rsidR="00000000" w:rsidRPr="00000000">
        <w:rPr>
          <w:rFonts w:ascii="Times New Roman" w:cs="Times New Roman" w:eastAsia="Times New Roman" w:hAnsi="Times New Roman"/>
          <w:i w:val="1"/>
          <w:sz w:val="24"/>
          <w:szCs w:val="24"/>
          <w:rtl w:val="0"/>
        </w:rPr>
        <w:t xml:space="preserve">газетах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Меня это заботит меньше, чем ты думаешь, — ответил Гарри Поттер. — Но у меня есть свои способы справляться с такими, как Скитер. Мне не нужна помощь Люциуса.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не успел себя сдержать: на его лице проступила обеспокоенность.</w:t>
      </w:r>
      <w:r w:rsidDel="00000000" w:rsidR="00000000" w:rsidRPr="00000000">
        <w:rPr>
          <w:rFonts w:ascii="Times New Roman" w:cs="Times New Roman" w:eastAsia="Times New Roman" w:hAnsi="Times New Roman"/>
          <w:sz w:val="24"/>
          <w:szCs w:val="24"/>
          <w:rtl w:val="0"/>
        </w:rPr>
        <w:t xml:space="preserve"> Что бы Гарри Поттер ни планировал делать дальше, этого отец не ожидал, и мысли о дальнейшем развитии событий заставляли Драко серьёзно нервничать.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также понял, что волосы под капюшоном промокли от пота. Он никогда не носил капюшон раньше и не задумывался, что, возможно, на плащи Пожирателей Смерти было наложено что-то вроде охлаждающего заклинания.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опять вытер пот со лба, поморщился, достал палочку, направил её вверх, глубоко вздохнул и произнёс:</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Фригидейро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Мгновением позже Драко почувствовал поток холодного воздуха.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Фригидейро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Фригидейро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Фригидейро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Фригидейро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Фригидейро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Затем Гарри Поттер опустил палочку и убрал её обратно в карман мантии. Его рука слегка дрожала.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комнате стало ощутимо прохладнее. Драко был впечатлён, хотя и мог проделать то же самое.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Итак, — сказал он. — Наука. Ты собирался рассказывать мне о крови.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ins w:author="Gleb Mazursky" w:id="20" w:date="2016-02-20T06:23:49Z">
        <w:r w:rsidDel="00000000" w:rsidR="00000000" w:rsidRPr="00000000">
          <w:rPr>
            <w:rFonts w:ascii="Times New Roman" w:cs="Times New Roman" w:eastAsia="Times New Roman" w:hAnsi="Times New Roman"/>
            <w:sz w:val="24"/>
            <w:szCs w:val="24"/>
            <w:rtl w:val="0"/>
          </w:rPr>
          <w:t xml:space="preserve">Нет, </w:t>
        </w:r>
      </w:ins>
      <w:del w:author="Gleb Mazursky" w:id="20" w:date="2016-02-20T06:23:49Z">
        <w:r w:rsidDel="00000000" w:rsidR="00000000" w:rsidRPr="00000000">
          <w:rPr>
            <w:rFonts w:ascii="Times New Roman" w:cs="Times New Roman" w:eastAsia="Times New Roman" w:hAnsi="Times New Roman"/>
            <w:sz w:val="24"/>
            <w:szCs w:val="24"/>
            <w:rtl w:val="0"/>
          </w:rPr>
          <w:delText xml:space="preserve">М</w:delText>
        </w:r>
      </w:del>
      <w:ins w:author="Gleb Mazursky" w:id="20" w:date="2016-02-20T06:23:49Z">
        <w:r w:rsidDel="00000000" w:rsidR="00000000" w:rsidRPr="00000000">
          <w:rPr>
            <w:rFonts w:ascii="Times New Roman" w:cs="Times New Roman" w:eastAsia="Times New Roman" w:hAnsi="Times New Roman"/>
            <w:sz w:val="24"/>
            <w:szCs w:val="24"/>
            <w:rtl w:val="0"/>
          </w:rPr>
          <w:t xml:space="preserve">м</w:t>
        </w:r>
      </w:ins>
      <w:r w:rsidDel="00000000" w:rsidR="00000000" w:rsidRPr="00000000">
        <w:rPr>
          <w:rFonts w:ascii="Times New Roman" w:cs="Times New Roman" w:eastAsia="Times New Roman" w:hAnsi="Times New Roman"/>
          <w:sz w:val="24"/>
          <w:szCs w:val="24"/>
          <w:rtl w:val="0"/>
        </w:rPr>
        <w:t xml:space="preserve">ы собирались </w:t>
      </w:r>
      <w:r w:rsidDel="00000000" w:rsidR="00000000" w:rsidRPr="00000000">
        <w:rPr>
          <w:rFonts w:ascii="Times New Roman" w:cs="Times New Roman" w:eastAsia="Times New Roman" w:hAnsi="Times New Roman"/>
          <w:i w:val="1"/>
          <w:sz w:val="24"/>
          <w:szCs w:val="24"/>
          <w:rtl w:val="0"/>
        </w:rPr>
        <w:t xml:space="preserve">выяснить</w:t>
      </w:r>
      <w:r w:rsidDel="00000000" w:rsidR="00000000" w:rsidRPr="00000000">
        <w:rPr>
          <w:rFonts w:ascii="Times New Roman" w:cs="Times New Roman" w:eastAsia="Times New Roman" w:hAnsi="Times New Roman"/>
          <w:sz w:val="24"/>
          <w:szCs w:val="24"/>
          <w:rtl w:val="0"/>
        </w:rPr>
        <w:t xml:space="preserve">, как работает кровь, — поправил его Гарри Поттер. — С помощью экспериментов.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Хорошо, — сказал Драко. — Каких экспериментов?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зловеще улыбнулся под капюшоном.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это ты мне скажешь.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Драко слышал о так называемом методе Сократа, в котором обучение происходило с помощью вопросов (назван в честь античного философа, который был слишком умён для магла, а следовательно, был замаскировавшимся чистокровным волшебником). Один из его учителей использовал метод Сократа. </w:t>
      </w:r>
      <w:r w:rsidDel="00000000" w:rsidR="00000000" w:rsidRPr="00000000">
        <w:rPr>
          <w:rFonts w:ascii="Times New Roman" w:cs="Times New Roman" w:eastAsia="Times New Roman" w:hAnsi="Times New Roman"/>
          <w:sz w:val="24"/>
          <w:szCs w:val="24"/>
          <w:highlight w:val="white"/>
          <w:rtl w:val="0"/>
        </w:rPr>
        <w:t xml:space="preserve">Раздражает</w:t>
      </w:r>
      <w:r w:rsidDel="00000000" w:rsidR="00000000" w:rsidRPr="00000000">
        <w:rPr>
          <w:rFonts w:ascii="Times New Roman" w:cs="Times New Roman" w:eastAsia="Times New Roman" w:hAnsi="Times New Roman"/>
          <w:sz w:val="24"/>
          <w:szCs w:val="24"/>
          <w:highlight w:val="white"/>
          <w:rtl w:val="0"/>
        </w:rPr>
        <w:t xml:space="preserve">, но зато эффективно.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Ещё был метод Поттера, и он был безумен.</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Справедливости ради стоит заметить, что Гарри Поттер попробовал сначала использовать метод Сократа, но особых успехов не добился.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Он спросил Драко, как тот может </w:t>
      </w:r>
      <w:r w:rsidDel="00000000" w:rsidR="00000000" w:rsidRPr="00000000">
        <w:rPr>
          <w:rFonts w:ascii="Times New Roman" w:cs="Times New Roman" w:eastAsia="Times New Roman" w:hAnsi="Times New Roman"/>
          <w:i w:val="1"/>
          <w:sz w:val="24"/>
          <w:szCs w:val="24"/>
          <w:rtl w:val="0"/>
        </w:rPr>
        <w:t xml:space="preserve">опровергнуть </w:t>
      </w:r>
      <w:r w:rsidDel="00000000" w:rsidR="00000000" w:rsidRPr="00000000">
        <w:rPr>
          <w:rFonts w:ascii="Times New Roman" w:cs="Times New Roman" w:eastAsia="Times New Roman" w:hAnsi="Times New Roman"/>
          <w:sz w:val="24"/>
          <w:szCs w:val="24"/>
          <w:rtl w:val="0"/>
        </w:rPr>
        <w:t xml:space="preserve">утверждение о том, что волшебники не могут повторить </w:t>
      </w:r>
      <w:r w:rsidDel="00000000" w:rsidR="00000000" w:rsidRPr="00000000">
        <w:rPr>
          <w:rFonts w:ascii="Times New Roman" w:cs="Times New Roman" w:eastAsia="Times New Roman" w:hAnsi="Times New Roman"/>
          <w:sz w:val="24"/>
          <w:szCs w:val="24"/>
          <w:rtl w:val="0"/>
        </w:rPr>
        <w:t xml:space="preserve">того</w:t>
      </w:r>
      <w:r w:rsidDel="00000000" w:rsidR="00000000" w:rsidRPr="00000000">
        <w:rPr>
          <w:rFonts w:ascii="Times New Roman" w:cs="Times New Roman" w:eastAsia="Times New Roman" w:hAnsi="Times New Roman"/>
          <w:sz w:val="24"/>
          <w:szCs w:val="24"/>
          <w:rtl w:val="0"/>
        </w:rPr>
        <w:t xml:space="preserve">, что делали восемь столетий назад, потому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смешивались</w:t>
      </w:r>
      <w:r w:rsidDel="00000000" w:rsidR="00000000" w:rsidRPr="00000000">
        <w:rPr>
          <w:rFonts w:ascii="Times New Roman" w:cs="Times New Roman" w:eastAsia="Times New Roman" w:hAnsi="Times New Roman"/>
          <w:sz w:val="24"/>
          <w:szCs w:val="24"/>
          <w:rtl w:val="0"/>
        </w:rPr>
        <w:t xml:space="preserve"> с маглорождёнными и сквибами.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что </w:t>
      </w:r>
      <w:r w:rsidDel="00000000" w:rsidR="00000000" w:rsidRPr="00000000">
        <w:rPr>
          <w:rFonts w:ascii="Times New Roman" w:cs="Times New Roman" w:eastAsia="Times New Roman" w:hAnsi="Times New Roman"/>
          <w:sz w:val="24"/>
          <w:szCs w:val="24"/>
          <w:rtl w:val="0"/>
        </w:rPr>
        <w:t xml:space="preserve">Драко заявил, что не понимает, как Гарри Поттер может с невозмутимым видом утверждать, что это не ловушка.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не моргнув ответил, что за подобные жалкие, очевидные ловушки </w:t>
      </w:r>
      <w:r w:rsidDel="00000000" w:rsidR="00000000" w:rsidRPr="00000000">
        <w:rPr>
          <w:rFonts w:ascii="Times New Roman" w:cs="Times New Roman" w:eastAsia="Times New Roman" w:hAnsi="Times New Roman"/>
          <w:i w:val="1"/>
          <w:sz w:val="24"/>
          <w:szCs w:val="24"/>
          <w:rtl w:val="0"/>
        </w:rPr>
        <w:t xml:space="preserve">его самого</w:t>
      </w:r>
      <w:r w:rsidDel="00000000" w:rsidR="00000000" w:rsidRPr="00000000">
        <w:rPr>
          <w:rFonts w:ascii="Times New Roman" w:cs="Times New Roman" w:eastAsia="Times New Roman" w:hAnsi="Times New Roman"/>
          <w:sz w:val="24"/>
          <w:szCs w:val="24"/>
          <w:rtl w:val="0"/>
        </w:rPr>
        <w:t xml:space="preserve"> стоило бы стереть в порошок и скормить ручным змеям. </w:t>
      </w:r>
      <w:r w:rsidDel="00000000" w:rsidR="00000000" w:rsidRPr="00000000">
        <w:rPr>
          <w:rFonts w:ascii="Times New Roman" w:cs="Times New Roman" w:eastAsia="Times New Roman" w:hAnsi="Times New Roman"/>
          <w:sz w:val="24"/>
          <w:szCs w:val="24"/>
          <w:rtl w:val="0"/>
        </w:rPr>
        <w:t xml:space="preserve">Но это вовсе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ловушка, </w:t>
      </w:r>
      <w:r w:rsidDel="00000000" w:rsidR="00000000" w:rsidRPr="00000000">
        <w:rPr>
          <w:rFonts w:ascii="Times New Roman" w:cs="Times New Roman" w:eastAsia="Times New Roman" w:hAnsi="Times New Roman"/>
          <w:sz w:val="24"/>
          <w:szCs w:val="24"/>
          <w:rtl w:val="0"/>
        </w:rPr>
        <w:t xml:space="preserve">а метод, применяемый учёными. Если ты честно стараешься опровергнуть свои собственные теории и терпишь неудачу, значит, ты победил.</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попытался указать на потрясающую тупость предположения, в соответствии с которым получалось, что лучшим способом выжить в дуэли было направить Авада Кедавру себе в ноги и промахнуться.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w:t>
      </w:r>
      <w:r w:rsidDel="00000000" w:rsidR="00000000" w:rsidRPr="00000000">
        <w:rPr>
          <w:rFonts w:ascii="Times New Roman" w:cs="Times New Roman" w:eastAsia="Times New Roman" w:hAnsi="Times New Roman"/>
          <w:i w:val="1"/>
          <w:sz w:val="24"/>
          <w:szCs w:val="24"/>
          <w:rtl w:val="0"/>
        </w:rPr>
        <w:t xml:space="preserve">кивнул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покачал головой.</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Затем Гарри Поттер описал идею</w:t>
      </w:r>
      <w:r w:rsidDel="00000000" w:rsidR="00000000" w:rsidRPr="00000000">
        <w:rPr>
          <w:rFonts w:ascii="Times New Roman" w:cs="Times New Roman" w:eastAsia="Times New Roman" w:hAnsi="Times New Roman"/>
          <w:sz w:val="24"/>
          <w:szCs w:val="24"/>
          <w:rtl w:val="0"/>
        </w:rPr>
        <w:t xml:space="preserve">, что учёные находят истину в поединке мнений, а поединка без оппонента быть не может. Поэтому Драко должен представить точку зрения противников гипотезы чистоты крови, чтобы потом её опровергнуть. Это Драко понял уже лучше, несмотря на слегка недовольный вид Гарри Поттера. Например, если очевидно, что в случае правильности принципов чистоты крови небо должно быть синим, а в противном случае — зелёным, и никто никогда не видел неба, то достаточно выйти на улицу и всем его показать, чтобы одержать победу. И если это случится шесть раз подряд, люди начнут замечать тенденцию.</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Поттер продолжил заявлением, что все противники, придуманные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слишком слабы, поэтому для теории чистоты крови не будет чести победить их, ибо поединок не произведёт ни на кого впечатления. Это Драко тоже понял. «</w:t>
      </w:r>
      <w:r w:rsidDel="00000000" w:rsidR="00000000" w:rsidRPr="00000000">
        <w:rPr>
          <w:rFonts w:ascii="Times New Roman" w:cs="Times New Roman" w:eastAsia="Times New Roman" w:hAnsi="Times New Roman"/>
          <w:i w:val="1"/>
          <w:sz w:val="24"/>
          <w:szCs w:val="24"/>
          <w:rtl w:val="0"/>
        </w:rPr>
        <w:t xml:space="preserve">Волшебники становятся слабее, потому что домовые эльфы похищают у них магию»</w:t>
      </w:r>
      <w:r w:rsidDel="00000000" w:rsidR="00000000" w:rsidRPr="00000000">
        <w:rPr>
          <w:rFonts w:ascii="Times New Roman" w:cs="Times New Roman" w:eastAsia="Times New Roman" w:hAnsi="Times New Roman"/>
          <w:sz w:val="24"/>
          <w:szCs w:val="24"/>
          <w:rtl w:val="0"/>
        </w:rPr>
        <w:t xml:space="preserve"> для него тоже звучало неубедительно.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(Хотя Гарри Поттер отметил, что данную гипотезу по крайней мере можно проверить: выяснить, становились ли домовые эльфы сильнее с течением времени, и нарисовать графики возрастания силы эльфов и упадка сил волшебников. Если они совпадут, это будет указанием в поддержку гипотезы эльфов. Всё это было сказано настолько серьёзным тоном, что у Драко возникло мимолётное искушение задать Добби несколько прямых вопросов под Сывороткой правды.)</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 наконец, Гарри Поттер сказал, что Драко </w:t>
      </w:r>
      <w:r w:rsidDel="00000000" w:rsidR="00000000" w:rsidRPr="00000000">
        <w:rPr>
          <w:rFonts w:ascii="Times New Roman" w:cs="Times New Roman" w:eastAsia="Times New Roman" w:hAnsi="Times New Roman"/>
          <w:i w:val="1"/>
          <w:sz w:val="24"/>
          <w:szCs w:val="24"/>
          <w:rtl w:val="0"/>
        </w:rPr>
        <w:t xml:space="preserve">нельзя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устраивать подставной поединок. Учёные не тупые, им будет очевидно, что битва подстроена. Сражение должно быть настоящим, между двумя теориями, каждая из которых </w:t>
      </w:r>
      <w:r w:rsidDel="00000000" w:rsidR="00000000" w:rsidRPr="00000000">
        <w:rPr>
          <w:rFonts w:ascii="Times New Roman" w:cs="Times New Roman" w:eastAsia="Times New Roman" w:hAnsi="Times New Roman"/>
          <w:sz w:val="24"/>
          <w:szCs w:val="24"/>
          <w:rtl w:val="0"/>
        </w:rPr>
        <w:t xml:space="preserve">имеет право на существование</w:t>
      </w:r>
      <w:r w:rsidDel="00000000" w:rsidR="00000000" w:rsidRPr="00000000">
        <w:rPr>
          <w:rFonts w:ascii="Times New Roman" w:cs="Times New Roman" w:eastAsia="Times New Roman" w:hAnsi="Times New Roman"/>
          <w:sz w:val="24"/>
          <w:szCs w:val="24"/>
          <w:rtl w:val="0"/>
        </w:rPr>
        <w:t xml:space="preserve">, с проверкой, которую может пройти только </w:t>
      </w:r>
      <w:r w:rsidDel="00000000" w:rsidR="00000000" w:rsidRPr="00000000">
        <w:rPr>
          <w:rFonts w:ascii="Times New Roman" w:cs="Times New Roman" w:eastAsia="Times New Roman" w:hAnsi="Times New Roman"/>
          <w:i w:val="1"/>
          <w:sz w:val="24"/>
          <w:szCs w:val="24"/>
          <w:rtl w:val="0"/>
        </w:rPr>
        <w:t xml:space="preserve">истинная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гипотеза. Что-то на самом деле </w:t>
      </w:r>
      <w:r w:rsidDel="00000000" w:rsidR="00000000" w:rsidRPr="00000000">
        <w:rPr>
          <w:rFonts w:ascii="Times New Roman" w:cs="Times New Roman" w:eastAsia="Times New Roman" w:hAnsi="Times New Roman"/>
          <w:i w:val="1"/>
          <w:sz w:val="24"/>
          <w:szCs w:val="24"/>
          <w:rtl w:val="0"/>
        </w:rPr>
        <w:t xml:space="preserve">должно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пойти по-другому, в зависимости от того, какая из гипотез на самом деле верна, и наблюдающие опытные учёные должны быть способны подтвердить это. Гарри Поттер заявил, что он сам хочет узнать,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как на самом деле работает кровь</w:t>
      </w:r>
      <w:r w:rsidDel="00000000" w:rsidR="00000000" w:rsidRPr="00000000">
        <w:rPr>
          <w:rFonts w:ascii="Times New Roman" w:cs="Times New Roman" w:eastAsia="Times New Roman" w:hAnsi="Times New Roman"/>
          <w:sz w:val="24"/>
          <w:szCs w:val="24"/>
          <w:rtl w:val="0"/>
        </w:rPr>
        <w:t xml:space="preserve">, и для этого ему нужно </w:t>
      </w:r>
      <w:r w:rsidDel="00000000" w:rsidR="00000000" w:rsidRPr="00000000">
        <w:rPr>
          <w:rFonts w:ascii="Times New Roman" w:cs="Times New Roman" w:eastAsia="Times New Roman" w:hAnsi="Times New Roman"/>
          <w:sz w:val="24"/>
          <w:szCs w:val="24"/>
          <w:rtl w:val="0"/>
        </w:rPr>
        <w:t xml:space="preserve">увидеть, что</w:t>
      </w:r>
      <w:r w:rsidDel="00000000" w:rsidR="00000000" w:rsidRPr="00000000">
        <w:rPr>
          <w:rFonts w:ascii="Times New Roman" w:cs="Times New Roman" w:eastAsia="Times New Roman" w:hAnsi="Times New Roman"/>
          <w:sz w:val="24"/>
          <w:szCs w:val="24"/>
          <w:rtl w:val="0"/>
        </w:rPr>
        <w:t xml:space="preserve"> теория чистоты крови </w:t>
      </w:r>
      <w:r w:rsidDel="00000000" w:rsidR="00000000" w:rsidRPr="00000000">
        <w:rPr>
          <w:rFonts w:ascii="Times New Roman" w:cs="Times New Roman" w:eastAsia="Times New Roman" w:hAnsi="Times New Roman"/>
          <w:i w:val="1"/>
          <w:sz w:val="24"/>
          <w:szCs w:val="24"/>
          <w:rtl w:val="0"/>
        </w:rPr>
        <w:t xml:space="preserve">на самом деле победила</w:t>
      </w:r>
      <w:r w:rsidDel="00000000" w:rsidR="00000000" w:rsidRPr="00000000">
        <w:rPr>
          <w:rFonts w:ascii="Times New Roman" w:cs="Times New Roman" w:eastAsia="Times New Roman" w:hAnsi="Times New Roman"/>
          <w:sz w:val="24"/>
          <w:szCs w:val="24"/>
          <w:rtl w:val="0"/>
        </w:rPr>
        <w:t xml:space="preserve">, и не собирается же Драко обманывать </w:t>
      </w:r>
      <w:r w:rsidDel="00000000" w:rsidR="00000000" w:rsidRPr="00000000">
        <w:rPr>
          <w:rFonts w:ascii="Times New Roman" w:cs="Times New Roman" w:eastAsia="Times New Roman" w:hAnsi="Times New Roman"/>
          <w:i w:val="1"/>
          <w:sz w:val="24"/>
          <w:szCs w:val="24"/>
          <w:rtl w:val="0"/>
        </w:rPr>
        <w:t xml:space="preserve">его </w:t>
      </w:r>
      <w:r w:rsidDel="00000000" w:rsidR="00000000" w:rsidRPr="00000000">
        <w:rPr>
          <w:rFonts w:ascii="Times New Roman" w:cs="Times New Roman" w:eastAsia="Times New Roman" w:hAnsi="Times New Roman"/>
          <w:sz w:val="24"/>
          <w:szCs w:val="24"/>
          <w:rtl w:val="0"/>
        </w:rPr>
        <w:t xml:space="preserve">гипотезами, которые легко разбить.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Даже поняв эту мысль, Драко не смог придумать какую-нибудь «правдоподобную альтернативу», как это назвал Гарри, для идеи, что волшебники становится менее могущественными, поскольку мешают свою кровь с грязью. Это было слишком очевидной истиной.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 чего Гарри Поттер слегка </w:t>
      </w:r>
      <w:r w:rsidDel="00000000" w:rsidR="00000000" w:rsidRPr="00000000">
        <w:rPr>
          <w:rFonts w:ascii="Times New Roman" w:cs="Times New Roman" w:eastAsia="Times New Roman" w:hAnsi="Times New Roman"/>
          <w:sz w:val="24"/>
          <w:szCs w:val="24"/>
          <w:rtl w:val="0"/>
        </w:rPr>
        <w:t xml:space="preserve">раздражённо</w:t>
      </w:r>
      <w:r w:rsidDel="00000000" w:rsidR="00000000" w:rsidRPr="00000000">
        <w:rPr>
          <w:rFonts w:ascii="Times New Roman" w:cs="Times New Roman" w:eastAsia="Times New Roman" w:hAnsi="Times New Roman"/>
          <w:sz w:val="24"/>
          <w:szCs w:val="24"/>
          <w:rtl w:val="0"/>
        </w:rPr>
        <w:t xml:space="preserve"> заметил,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не может поверить,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у Драко и впрямь так плохо получается воображать себя на чужом месте.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Наверняка же</w:t>
      </w:r>
      <w:r w:rsidDel="00000000" w:rsidR="00000000" w:rsidRPr="00000000">
        <w:rPr>
          <w:rFonts w:ascii="Times New Roman" w:cs="Times New Roman" w:eastAsia="Times New Roman" w:hAnsi="Times New Roman"/>
          <w:sz w:val="24"/>
          <w:szCs w:val="24"/>
          <w:rtl w:val="0"/>
        </w:rPr>
        <w:t xml:space="preserve"> существовали Пожиратели Смерти, которые изображали врагов чистоты крови, и у них, </w:t>
      </w:r>
      <w:r w:rsidDel="00000000" w:rsidR="00000000" w:rsidRPr="00000000">
        <w:rPr>
          <w:rFonts w:ascii="Times New Roman" w:cs="Times New Roman" w:eastAsia="Times New Roman" w:hAnsi="Times New Roman"/>
          <w:sz w:val="24"/>
          <w:szCs w:val="24"/>
          <w:rtl w:val="0"/>
        </w:rPr>
        <w:t xml:space="preserve">без сомнения, нашлись бы</w:t>
      </w:r>
      <w:r w:rsidDel="00000000" w:rsidR="00000000" w:rsidRPr="00000000">
        <w:rPr>
          <w:rFonts w:ascii="Times New Roman" w:cs="Times New Roman" w:eastAsia="Times New Roman" w:hAnsi="Times New Roman"/>
          <w:sz w:val="24"/>
          <w:szCs w:val="24"/>
          <w:rtl w:val="0"/>
        </w:rPr>
        <w:t xml:space="preserve"> более </w:t>
      </w:r>
      <w:r w:rsidDel="00000000" w:rsidR="00000000" w:rsidRPr="00000000">
        <w:rPr>
          <w:rFonts w:ascii="Times New Roman" w:cs="Times New Roman" w:eastAsia="Times New Roman" w:hAnsi="Times New Roman"/>
          <w:sz w:val="24"/>
          <w:szCs w:val="24"/>
          <w:rtl w:val="0"/>
        </w:rPr>
        <w:t xml:space="preserve">правдоподобные </w:t>
      </w:r>
      <w:r w:rsidDel="00000000" w:rsidR="00000000" w:rsidRPr="00000000">
        <w:rPr>
          <w:rFonts w:ascii="Times New Roman" w:cs="Times New Roman" w:eastAsia="Times New Roman" w:hAnsi="Times New Roman"/>
          <w:sz w:val="24"/>
          <w:szCs w:val="24"/>
          <w:rtl w:val="0"/>
        </w:rPr>
        <w:t xml:space="preserve">аргументы против собственной стороны, чем то, что предлагает Драко. Если бы Драко изображал сторонника Дамблдора и высказал бы идею о домовых эльфах, он бы </w:t>
      </w:r>
      <w:r w:rsidDel="00000000" w:rsidR="00000000" w:rsidRPr="00000000">
        <w:rPr>
          <w:rFonts w:ascii="Times New Roman" w:cs="Times New Roman" w:eastAsia="Times New Roman" w:hAnsi="Times New Roman"/>
          <w:sz w:val="24"/>
          <w:szCs w:val="24"/>
          <w:rtl w:val="0"/>
        </w:rPr>
        <w:t xml:space="preserve">ни на секунду никого не одурачил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был вынужден признать, что в этом есть смысл.</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Тут и начался метод Поттера.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Ну</w:t>
      </w:r>
      <w:r w:rsidDel="00000000" w:rsidR="00000000" w:rsidRPr="00000000">
        <w:rPr>
          <w:rFonts w:ascii="Times New Roman" w:cs="Times New Roman" w:eastAsia="Times New Roman" w:hAnsi="Times New Roman"/>
          <w:sz w:val="24"/>
          <w:szCs w:val="24"/>
          <w:highlight w:val="white"/>
          <w:rtl w:val="0"/>
        </w:rPr>
        <w:t xml:space="preserve">, доктор Малфой, — прохныкал Гарри Поттер. — Ну почему вы не хотите принять мою работу?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Гарри Поттеру пришлось повторить фразу </w:t>
      </w:r>
      <w:r w:rsidDel="00000000" w:rsidR="00000000" w:rsidRPr="00000000">
        <w:rPr>
          <w:rFonts w:ascii="Times New Roman" w:cs="Times New Roman" w:eastAsia="Times New Roman" w:hAnsi="Times New Roman"/>
          <w:sz w:val="24"/>
          <w:szCs w:val="24"/>
          <w:highlight w:val="white"/>
          <w:rtl w:val="0"/>
        </w:rPr>
        <w:t xml:space="preserve">«просто сделай вид, будто делаешь вид, что ты учёный»</w:t>
      </w:r>
      <w:r w:rsidDel="00000000" w:rsidR="00000000" w:rsidRPr="00000000">
        <w:rPr>
          <w:rFonts w:ascii="Times New Roman" w:cs="Times New Roman" w:eastAsia="Times New Roman" w:hAnsi="Times New Roman"/>
          <w:sz w:val="24"/>
          <w:szCs w:val="24"/>
          <w:highlight w:val="white"/>
          <w:rtl w:val="0"/>
        </w:rPr>
        <w:t xml:space="preserve"> трижды, чтоб</w:t>
      </w:r>
      <w:r w:rsidDel="00000000" w:rsidR="00000000" w:rsidRPr="00000000">
        <w:rPr>
          <w:rFonts w:ascii="Times New Roman" w:cs="Times New Roman" w:eastAsia="Times New Roman" w:hAnsi="Times New Roman"/>
          <w:sz w:val="24"/>
          <w:szCs w:val="24"/>
          <w:rtl w:val="0"/>
        </w:rPr>
        <w:t xml:space="preserve">ы до Драко наконец дошёл её смысл.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Тогда</w:t>
      </w:r>
      <w:r w:rsidDel="00000000" w:rsidR="00000000" w:rsidRPr="00000000">
        <w:rPr>
          <w:rFonts w:ascii="Times New Roman" w:cs="Times New Roman" w:eastAsia="Times New Roman" w:hAnsi="Times New Roman"/>
          <w:sz w:val="24"/>
          <w:szCs w:val="24"/>
          <w:rtl w:val="0"/>
        </w:rPr>
        <w:t xml:space="preserve"> Драко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понял, что с мозгами Гарри Поттера что-то </w:t>
      </w:r>
      <w:r w:rsidDel="00000000" w:rsidR="00000000" w:rsidRPr="00000000">
        <w:rPr>
          <w:rFonts w:ascii="Times New Roman" w:cs="Times New Roman" w:eastAsia="Times New Roman" w:hAnsi="Times New Roman"/>
          <w:sz w:val="24"/>
          <w:szCs w:val="24"/>
          <w:rtl w:val="0"/>
        </w:rPr>
        <w:t xml:space="preserve">сильно не в порядке</w:t>
      </w:r>
      <w:r w:rsidDel="00000000" w:rsidR="00000000" w:rsidRPr="00000000">
        <w:rPr>
          <w:rFonts w:ascii="Times New Roman" w:cs="Times New Roman" w:eastAsia="Times New Roman" w:hAnsi="Times New Roman"/>
          <w:sz w:val="24"/>
          <w:szCs w:val="24"/>
          <w:rtl w:val="0"/>
        </w:rPr>
        <w:t xml:space="preserve">, и любой, кто попробует на нём легилименцию, рискует</w:t>
      </w:r>
      <w:r w:rsidDel="00000000" w:rsidR="00000000" w:rsidRPr="00000000">
        <w:rPr>
          <w:rFonts w:ascii="Times New Roman" w:cs="Times New Roman" w:eastAsia="Times New Roman" w:hAnsi="Times New Roman"/>
          <w:sz w:val="24"/>
          <w:szCs w:val="24"/>
          <w:rtl w:val="0"/>
        </w:rPr>
        <w:t xml:space="preserve"> застрять в них навсегда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Затем Гарри Поттер </w:t>
      </w:r>
      <w:r w:rsidDel="00000000" w:rsidR="00000000" w:rsidRPr="00000000">
        <w:rPr>
          <w:rFonts w:ascii="Times New Roman" w:cs="Times New Roman" w:eastAsia="Times New Roman" w:hAnsi="Times New Roman"/>
          <w:sz w:val="24"/>
          <w:szCs w:val="24"/>
          <w:rtl w:val="0"/>
        </w:rPr>
        <w:t xml:space="preserve">пустился в дальнейшие объяснения</w:t>
      </w:r>
      <w:r w:rsidDel="00000000" w:rsidR="00000000" w:rsidRPr="00000000">
        <w:rPr>
          <w:rFonts w:ascii="Times New Roman" w:cs="Times New Roman" w:eastAsia="Times New Roman" w:hAnsi="Times New Roman"/>
          <w:sz w:val="24"/>
          <w:szCs w:val="24"/>
          <w:rtl w:val="0"/>
        </w:rPr>
        <w:t xml:space="preserve">: Драко — Пожиратель Смерти, который скрывается </w:t>
      </w:r>
      <w:r w:rsidDel="00000000" w:rsidR="00000000" w:rsidRPr="00000000">
        <w:rPr>
          <w:rFonts w:ascii="Times New Roman" w:cs="Times New Roman" w:eastAsia="Times New Roman" w:hAnsi="Times New Roman"/>
          <w:sz w:val="24"/>
          <w:szCs w:val="24"/>
          <w:rtl w:val="0"/>
        </w:rPr>
        <w:t xml:space="preserve">под </w:t>
      </w:r>
      <w:r w:rsidDel="00000000" w:rsidR="00000000" w:rsidRPr="00000000">
        <w:rPr>
          <w:rFonts w:ascii="Times New Roman" w:cs="Times New Roman" w:eastAsia="Times New Roman" w:hAnsi="Times New Roman"/>
          <w:sz w:val="24"/>
          <w:szCs w:val="24"/>
          <w:rtl w:val="0"/>
        </w:rPr>
        <w:t xml:space="preserve">личиной доктора Малфоя, редактора в научном журнале. Он хочет отклонить работу своего врага, доктора Поттера, под названием «О наследуемости магических способностей». Но если Пожиратель Смерти не </w:t>
      </w:r>
      <w:r w:rsidDel="00000000" w:rsidR="00000000" w:rsidRPr="00000000">
        <w:rPr>
          <w:rFonts w:ascii="Times New Roman" w:cs="Times New Roman" w:eastAsia="Times New Roman" w:hAnsi="Times New Roman"/>
          <w:sz w:val="24"/>
          <w:szCs w:val="24"/>
          <w:rtl w:val="0"/>
        </w:rPr>
        <w:t xml:space="preserve">будет похож на настоящего учён</w:t>
      </w:r>
      <w:r w:rsidDel="00000000" w:rsidR="00000000" w:rsidRPr="00000000">
        <w:rPr>
          <w:rFonts w:ascii="Times New Roman" w:cs="Times New Roman" w:eastAsia="Times New Roman" w:hAnsi="Times New Roman"/>
          <w:sz w:val="24"/>
          <w:szCs w:val="24"/>
          <w:rtl w:val="0"/>
        </w:rPr>
        <w:t xml:space="preserve">ого, его раскроют и казнят. В то же время за доктором Малфоем наблюдают претенденты на его место, так что необходимо отклонить работу доктора Поттера на основании объективных научных причин, иначе доктор Малфой потеряет пост редактора.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как только Распределяющая шляпа не оказалась в больнице Святого Мунго?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Это была самая сложная роль, сыграть которую 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когда-либо</w:t>
      </w:r>
      <w:r w:rsidDel="00000000" w:rsidR="00000000" w:rsidRPr="00000000">
        <w:rPr>
          <w:rFonts w:ascii="Times New Roman" w:cs="Times New Roman" w:eastAsia="Times New Roman" w:hAnsi="Times New Roman"/>
          <w:sz w:val="24"/>
          <w:szCs w:val="24"/>
          <w:rtl w:val="0"/>
        </w:rPr>
        <w:t xml:space="preserve"> просили</w:t>
      </w:r>
      <w:r w:rsidDel="00000000" w:rsidR="00000000" w:rsidRPr="00000000">
        <w:rPr>
          <w:rFonts w:ascii="Times New Roman" w:cs="Times New Roman" w:eastAsia="Times New Roman" w:hAnsi="Times New Roman"/>
          <w:sz w:val="24"/>
          <w:szCs w:val="24"/>
          <w:rtl w:val="0"/>
        </w:rPr>
        <w:t xml:space="preserve">, но отказаться от подобного вызова Драко не мог.</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 прямо сейчас они, как выразился Гарри, </w:t>
      </w:r>
      <w:r w:rsidDel="00000000" w:rsidR="00000000" w:rsidRPr="00000000">
        <w:rPr>
          <w:rFonts w:ascii="Times New Roman" w:cs="Times New Roman" w:eastAsia="Times New Roman" w:hAnsi="Times New Roman"/>
          <w:sz w:val="24"/>
          <w:szCs w:val="24"/>
          <w:rtl w:val="0"/>
        </w:rPr>
        <w:t xml:space="preserve">вживались в роль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Боюсь, доктор Поттер, вы написали работу чернилами не того цвета, — сказал Драко. — Следующий!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Доктор Поттер великолепно изобразил отчаяние, и Драко не мог не почувствовать вспышку радости доктора Малфоя, даже если на самом деле доктор Малфой был Пожирателем Смерти.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Это было весело. Он бы так целый день провёл.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Доктор Поттер с унылым видом поднялся со стула и поплёлся прочь. Сделав пару шагов, он превратился в Гарри Поттера, который показал Драко оттопыренный вверх большой палец, </w:t>
      </w:r>
      <w:r w:rsidDel="00000000" w:rsidR="00000000" w:rsidRPr="00000000">
        <w:rPr>
          <w:rFonts w:ascii="Times New Roman" w:cs="Times New Roman" w:eastAsia="Times New Roman" w:hAnsi="Times New Roman"/>
          <w:sz w:val="24"/>
          <w:szCs w:val="24"/>
          <w:highlight w:val="white"/>
          <w:rtl w:val="0"/>
        </w:rPr>
        <w:t xml:space="preserve">а</w:t>
      </w:r>
      <w:r w:rsidDel="00000000" w:rsidR="00000000" w:rsidRPr="00000000">
        <w:rPr>
          <w:rFonts w:ascii="Times New Roman" w:cs="Times New Roman" w:eastAsia="Times New Roman" w:hAnsi="Times New Roman"/>
          <w:sz w:val="24"/>
          <w:szCs w:val="24"/>
          <w:highlight w:val="white"/>
          <w:rtl w:val="0"/>
        </w:rPr>
        <w:t xml:space="preserve"> затем снова стал доктором Поттером, который возвращался к столу с широкой улыбкой.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Доктор Поттер сел и протянул доктору Малфою лист пергамента, на котором было написано: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О</w:t>
      </w:r>
      <w:r w:rsidDel="00000000" w:rsidR="00000000" w:rsidRPr="00000000">
        <w:rPr>
          <w:rFonts w:ascii="Times New Roman" w:cs="Times New Roman" w:eastAsia="Times New Roman" w:hAnsi="Times New Roman"/>
          <w:i w:val="1"/>
          <w:sz w:val="24"/>
          <w:szCs w:val="24"/>
          <w:rtl w:val="0"/>
        </w:rPr>
        <w:t xml:space="preserve"> наследуемости магических способностей</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Д-р Г. Дж. Поттер-Эванс-Веррес, Институт </w:t>
      </w:r>
      <w:r w:rsidDel="00000000" w:rsidR="00000000" w:rsidRPr="00000000">
        <w:rPr>
          <w:rFonts w:ascii="Times New Roman" w:cs="Times New Roman" w:eastAsia="Times New Roman" w:hAnsi="Times New Roman"/>
          <w:i w:val="1"/>
          <w:sz w:val="24"/>
          <w:szCs w:val="24"/>
          <w:rtl w:val="0"/>
        </w:rPr>
        <w:t xml:space="preserve">до</w:t>
      </w:r>
      <w:r w:rsidDel="00000000" w:rsidR="00000000" w:rsidRPr="00000000">
        <w:rPr>
          <w:rFonts w:ascii="Times New Roman" w:cs="Times New Roman" w:eastAsia="Times New Roman" w:hAnsi="Times New Roman"/>
          <w:i w:val="1"/>
          <w:sz w:val="24"/>
          <w:szCs w:val="24"/>
          <w:rtl w:val="0"/>
        </w:rPr>
        <w:t xml:space="preserve">статочно развитой</w:t>
      </w:r>
      <w:r w:rsidDel="00000000" w:rsidR="00000000" w:rsidRPr="00000000">
        <w:rPr>
          <w:rFonts w:ascii="Times New Roman" w:cs="Times New Roman" w:eastAsia="Times New Roman" w:hAnsi="Times New Roman"/>
          <w:i w:val="1"/>
          <w:sz w:val="24"/>
          <w:szCs w:val="24"/>
          <w:rtl w:val="0"/>
        </w:rPr>
        <w:t xml:space="preserve"> науки</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Моё наблюдение:</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Современные волшебники не могут творить столь же впечатляющие заклинания,</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что и волшебники, жившие 800 лет назад.</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Мой вывод:</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Волшебники стали слабее из-за смешения крови</w:t>
      </w:r>
    </w:p>
    <w:p w:rsidR="00000000" w:rsidDel="00000000" w:rsidP="00000000" w:rsidRDefault="00000000" w:rsidRPr="00000000">
      <w:pPr>
        <w:keepNext w:val="0"/>
        <w:keepLines w:val="0"/>
        <w:widowControl w:val="0"/>
        <w:spacing w:line="240" w:lineRule="auto"/>
        <w:ind w:firstLine="0"/>
        <w:contextualSpacing w:val="0"/>
        <w:jc w:val="center"/>
      </w:pPr>
      <w:r w:rsidDel="00000000" w:rsidR="00000000" w:rsidRPr="00000000">
        <w:rPr>
          <w:rFonts w:ascii="Times New Roman" w:cs="Times New Roman" w:eastAsia="Times New Roman" w:hAnsi="Times New Roman"/>
          <w:i w:val="1"/>
          <w:sz w:val="24"/>
          <w:szCs w:val="24"/>
          <w:rtl w:val="0"/>
        </w:rPr>
        <w:t xml:space="preserve">с маглорождёнными и </w:t>
      </w:r>
      <w:r w:rsidDel="00000000" w:rsidR="00000000" w:rsidRPr="00000000">
        <w:rPr>
          <w:rFonts w:ascii="Times New Roman" w:cs="Times New Roman" w:eastAsia="Times New Roman" w:hAnsi="Times New Roman"/>
          <w:i w:val="1"/>
          <w:sz w:val="24"/>
          <w:szCs w:val="24"/>
          <w:rtl w:val="0"/>
        </w:rPr>
        <w:t xml:space="preserve">сквибами.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Прошу прощения, д</w:t>
      </w:r>
      <w:r w:rsidDel="00000000" w:rsidR="00000000" w:rsidRPr="00000000">
        <w:rPr>
          <w:rFonts w:ascii="Times New Roman" w:cs="Times New Roman" w:eastAsia="Times New Roman" w:hAnsi="Times New Roman"/>
          <w:sz w:val="24"/>
          <w:szCs w:val="24"/>
          <w:rtl w:val="0"/>
        </w:rPr>
        <w:t xml:space="preserve">октор Малфой, — </w:t>
      </w:r>
      <w:r w:rsidDel="00000000" w:rsidR="00000000" w:rsidRPr="00000000">
        <w:rPr>
          <w:rFonts w:ascii="Times New Roman" w:cs="Times New Roman" w:eastAsia="Times New Roman" w:hAnsi="Times New Roman"/>
          <w:sz w:val="24"/>
          <w:szCs w:val="24"/>
          <w:rtl w:val="0"/>
        </w:rPr>
        <w:t xml:space="preserve">заискивающе начал</w:t>
      </w:r>
      <w:r w:rsidDel="00000000" w:rsidR="00000000" w:rsidRPr="00000000">
        <w:rPr>
          <w:rFonts w:ascii="Times New Roman" w:cs="Times New Roman" w:eastAsia="Times New Roman" w:hAnsi="Times New Roman"/>
          <w:sz w:val="24"/>
          <w:szCs w:val="24"/>
          <w:rtl w:val="0"/>
        </w:rPr>
        <w:t xml:space="preserve"> доктор Поттер, — </w:t>
      </w:r>
      <w:r w:rsidDel="00000000" w:rsidR="00000000" w:rsidRPr="00000000">
        <w:rPr>
          <w:rFonts w:ascii="Times New Roman" w:cs="Times New Roman" w:eastAsia="Times New Roman" w:hAnsi="Times New Roman"/>
          <w:sz w:val="24"/>
          <w:szCs w:val="24"/>
          <w:rtl w:val="0"/>
        </w:rPr>
        <w:t xml:space="preserve">я тут подумал,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мог бы «Журнал невоспроизводимых результатов» </w:t>
      </w:r>
      <w:r w:rsidDel="00000000" w:rsidR="00000000" w:rsidRPr="00000000">
        <w:rPr>
          <w:rFonts w:ascii="Times New Roman" w:cs="Times New Roman" w:eastAsia="Times New Roman" w:hAnsi="Times New Roman"/>
          <w:sz w:val="24"/>
          <w:szCs w:val="24"/>
          <w:rtl w:val="0"/>
        </w:rPr>
        <w:t xml:space="preserve">рассмотреть для публикации мою работу «О наследуемости магических способностей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взглянул на пергамент и улыбнулся, раздумывая о возможных причинах отказа. Если бы он был преподавателем, он бы не принял эссе, потому что оно было слишком коротким, поэтому…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Слишком большой объём, доктор Поттер, — заключил доктор Малфой.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мгновение на лице доктора Поттера появилось выражение искреннего замешательства.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А-а, — протянул он наконец. — А если я вычеркну отдельные строки про наблюдения и заключения и просто напишу: «поэтому…»?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Тогда объём будет слишком маленький. Следующий!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Доктор Поттер </w:t>
      </w:r>
      <w:r w:rsidDel="00000000" w:rsidR="00000000" w:rsidRPr="00000000">
        <w:rPr>
          <w:rFonts w:ascii="Times New Roman" w:cs="Times New Roman" w:eastAsia="Times New Roman" w:hAnsi="Times New Roman"/>
          <w:sz w:val="24"/>
          <w:szCs w:val="24"/>
          <w:rtl w:val="0"/>
        </w:rPr>
        <w:t xml:space="preserve">снова</w:t>
      </w:r>
      <w:r w:rsidDel="00000000" w:rsidR="00000000" w:rsidRPr="00000000">
        <w:rPr>
          <w:rFonts w:ascii="Times New Roman" w:cs="Times New Roman" w:eastAsia="Times New Roman" w:hAnsi="Times New Roman"/>
          <w:sz w:val="24"/>
          <w:szCs w:val="24"/>
          <w:rtl w:val="0"/>
        </w:rPr>
        <w:t xml:space="preserve"> поплёлся прочь.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Ладно, — сказал Гарри Поттер, — смотрю, ты уже наловчился, даже </w:t>
      </w:r>
      <w:r w:rsidDel="00000000" w:rsidR="00000000" w:rsidRPr="00000000">
        <w:rPr>
          <w:rFonts w:ascii="Times New Roman" w:cs="Times New Roman" w:eastAsia="Times New Roman" w:hAnsi="Times New Roman"/>
          <w:i w:val="1"/>
          <w:sz w:val="24"/>
          <w:szCs w:val="24"/>
          <w:highlight w:val="white"/>
          <w:rtl w:val="0"/>
        </w:rPr>
        <w:t xml:space="preserve">слишком</w:t>
      </w:r>
      <w:r w:rsidDel="00000000" w:rsidR="00000000" w:rsidRPr="00000000">
        <w:rPr>
          <w:rFonts w:ascii="Times New Roman" w:cs="Times New Roman" w:eastAsia="Times New Roman" w:hAnsi="Times New Roman"/>
          <w:i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Ещё два раза </w:t>
      </w:r>
      <w:r w:rsidDel="00000000" w:rsidR="00000000" w:rsidRPr="00000000">
        <w:rPr>
          <w:rFonts w:ascii="Times New Roman" w:cs="Times New Roman" w:eastAsia="Times New Roman" w:hAnsi="Times New Roman"/>
          <w:sz w:val="24"/>
          <w:szCs w:val="24"/>
          <w:highlight w:val="white"/>
          <w:rtl w:val="0"/>
        </w:rPr>
        <w:t xml:space="preserve">в тренировочном режиме</w:t>
      </w:r>
      <w:r w:rsidDel="00000000" w:rsidR="00000000" w:rsidRPr="00000000">
        <w:rPr>
          <w:rFonts w:ascii="Times New Roman" w:cs="Times New Roman" w:eastAsia="Times New Roman" w:hAnsi="Times New Roman"/>
          <w:sz w:val="24"/>
          <w:szCs w:val="24"/>
          <w:highlight w:val="white"/>
          <w:rtl w:val="0"/>
        </w:rPr>
        <w:t xml:space="preserve">, а потом по-настоящему и без пауз. Я подойду, и ты должен </w:t>
      </w:r>
      <w:r w:rsidDel="00000000" w:rsidR="00000000" w:rsidRPr="00000000">
        <w:rPr>
          <w:rFonts w:ascii="Times New Roman" w:cs="Times New Roman" w:eastAsia="Times New Roman" w:hAnsi="Times New Roman"/>
          <w:sz w:val="24"/>
          <w:szCs w:val="24"/>
          <w:highlight w:val="white"/>
          <w:rtl w:val="0"/>
        </w:rPr>
        <w:t xml:space="preserve">будешь </w:t>
      </w:r>
      <w:r w:rsidDel="00000000" w:rsidR="00000000" w:rsidRPr="00000000">
        <w:rPr>
          <w:rFonts w:ascii="Times New Roman" w:cs="Times New Roman" w:eastAsia="Times New Roman" w:hAnsi="Times New Roman"/>
          <w:sz w:val="24"/>
          <w:szCs w:val="24"/>
          <w:highlight w:val="white"/>
          <w:rtl w:val="0"/>
        </w:rPr>
        <w:t xml:space="preserve">отвергнуть статью из-за её содержания. Также помни — твои учёные-соперники не дремлют.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Следующая статья доктора Поттера была идеальна во всех отношениях, своего рода чудом, но, к сожалению, пришлось отвергнуть и её, потому что у журнала доктора Малфоя были проблемы с буквой «</w:t>
      </w:r>
      <w:r w:rsidDel="00000000" w:rsidR="00000000" w:rsidRPr="00000000">
        <w:rPr>
          <w:rFonts w:ascii="Times New Roman" w:cs="Times New Roman" w:eastAsia="Times New Roman" w:hAnsi="Times New Roman"/>
          <w:sz w:val="24"/>
          <w:szCs w:val="24"/>
          <w:highlight w:val="white"/>
          <w:rtl w:val="0"/>
        </w:rPr>
        <w:t xml:space="preserve">Е</w:t>
      </w:r>
      <w:r w:rsidDel="00000000" w:rsidR="00000000" w:rsidRPr="00000000">
        <w:rPr>
          <w:rFonts w:ascii="Times New Roman" w:cs="Times New Roman" w:eastAsia="Times New Roman" w:hAnsi="Times New Roman"/>
          <w:sz w:val="24"/>
          <w:szCs w:val="24"/>
          <w:highlight w:val="white"/>
          <w:rtl w:val="0"/>
        </w:rPr>
        <w:t xml:space="preserve">». А когда доктор Поттер предложил переписать статью, не используя слов с этой буквой, доктор Малфой объяснил, что вообще-то проблемы есть со всеми гласными.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Следующая статья была отвергнута, потому что вторник.</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На самом деле была суббота.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Доктор Поттер попробовал указать на это, но в ответ услышал: «Следующий!».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(Драко начал понимать, почему Снейп, имея возможность шантажировать Дамблдора, ограничился получением должности, которая позволила ему измываться над учениками.)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А потом...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Доктор Поттер приблизился к нему с </w:t>
      </w:r>
      <w:r w:rsidDel="00000000" w:rsidR="00000000" w:rsidRPr="00000000">
        <w:rPr>
          <w:rFonts w:ascii="Times New Roman" w:cs="Times New Roman" w:eastAsia="Times New Roman" w:hAnsi="Times New Roman"/>
          <w:sz w:val="24"/>
          <w:szCs w:val="24"/>
          <w:highlight w:val="white"/>
          <w:rtl w:val="0"/>
        </w:rPr>
        <w:t xml:space="preserve">высокомерной </w:t>
      </w:r>
      <w:r w:rsidDel="00000000" w:rsidR="00000000" w:rsidRPr="00000000">
        <w:rPr>
          <w:rFonts w:ascii="Times New Roman" w:cs="Times New Roman" w:eastAsia="Times New Roman" w:hAnsi="Times New Roman"/>
          <w:sz w:val="24"/>
          <w:szCs w:val="24"/>
          <w:highlight w:val="white"/>
          <w:rtl w:val="0"/>
        </w:rPr>
        <w:t xml:space="preserve">ухмылкой.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В</w:t>
      </w:r>
      <w:r w:rsidDel="00000000" w:rsidR="00000000" w:rsidRPr="00000000">
        <w:rPr>
          <w:rFonts w:ascii="Times New Roman" w:cs="Times New Roman" w:eastAsia="Times New Roman" w:hAnsi="Times New Roman"/>
          <w:sz w:val="24"/>
          <w:szCs w:val="24"/>
          <w:rtl w:val="0"/>
        </w:rPr>
        <w:t xml:space="preserve">от моя </w:t>
      </w:r>
      <w:r w:rsidDel="00000000" w:rsidR="00000000" w:rsidRPr="00000000">
        <w:rPr>
          <w:rFonts w:ascii="Times New Roman" w:cs="Times New Roman" w:eastAsia="Times New Roman" w:hAnsi="Times New Roman"/>
          <w:sz w:val="24"/>
          <w:szCs w:val="24"/>
          <w:rtl w:val="0"/>
        </w:rPr>
        <w:t xml:space="preserve">последняя</w:t>
      </w:r>
      <w:r w:rsidDel="00000000" w:rsidR="00000000" w:rsidRPr="00000000">
        <w:rPr>
          <w:rFonts w:ascii="Times New Roman" w:cs="Times New Roman" w:eastAsia="Times New Roman" w:hAnsi="Times New Roman"/>
          <w:sz w:val="24"/>
          <w:szCs w:val="24"/>
          <w:rtl w:val="0"/>
        </w:rPr>
        <w:t xml:space="preserve"> статья — «О </w:t>
      </w:r>
      <w:r w:rsidDel="00000000" w:rsidR="00000000" w:rsidRPr="00000000">
        <w:rPr>
          <w:rFonts w:ascii="Times New Roman" w:cs="Times New Roman" w:eastAsia="Times New Roman" w:hAnsi="Times New Roman"/>
          <w:sz w:val="24"/>
          <w:szCs w:val="24"/>
          <w:rtl w:val="0"/>
        </w:rPr>
        <w:t xml:space="preserve">наследуемости</w:t>
      </w:r>
      <w:r w:rsidDel="00000000" w:rsidR="00000000" w:rsidRPr="00000000">
        <w:rPr>
          <w:rFonts w:ascii="Times New Roman" w:cs="Times New Roman" w:eastAsia="Times New Roman" w:hAnsi="Times New Roman"/>
          <w:sz w:val="24"/>
          <w:szCs w:val="24"/>
          <w:rtl w:val="0"/>
        </w:rPr>
        <w:t xml:space="preserve"> магических способностей», — уверенно заявил доктор Поттер и протянул листок. — Я решил опубликовать её в вашем журнале, поэтому подготовил её с учётом</w:t>
      </w:r>
      <w:r w:rsidDel="00000000" w:rsidR="00000000" w:rsidRPr="00000000">
        <w:rPr>
          <w:rFonts w:ascii="Times New Roman" w:cs="Times New Roman" w:eastAsia="Times New Roman" w:hAnsi="Times New Roman"/>
          <w:sz w:val="24"/>
          <w:szCs w:val="24"/>
          <w:rtl w:val="0"/>
        </w:rPr>
        <w:t xml:space="preserve"> ваших требований к</w:t>
      </w:r>
      <w:r w:rsidDel="00000000" w:rsidR="00000000" w:rsidRPr="00000000">
        <w:rPr>
          <w:rFonts w:ascii="Times New Roman" w:cs="Times New Roman" w:eastAsia="Times New Roman" w:hAnsi="Times New Roman"/>
          <w:sz w:val="24"/>
          <w:szCs w:val="24"/>
          <w:rtl w:val="0"/>
        </w:rPr>
        <w:t xml:space="preserve"> публикации</w:t>
      </w:r>
      <w:r w:rsidDel="00000000" w:rsidR="00000000" w:rsidRPr="00000000">
        <w:rPr>
          <w:rFonts w:ascii="Times New Roman" w:cs="Times New Roman" w:eastAsia="Times New Roman" w:hAnsi="Times New Roman"/>
          <w:sz w:val="24"/>
          <w:szCs w:val="24"/>
          <w:rtl w:val="0"/>
        </w:rPr>
        <w:t xml:space="preserve">, так чт</w:t>
      </w:r>
      <w:r w:rsidDel="00000000" w:rsidR="00000000" w:rsidRPr="00000000">
        <w:rPr>
          <w:rFonts w:ascii="Times New Roman" w:cs="Times New Roman" w:eastAsia="Times New Roman" w:hAnsi="Times New Roman"/>
          <w:sz w:val="24"/>
          <w:szCs w:val="24"/>
          <w:highlight w:val="white"/>
          <w:rtl w:val="0"/>
        </w:rPr>
        <w:t xml:space="preserve">о никаких заминок не возникнет.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Пожиратель Смерти решил выследить и убить доктора Поттера после выполнения этого задания. Доктор Малфой сохранял на лице вежливую улыбку — соперники по-прежнему следили за ним. Он сказал...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(Пауза затянулась, доктор Поттер нетерпеливо глядел на него.)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 ...Позвольте взглянуть.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Доктор Малфой взял листок и внимательно его прочитал.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Пожиратель Смерти</w:t>
      </w:r>
      <w:r w:rsidDel="00000000" w:rsidR="00000000" w:rsidRPr="00000000">
        <w:rPr>
          <w:rFonts w:ascii="Times New Roman" w:cs="Times New Roman" w:eastAsia="Times New Roman" w:hAnsi="Times New Roman"/>
          <w:sz w:val="24"/>
          <w:szCs w:val="24"/>
          <w:highlight w:val="white"/>
          <w:rtl w:val="0"/>
        </w:rPr>
        <w:t xml:space="preserve"> заволновался</w:t>
      </w:r>
      <w:r w:rsidDel="00000000" w:rsidR="00000000" w:rsidRPr="00000000">
        <w:rPr>
          <w:rFonts w:ascii="Times New Roman" w:cs="Times New Roman" w:eastAsia="Times New Roman" w:hAnsi="Times New Roman"/>
          <w:sz w:val="24"/>
          <w:szCs w:val="24"/>
          <w:highlight w:val="white"/>
          <w:rtl w:val="0"/>
        </w:rPr>
        <w:t xml:space="preserve">, что он на самом деле </w:t>
      </w:r>
      <w:r w:rsidDel="00000000" w:rsidR="00000000" w:rsidRPr="00000000">
        <w:rPr>
          <w:rFonts w:ascii="Times New Roman" w:cs="Times New Roman" w:eastAsia="Times New Roman" w:hAnsi="Times New Roman"/>
          <w:sz w:val="24"/>
          <w:szCs w:val="24"/>
          <w:highlight w:val="white"/>
          <w:rtl w:val="0"/>
        </w:rPr>
        <w:t xml:space="preserve">никакой не учёный</w:t>
      </w:r>
      <w:r w:rsidDel="00000000" w:rsidR="00000000" w:rsidRPr="00000000">
        <w:rPr>
          <w:rFonts w:ascii="Times New Roman" w:cs="Times New Roman" w:eastAsia="Times New Roman" w:hAnsi="Times New Roman"/>
          <w:sz w:val="24"/>
          <w:szCs w:val="24"/>
          <w:highlight w:val="white"/>
          <w:rtl w:val="0"/>
        </w:rPr>
        <w:t xml:space="preserve">. Драко попытался </w:t>
      </w:r>
      <w:r w:rsidDel="00000000" w:rsidR="00000000" w:rsidRPr="00000000">
        <w:rPr>
          <w:rFonts w:ascii="Times New Roman" w:cs="Times New Roman" w:eastAsia="Times New Roman" w:hAnsi="Times New Roman"/>
          <w:sz w:val="24"/>
          <w:szCs w:val="24"/>
          <w:highlight w:val="white"/>
          <w:rtl w:val="0"/>
        </w:rPr>
        <w:t xml:space="preserve">представить себе</w:t>
      </w:r>
      <w:r w:rsidDel="00000000" w:rsidR="00000000" w:rsidRPr="00000000">
        <w:rPr>
          <w:rFonts w:ascii="Times New Roman" w:cs="Times New Roman" w:eastAsia="Times New Roman" w:hAnsi="Times New Roman"/>
          <w:sz w:val="24"/>
          <w:szCs w:val="24"/>
          <w:highlight w:val="white"/>
          <w:rtl w:val="0"/>
        </w:rPr>
        <w:t xml:space="preserve">, что бы сказал на его месте Гарри Поттер.</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 Ах, вам нужно рассмотреть другие возможные объяснения вашего, эм-м, наблюдения, не только выбранное вами...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 В самом деле? — прервал его доктор Поттер.</w:t>
      </w:r>
      <w:r w:rsidDel="00000000" w:rsidR="00000000" w:rsidRPr="00000000">
        <w:rPr>
          <w:rFonts w:ascii="Times New Roman" w:cs="Times New Roman" w:eastAsia="Times New Roman" w:hAnsi="Times New Roman"/>
          <w:sz w:val="24"/>
          <w:szCs w:val="24"/>
          <w:rtl w:val="0"/>
        </w:rPr>
        <w:t xml:space="preserve"> — К</w:t>
      </w:r>
      <w:r w:rsidDel="00000000" w:rsidR="00000000" w:rsidRPr="00000000">
        <w:rPr>
          <w:rFonts w:ascii="Times New Roman" w:cs="Times New Roman" w:eastAsia="Times New Roman" w:hAnsi="Times New Roman"/>
          <w:sz w:val="24"/>
          <w:szCs w:val="24"/>
          <w:rtl w:val="0"/>
        </w:rPr>
        <w:t xml:space="preserve">акие,</w:t>
      </w:r>
      <w:r w:rsidDel="00000000" w:rsidR="00000000" w:rsidRPr="00000000">
        <w:rPr>
          <w:rFonts w:ascii="Times New Roman" w:cs="Times New Roman" w:eastAsia="Times New Roman" w:hAnsi="Times New Roman"/>
          <w:sz w:val="24"/>
          <w:szCs w:val="24"/>
          <w:rtl w:val="0"/>
        </w:rPr>
        <w:t xml:space="preserve"> напр</w:t>
      </w:r>
      <w:r w:rsidDel="00000000" w:rsidR="00000000" w:rsidRPr="00000000">
        <w:rPr>
          <w:rFonts w:ascii="Times New Roman" w:cs="Times New Roman" w:eastAsia="Times New Roman" w:hAnsi="Times New Roman"/>
          <w:sz w:val="24"/>
          <w:szCs w:val="24"/>
          <w:highlight w:val="white"/>
          <w:rtl w:val="0"/>
        </w:rPr>
        <w:t xml:space="preserve">имер?</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Дом</w:t>
      </w:r>
      <w:r w:rsidDel="00000000" w:rsidR="00000000" w:rsidRPr="00000000">
        <w:rPr>
          <w:rFonts w:ascii="Times New Roman" w:cs="Times New Roman" w:eastAsia="Times New Roman" w:hAnsi="Times New Roman"/>
          <w:sz w:val="24"/>
          <w:szCs w:val="24"/>
          <w:highlight w:val="white"/>
          <w:rtl w:val="0"/>
        </w:rPr>
        <w:t xml:space="preserve">овые </w:t>
      </w:r>
      <w:r w:rsidDel="00000000" w:rsidR="00000000" w:rsidRPr="00000000">
        <w:rPr>
          <w:rFonts w:ascii="Times New Roman" w:cs="Times New Roman" w:eastAsia="Times New Roman" w:hAnsi="Times New Roman"/>
          <w:sz w:val="24"/>
          <w:szCs w:val="24"/>
          <w:highlight w:val="white"/>
          <w:rtl w:val="0"/>
        </w:rPr>
        <w:t xml:space="preserve">эльфы крадут нашу магию»?</w:t>
      </w:r>
      <w:r w:rsidDel="00000000" w:rsidR="00000000" w:rsidRPr="00000000">
        <w:rPr>
          <w:rFonts w:ascii="Times New Roman" w:cs="Times New Roman" w:eastAsia="Times New Roman" w:hAnsi="Times New Roman"/>
          <w:sz w:val="24"/>
          <w:szCs w:val="24"/>
          <w:highlight w:val="white"/>
          <w:rtl w:val="0"/>
        </w:rPr>
        <w:t xml:space="preserve"> Вся собранная мною информация ведёт только к одному заключению, доктор Малфой. Никакие другие гипотезы невозможны.</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Драко что было сил пытался заставить свой мозг придумать, что он сказал бы, будь он на стороне Дамблдора. Как же </w:t>
      </w:r>
      <w:r w:rsidDel="00000000" w:rsidR="00000000" w:rsidRPr="00000000">
        <w:rPr>
          <w:rFonts w:ascii="Times New Roman" w:cs="Times New Roman" w:eastAsia="Times New Roman" w:hAnsi="Times New Roman"/>
          <w:sz w:val="24"/>
          <w:szCs w:val="24"/>
          <w:highlight w:val="white"/>
          <w:rtl w:val="0"/>
        </w:rPr>
        <w:t xml:space="preserve">они</w:t>
      </w:r>
      <w:r w:rsidDel="00000000" w:rsidR="00000000" w:rsidRPr="00000000">
        <w:rPr>
          <w:rFonts w:ascii="Times New Roman" w:cs="Times New Roman" w:eastAsia="Times New Roman" w:hAnsi="Times New Roman"/>
          <w:sz w:val="24"/>
          <w:szCs w:val="24"/>
          <w:highlight w:val="white"/>
          <w:rtl w:val="0"/>
        </w:rPr>
        <w:t xml:space="preserve"> объясняли уменьшение силы магов? Раньше его никогда не заботил этот вопрос...</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 Если у вас нет другого объяснения для собранных мною данных, то вам придётся опубликовать мою статью, </w:t>
      </w:r>
      <w:r w:rsidDel="00000000" w:rsidR="00000000" w:rsidRPr="00000000">
        <w:rPr>
          <w:rFonts w:ascii="Times New Roman" w:cs="Times New Roman" w:eastAsia="Times New Roman" w:hAnsi="Times New Roman"/>
          <w:i w:val="1"/>
          <w:sz w:val="24"/>
          <w:szCs w:val="24"/>
          <w:highlight w:val="white"/>
          <w:rtl w:val="0"/>
        </w:rPr>
        <w:t xml:space="preserve">доктор Малфой</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Последней каплей </w:t>
      </w:r>
      <w:r w:rsidDel="00000000" w:rsidR="00000000" w:rsidRPr="00000000">
        <w:rPr>
          <w:rFonts w:ascii="Times New Roman" w:cs="Times New Roman" w:eastAsia="Times New Roman" w:hAnsi="Times New Roman"/>
          <w:sz w:val="24"/>
          <w:szCs w:val="24"/>
          <w:highlight w:val="white"/>
          <w:rtl w:val="0"/>
        </w:rPr>
        <w:t xml:space="preserve">стала насмешка на лице доктора Поттера.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highlight w:val="white"/>
          <w:rtl w:val="0"/>
        </w:rPr>
        <w:t xml:space="preserve">— Ах так? — рявкнул доктор Малфой. — А с чего вы решили, что магия не исчезает</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сама по себе?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Время остановилось.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и Гарри Поттер обменялись </w:t>
      </w:r>
      <w:r w:rsidDel="00000000" w:rsidR="00000000" w:rsidRPr="00000000">
        <w:rPr>
          <w:rFonts w:ascii="Times New Roman" w:cs="Times New Roman" w:eastAsia="Times New Roman" w:hAnsi="Times New Roman"/>
          <w:sz w:val="24"/>
          <w:szCs w:val="24"/>
          <w:rtl w:val="0"/>
        </w:rPr>
        <w:t xml:space="preserve">взглядами</w:t>
      </w:r>
      <w:r w:rsidDel="00000000" w:rsidR="00000000" w:rsidRPr="00000000">
        <w:rPr>
          <w:rFonts w:ascii="Times New Roman" w:cs="Times New Roman" w:eastAsia="Times New Roman" w:hAnsi="Times New Roman"/>
          <w:sz w:val="24"/>
          <w:szCs w:val="24"/>
          <w:rtl w:val="0"/>
        </w:rPr>
        <w:t xml:space="preserve">, полными потрясения и ужаса.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Затем Гарри Поттер выпалил какое-то, вероятно, очень плохое слово для воспитанного маглами.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Я не подумал об этом! — </w:t>
      </w:r>
      <w:r w:rsidDel="00000000" w:rsidR="00000000" w:rsidRPr="00000000">
        <w:rPr>
          <w:rFonts w:ascii="Times New Roman" w:cs="Times New Roman" w:eastAsia="Times New Roman" w:hAnsi="Times New Roman"/>
          <w:sz w:val="24"/>
          <w:szCs w:val="24"/>
          <w:rtl w:val="0"/>
        </w:rPr>
        <w:t xml:space="preserve">воскликнул </w:t>
      </w:r>
      <w:r w:rsidDel="00000000" w:rsidR="00000000" w:rsidRPr="00000000">
        <w:rPr>
          <w:rFonts w:ascii="Times New Roman" w:cs="Times New Roman" w:eastAsia="Times New Roman" w:hAnsi="Times New Roman"/>
          <w:sz w:val="24"/>
          <w:szCs w:val="24"/>
          <w:rtl w:val="0"/>
        </w:rPr>
        <w:t xml:space="preserve">он. — А должен был! Магия уходит. Чёрт, чёрт, чёрт!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Тревога Гарри Поттера оказалась заразительной. </w:t>
      </w:r>
      <w:r w:rsidDel="00000000" w:rsidR="00000000" w:rsidRPr="00000000">
        <w:rPr>
          <w:rFonts w:ascii="Times New Roman" w:cs="Times New Roman" w:eastAsia="Times New Roman" w:hAnsi="Times New Roman"/>
          <w:sz w:val="24"/>
          <w:szCs w:val="24"/>
          <w:rtl w:val="0"/>
        </w:rPr>
        <w:t xml:space="preserve">Драко машинально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полез в карман мантии и стиснул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волшебную палочку. Он</w:t>
      </w:r>
      <w:r w:rsidDel="00000000" w:rsidR="00000000" w:rsidRPr="00000000">
        <w:rPr>
          <w:rFonts w:ascii="Times New Roman" w:cs="Times New Roman" w:eastAsia="Times New Roman" w:hAnsi="Times New Roman"/>
          <w:sz w:val="24"/>
          <w:szCs w:val="24"/>
          <w:rtl w:val="0"/>
        </w:rPr>
        <w:t xml:space="preserve">-то</w:t>
      </w:r>
      <w:r w:rsidDel="00000000" w:rsidR="00000000" w:rsidRPr="00000000">
        <w:rPr>
          <w:rFonts w:ascii="Times New Roman" w:cs="Times New Roman" w:eastAsia="Times New Roman" w:hAnsi="Times New Roman"/>
          <w:sz w:val="24"/>
          <w:szCs w:val="24"/>
          <w:rtl w:val="0"/>
        </w:rPr>
        <w:t xml:space="preserve"> думал, что дом Малфоев </w:t>
      </w:r>
      <w:r w:rsidDel="00000000" w:rsidR="00000000" w:rsidRPr="00000000">
        <w:rPr>
          <w:rFonts w:ascii="Times New Roman" w:cs="Times New Roman" w:eastAsia="Times New Roman" w:hAnsi="Times New Roman"/>
          <w:i w:val="1"/>
          <w:sz w:val="24"/>
          <w:szCs w:val="24"/>
          <w:rtl w:val="0"/>
        </w:rPr>
        <w:t xml:space="preserve">в безопасности</w:t>
      </w:r>
      <w:r w:rsidDel="00000000" w:rsidR="00000000" w:rsidRPr="00000000">
        <w:rPr>
          <w:rFonts w:ascii="Times New Roman" w:cs="Times New Roman" w:eastAsia="Times New Roman" w:hAnsi="Times New Roman"/>
          <w:sz w:val="24"/>
          <w:szCs w:val="24"/>
          <w:rtl w:val="0"/>
        </w:rPr>
        <w:t xml:space="preserve">. Раз они роднились только с семьями, которые могли проследить свою родословную хотя бы на четыре поколения назад, то им ничего не грозило. Раньше ему не приходило в голову, что этого может быть недостаточно, чтобы предотвратить конец магии.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Гарри, что нам делать? </w:t>
      </w:r>
      <w:r w:rsidDel="00000000" w:rsidR="00000000" w:rsidRPr="00000000">
        <w:rPr>
          <w:rFonts w:ascii="Times New Roman" w:cs="Times New Roman" w:eastAsia="Times New Roman" w:hAnsi="Times New Roman"/>
          <w:sz w:val="24"/>
          <w:szCs w:val="24"/>
          <w:rtl w:val="0"/>
        </w:rPr>
        <w:t xml:space="preserve">— в панике Драко чуть ли не кричал.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нам делать?!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Дай </w:t>
      </w:r>
      <w:r w:rsidDel="00000000" w:rsidR="00000000" w:rsidRPr="00000000">
        <w:rPr>
          <w:rFonts w:ascii="Times New Roman" w:cs="Times New Roman" w:eastAsia="Times New Roman" w:hAnsi="Times New Roman"/>
          <w:sz w:val="24"/>
          <w:szCs w:val="24"/>
          <w:rtl w:val="0"/>
        </w:rPr>
        <w:t xml:space="preserve">мне </w:t>
      </w:r>
      <w:r w:rsidDel="00000000" w:rsidR="00000000" w:rsidRPr="00000000">
        <w:rPr>
          <w:rFonts w:ascii="Times New Roman" w:cs="Times New Roman" w:eastAsia="Times New Roman" w:hAnsi="Times New Roman"/>
          <w:sz w:val="24"/>
          <w:szCs w:val="24"/>
          <w:rtl w:val="0"/>
        </w:rPr>
        <w:t xml:space="preserve">подумать!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Через несколько мгновений Гарри схватил с ближайшего стола те же перо и пергамент, которые он использовал для изображения статьи, и начал что-то быстро писать.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Мы </w:t>
      </w:r>
      <w:r w:rsidDel="00000000" w:rsidR="00000000" w:rsidRPr="00000000">
        <w:rPr>
          <w:rFonts w:ascii="Times New Roman" w:cs="Times New Roman" w:eastAsia="Times New Roman" w:hAnsi="Times New Roman"/>
          <w:sz w:val="24"/>
          <w:szCs w:val="24"/>
          <w:rtl w:val="0"/>
        </w:rPr>
        <w:t xml:space="preserve">разберёмся</w:t>
      </w:r>
      <w:r w:rsidDel="00000000" w:rsidR="00000000" w:rsidRPr="00000000">
        <w:rPr>
          <w:rFonts w:ascii="Times New Roman" w:cs="Times New Roman" w:eastAsia="Times New Roman" w:hAnsi="Times New Roman"/>
          <w:sz w:val="24"/>
          <w:szCs w:val="24"/>
          <w:rtl w:val="0"/>
        </w:rPr>
        <w:t xml:space="preserve">, — непроницаемым голосом сказал Гарри. — Если магия исчезает из мира, мы </w:t>
      </w:r>
      <w:r w:rsidDel="00000000" w:rsidR="00000000" w:rsidRPr="00000000">
        <w:rPr>
          <w:rFonts w:ascii="Times New Roman" w:cs="Times New Roman" w:eastAsia="Times New Roman" w:hAnsi="Times New Roman"/>
          <w:sz w:val="24"/>
          <w:szCs w:val="24"/>
          <w:rtl w:val="0"/>
        </w:rPr>
        <w:t xml:space="preserve">установим,</w:t>
      </w:r>
      <w:r w:rsidDel="00000000" w:rsidR="00000000" w:rsidRPr="00000000">
        <w:rPr>
          <w:rFonts w:ascii="Times New Roman" w:cs="Times New Roman" w:eastAsia="Times New Roman" w:hAnsi="Times New Roman"/>
          <w:sz w:val="24"/>
          <w:szCs w:val="24"/>
          <w:rtl w:val="0"/>
        </w:rPr>
        <w:t xml:space="preserve"> как быстро она исчезает и как много времени у нас осталось, чтобы что-нибудь сделать. А затем мы </w:t>
      </w:r>
      <w:r w:rsidDel="00000000" w:rsidR="00000000" w:rsidRPr="00000000">
        <w:rPr>
          <w:rFonts w:ascii="Times New Roman" w:cs="Times New Roman" w:eastAsia="Times New Roman" w:hAnsi="Times New Roman"/>
          <w:sz w:val="24"/>
          <w:szCs w:val="24"/>
          <w:rtl w:val="0"/>
        </w:rPr>
        <w:t xml:space="preserve">выясним</w:t>
      </w:r>
      <w:r w:rsidDel="00000000" w:rsidR="00000000" w:rsidRPr="00000000">
        <w:rPr>
          <w:rFonts w:ascii="Times New Roman" w:cs="Times New Roman" w:eastAsia="Times New Roman" w:hAnsi="Times New Roman"/>
          <w:sz w:val="24"/>
          <w:szCs w:val="24"/>
          <w:rtl w:val="0"/>
        </w:rPr>
        <w:t xml:space="preserve">, почему она исчезает, и тогда сделаем что-нибудь по этому поводу. Драко, силы волшебников уменьшаются с постоянной скоростью или внезапными скачками?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Я… Я не знаю...</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Ты говорил мне, что никто не сравнится с четырьмя основателями Хогвартса. Поэтому это происходит уже как минимум восемь веков, так? Не слышал ли ты</w:t>
      </w:r>
      <w:r w:rsidDel="00000000" w:rsidR="00000000" w:rsidRPr="00000000">
        <w:rPr>
          <w:rFonts w:ascii="Times New Roman" w:cs="Times New Roman" w:eastAsia="Times New Roman" w:hAnsi="Times New Roman"/>
          <w:sz w:val="24"/>
          <w:szCs w:val="24"/>
          <w:rtl w:val="0"/>
        </w:rPr>
        <w:t xml:space="preserve"> о проблемах, которые внезапно начались пятьсот лет назад, или о чём-то в этом духе?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попытался заставить метавшийся в панике мозг работать.</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всегда говорили,</w:t>
      </w:r>
      <w:r w:rsidDel="00000000" w:rsidR="00000000" w:rsidRPr="00000000">
        <w:rPr>
          <w:rFonts w:ascii="Times New Roman" w:cs="Times New Roman" w:eastAsia="Times New Roman" w:hAnsi="Times New Roman"/>
          <w:sz w:val="24"/>
          <w:szCs w:val="24"/>
          <w:rtl w:val="0"/>
        </w:rPr>
        <w:t xml:space="preserve"> что никто не был настолько искусен, как Мерлин, а после этого никто не был так хорош, как основатели Хогвартса.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Хорошо, — сказал Гарри, продолжая писать. —</w:t>
      </w:r>
      <w:r w:rsidDel="00000000" w:rsidR="00000000" w:rsidRPr="00000000">
        <w:rPr>
          <w:rFonts w:ascii="Times New Roman" w:cs="Times New Roman" w:eastAsia="Times New Roman" w:hAnsi="Times New Roman"/>
          <w:sz w:val="24"/>
          <w:szCs w:val="24"/>
          <w:rtl w:val="0"/>
        </w:rPr>
        <w:t xml:space="preserve"> Потому что около трёх столетий назад маглы начали сомневаться в существовании магии, и я думал, что это может быть как-то связано. А примерно сто пятьдесят лет назад маглы дошли до технологий такого уровня, что они перестают работать в присутствии магии, и я подумал, не может ли это работать и в обратном направлении.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вылетел из кресла в таком гневе</w:t>
      </w:r>
      <w:r w:rsidDel="00000000" w:rsidR="00000000" w:rsidRPr="00000000">
        <w:rPr>
          <w:rFonts w:ascii="Times New Roman" w:cs="Times New Roman" w:eastAsia="Times New Roman" w:hAnsi="Times New Roman"/>
          <w:sz w:val="24"/>
          <w:szCs w:val="24"/>
          <w:rtl w:val="0"/>
        </w:rPr>
        <w:t xml:space="preserve">, что с трудом выговаривал слова: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Так это маглы</w:t>
      </w:r>
      <w:ins w:author="Gleb Mazursky" w:id="21" w:date="2016-02-20T07:18:17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Проклятье! — прорычал Гарри. — Ты хотя бы </w:t>
      </w:r>
      <w:r w:rsidDel="00000000" w:rsidR="00000000" w:rsidRPr="00000000">
        <w:rPr>
          <w:rFonts w:ascii="Times New Roman" w:cs="Times New Roman" w:eastAsia="Times New Roman" w:hAnsi="Times New Roman"/>
          <w:i w:val="1"/>
          <w:sz w:val="24"/>
          <w:szCs w:val="24"/>
          <w:rtl w:val="0"/>
        </w:rPr>
        <w:t xml:space="preserve">себя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слышишь? Это началось</w:t>
      </w:r>
      <w:r w:rsidDel="00000000" w:rsidR="00000000" w:rsidRPr="00000000">
        <w:rPr>
          <w:rFonts w:ascii="Times New Roman" w:cs="Times New Roman" w:eastAsia="Times New Roman" w:hAnsi="Times New Roman"/>
          <w:sz w:val="24"/>
          <w:szCs w:val="24"/>
          <w:rtl w:val="0"/>
        </w:rPr>
        <w:t xml:space="preserve"> как минимум восемь веков</w:t>
      </w:r>
      <w:r w:rsidDel="00000000" w:rsidR="00000000" w:rsidRPr="00000000">
        <w:rPr>
          <w:rFonts w:ascii="Times New Roman" w:cs="Times New Roman" w:eastAsia="Times New Roman" w:hAnsi="Times New Roman"/>
          <w:sz w:val="24"/>
          <w:szCs w:val="24"/>
          <w:rtl w:val="0"/>
        </w:rPr>
        <w:t xml:space="preserve"> назад, а маглы </w:t>
      </w:r>
      <w:r w:rsidDel="00000000" w:rsidR="00000000" w:rsidRPr="00000000">
        <w:rPr>
          <w:rFonts w:ascii="Times New Roman" w:cs="Times New Roman" w:eastAsia="Times New Roman" w:hAnsi="Times New Roman"/>
          <w:sz w:val="24"/>
          <w:szCs w:val="24"/>
          <w:rtl w:val="0"/>
        </w:rPr>
        <w:t xml:space="preserve">в то время</w:t>
      </w:r>
      <w:r w:rsidDel="00000000" w:rsidR="00000000" w:rsidRPr="00000000">
        <w:rPr>
          <w:rFonts w:ascii="Times New Roman" w:cs="Times New Roman" w:eastAsia="Times New Roman" w:hAnsi="Times New Roman"/>
          <w:sz w:val="24"/>
          <w:szCs w:val="24"/>
          <w:rtl w:val="0"/>
        </w:rPr>
        <w:t xml:space="preserve"> ничем интересным не занимались! Мы должны выяснить </w:t>
      </w:r>
      <w:r w:rsidDel="00000000" w:rsidR="00000000" w:rsidRPr="00000000">
        <w:rPr>
          <w:rFonts w:ascii="Times New Roman" w:cs="Times New Roman" w:eastAsia="Times New Roman" w:hAnsi="Times New Roman"/>
          <w:sz w:val="24"/>
          <w:szCs w:val="24"/>
          <w:rtl w:val="0"/>
        </w:rPr>
        <w:t xml:space="preserve">настоящую пр</w:t>
      </w:r>
      <w:r w:rsidDel="00000000" w:rsidR="00000000" w:rsidRPr="00000000">
        <w:rPr>
          <w:rFonts w:ascii="Times New Roman" w:cs="Times New Roman" w:eastAsia="Times New Roman" w:hAnsi="Times New Roman"/>
          <w:sz w:val="24"/>
          <w:szCs w:val="24"/>
          <w:rtl w:val="0"/>
        </w:rPr>
        <w:t xml:space="preserve">ичину! Маглы </w:t>
      </w:r>
      <w:r w:rsidDel="00000000" w:rsidR="00000000" w:rsidRPr="00000000">
        <w:rPr>
          <w:rFonts w:ascii="Times New Roman" w:cs="Times New Roman" w:eastAsia="Times New Roman" w:hAnsi="Times New Roman"/>
          <w:i w:val="1"/>
          <w:sz w:val="24"/>
          <w:szCs w:val="24"/>
          <w:rtl w:val="0"/>
        </w:rPr>
        <w:t xml:space="preserve">могут </w:t>
      </w:r>
      <w:r w:rsidDel="00000000" w:rsidR="00000000" w:rsidRPr="00000000">
        <w:rPr>
          <w:rFonts w:ascii="Times New Roman" w:cs="Times New Roman" w:eastAsia="Times New Roman" w:hAnsi="Times New Roman"/>
          <w:sz w:val="24"/>
          <w:szCs w:val="24"/>
          <w:rtl w:val="0"/>
        </w:rPr>
        <w:t xml:space="preserve">иметь отношение к исчезновению магии, но </w:t>
      </w:r>
      <w:r w:rsidDel="00000000" w:rsidR="00000000" w:rsidRPr="00000000">
        <w:rPr>
          <w:rFonts w:ascii="Times New Roman" w:cs="Times New Roman" w:eastAsia="Times New Roman" w:hAnsi="Times New Roman"/>
          <w:i w:val="1"/>
          <w:sz w:val="24"/>
          <w:szCs w:val="24"/>
          <w:rtl w:val="0"/>
        </w:rPr>
        <w:t xml:space="preserve">могут и не иметь</w:t>
      </w:r>
      <w:r w:rsidDel="00000000" w:rsidR="00000000" w:rsidRPr="00000000">
        <w:rPr>
          <w:rFonts w:ascii="Times New Roman" w:cs="Times New Roman" w:eastAsia="Times New Roman" w:hAnsi="Times New Roman"/>
          <w:sz w:val="24"/>
          <w:szCs w:val="24"/>
          <w:rtl w:val="0"/>
        </w:rPr>
        <w:t xml:space="preserve"> — если в этом случае ты свалишь всю вину на них и это помешает нам выяснить, что </w:t>
      </w:r>
      <w:r w:rsidDel="00000000" w:rsidR="00000000" w:rsidRPr="00000000">
        <w:rPr>
          <w:rFonts w:ascii="Times New Roman" w:cs="Times New Roman" w:eastAsia="Times New Roman" w:hAnsi="Times New Roman"/>
          <w:i w:val="1"/>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происходит, однажды утром ты проснёшься и обнаружишь, что твоя палочка стала </w:t>
      </w:r>
      <w:r w:rsidDel="00000000" w:rsidR="00000000" w:rsidRPr="00000000">
        <w:rPr>
          <w:rFonts w:ascii="Times New Roman" w:cs="Times New Roman" w:eastAsia="Times New Roman" w:hAnsi="Times New Roman"/>
          <w:sz w:val="24"/>
          <w:szCs w:val="24"/>
          <w:rtl w:val="0"/>
        </w:rPr>
        <w:t xml:space="preserve">обычной деревяшкой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У Драко перехватило дыхание.</w:t>
      </w:r>
      <w:r w:rsidDel="00000000" w:rsidR="00000000" w:rsidRPr="00000000">
        <w:rPr>
          <w:rFonts w:ascii="Times New Roman" w:cs="Times New Roman" w:eastAsia="Times New Roman" w:hAnsi="Times New Roman"/>
          <w:sz w:val="24"/>
          <w:szCs w:val="24"/>
          <w:rtl w:val="0"/>
        </w:rPr>
        <w:t xml:space="preserve"> Его отец часто в своих речах произносил «</w:t>
      </w:r>
      <w:r w:rsidDel="00000000" w:rsidR="00000000" w:rsidRPr="00000000">
        <w:rPr>
          <w:rFonts w:ascii="Times New Roman" w:cs="Times New Roman" w:eastAsia="Times New Roman" w:hAnsi="Times New Roman"/>
          <w:sz w:val="24"/>
          <w:szCs w:val="24"/>
          <w:rtl w:val="0"/>
        </w:rPr>
        <w:t xml:space="preserve">волшебные палочки сломаются в наших руках</w:t>
      </w:r>
      <w:r w:rsidDel="00000000" w:rsidR="00000000" w:rsidRPr="00000000">
        <w:rPr>
          <w:rFonts w:ascii="Times New Roman" w:cs="Times New Roman" w:eastAsia="Times New Roman" w:hAnsi="Times New Roman"/>
          <w:sz w:val="24"/>
          <w:szCs w:val="24"/>
          <w:rtl w:val="0"/>
        </w:rPr>
        <w:t xml:space="preserve">», но Драко никогда по-настоящему не задумывался, что же это </w:t>
      </w:r>
      <w:ins w:author="Gleb Mazursky" w:id="22" w:date="2016-02-20T07:19:35Z">
        <w:r w:rsidDel="00000000" w:rsidR="00000000" w:rsidRPr="00000000">
          <w:rPr>
            <w:rFonts w:ascii="Times New Roman" w:cs="Times New Roman" w:eastAsia="Times New Roman" w:hAnsi="Times New Roman"/>
            <w:sz w:val="24"/>
            <w:szCs w:val="24"/>
            <w:rtl w:val="0"/>
          </w:rPr>
          <w:t xml:space="preserve">на самом деле </w:t>
        </w:r>
      </w:ins>
      <w:r w:rsidDel="00000000" w:rsidR="00000000" w:rsidRPr="00000000">
        <w:rPr>
          <w:rFonts w:ascii="Times New Roman" w:cs="Times New Roman" w:eastAsia="Times New Roman" w:hAnsi="Times New Roman"/>
          <w:i w:val="1"/>
          <w:sz w:val="24"/>
          <w:szCs w:val="24"/>
          <w:rtl w:val="0"/>
        </w:rPr>
        <w:t xml:space="preserve">означает</w:t>
      </w:r>
      <w:r w:rsidDel="00000000" w:rsidR="00000000" w:rsidRPr="00000000">
        <w:rPr>
          <w:rFonts w:ascii="Times New Roman" w:cs="Times New Roman" w:eastAsia="Times New Roman" w:hAnsi="Times New Roman"/>
          <w:sz w:val="24"/>
          <w:szCs w:val="24"/>
          <w:rtl w:val="0"/>
        </w:rPr>
        <w:t xml:space="preserve">, в конце концов, </w:t>
      </w:r>
      <w:ins w:author="Gleb Mazursky" w:id="23" w:date="2016-02-20T07:19:41Z">
        <w:r w:rsidDel="00000000" w:rsidR="00000000" w:rsidRPr="00000000">
          <w:rPr>
            <w:rFonts w:ascii="Times New Roman" w:cs="Times New Roman" w:eastAsia="Times New Roman" w:hAnsi="Times New Roman"/>
            <w:sz w:val="24"/>
            <w:szCs w:val="24"/>
            <w:rtl w:val="0"/>
          </w:rPr>
          <w:t xml:space="preserve">с ним-то </w:t>
        </w:r>
      </w:ins>
      <w:r w:rsidDel="00000000" w:rsidR="00000000" w:rsidRPr="00000000">
        <w:rPr>
          <w:rFonts w:ascii="Times New Roman" w:cs="Times New Roman" w:eastAsia="Times New Roman" w:hAnsi="Times New Roman"/>
          <w:sz w:val="24"/>
          <w:szCs w:val="24"/>
          <w:rtl w:val="0"/>
        </w:rPr>
        <w:t xml:space="preserve">это не должно было случиться</w:t>
      </w:r>
      <w:del w:author="Gleb Mazursky" w:id="24" w:date="2016-02-20T07:19:47Z">
        <w:r w:rsidDel="00000000" w:rsidR="00000000" w:rsidRPr="00000000">
          <w:rPr>
            <w:rFonts w:ascii="Times New Roman" w:cs="Times New Roman" w:eastAsia="Times New Roman" w:hAnsi="Times New Roman"/>
            <w:sz w:val="24"/>
            <w:szCs w:val="24"/>
            <w:rtl w:val="0"/>
          </w:rPr>
          <w:delText xml:space="preserve"> с </w:delText>
        </w:r>
        <w:r w:rsidDel="00000000" w:rsidR="00000000" w:rsidRPr="00000000">
          <w:rPr>
            <w:rFonts w:ascii="Times New Roman" w:cs="Times New Roman" w:eastAsia="Times New Roman" w:hAnsi="Times New Roman"/>
            <w:i w:val="1"/>
            <w:sz w:val="24"/>
            <w:szCs w:val="24"/>
            <w:rtl w:val="0"/>
          </w:rPr>
          <w:delText xml:space="preserve">ним</w:delText>
        </w:r>
      </w:del>
      <w:r w:rsidDel="00000000" w:rsidR="00000000" w:rsidRPr="00000000">
        <w:rPr>
          <w:rFonts w:ascii="Times New Roman" w:cs="Times New Roman" w:eastAsia="Times New Roman" w:hAnsi="Times New Roman"/>
          <w:sz w:val="24"/>
          <w:szCs w:val="24"/>
          <w:rtl w:val="0"/>
        </w:rPr>
        <w:t xml:space="preserve">. А теперь внезапно подобная перспектива показалась очень реальной. </w:t>
      </w:r>
      <w:r w:rsidDel="00000000" w:rsidR="00000000" w:rsidRPr="00000000">
        <w:rPr>
          <w:rFonts w:ascii="Times New Roman" w:cs="Times New Roman" w:eastAsia="Times New Roman" w:hAnsi="Times New Roman"/>
          <w:i w:val="1"/>
          <w:sz w:val="24"/>
          <w:szCs w:val="24"/>
          <w:rtl w:val="0"/>
        </w:rPr>
        <w:t xml:space="preserve">Обычной деревяшкой</w:t>
      </w:r>
      <w:del w:author="Gleb Mazursky" w:id="25" w:date="2016-02-20T07:20:02Z">
        <w:r w:rsidDel="00000000" w:rsidR="00000000" w:rsidRPr="00000000">
          <w:rPr>
            <w:rFonts w:ascii="Times New Roman" w:cs="Times New Roman" w:eastAsia="Times New Roman" w:hAnsi="Times New Roman"/>
            <w:i w:val="1"/>
            <w:sz w:val="24"/>
            <w:szCs w:val="24"/>
            <w:rtl w:val="0"/>
          </w:rPr>
          <w:delText xml:space="preserve">.</w:delText>
        </w:r>
      </w:del>
      <w:ins w:author="Gleb Mazursky" w:id="25" w:date="2016-02-20T07:20:02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несложно было себе это представить: он достаёт палочку, пытается сотворить заклинание — и обнаруживает, что ничего не выходит.</w:t>
      </w:r>
      <w:r w:rsidDel="00000000" w:rsidR="00000000" w:rsidRPr="00000000">
        <w:rPr>
          <w:rFonts w:ascii="Times New Roman" w:cs="Times New Roman" w:eastAsia="Times New Roman" w:hAnsi="Times New Roman"/>
          <w:sz w:val="24"/>
          <w:szCs w:val="24"/>
          <w:rtl w:val="0"/>
        </w:rPr>
        <w:t xml:space="preserve"> И такое может случиться</w:t>
      </w:r>
      <w:ins w:author="Gleb Mazursky" w:id="26" w:date="2016-02-20T07:20:17Z">
        <w:r w:rsidDel="00000000" w:rsidR="00000000" w:rsidRPr="00000000">
          <w:rPr>
            <w:rFonts w:ascii="Times New Roman" w:cs="Times New Roman" w:eastAsia="Times New Roman" w:hAnsi="Times New Roman"/>
            <w:sz w:val="24"/>
            <w:szCs w:val="24"/>
            <w:rtl w:val="0"/>
          </w:rPr>
          <w:t xml:space="preserve"> буквально</w:t>
        </w:r>
      </w:ins>
      <w:r w:rsidDel="00000000" w:rsidR="00000000" w:rsidRPr="00000000">
        <w:rPr>
          <w:rFonts w:ascii="Times New Roman" w:cs="Times New Roman" w:eastAsia="Times New Roman" w:hAnsi="Times New Roman"/>
          <w:sz w:val="24"/>
          <w:szCs w:val="24"/>
          <w:rtl w:val="0"/>
        </w:rPr>
        <w:t xml:space="preserve"> с </w:t>
      </w:r>
      <w:r w:rsidDel="00000000" w:rsidR="00000000" w:rsidRPr="00000000">
        <w:rPr>
          <w:rFonts w:ascii="Times New Roman" w:cs="Times New Roman" w:eastAsia="Times New Roman" w:hAnsi="Times New Roman"/>
          <w:i w:val="1"/>
          <w:sz w:val="24"/>
          <w:szCs w:val="24"/>
          <w:rtl w:val="0"/>
        </w:rPr>
        <w:t xml:space="preserve">каждым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Больше не будет волшебников, не будет магии, никогда. Будут лишь маглы, у которых останется несколько леген</w:t>
      </w:r>
      <w:r w:rsidDel="00000000" w:rsidR="00000000" w:rsidRPr="00000000">
        <w:rPr>
          <w:rFonts w:ascii="Times New Roman" w:cs="Times New Roman" w:eastAsia="Times New Roman" w:hAnsi="Times New Roman"/>
          <w:sz w:val="24"/>
          <w:szCs w:val="24"/>
          <w:rtl w:val="0"/>
        </w:rPr>
        <w:t xml:space="preserve">д о </w:t>
      </w:r>
      <w:r w:rsidDel="00000000" w:rsidR="00000000" w:rsidRPr="00000000">
        <w:rPr>
          <w:rFonts w:ascii="Times New Roman" w:cs="Times New Roman" w:eastAsia="Times New Roman" w:hAnsi="Times New Roman"/>
          <w:sz w:val="24"/>
          <w:szCs w:val="24"/>
          <w:rtl w:val="0"/>
        </w:rPr>
        <w:t xml:space="preserve">величии предков. Некоторых из этих маглов будут звать Малфоями, </w:t>
      </w:r>
      <w:r w:rsidDel="00000000" w:rsidR="00000000" w:rsidRPr="00000000">
        <w:rPr>
          <w:rFonts w:ascii="Times New Roman" w:cs="Times New Roman" w:eastAsia="Times New Roman" w:hAnsi="Times New Roman"/>
          <w:sz w:val="24"/>
          <w:szCs w:val="24"/>
          <w:rtl w:val="0"/>
        </w:rPr>
        <w:t xml:space="preserve">и больше от их имени не останется ничего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Впервые в жизни</w:t>
      </w:r>
      <w:r w:rsidDel="00000000" w:rsidR="00000000" w:rsidRPr="00000000">
        <w:rPr>
          <w:rFonts w:ascii="Times New Roman" w:cs="Times New Roman" w:eastAsia="Times New Roman" w:hAnsi="Times New Roman"/>
          <w:sz w:val="24"/>
          <w:szCs w:val="24"/>
          <w:rtl w:val="0"/>
        </w:rPr>
        <w:t xml:space="preserve"> Драко осознал, почему существуют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Пожиратели Смерти.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Он всегда считал </w:t>
      </w:r>
      <w:r w:rsidDel="00000000" w:rsidR="00000000" w:rsidRPr="00000000">
        <w:rPr>
          <w:rFonts w:ascii="Times New Roman" w:cs="Times New Roman" w:eastAsia="Times New Roman" w:hAnsi="Times New Roman"/>
          <w:sz w:val="24"/>
          <w:szCs w:val="24"/>
          <w:rtl w:val="0"/>
        </w:rPr>
        <w:t xml:space="preserve">сам</w:t>
      </w:r>
      <w:r w:rsidDel="00000000" w:rsidR="00000000" w:rsidRPr="00000000">
        <w:rPr>
          <w:rFonts w:ascii="Times New Roman" w:cs="Times New Roman" w:eastAsia="Times New Roman" w:hAnsi="Times New Roman"/>
          <w:sz w:val="24"/>
          <w:szCs w:val="24"/>
          <w:rtl w:val="0"/>
        </w:rPr>
        <w:t xml:space="preserve">о собой разумеющимся, что, когда вырастет, он станет Пожирателем Смерти. Теперь Драко </w:t>
      </w:r>
      <w:r w:rsidDel="00000000" w:rsidR="00000000" w:rsidRPr="00000000">
        <w:rPr>
          <w:rFonts w:ascii="Times New Roman" w:cs="Times New Roman" w:eastAsia="Times New Roman" w:hAnsi="Times New Roman"/>
          <w:i w:val="1"/>
          <w:sz w:val="24"/>
          <w:szCs w:val="24"/>
          <w:rtl w:val="0"/>
        </w:rPr>
        <w:t xml:space="preserve">понял</w:t>
      </w:r>
      <w:r w:rsidDel="00000000" w:rsidR="00000000" w:rsidRPr="00000000">
        <w:rPr>
          <w:rFonts w:ascii="Times New Roman" w:cs="Times New Roman" w:eastAsia="Times New Roman" w:hAnsi="Times New Roman"/>
          <w:sz w:val="24"/>
          <w:szCs w:val="24"/>
          <w:rtl w:val="0"/>
        </w:rPr>
        <w:t xml:space="preserve">, почему отец и его друзья клялись отдать жизнь, </w:t>
      </w:r>
      <w:r w:rsidDel="00000000" w:rsidR="00000000" w:rsidRPr="00000000">
        <w:rPr>
          <w:rFonts w:ascii="Times New Roman" w:cs="Times New Roman" w:eastAsia="Times New Roman" w:hAnsi="Times New Roman"/>
          <w:sz w:val="24"/>
          <w:szCs w:val="24"/>
          <w:rtl w:val="0"/>
        </w:rPr>
        <w:t xml:space="preserve">лишь бы</w:t>
      </w:r>
      <w:r w:rsidDel="00000000" w:rsidR="00000000" w:rsidRPr="00000000">
        <w:rPr>
          <w:rFonts w:ascii="Times New Roman" w:cs="Times New Roman" w:eastAsia="Times New Roman" w:hAnsi="Times New Roman"/>
          <w:sz w:val="24"/>
          <w:szCs w:val="24"/>
          <w:rtl w:val="0"/>
        </w:rPr>
        <w:t xml:space="preserve"> предотвратить </w:t>
      </w:r>
      <w:r w:rsidDel="00000000" w:rsidR="00000000" w:rsidRPr="00000000">
        <w:rPr>
          <w:rFonts w:ascii="Times New Roman" w:cs="Times New Roman" w:eastAsia="Times New Roman" w:hAnsi="Times New Roman"/>
          <w:sz w:val="24"/>
          <w:szCs w:val="24"/>
          <w:rtl w:val="0"/>
        </w:rPr>
        <w:t xml:space="preserve">кошмар, который может произойти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Бывают случаи</w:t>
      </w:r>
      <w:r w:rsidDel="00000000" w:rsidR="00000000" w:rsidRPr="00000000">
        <w:rPr>
          <w:rFonts w:ascii="Times New Roman" w:cs="Times New Roman" w:eastAsia="Times New Roman" w:hAnsi="Times New Roman"/>
          <w:sz w:val="24"/>
          <w:szCs w:val="24"/>
          <w:rtl w:val="0"/>
        </w:rPr>
        <w:t xml:space="preserve">, когда ты не можешь просто стоять в стороне и наблюдать. Но что если это произойдет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всё равно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если все жертвы, все друзья, которых они потеряли в борьбе с Дамблдором,</w:t>
      </w:r>
      <w:ins w:author="Gleb Mazursky" w:id="27" w:date="2016-02-20T07:20:58Z">
        <w:r w:rsidDel="00000000" w:rsidR="00000000" w:rsidRPr="00000000">
          <w:rPr>
            <w:rFonts w:ascii="Times New Roman" w:cs="Times New Roman" w:eastAsia="Times New Roman" w:hAnsi="Times New Roman"/>
            <w:sz w:val="24"/>
            <w:szCs w:val="24"/>
            <w:rtl w:val="0"/>
          </w:rPr>
          <w:t xml:space="preserve"> целые</w:t>
        </w:r>
      </w:ins>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семьи</w:t>
      </w:r>
      <w:r w:rsidDel="00000000" w:rsidR="00000000" w:rsidRPr="00000000">
        <w:rPr>
          <w:rFonts w:ascii="Times New Roman" w:cs="Times New Roman" w:eastAsia="Times New Roman" w:hAnsi="Times New Roman"/>
          <w:sz w:val="24"/>
          <w:szCs w:val="24"/>
          <w:rtl w:val="0"/>
        </w:rPr>
        <w:t xml:space="preserve">, которые они потеряли, что если всё это было </w:t>
      </w:r>
      <w:r w:rsidDel="00000000" w:rsidR="00000000" w:rsidRPr="00000000">
        <w:rPr>
          <w:rFonts w:ascii="Times New Roman" w:cs="Times New Roman" w:eastAsia="Times New Roman" w:hAnsi="Times New Roman"/>
          <w:i w:val="1"/>
          <w:sz w:val="24"/>
          <w:szCs w:val="24"/>
          <w:rtl w:val="0"/>
        </w:rPr>
        <w:t xml:space="preserve">напрасно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Магия </w:t>
      </w:r>
      <w:r w:rsidDel="00000000" w:rsidR="00000000" w:rsidRPr="00000000">
        <w:rPr>
          <w:rFonts w:ascii="Times New Roman" w:cs="Times New Roman" w:eastAsia="Times New Roman" w:hAnsi="Times New Roman"/>
          <w:i w:val="1"/>
          <w:sz w:val="24"/>
          <w:szCs w:val="24"/>
          <w:rtl w:val="0"/>
        </w:rPr>
        <w:t xml:space="preserve">не может</w:t>
      </w:r>
      <w:r w:rsidDel="00000000" w:rsidR="00000000" w:rsidRPr="00000000">
        <w:rPr>
          <w:rFonts w:ascii="Times New Roman" w:cs="Times New Roman" w:eastAsia="Times New Roman" w:hAnsi="Times New Roman"/>
          <w:sz w:val="24"/>
          <w:szCs w:val="24"/>
          <w:rtl w:val="0"/>
        </w:rPr>
        <w:t xml:space="preserve"> исчезать, — сказал Драко. Его голос срывался. — Это было бы </w:t>
      </w:r>
      <w:r w:rsidDel="00000000" w:rsidR="00000000" w:rsidRPr="00000000">
        <w:rPr>
          <w:rFonts w:ascii="Times New Roman" w:cs="Times New Roman" w:eastAsia="Times New Roman" w:hAnsi="Times New Roman"/>
          <w:i w:val="1"/>
          <w:sz w:val="24"/>
          <w:szCs w:val="24"/>
          <w:rtl w:val="0"/>
        </w:rPr>
        <w:t xml:space="preserve">несправедливо</w:t>
      </w:r>
      <w:ins w:author="Gleb Mazursky" w:id="28" w:date="2016-02-20T07:21:24Z">
        <w:r w:rsidDel="00000000" w:rsidR="00000000" w:rsidRPr="00000000">
          <w:rPr>
            <w:rFonts w:ascii="Times New Roman" w:cs="Times New Roman" w:eastAsia="Times New Roman" w:hAnsi="Times New Roman"/>
            <w:i w:val="1"/>
            <w:sz w:val="24"/>
            <w:szCs w:val="24"/>
            <w:rtl w:val="0"/>
          </w:rPr>
          <w:t xml:space="preserve">!</w:t>
        </w:r>
      </w:ins>
      <w:del w:author="Gleb Mazursky" w:id="28" w:date="2016-02-20T07:21:24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прекратил писать и сердито посмотрел на него.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Твой отец никогда не говорил тебе, что жизнь несправедлива?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Отец говорил так каждый раз, когда Драко использовал это слово.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Но, но это слишком ужасно, </w:t>
      </w:r>
      <w:r w:rsidDel="00000000" w:rsidR="00000000" w:rsidRPr="00000000">
        <w:rPr>
          <w:rFonts w:ascii="Times New Roman" w:cs="Times New Roman" w:eastAsia="Times New Roman" w:hAnsi="Times New Roman"/>
          <w:sz w:val="24"/>
          <w:szCs w:val="24"/>
          <w:rtl w:val="0"/>
        </w:rPr>
        <w:t xml:space="preserve">чтобы быть правдой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Драко, позволь мне тебя кое с чем познакомить. Я называю это Литанией Тарского. </w:t>
      </w:r>
      <w:ins w:author="Gleb Mazursky" w:id="29" w:date="2016-02-20T07:22:45Z">
        <w:r w:rsidDel="00000000" w:rsidR="00000000" w:rsidRPr="00000000">
          <w:rPr>
            <w:rFonts w:ascii="Times New Roman" w:cs="Times New Roman" w:eastAsia="Times New Roman" w:hAnsi="Times New Roman"/>
            <w:sz w:val="24"/>
            <w:szCs w:val="24"/>
            <w:rtl w:val="0"/>
          </w:rPr>
          <w:t xml:space="preserve">Её перефразируют под конкретное</w:t>
        </w:r>
      </w:ins>
      <w:del w:author="Gleb Mazursky" w:id="29" w:date="2016-02-20T07:22:45Z">
        <w:r w:rsidDel="00000000" w:rsidR="00000000" w:rsidRPr="00000000">
          <w:rPr>
            <w:rFonts w:ascii="Times New Roman" w:cs="Times New Roman" w:eastAsia="Times New Roman" w:hAnsi="Times New Roman"/>
            <w:sz w:val="24"/>
            <w:szCs w:val="24"/>
            <w:rtl w:val="0"/>
          </w:rPr>
          <w:delText xml:space="preserve">Она меняется при каждом</w:delText>
        </w:r>
      </w:del>
      <w:r w:rsidDel="00000000" w:rsidR="00000000" w:rsidRPr="00000000">
        <w:rPr>
          <w:rFonts w:ascii="Times New Roman" w:cs="Times New Roman" w:eastAsia="Times New Roman" w:hAnsi="Times New Roman"/>
          <w:sz w:val="24"/>
          <w:szCs w:val="24"/>
          <w:rtl w:val="0"/>
        </w:rPr>
        <w:t xml:space="preserve"> применени</w:t>
      </w:r>
      <w:ins w:author="Gleb Mazursky" w:id="30" w:date="2016-02-20T07:22:25Z">
        <w:r w:rsidDel="00000000" w:rsidR="00000000" w:rsidRPr="00000000">
          <w:rPr>
            <w:rFonts w:ascii="Times New Roman" w:cs="Times New Roman" w:eastAsia="Times New Roman" w:hAnsi="Times New Roman"/>
            <w:sz w:val="24"/>
            <w:szCs w:val="24"/>
            <w:rtl w:val="0"/>
          </w:rPr>
          <w:t xml:space="preserve">е</w:t>
        </w:r>
      </w:ins>
      <w:del w:author="Gleb Mazursky" w:id="30" w:date="2016-02-20T07:22:25Z">
        <w:r w:rsidDel="00000000" w:rsidR="00000000" w:rsidRPr="00000000">
          <w:rPr>
            <w:rFonts w:ascii="Times New Roman" w:cs="Times New Roman" w:eastAsia="Times New Roman" w:hAnsi="Times New Roman"/>
            <w:sz w:val="24"/>
            <w:szCs w:val="24"/>
            <w:rtl w:val="0"/>
          </w:rPr>
          <w:delText xml:space="preserve">и</w:delText>
        </w:r>
      </w:del>
      <w:r w:rsidDel="00000000" w:rsidR="00000000" w:rsidRPr="00000000">
        <w:rPr>
          <w:rFonts w:ascii="Times New Roman" w:cs="Times New Roman" w:eastAsia="Times New Roman" w:hAnsi="Times New Roman"/>
          <w:sz w:val="24"/>
          <w:szCs w:val="24"/>
          <w:rtl w:val="0"/>
        </w:rPr>
        <w:t xml:space="preserve">. В нашем случае она будет звучать примерно так: «</w:t>
      </w:r>
      <w:r w:rsidDel="00000000" w:rsidR="00000000" w:rsidRPr="00000000">
        <w:rPr>
          <w:rFonts w:ascii="Times New Roman" w:cs="Times New Roman" w:eastAsia="Times New Roman" w:hAnsi="Times New Roman"/>
          <w:sz w:val="24"/>
          <w:szCs w:val="24"/>
          <w:rtl w:val="0"/>
        </w:rPr>
        <w:t xml:space="preserve">Если магия уходит из мира, я хочу верить, что магия уходит из мира. Если магия не уходит из мира, я хочу верить, что магия не уходит из мира. Я не буду цепляться за веру, которой не хочу».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мы живём в мире, из которого магия уходит, </w:t>
      </w:r>
      <w:r w:rsidDel="00000000" w:rsidR="00000000" w:rsidRPr="00000000">
        <w:rPr>
          <w:rFonts w:ascii="Times New Roman" w:cs="Times New Roman" w:eastAsia="Times New Roman" w:hAnsi="Times New Roman"/>
          <w:i w:val="1"/>
          <w:sz w:val="24"/>
          <w:szCs w:val="24"/>
          <w:rtl w:val="0"/>
        </w:rPr>
        <w:t xml:space="preserve">в это нам и следует верить</w:t>
      </w:r>
      <w:r w:rsidDel="00000000" w:rsidR="00000000" w:rsidRPr="00000000">
        <w:rPr>
          <w:rFonts w:ascii="Times New Roman" w:cs="Times New Roman" w:eastAsia="Times New Roman" w:hAnsi="Times New Roman"/>
          <w:sz w:val="24"/>
          <w:szCs w:val="24"/>
          <w:rtl w:val="0"/>
        </w:rPr>
        <w:t xml:space="preserve">, чтобы знать, чтобы предотвратить, чтобы, при наихудшем стечении обстоятельств, подготовиться и сделать всё возможное за оставшееся нам время. Неверием мы не помешаем катастрофе. Так что единственный вопрос, который должен нас занимать, это «Уходит ли магия на самом деле?», и если таков мир, в котором мы живём, тогда в это мы и хотим верить. Литания Дж</w:t>
      </w:r>
      <w:r w:rsidDel="00000000" w:rsidR="00000000" w:rsidRPr="00000000">
        <w:rPr>
          <w:rFonts w:ascii="Times New Roman" w:cs="Times New Roman" w:eastAsia="Times New Roman" w:hAnsi="Times New Roman"/>
          <w:sz w:val="24"/>
          <w:szCs w:val="24"/>
          <w:rtl w:val="0"/>
        </w:rPr>
        <w:t xml:space="preserve">ендлина</w:t>
      </w:r>
      <w:r w:rsidDel="00000000" w:rsidR="00000000" w:rsidRPr="00000000">
        <w:rPr>
          <w:rFonts w:ascii="Times New Roman" w:cs="Times New Roman" w:eastAsia="Times New Roman" w:hAnsi="Times New Roman"/>
          <w:sz w:val="24"/>
          <w:szCs w:val="24"/>
          <w:rtl w:val="0"/>
        </w:rPr>
        <w:t xml:space="preserve">: «Правда не перестаёт быть правдой. Признание не сделает её хуже». Понял, Драко? </w:t>
      </w:r>
      <w:r w:rsidDel="00000000" w:rsidR="00000000" w:rsidRPr="00000000">
        <w:rPr>
          <w:rFonts w:ascii="Times New Roman" w:cs="Times New Roman" w:eastAsia="Times New Roman" w:hAnsi="Times New Roman"/>
          <w:sz w:val="24"/>
          <w:szCs w:val="24"/>
          <w:rtl w:val="0"/>
        </w:rPr>
        <w:t xml:space="preserve">Я хочу, чтобы потом ты выучил их наизусть</w:t>
      </w:r>
      <w:r w:rsidDel="00000000" w:rsidR="00000000" w:rsidRPr="00000000">
        <w:rPr>
          <w:rFonts w:ascii="Times New Roman" w:cs="Times New Roman" w:eastAsia="Times New Roman" w:hAnsi="Times New Roman"/>
          <w:sz w:val="24"/>
          <w:szCs w:val="24"/>
          <w:rtl w:val="0"/>
        </w:rPr>
        <w:t xml:space="preserve">. И ты будешь повторять эти слова всякий раз, когда у тебя появится искушение поверить в то, что правдой не является. Впрочем</w:t>
      </w:r>
      <w:r w:rsidDel="00000000" w:rsidR="00000000" w:rsidRPr="00000000">
        <w:rPr>
          <w:rFonts w:ascii="Times New Roman" w:cs="Times New Roman" w:eastAsia="Times New Roman" w:hAnsi="Times New Roman"/>
          <w:sz w:val="24"/>
          <w:szCs w:val="24"/>
          <w:rtl w:val="0"/>
        </w:rPr>
        <w:t xml:space="preserve">, скажи это прямо сейчас.</w:t>
      </w:r>
      <w:r w:rsidDel="00000000" w:rsidR="00000000" w:rsidRPr="00000000">
        <w:rPr>
          <w:rFonts w:ascii="Times New Roman" w:cs="Times New Roman" w:eastAsia="Times New Roman" w:hAnsi="Times New Roman"/>
          <w:sz w:val="24"/>
          <w:szCs w:val="24"/>
          <w:rtl w:val="0"/>
        </w:rPr>
        <w:t xml:space="preserve"> Повторяй за мной: «Правда не перестаёт быть правдой. Признание не сделает её хуже». Давай.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Правда не перестаёт быть правдой, — дрожащим голосом отозвался Драко. — Признание не сделает её хуже.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Если магия уходит из мира, я хочу верить, что магия уходит из мира. Если магия не уходит из мира, я хочу верить, что магия не уходит из мира. Повтори.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с каким-то нехорошим предчувствием повторил эти слова.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Хорошо, — сказал Гарри. — </w:t>
      </w:r>
      <w:r w:rsidDel="00000000" w:rsidR="00000000" w:rsidRPr="00000000">
        <w:rPr>
          <w:rFonts w:ascii="Times New Roman" w:cs="Times New Roman" w:eastAsia="Times New Roman" w:hAnsi="Times New Roman"/>
          <w:sz w:val="24"/>
          <w:szCs w:val="24"/>
          <w:rtl w:val="0"/>
        </w:rPr>
        <w:t xml:space="preserve">Помни: возможно, это не так</w:t>
      </w:r>
      <w:r w:rsidDel="00000000" w:rsidR="00000000" w:rsidRPr="00000000">
        <w:rPr>
          <w:rFonts w:ascii="Times New Roman" w:cs="Times New Roman" w:eastAsia="Times New Roman" w:hAnsi="Times New Roman"/>
          <w:sz w:val="24"/>
          <w:szCs w:val="24"/>
          <w:rtl w:val="0"/>
        </w:rPr>
        <w:t xml:space="preserve">, и тогда ты не должен в это верить. </w:t>
      </w:r>
      <w:r w:rsidDel="00000000" w:rsidR="00000000" w:rsidRPr="00000000">
        <w:rPr>
          <w:rFonts w:ascii="Times New Roman" w:cs="Times New Roman" w:eastAsia="Times New Roman" w:hAnsi="Times New Roman"/>
          <w:i w:val="1"/>
          <w:sz w:val="24"/>
          <w:szCs w:val="24"/>
          <w:rtl w:val="0"/>
        </w:rPr>
        <w:t xml:space="preserve">Сперва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мы хотим узнать, что в действительности происходит, в каком мире мы живём.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вернулся к своей работе, быстро написал что-то ещё, после чего повернул пергамент так, чтобы Драко мог прочесть, что на нем написано. Драко склонился над столом. Гарри поднес </w:t>
      </w:r>
      <w:r w:rsidDel="00000000" w:rsidR="00000000" w:rsidRPr="00000000">
        <w:rPr>
          <w:rFonts w:ascii="Times New Roman" w:cs="Times New Roman" w:eastAsia="Times New Roman" w:hAnsi="Times New Roman"/>
          <w:sz w:val="24"/>
          <w:szCs w:val="24"/>
          <w:rtl w:val="0"/>
        </w:rPr>
        <w:t xml:space="preserve">свет</w:t>
      </w:r>
      <w:r w:rsidDel="00000000" w:rsidR="00000000" w:rsidRPr="00000000">
        <w:rPr>
          <w:rFonts w:ascii="Times New Roman" w:cs="Times New Roman" w:eastAsia="Times New Roman" w:hAnsi="Times New Roman"/>
          <w:sz w:val="24"/>
          <w:szCs w:val="24"/>
          <w:rtl w:val="0"/>
        </w:rPr>
        <w:t xml:space="preserve">ящуюся зелёную сферу поближе.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u w:val="single"/>
          <w:rtl w:val="0"/>
        </w:rPr>
        <w:t xml:space="preserve">Наблюдение: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Маги не так могущественны, как во времена основания Хогвартса.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u w:val="single"/>
          <w:rtl w:val="0"/>
        </w:rPr>
        <w:t xml:space="preserve">Гипотезы: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1. Магия уходит из мира сама по себе.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2. Волшебники смешиваются с </w:t>
      </w:r>
      <w:r w:rsidDel="00000000" w:rsidR="00000000" w:rsidRPr="00000000">
        <w:rPr>
          <w:rFonts w:ascii="Times New Roman" w:cs="Times New Roman" w:eastAsia="Times New Roman" w:hAnsi="Times New Roman"/>
          <w:i w:val="1"/>
          <w:sz w:val="24"/>
          <w:szCs w:val="24"/>
          <w:highlight w:val="white"/>
          <w:rtl w:val="0"/>
        </w:rPr>
        <w:t xml:space="preserve">маглами</w:t>
      </w:r>
      <w:r w:rsidDel="00000000" w:rsidR="00000000" w:rsidRPr="00000000">
        <w:rPr>
          <w:rFonts w:ascii="Times New Roman" w:cs="Times New Roman" w:eastAsia="Times New Roman" w:hAnsi="Times New Roman"/>
          <w:i w:val="1"/>
          <w:sz w:val="24"/>
          <w:szCs w:val="24"/>
          <w:highlight w:val="white"/>
          <w:rtl w:val="0"/>
        </w:rPr>
        <w:t xml:space="preserve"> и сквибами.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3. Знания о могущественных заклинаниях утрачены.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4. Волшебники в детстве неправильно питаются, или ещё что-то, не связанное с кровью, мешает им вырастать сильными.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5. Технологии маглов влияют на магию. (Уже 800 лет?)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6. У могущественных волшебников рождается меньше детей. (Драко = единственный ребёнок? Проверить наличие детей у трёх сильных магов — Квиррелла / Дамблдора / Тёмного Лорда.)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u w:val="single"/>
          <w:rtl w:val="0"/>
        </w:rPr>
        <w:t xml:space="preserve">Эксперименты:</w:t>
      </w:r>
      <w:r w:rsidDel="00000000" w:rsidR="00000000" w:rsidRPr="00000000">
        <w:rPr>
          <w:rFonts w:ascii="Times New Roman" w:cs="Times New Roman" w:eastAsia="Times New Roman" w:hAnsi="Times New Roman"/>
          <w:i w:val="1"/>
          <w:sz w:val="24"/>
          <w:szCs w:val="24"/>
          <w:highlight w:val="white"/>
          <w:rtl w:val="0"/>
        </w:rPr>
        <w:t xml:space="preserve">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Хорошо, — Гарри теперь дышал немного спокойнее. — Когда нужно </w:t>
      </w:r>
      <w:r w:rsidDel="00000000" w:rsidR="00000000" w:rsidRPr="00000000">
        <w:rPr>
          <w:rFonts w:ascii="Times New Roman" w:cs="Times New Roman" w:eastAsia="Times New Roman" w:hAnsi="Times New Roman"/>
          <w:sz w:val="24"/>
          <w:szCs w:val="24"/>
          <w:highlight w:val="white"/>
          <w:rtl w:val="0"/>
        </w:rPr>
        <w:t xml:space="preserve">исследовать</w:t>
      </w:r>
      <w:r w:rsidDel="00000000" w:rsidR="00000000" w:rsidRPr="00000000">
        <w:rPr>
          <w:rFonts w:ascii="Times New Roman" w:cs="Times New Roman" w:eastAsia="Times New Roman" w:hAnsi="Times New Roman"/>
          <w:sz w:val="24"/>
          <w:szCs w:val="24"/>
          <w:highlight w:val="white"/>
          <w:rtl w:val="0"/>
        </w:rPr>
        <w:t xml:space="preserve"> совершенно непонятное явление, </w:t>
      </w:r>
      <w:r w:rsidDel="00000000" w:rsidR="00000000" w:rsidRPr="00000000">
        <w:rPr>
          <w:rFonts w:ascii="Times New Roman" w:cs="Times New Roman" w:eastAsia="Times New Roman" w:hAnsi="Times New Roman"/>
          <w:sz w:val="24"/>
          <w:szCs w:val="24"/>
          <w:highlight w:val="white"/>
          <w:rtl w:val="0"/>
        </w:rPr>
        <w:t xml:space="preserve">разумнее всего</w:t>
      </w:r>
      <w:r w:rsidDel="00000000" w:rsidR="00000000" w:rsidRPr="00000000">
        <w:rPr>
          <w:rFonts w:ascii="Times New Roman" w:cs="Times New Roman" w:eastAsia="Times New Roman" w:hAnsi="Times New Roman"/>
          <w:sz w:val="24"/>
          <w:szCs w:val="24"/>
          <w:highlight w:val="white"/>
          <w:rtl w:val="0"/>
        </w:rPr>
        <w:t xml:space="preserve"> провести несколько очень простых экспериментов, которые</w:t>
      </w:r>
      <w:r w:rsidDel="00000000" w:rsidR="00000000" w:rsidRPr="00000000">
        <w:rPr>
          <w:rFonts w:ascii="Times New Roman" w:cs="Times New Roman" w:eastAsia="Times New Roman" w:hAnsi="Times New Roman"/>
          <w:sz w:val="24"/>
          <w:szCs w:val="24"/>
          <w:rtl w:val="0"/>
        </w:rPr>
        <w:t xml:space="preserve"> можно сделать </w:t>
      </w:r>
      <w:r w:rsidDel="00000000" w:rsidR="00000000" w:rsidRPr="00000000">
        <w:rPr>
          <w:rFonts w:ascii="Times New Roman" w:cs="Times New Roman" w:eastAsia="Times New Roman" w:hAnsi="Times New Roman"/>
          <w:sz w:val="24"/>
          <w:szCs w:val="24"/>
          <w:rtl w:val="0"/>
        </w:rPr>
        <w:t xml:space="preserve">сразу же.</w:t>
      </w:r>
      <w:r w:rsidDel="00000000" w:rsidR="00000000" w:rsidRPr="00000000">
        <w:rPr>
          <w:rFonts w:ascii="Times New Roman" w:cs="Times New Roman" w:eastAsia="Times New Roman" w:hAnsi="Times New Roman"/>
          <w:sz w:val="24"/>
          <w:szCs w:val="24"/>
          <w:rtl w:val="0"/>
        </w:rPr>
        <w:t xml:space="preserve"> Нам нужны какие-</w:t>
      </w:r>
      <w:r w:rsidDel="00000000" w:rsidR="00000000" w:rsidRPr="00000000">
        <w:rPr>
          <w:rFonts w:ascii="Times New Roman" w:cs="Times New Roman" w:eastAsia="Times New Roman" w:hAnsi="Times New Roman"/>
          <w:sz w:val="24"/>
          <w:szCs w:val="24"/>
          <w:rtl w:val="0"/>
        </w:rPr>
        <w:t xml:space="preserve">нибудь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лёгкие проверочные </w:t>
      </w:r>
      <w:r w:rsidDel="00000000" w:rsidR="00000000" w:rsidRPr="00000000">
        <w:rPr>
          <w:rFonts w:ascii="Times New Roman" w:cs="Times New Roman" w:eastAsia="Times New Roman" w:hAnsi="Times New Roman"/>
          <w:sz w:val="24"/>
          <w:szCs w:val="24"/>
          <w:rtl w:val="0"/>
        </w:rPr>
        <w:t xml:space="preserve">вопросы, </w:t>
      </w:r>
      <w:r w:rsidDel="00000000" w:rsidR="00000000" w:rsidRPr="00000000">
        <w:rPr>
          <w:rFonts w:ascii="Times New Roman" w:cs="Times New Roman" w:eastAsia="Times New Roman" w:hAnsi="Times New Roman"/>
          <w:sz w:val="24"/>
          <w:szCs w:val="24"/>
          <w:rtl w:val="0"/>
        </w:rPr>
        <w:t xml:space="preserve">позволяющие сделать выбор в пользу одной из гипотез</w:t>
      </w:r>
      <w:r w:rsidDel="00000000" w:rsidR="00000000" w:rsidRPr="00000000">
        <w:rPr>
          <w:rFonts w:ascii="Times New Roman" w:cs="Times New Roman" w:eastAsia="Times New Roman" w:hAnsi="Times New Roman"/>
          <w:sz w:val="24"/>
          <w:szCs w:val="24"/>
          <w:rtl w:val="0"/>
        </w:rPr>
        <w:t xml:space="preserve">. Н</w:t>
      </w:r>
      <w:r w:rsidDel="00000000" w:rsidR="00000000" w:rsidRPr="00000000">
        <w:rPr>
          <w:rFonts w:ascii="Times New Roman" w:cs="Times New Roman" w:eastAsia="Times New Roman" w:hAnsi="Times New Roman"/>
          <w:sz w:val="24"/>
          <w:szCs w:val="24"/>
          <w:highlight w:val="white"/>
          <w:rtl w:val="0"/>
        </w:rPr>
        <w:t xml:space="preserve">аблюдения, которые позволят нам выделить одну и</w:t>
      </w:r>
      <w:r w:rsidDel="00000000" w:rsidR="00000000" w:rsidRPr="00000000">
        <w:rPr>
          <w:rFonts w:ascii="Times New Roman" w:cs="Times New Roman" w:eastAsia="Times New Roman" w:hAnsi="Times New Roman"/>
          <w:sz w:val="24"/>
          <w:szCs w:val="24"/>
          <w:rtl w:val="0"/>
        </w:rPr>
        <w:t xml:space="preserve">з них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Драко, остолбенев, уставился в список. Внезапно он понял, что знает множество чистокровных магов, у которых только один ребёнок. Он сам, Винсент, Грегори, да практически </w:t>
      </w:r>
      <w:r w:rsidDel="00000000" w:rsidR="00000000" w:rsidRPr="00000000">
        <w:rPr>
          <w:rFonts w:ascii="Times New Roman" w:cs="Times New Roman" w:eastAsia="Times New Roman" w:hAnsi="Times New Roman"/>
          <w:i w:val="1"/>
          <w:sz w:val="24"/>
          <w:szCs w:val="24"/>
          <w:highlight w:val="white"/>
          <w:rtl w:val="0"/>
        </w:rPr>
        <w:t xml:space="preserve">все</w:t>
      </w:r>
      <w:r w:rsidDel="00000000" w:rsidR="00000000" w:rsidRPr="00000000">
        <w:rPr>
          <w:rFonts w:ascii="Times New Roman" w:cs="Times New Roman" w:eastAsia="Times New Roman" w:hAnsi="Times New Roman"/>
          <w:sz w:val="24"/>
          <w:szCs w:val="24"/>
          <w:highlight w:val="white"/>
          <w:rtl w:val="0"/>
        </w:rPr>
        <w:t xml:space="preserve">. Двумя самыми могущественными магами по общему мнению были Дамблдор и Тёмный Лорд, и ни один из них не имел детей, как и предположил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Довольно трудно будет разделить номера 2 и 6, — сказал Гарри. — В обоих случаях речь идёт о крови — придётся составлять график угасания волшебства по времени, выяснять, есть ли в нём связь с числом детей у различных групп магов, измерять способности маглорождённых и сравнивать их со способностями чистокровных магов... — пальцы Гарри нервно барабанили по столу. — Давай пока что просто объединим пункты 6 и 2 и назовём их «</w:t>
      </w:r>
      <w:r w:rsidDel="00000000" w:rsidR="00000000" w:rsidRPr="00000000">
        <w:rPr>
          <w:rFonts w:ascii="Times New Roman" w:cs="Times New Roman" w:eastAsia="Times New Roman" w:hAnsi="Times New Roman"/>
          <w:sz w:val="24"/>
          <w:szCs w:val="24"/>
          <w:highlight w:val="white"/>
          <w:rtl w:val="0"/>
        </w:rPr>
        <w:t xml:space="preserve">гипотезой крови</w:t>
      </w:r>
      <w:r w:rsidDel="00000000" w:rsidR="00000000" w:rsidRPr="00000000">
        <w:rPr>
          <w:rFonts w:ascii="Times New Roman" w:cs="Times New Roman" w:eastAsia="Times New Roman" w:hAnsi="Times New Roman"/>
          <w:sz w:val="24"/>
          <w:szCs w:val="24"/>
          <w:highlight w:val="white"/>
          <w:rtl w:val="0"/>
        </w:rPr>
        <w:t xml:space="preserve">». Пункт 4 маловероятен — все бы заметили внезапное ослабление магии после перехода волшебников на новый рацион. И предположить, что его изменение происходило с одинаковой скоростью на протяжении 800 лет, тоже получается с трудом. Пункт 5 маловероятен по той же причине — угасание происходит постепенно, а технологический прорыв у маглов произошёл сравнительно недавно. Четвёртый пункт похож на второй, а пятый похож на первый. Так что главное, чтобы наш эксперимент выдавал различные результаты для гипотез 1, 2 и 3. — Гарри повернул листок к себе, </w:t>
      </w:r>
      <w:r w:rsidDel="00000000" w:rsidR="00000000" w:rsidRPr="00000000">
        <w:rPr>
          <w:rFonts w:ascii="Times New Roman" w:cs="Times New Roman" w:eastAsia="Times New Roman" w:hAnsi="Times New Roman"/>
          <w:sz w:val="24"/>
          <w:szCs w:val="24"/>
          <w:highlight w:val="white"/>
          <w:rtl w:val="0"/>
        </w:rPr>
        <w:t xml:space="preserve">обвёл эти цифры</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и повернул лист обратно. — Магия угасает, кровь слабеет, знание исчезает. Какой эксперимент позволит нам получить три разных результата и укажет на верность одной из гипотез? И что мы должны увидеть, чтобы понять, что все три теории ошибочны?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Мне-то откуда знать!</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sz w:val="24"/>
          <w:szCs w:val="24"/>
          <w:highlight w:val="white"/>
          <w:rtl w:val="0"/>
        </w:rPr>
        <w:t xml:space="preserve">выпалил</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Драко, — Почему ты спрашиваешь меня? Это ведь ты учёный!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Д</w:t>
      </w:r>
      <w:r w:rsidDel="00000000" w:rsidR="00000000" w:rsidRPr="00000000">
        <w:rPr>
          <w:rFonts w:ascii="Times New Roman" w:cs="Times New Roman" w:eastAsia="Times New Roman" w:hAnsi="Times New Roman"/>
          <w:sz w:val="24"/>
          <w:szCs w:val="24"/>
          <w:highlight w:val="white"/>
          <w:rtl w:val="0"/>
        </w:rPr>
        <w:t xml:space="preserve">рако, — в просьбе Гарри сквозило отчаяние</w:t>
      </w:r>
      <w:r w:rsidDel="00000000" w:rsidR="00000000" w:rsidRPr="00000000">
        <w:rPr>
          <w:rFonts w:ascii="Times New Roman" w:cs="Times New Roman" w:eastAsia="Times New Roman" w:hAnsi="Times New Roman"/>
          <w:color w:val="0000ff"/>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 я </w:t>
      </w:r>
      <w:r w:rsidDel="00000000" w:rsidR="00000000" w:rsidRPr="00000000">
        <w:rPr>
          <w:rFonts w:ascii="Times New Roman" w:cs="Times New Roman" w:eastAsia="Times New Roman" w:hAnsi="Times New Roman"/>
          <w:sz w:val="24"/>
          <w:szCs w:val="24"/>
          <w:highlight w:val="white"/>
          <w:rtl w:val="0"/>
        </w:rPr>
        <w:t xml:space="preserve">знаю только то, что знают учёные-маглы! Это ты вырос в мире волшебников, не я! Ты больше знаком с магией, и ты больше </w:t>
      </w:r>
      <w:r w:rsidDel="00000000" w:rsidR="00000000" w:rsidRPr="00000000">
        <w:rPr>
          <w:rFonts w:ascii="Times New Roman" w:cs="Times New Roman" w:eastAsia="Times New Roman" w:hAnsi="Times New Roman"/>
          <w:i w:val="1"/>
          <w:sz w:val="24"/>
          <w:szCs w:val="24"/>
          <w:highlight w:val="white"/>
          <w:rtl w:val="0"/>
        </w:rPr>
        <w:t xml:space="preserve">знаешь </w:t>
      </w:r>
      <w:r w:rsidDel="00000000" w:rsidR="00000000" w:rsidRPr="00000000">
        <w:rPr>
          <w:rFonts w:ascii="Times New Roman" w:cs="Times New Roman" w:eastAsia="Times New Roman" w:hAnsi="Times New Roman"/>
          <w:sz w:val="24"/>
          <w:szCs w:val="24"/>
          <w:highlight w:val="white"/>
          <w:rtl w:val="0"/>
        </w:rPr>
        <w:t xml:space="preserve">о </w:t>
      </w:r>
      <w:r w:rsidDel="00000000" w:rsidR="00000000" w:rsidRPr="00000000">
        <w:rPr>
          <w:rFonts w:ascii="Times New Roman" w:cs="Times New Roman" w:eastAsia="Times New Roman" w:hAnsi="Times New Roman"/>
          <w:sz w:val="24"/>
          <w:szCs w:val="24"/>
          <w:highlight w:val="white"/>
          <w:rtl w:val="0"/>
        </w:rPr>
        <w:t xml:space="preserve">магии, и изначально это была твоя идея, так что подумай об этом как учёный и найди ответ!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Драко с усилием сглотнул и уставился на листок.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Магия угасает... волшебники смешиваются с маглами... знания теряются...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Как будет выглядеть мир, если магия угасает? — </w:t>
      </w:r>
      <w:r w:rsidDel="00000000" w:rsidR="00000000" w:rsidRPr="00000000">
        <w:rPr>
          <w:rFonts w:ascii="Times New Roman" w:cs="Times New Roman" w:eastAsia="Times New Roman" w:hAnsi="Times New Roman"/>
          <w:sz w:val="24"/>
          <w:szCs w:val="24"/>
          <w:highlight w:val="white"/>
          <w:rtl w:val="0"/>
        </w:rPr>
        <w:t xml:space="preserve">подсказал</w:t>
      </w:r>
      <w:r w:rsidDel="00000000" w:rsidR="00000000" w:rsidRPr="00000000">
        <w:rPr>
          <w:rFonts w:ascii="Times New Roman" w:cs="Times New Roman" w:eastAsia="Times New Roman" w:hAnsi="Times New Roman"/>
          <w:sz w:val="24"/>
          <w:szCs w:val="24"/>
          <w:highlight w:val="white"/>
          <w:rtl w:val="0"/>
        </w:rPr>
        <w:t xml:space="preserve"> Гарри. — Ты больше знаешь о магии, тебе и думать. Представь, что рассказываешь мне об этом </w:t>
      </w:r>
      <w:r w:rsidDel="00000000" w:rsidR="00000000" w:rsidRPr="00000000">
        <w:rPr>
          <w:rFonts w:ascii="Times New Roman" w:cs="Times New Roman" w:eastAsia="Times New Roman" w:hAnsi="Times New Roman"/>
          <w:sz w:val="24"/>
          <w:szCs w:val="24"/>
          <w:highlight w:val="white"/>
          <w:rtl w:val="0"/>
        </w:rPr>
        <w:t xml:space="preserve">сказку</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Что в ней будет </w:t>
      </w:r>
      <w:r w:rsidDel="00000000" w:rsidR="00000000" w:rsidRPr="00000000">
        <w:rPr>
          <w:rFonts w:ascii="Times New Roman" w:cs="Times New Roman" w:eastAsia="Times New Roman" w:hAnsi="Times New Roman"/>
          <w:sz w:val="24"/>
          <w:szCs w:val="24"/>
          <w:highlight w:val="white"/>
          <w:rtl w:val="0"/>
        </w:rPr>
        <w:t xml:space="preserve">происходит</w:t>
      </w:r>
      <w:r w:rsidDel="00000000" w:rsidR="00000000" w:rsidRPr="00000000">
        <w:rPr>
          <w:rFonts w:ascii="Times New Roman" w:cs="Times New Roman" w:eastAsia="Times New Roman" w:hAnsi="Times New Roman"/>
          <w:sz w:val="24"/>
          <w:szCs w:val="24"/>
          <w:highlight w:val="white"/>
          <w:rtl w:val="0"/>
        </w:rPr>
        <w:t xml:space="preserve">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Драко представил.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highlight w:val="white"/>
          <w:rtl w:val="0"/>
        </w:rPr>
        <w:t xml:space="preserve">— Чары </w:t>
      </w:r>
      <w:r w:rsidDel="00000000" w:rsidR="00000000" w:rsidRPr="00000000">
        <w:rPr>
          <w:rFonts w:ascii="Times New Roman" w:cs="Times New Roman" w:eastAsia="Times New Roman" w:hAnsi="Times New Roman"/>
          <w:sz w:val="24"/>
          <w:szCs w:val="24"/>
          <w:highlight w:val="white"/>
          <w:rtl w:val="0"/>
        </w:rPr>
        <w:t xml:space="preserve">перестанут </w:t>
      </w:r>
      <w:r w:rsidDel="00000000" w:rsidR="00000000" w:rsidRPr="00000000">
        <w:rPr>
          <w:rFonts w:ascii="Times New Roman" w:cs="Times New Roman" w:eastAsia="Times New Roman" w:hAnsi="Times New Roman"/>
          <w:sz w:val="24"/>
          <w:szCs w:val="24"/>
          <w:highlight w:val="white"/>
          <w:rtl w:val="0"/>
        </w:rPr>
        <w:t xml:space="preserve">действовать.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highlight w:val="white"/>
          <w:rtl w:val="0"/>
        </w:rPr>
        <w:t xml:space="preserve">Однажды волшебники проснутся и обнаружат, что их палочки — просто куски дерева...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будет выглядеть мир, если кровь магов </w:t>
      </w:r>
      <w:r w:rsidDel="00000000" w:rsidR="00000000" w:rsidRPr="00000000">
        <w:rPr>
          <w:rFonts w:ascii="Times New Roman" w:cs="Times New Roman" w:eastAsia="Times New Roman" w:hAnsi="Times New Roman"/>
          <w:sz w:val="24"/>
          <w:szCs w:val="24"/>
          <w:rtl w:val="0"/>
        </w:rPr>
        <w:t xml:space="preserve">становится слабее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Люди не с</w:t>
      </w:r>
      <w:r w:rsidDel="00000000" w:rsidR="00000000" w:rsidRPr="00000000">
        <w:rPr>
          <w:rFonts w:ascii="Times New Roman" w:cs="Times New Roman" w:eastAsia="Times New Roman" w:hAnsi="Times New Roman"/>
          <w:sz w:val="24"/>
          <w:szCs w:val="24"/>
          <w:rtl w:val="0"/>
        </w:rPr>
        <w:t xml:space="preserve">могут</w:t>
      </w:r>
      <w:r w:rsidDel="00000000" w:rsidR="00000000" w:rsidRPr="00000000">
        <w:rPr>
          <w:rFonts w:ascii="Times New Roman" w:cs="Times New Roman" w:eastAsia="Times New Roman" w:hAnsi="Times New Roman"/>
          <w:sz w:val="24"/>
          <w:szCs w:val="24"/>
          <w:rtl w:val="0"/>
        </w:rPr>
        <w:t xml:space="preserve"> делать то, что делали их предки.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Как будет выглядеть мир, если теряются </w:t>
      </w:r>
      <w:r w:rsidDel="00000000" w:rsidR="00000000" w:rsidRPr="00000000">
        <w:rPr>
          <w:rFonts w:ascii="Times New Roman" w:cs="Times New Roman" w:eastAsia="Times New Roman" w:hAnsi="Times New Roman"/>
          <w:sz w:val="24"/>
          <w:szCs w:val="24"/>
          <w:rtl w:val="0"/>
        </w:rPr>
        <w:t xml:space="preserve">знания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Прежде всего, л</w:t>
      </w:r>
      <w:r w:rsidDel="00000000" w:rsidR="00000000" w:rsidRPr="00000000">
        <w:rPr>
          <w:rFonts w:ascii="Times New Roman" w:cs="Times New Roman" w:eastAsia="Times New Roman" w:hAnsi="Times New Roman"/>
          <w:sz w:val="24"/>
          <w:szCs w:val="24"/>
          <w:rtl w:val="0"/>
        </w:rPr>
        <w:t xml:space="preserve">юди не будут знать, как вообще такие заклинания использовать...</w:t>
      </w:r>
      <w:r w:rsidDel="00000000" w:rsidR="00000000" w:rsidRPr="00000000">
        <w:rPr>
          <w:rFonts w:ascii="Times New Roman" w:cs="Times New Roman" w:eastAsia="Times New Roman" w:hAnsi="Times New Roman"/>
          <w:sz w:val="24"/>
          <w:szCs w:val="24"/>
          <w:rtl w:val="0"/>
        </w:rPr>
        <w:t xml:space="preserve"> — произнёс Драко и</w:t>
      </w:r>
      <w:r w:rsidDel="00000000" w:rsidR="00000000" w:rsidRPr="00000000">
        <w:rPr>
          <w:rFonts w:ascii="Times New Roman" w:cs="Times New Roman" w:eastAsia="Times New Roman" w:hAnsi="Times New Roman"/>
          <w:sz w:val="24"/>
          <w:szCs w:val="24"/>
          <w:rtl w:val="0"/>
        </w:rPr>
        <w:t xml:space="preserve"> удивлённо замолк</w:t>
      </w:r>
      <w:r w:rsidDel="00000000" w:rsidR="00000000" w:rsidRPr="00000000">
        <w:rPr>
          <w:rFonts w:ascii="Times New Roman" w:cs="Times New Roman" w:eastAsia="Times New Roman" w:hAnsi="Times New Roman"/>
          <w:sz w:val="24"/>
          <w:szCs w:val="24"/>
          <w:rtl w:val="0"/>
        </w:rPr>
        <w:t xml:space="preserve">. — Это ведь эксперимент, </w:t>
      </w:r>
      <w:r w:rsidDel="00000000" w:rsidR="00000000" w:rsidRPr="00000000">
        <w:rPr>
          <w:rFonts w:ascii="Times New Roman" w:cs="Times New Roman" w:eastAsia="Times New Roman" w:hAnsi="Times New Roman"/>
          <w:sz w:val="24"/>
          <w:szCs w:val="24"/>
          <w:rtl w:val="0"/>
        </w:rPr>
        <w:t xml:space="preserve">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Один из экспериментов, — решительно кивнул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записал его на листке под заголовком «Эксперименты»:</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i w:val="1"/>
          <w:sz w:val="24"/>
          <w:szCs w:val="24"/>
          <w:rtl w:val="0"/>
        </w:rPr>
        <w:t xml:space="preserve">А. </w:t>
      </w:r>
      <w:r w:rsidDel="00000000" w:rsidR="00000000" w:rsidRPr="00000000">
        <w:rPr>
          <w:rFonts w:ascii="Times New Roman" w:cs="Times New Roman" w:eastAsia="Times New Roman" w:hAnsi="Times New Roman"/>
          <w:i w:val="1"/>
          <w:sz w:val="24"/>
          <w:szCs w:val="24"/>
          <w:highlight w:val="white"/>
          <w:rtl w:val="0"/>
        </w:rPr>
        <w:t xml:space="preserve">Существуют ли заклинания, которые мы знаем, но не можем использовать (1 или 2) или утраченные заклинания, о которых ничего не известно, кроме факта их существования (3)?</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Таким образом, это позволит отличить гипотезы 1 и 2 от гипотезы 3. Теперь нам нужно как-то различать 1 и 2. Магия угасает, кровь слабеет, как мы можем обнаружить разницу? — спросил Гарри.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Можно узнать,</w:t>
      </w:r>
      <w:r w:rsidDel="00000000" w:rsidR="00000000" w:rsidRPr="00000000">
        <w:rPr>
          <w:rFonts w:ascii="Times New Roman" w:cs="Times New Roman" w:eastAsia="Times New Roman" w:hAnsi="Times New Roman"/>
          <w:sz w:val="24"/>
          <w:szCs w:val="24"/>
          <w:rtl w:val="0"/>
        </w:rPr>
        <w:t xml:space="preserve"> какие заклинания могли творить первогодки в Хогвартсе, — </w:t>
      </w:r>
      <w:r w:rsidDel="00000000" w:rsidR="00000000" w:rsidRPr="00000000">
        <w:rPr>
          <w:rFonts w:ascii="Times New Roman" w:cs="Times New Roman" w:eastAsia="Times New Roman" w:hAnsi="Times New Roman"/>
          <w:sz w:val="24"/>
          <w:szCs w:val="24"/>
          <w:rtl w:val="0"/>
        </w:rPr>
        <w:t xml:space="preserve">предложил</w:t>
      </w:r>
      <w:r w:rsidDel="00000000" w:rsidR="00000000" w:rsidRPr="00000000">
        <w:rPr>
          <w:rFonts w:ascii="Times New Roman" w:cs="Times New Roman" w:eastAsia="Times New Roman" w:hAnsi="Times New Roman"/>
          <w:sz w:val="24"/>
          <w:szCs w:val="24"/>
          <w:rtl w:val="0"/>
        </w:rPr>
        <w:t xml:space="preserve"> Драко. — Если они были способны на заклинания заметно мощнее нынешних, значит кровь была сильнее...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покачал головой: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Или сама магия была сильнее. Нам придётся найти способ, как отличить одно от другого. — Гарри встал со стула и начал нервно прохаживаться по классу. — Нет, погоди, твой способ </w:t>
      </w:r>
      <w:r w:rsidDel="00000000" w:rsidR="00000000" w:rsidRPr="00000000">
        <w:rPr>
          <w:rFonts w:ascii="Times New Roman" w:cs="Times New Roman" w:eastAsia="Times New Roman" w:hAnsi="Times New Roman"/>
          <w:sz w:val="24"/>
          <w:szCs w:val="24"/>
          <w:rtl w:val="0"/>
        </w:rPr>
        <w:t xml:space="preserve">всё-таки</w:t>
      </w:r>
      <w:r w:rsidDel="00000000" w:rsidR="00000000" w:rsidRPr="00000000">
        <w:rPr>
          <w:rFonts w:ascii="Times New Roman" w:cs="Times New Roman" w:eastAsia="Times New Roman" w:hAnsi="Times New Roman"/>
          <w:sz w:val="24"/>
          <w:szCs w:val="24"/>
          <w:rtl w:val="0"/>
        </w:rPr>
        <w:t xml:space="preserve"> может быть полезен. Предположим, разные заклинания требуют разное количество магической энергии. В таком случае, если окружающая магия слабеет, то сначала пропадут мощные заклинания, а то, что все обычно учат на первом курсе, будет по-прежнему работать. — Шаги Гарри ускорились. — Это не очень хороший эксперимент, в большей степени он говорит о том, исчезает ли мощная магия или исчезает вся магия, чья-то кровь может быть слишком слабой для мощных заклинаний, но достаточно сильной для простых... Драко, тебе что-нибудь известно о том, были ли сильные маги в рамках </w:t>
      </w:r>
      <w:r w:rsidDel="00000000" w:rsidR="00000000" w:rsidRPr="00000000">
        <w:rPr>
          <w:rFonts w:ascii="Times New Roman" w:cs="Times New Roman" w:eastAsia="Times New Roman" w:hAnsi="Times New Roman"/>
          <w:i w:val="1"/>
          <w:sz w:val="24"/>
          <w:szCs w:val="24"/>
          <w:rtl w:val="0"/>
        </w:rPr>
        <w:t xml:space="preserve">одной </w:t>
      </w:r>
      <w:r w:rsidDel="00000000" w:rsidR="00000000" w:rsidRPr="00000000">
        <w:rPr>
          <w:rFonts w:ascii="Times New Roman" w:cs="Times New Roman" w:eastAsia="Times New Roman" w:hAnsi="Times New Roman"/>
          <w:sz w:val="24"/>
          <w:szCs w:val="24"/>
          <w:rtl w:val="0"/>
        </w:rPr>
        <w:t xml:space="preserve">эры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например, маги только этого века, сильными уже в детском возрасте? Если Тёмный Лорд использовал Охлаждающее заклинание в свои 11 лет, то замораживал ли он целую комнату?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нахмурился, пытаясь вспомнить.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 припомню, чтобы я слышал что-то о Тёмном Лорде, но Дамблдор творил нечто поразительное на своём экзамене по трансфигурации на пятом курсе... Полагаю, другие сильные волшебники также были заметны уже в Хогвартсе...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нахмурился, продолжая вышагивать.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Они могли просто </w:t>
      </w:r>
      <w:r w:rsidDel="00000000" w:rsidR="00000000" w:rsidRPr="00000000">
        <w:rPr>
          <w:rFonts w:ascii="Times New Roman" w:cs="Times New Roman" w:eastAsia="Times New Roman" w:hAnsi="Times New Roman"/>
          <w:sz w:val="24"/>
          <w:szCs w:val="24"/>
          <w:rtl w:val="0"/>
        </w:rPr>
        <w:t xml:space="preserve">усерднее</w:t>
      </w:r>
      <w:r w:rsidDel="00000000" w:rsidR="00000000" w:rsidRPr="00000000">
        <w:rPr>
          <w:rFonts w:ascii="Times New Roman" w:cs="Times New Roman" w:eastAsia="Times New Roman" w:hAnsi="Times New Roman"/>
          <w:sz w:val="24"/>
          <w:szCs w:val="24"/>
          <w:rtl w:val="0"/>
        </w:rPr>
        <w:t xml:space="preserve"> учиться. Тем не менее, если первогодки учили те же самые заклинания и их сила не отличалась от современной, мы можем считать это </w:t>
      </w:r>
      <w:r w:rsidDel="00000000" w:rsidR="00000000" w:rsidRPr="00000000">
        <w:rPr>
          <w:rFonts w:ascii="Times New Roman" w:cs="Times New Roman" w:eastAsia="Times New Roman" w:hAnsi="Times New Roman"/>
          <w:i w:val="1"/>
          <w:sz w:val="24"/>
          <w:szCs w:val="24"/>
          <w:rtl w:val="0"/>
        </w:rPr>
        <w:t xml:space="preserve">слабым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свидетельством в пользу 1 перед 2... подожди. — Гарри замер. — У меня есть другой эксперимент для различения 1 и 2. Мне потребуется время, чтобы объяснить </w:t>
      </w:r>
      <w:r w:rsidDel="00000000" w:rsidR="00000000" w:rsidRPr="00000000">
        <w:rPr>
          <w:rFonts w:ascii="Times New Roman" w:cs="Times New Roman" w:eastAsia="Times New Roman" w:hAnsi="Times New Roman"/>
          <w:sz w:val="24"/>
          <w:szCs w:val="24"/>
          <w:rtl w:val="0"/>
        </w:rPr>
        <w:t xml:space="preserve">его</w:t>
      </w:r>
      <w:r w:rsidDel="00000000" w:rsidR="00000000" w:rsidRPr="00000000">
        <w:rPr>
          <w:rFonts w:ascii="Times New Roman" w:cs="Times New Roman" w:eastAsia="Times New Roman" w:hAnsi="Times New Roman"/>
          <w:sz w:val="24"/>
          <w:szCs w:val="24"/>
          <w:rtl w:val="0"/>
        </w:rPr>
        <w:t xml:space="preserve"> суть, он использует некоторые научные знания о крови и наследственности, зато его несложно провести. Если мы объединим твой эксперимент и мой эксперимент и они оба укажут на один из вариантов, то у нас будет хорошая подсказка. — Гарри почти бегом вернулся к столу, взял пергамент и написал: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B. В древности первогодки использовали</w:t>
      </w:r>
      <w:r w:rsidDel="00000000" w:rsidR="00000000" w:rsidRPr="00000000">
        <w:rPr>
          <w:rFonts w:ascii="Times New Roman" w:cs="Times New Roman" w:eastAsia="Times New Roman" w:hAnsi="Times New Roman"/>
          <w:i w:val="1"/>
          <w:color w:val="0000ff"/>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те же заклинания с той же силой, что и сейчас?</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(Слабое свидетельство в пользу 1 перед 2, но, возможно, ослабление крови влияет только на мощные заклинания.)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C. Дополнительный эксперимент на различение 1 и 2 с использованием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научных знаний о крови, объясню позже.</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 сказал Гарри. — По крайней мере, мы можем попытаться </w:t>
      </w:r>
      <w:r w:rsidDel="00000000" w:rsidR="00000000" w:rsidRPr="00000000">
        <w:rPr>
          <w:rFonts w:ascii="Times New Roman" w:cs="Times New Roman" w:eastAsia="Times New Roman" w:hAnsi="Times New Roman"/>
          <w:sz w:val="24"/>
          <w:szCs w:val="24"/>
          <w:rtl w:val="0"/>
        </w:rPr>
        <w:t xml:space="preserve">различить</w:t>
      </w:r>
      <w:r w:rsidDel="00000000" w:rsidR="00000000" w:rsidRPr="00000000">
        <w:rPr>
          <w:rFonts w:ascii="Times New Roman" w:cs="Times New Roman" w:eastAsia="Times New Roman" w:hAnsi="Times New Roman"/>
          <w:sz w:val="24"/>
          <w:szCs w:val="24"/>
          <w:rtl w:val="0"/>
        </w:rPr>
        <w:t xml:space="preserve"> 1, 2 и 3. Давай начнём прямо сейчас. Мы сможем н</w:t>
      </w:r>
      <w:r w:rsidDel="00000000" w:rsidR="00000000" w:rsidRPr="00000000">
        <w:rPr>
          <w:rFonts w:ascii="Times New Roman" w:cs="Times New Roman" w:eastAsia="Times New Roman" w:hAnsi="Times New Roman"/>
          <w:sz w:val="24"/>
          <w:szCs w:val="24"/>
          <w:rtl w:val="0"/>
        </w:rPr>
        <w:t xml:space="preserve">апридумывать других экспериментов уже</w:t>
      </w:r>
      <w:r w:rsidDel="00000000" w:rsidR="00000000" w:rsidRPr="00000000">
        <w:rPr>
          <w:rFonts w:ascii="Times New Roman" w:cs="Times New Roman" w:eastAsia="Times New Roman" w:hAnsi="Times New Roman"/>
          <w:sz w:val="24"/>
          <w:szCs w:val="24"/>
          <w:rtl w:val="0"/>
        </w:rPr>
        <w:t xml:space="preserve"> после того, как попробуем те, что есть. Будет выглядеть несколько странно, если Драко Малфой и Гарри Поттер станут ходить вместе и задавать вопросы, но у меня есть идея. Ты пройдёшь по Хогвартсу, найдёшь старые портреты и спросишь их о том, какие заклинания они изучали на первом курсе. Это просто портреты,</w:t>
      </w:r>
      <w:r w:rsidDel="00000000" w:rsidR="00000000" w:rsidRPr="00000000">
        <w:rPr>
          <w:rFonts w:ascii="Times New Roman" w:cs="Times New Roman" w:eastAsia="Times New Roman" w:hAnsi="Times New Roman"/>
          <w:sz w:val="24"/>
          <w:szCs w:val="24"/>
          <w:rtl w:val="0"/>
        </w:rPr>
        <w:t xml:space="preserve"> они не заметят ничего странного в том, что</w:t>
      </w:r>
      <w:r w:rsidDel="00000000" w:rsidR="00000000" w:rsidRPr="00000000">
        <w:rPr>
          <w:rFonts w:ascii="Times New Roman" w:cs="Times New Roman" w:eastAsia="Times New Roman" w:hAnsi="Times New Roman"/>
          <w:sz w:val="24"/>
          <w:szCs w:val="24"/>
          <w:rtl w:val="0"/>
        </w:rPr>
        <w:t xml:space="preserve"> Драко Малфой задаёт такие вопросы. А я </w:t>
      </w:r>
      <w:r w:rsidDel="00000000" w:rsidR="00000000" w:rsidRPr="00000000">
        <w:rPr>
          <w:rFonts w:ascii="Times New Roman" w:cs="Times New Roman" w:eastAsia="Times New Roman" w:hAnsi="Times New Roman"/>
          <w:sz w:val="24"/>
          <w:szCs w:val="24"/>
          <w:rtl w:val="0"/>
        </w:rPr>
        <w:t xml:space="preserve">порасспрашиваю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портреты поновее</w:t>
      </w:r>
      <w:r w:rsidDel="00000000" w:rsidR="00000000" w:rsidRPr="00000000">
        <w:rPr>
          <w:rFonts w:ascii="Times New Roman" w:cs="Times New Roman" w:eastAsia="Times New Roman" w:hAnsi="Times New Roman"/>
          <w:sz w:val="24"/>
          <w:szCs w:val="24"/>
          <w:rtl w:val="0"/>
        </w:rPr>
        <w:t xml:space="preserve"> и живых людей о заклинаниях, которые мы знаем, но не умеем использовать. Никто не заметит ничего необычного в том, что странные вопросы задаёт Гарри Поттер. На меня ложится сложное исследование по забытым заклинаниям, потому я попрошу тебя собрать данные для моего научного эксперимента. Это простой вопрос, который можно задать портретам. Наверное, тебе лучше его записать. Готов?</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Драко вновь сел и, покопавшись в сумке, достал пергамент и перо. Когда всё было готово, он поднял голову и решительно сказал: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Давай.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Найди портреты, которые были знакомы с какой-нибудь женатой парой сквибов... не делай такое лицо, Драко, это важные сведения. Опроси </w:t>
      </w:r>
      <w:r w:rsidDel="00000000" w:rsidR="00000000" w:rsidRPr="00000000">
        <w:rPr>
          <w:rFonts w:ascii="Times New Roman" w:cs="Times New Roman" w:eastAsia="Times New Roman" w:hAnsi="Times New Roman"/>
          <w:sz w:val="24"/>
          <w:szCs w:val="24"/>
          <w:rtl w:val="0"/>
        </w:rPr>
        <w:t xml:space="preserve">новые</w:t>
      </w:r>
      <w:r w:rsidDel="00000000" w:rsidR="00000000" w:rsidRPr="00000000">
        <w:rPr>
          <w:rFonts w:ascii="Times New Roman" w:cs="Times New Roman" w:eastAsia="Times New Roman" w:hAnsi="Times New Roman"/>
          <w:sz w:val="24"/>
          <w:szCs w:val="24"/>
          <w:rtl w:val="0"/>
        </w:rPr>
        <w:t xml:space="preserve"> портреты гриффиндорцев, например. Нужно найти тех, кто был знаком с какой-нибудь женатой парой сквибов достаточно хорошо, чтобы назвать имена всех детей. Запиши имя каждого ребёнка и укажи, был ли ребёнок волшебником, сквибом или маглом. Если они не знают, был ли ребенок сквибом или маглом, то пиши «не волшебник». Запиши это для каждого ребёнка пары, без исключения. Если портрет знает лишь имена детей-магов, но не знает имена </w:t>
      </w:r>
      <w:r w:rsidDel="00000000" w:rsidR="00000000" w:rsidRPr="00000000">
        <w:rPr>
          <w:rFonts w:ascii="Times New Roman" w:cs="Times New Roman" w:eastAsia="Times New Roman" w:hAnsi="Times New Roman"/>
          <w:i w:val="1"/>
          <w:sz w:val="24"/>
          <w:szCs w:val="24"/>
          <w:rtl w:val="0"/>
        </w:rPr>
        <w:t xml:space="preserve">всех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детей, то не записывай для этой пары</w:t>
      </w:r>
      <w:ins w:author="Gleb Mazursky" w:id="31" w:date="2016-02-20T07:26:37Z">
        <w:r w:rsidDel="00000000" w:rsidR="00000000" w:rsidRPr="00000000">
          <w:rPr>
            <w:rFonts w:ascii="Times New Roman" w:cs="Times New Roman" w:eastAsia="Times New Roman" w:hAnsi="Times New Roman"/>
            <w:sz w:val="24"/>
            <w:szCs w:val="24"/>
            <w:rtl w:val="0"/>
          </w:rPr>
          <w:t xml:space="preserve"> вообще </w:t>
        </w:r>
      </w:ins>
      <w:del w:author="Gleb Mazursky" w:id="31" w:date="2016-02-20T07:26:37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i w:val="1"/>
          <w:sz w:val="24"/>
          <w:szCs w:val="24"/>
          <w:rtl w:val="0"/>
        </w:rPr>
        <w:t xml:space="preserve">ничего</w:t>
      </w:r>
      <w:r w:rsidDel="00000000" w:rsidR="00000000" w:rsidRPr="00000000">
        <w:rPr>
          <w:rFonts w:ascii="Times New Roman" w:cs="Times New Roman" w:eastAsia="Times New Roman" w:hAnsi="Times New Roman"/>
          <w:sz w:val="24"/>
          <w:szCs w:val="24"/>
          <w:rtl w:val="0"/>
        </w:rPr>
        <w:t xml:space="preserve">. Очень важно получить сведения только от того, кто </w:t>
      </w:r>
      <w:r w:rsidDel="00000000" w:rsidR="00000000" w:rsidRPr="00000000">
        <w:rPr>
          <w:rFonts w:ascii="Times New Roman" w:cs="Times New Roman" w:eastAsia="Times New Roman" w:hAnsi="Times New Roman"/>
          <w:sz w:val="24"/>
          <w:szCs w:val="24"/>
          <w:rtl w:val="0"/>
        </w:rPr>
        <w:t xml:space="preserve">знает </w:t>
      </w:r>
      <w:r w:rsidDel="00000000" w:rsidR="00000000" w:rsidRPr="00000000">
        <w:rPr>
          <w:rFonts w:ascii="Times New Roman" w:cs="Times New Roman" w:eastAsia="Times New Roman" w:hAnsi="Times New Roman"/>
          <w:i w:val="1"/>
          <w:sz w:val="24"/>
          <w:szCs w:val="24"/>
          <w:rtl w:val="0"/>
        </w:rPr>
        <w:t xml:space="preserve">всех </w:t>
      </w:r>
      <w:r w:rsidDel="00000000" w:rsidR="00000000" w:rsidRPr="00000000">
        <w:rPr>
          <w:rFonts w:ascii="Times New Roman" w:cs="Times New Roman" w:eastAsia="Times New Roman" w:hAnsi="Times New Roman"/>
          <w:sz w:val="24"/>
          <w:szCs w:val="24"/>
          <w:rtl w:val="0"/>
        </w:rPr>
        <w:t xml:space="preserve">детей семейства сквибов, знает хотя бы поимённо. Постарайся записать хотя бы сорок имён, если получится. И если хватит времени на большее, то ещё лучше. Тебе всё понятно?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Повтори, — проговорил Драко, когда закончил записывать, и Гарри повторил.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Всё понятно, — заключил Драко, — но зачем...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Это связано с одним из секретов крови, который уже открыт учёными. Я объясню, когда ты вернёшься. Встретимся здесь снова через час, в 18:22. Г</w:t>
      </w:r>
      <w:r w:rsidDel="00000000" w:rsidR="00000000" w:rsidRPr="00000000">
        <w:rPr>
          <w:rFonts w:ascii="Times New Roman" w:cs="Times New Roman" w:eastAsia="Times New Roman" w:hAnsi="Times New Roman"/>
          <w:sz w:val="24"/>
          <w:szCs w:val="24"/>
          <w:rtl w:val="0"/>
        </w:rPr>
        <w:t xml:space="preserve">отов?</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решительно кивнул. </w:t>
      </w:r>
      <w:r w:rsidDel="00000000" w:rsidR="00000000" w:rsidRPr="00000000">
        <w:rPr>
          <w:rFonts w:ascii="Times New Roman" w:cs="Times New Roman" w:eastAsia="Times New Roman" w:hAnsi="Times New Roman"/>
          <w:sz w:val="24"/>
          <w:szCs w:val="24"/>
          <w:rtl w:val="0"/>
        </w:rPr>
        <w:t xml:space="preserve">Всё это происходило в большой спешке, </w:t>
      </w:r>
      <w:r w:rsidDel="00000000" w:rsidR="00000000" w:rsidRPr="00000000">
        <w:rPr>
          <w:rFonts w:ascii="Times New Roman" w:cs="Times New Roman" w:eastAsia="Times New Roman" w:hAnsi="Times New Roman"/>
          <w:sz w:val="24"/>
          <w:szCs w:val="24"/>
          <w:rtl w:val="0"/>
        </w:rPr>
        <w:t xml:space="preserve">но ему давно объяснили, когда нужно спешит</w:t>
      </w:r>
      <w:r w:rsidDel="00000000" w:rsidR="00000000" w:rsidRPr="00000000">
        <w:rPr>
          <w:rFonts w:ascii="Times New Roman" w:cs="Times New Roman" w:eastAsia="Times New Roman" w:hAnsi="Times New Roman"/>
          <w:sz w:val="24"/>
          <w:szCs w:val="24"/>
          <w:rtl w:val="0"/>
        </w:rPr>
        <w:t xml:space="preserve">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Тогда </w:t>
      </w:r>
      <w:r w:rsidDel="00000000" w:rsidR="00000000" w:rsidRPr="00000000">
        <w:rPr>
          <w:rFonts w:ascii="Times New Roman" w:cs="Times New Roman" w:eastAsia="Times New Roman" w:hAnsi="Times New Roman"/>
          <w:sz w:val="24"/>
          <w:szCs w:val="24"/>
          <w:rtl w:val="0"/>
        </w:rPr>
        <w:t xml:space="preserve">вперёд</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воскликнул</w:t>
      </w:r>
      <w:r w:rsidDel="00000000" w:rsidR="00000000" w:rsidRPr="00000000">
        <w:rPr>
          <w:rFonts w:ascii="Times New Roman" w:cs="Times New Roman" w:eastAsia="Times New Roman" w:hAnsi="Times New Roman"/>
          <w:sz w:val="24"/>
          <w:szCs w:val="24"/>
          <w:rtl w:val="0"/>
        </w:rPr>
        <w:t xml:space="preserve"> Гарри Поттер. Он стянул </w:t>
      </w:r>
      <w:r w:rsidDel="00000000" w:rsidR="00000000" w:rsidRPr="00000000">
        <w:rPr>
          <w:rFonts w:ascii="Times New Roman" w:cs="Times New Roman" w:eastAsia="Times New Roman" w:hAnsi="Times New Roman"/>
          <w:sz w:val="24"/>
          <w:szCs w:val="24"/>
          <w:rtl w:val="0"/>
        </w:rPr>
        <w:t xml:space="preserve">плащ с капюшоном</w:t>
      </w:r>
      <w:r w:rsidDel="00000000" w:rsidR="00000000" w:rsidRPr="00000000">
        <w:rPr>
          <w:rFonts w:ascii="Times New Roman" w:cs="Times New Roman" w:eastAsia="Times New Roman" w:hAnsi="Times New Roman"/>
          <w:sz w:val="24"/>
          <w:szCs w:val="24"/>
          <w:rtl w:val="0"/>
        </w:rPr>
        <w:t xml:space="preserve">, скормил его </w:t>
      </w:r>
      <w:r w:rsidDel="00000000" w:rsidR="00000000" w:rsidRPr="00000000">
        <w:rPr>
          <w:rFonts w:ascii="Times New Roman" w:cs="Times New Roman" w:eastAsia="Times New Roman" w:hAnsi="Times New Roman"/>
          <w:sz w:val="24"/>
          <w:szCs w:val="24"/>
          <w:rtl w:val="0"/>
        </w:rPr>
        <w:t xml:space="preserve">своему кошелю</w:t>
      </w:r>
      <w:r w:rsidDel="00000000" w:rsidR="00000000" w:rsidRPr="00000000">
        <w:rPr>
          <w:rFonts w:ascii="Times New Roman" w:cs="Times New Roman" w:eastAsia="Times New Roman" w:hAnsi="Times New Roman"/>
          <w:sz w:val="24"/>
          <w:szCs w:val="24"/>
          <w:rtl w:val="0"/>
        </w:rPr>
        <w:t xml:space="preserve"> и не дожидаясь, пока </w:t>
      </w:r>
      <w:r w:rsidDel="00000000" w:rsidR="00000000" w:rsidRPr="00000000">
        <w:rPr>
          <w:rFonts w:ascii="Times New Roman" w:cs="Times New Roman" w:eastAsia="Times New Roman" w:hAnsi="Times New Roman"/>
          <w:sz w:val="24"/>
          <w:szCs w:val="24"/>
          <w:rtl w:val="0"/>
        </w:rPr>
        <w:t xml:space="preserve">тот</w:t>
      </w:r>
      <w:r w:rsidDel="00000000" w:rsidR="00000000" w:rsidRPr="00000000">
        <w:rPr>
          <w:rFonts w:ascii="Times New Roman" w:cs="Times New Roman" w:eastAsia="Times New Roman" w:hAnsi="Times New Roman"/>
          <w:sz w:val="24"/>
          <w:szCs w:val="24"/>
          <w:rtl w:val="0"/>
        </w:rPr>
        <w:t xml:space="preserve"> доест, повернулся и поспешил к двери, по пути натолкнувшись на стол и чуть не упав.</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Когда Драко освободился от своего </w:t>
      </w:r>
      <w:r w:rsidDel="00000000" w:rsidR="00000000" w:rsidRPr="00000000">
        <w:rPr>
          <w:rFonts w:ascii="Times New Roman" w:cs="Times New Roman" w:eastAsia="Times New Roman" w:hAnsi="Times New Roman"/>
          <w:sz w:val="24"/>
          <w:szCs w:val="24"/>
          <w:rtl w:val="0"/>
        </w:rPr>
        <w:t xml:space="preserve">плаща</w:t>
      </w:r>
      <w:r w:rsidDel="00000000" w:rsidR="00000000" w:rsidRPr="00000000">
        <w:rPr>
          <w:rFonts w:ascii="Times New Roman" w:cs="Times New Roman" w:eastAsia="Times New Roman" w:hAnsi="Times New Roman"/>
          <w:sz w:val="24"/>
          <w:szCs w:val="24"/>
          <w:rtl w:val="0"/>
        </w:rPr>
        <w:t xml:space="preserve"> и сложил его в </w:t>
      </w:r>
      <w:r w:rsidDel="00000000" w:rsidR="00000000" w:rsidRPr="00000000">
        <w:rPr>
          <w:rFonts w:ascii="Times New Roman" w:cs="Times New Roman" w:eastAsia="Times New Roman" w:hAnsi="Times New Roman"/>
          <w:sz w:val="24"/>
          <w:szCs w:val="24"/>
          <w:rtl w:val="0"/>
        </w:rPr>
        <w:t xml:space="preserve">су</w:t>
      </w:r>
      <w:r w:rsidDel="00000000" w:rsidR="00000000" w:rsidRPr="00000000">
        <w:rPr>
          <w:rFonts w:ascii="Times New Roman" w:cs="Times New Roman" w:eastAsia="Times New Roman" w:hAnsi="Times New Roman"/>
          <w:sz w:val="24"/>
          <w:szCs w:val="24"/>
          <w:rtl w:val="0"/>
        </w:rPr>
        <w:t xml:space="preserve">мку, Гарри Поттер уже исчез.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Драко выскочил из класса почти бегом.</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Gleb Mazursky" w:id="0" w:date="2016-02-20T05:35:5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 вам не кажется, что это все как-то странно смотрится в 22й главе?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Переделанная цитата Э.М.Буджолд</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spacing w:line="240" w:lineRule="auto"/>
      <w:contextualSpacing w:val="1"/>
      <w:jc w:val="center"/>
    </w:pPr>
    <w:rPr>
      <w:rFonts w:ascii="Times New Roman" w:cs="Times New Roman" w:eastAsia="Times New Roman" w:hAnsi="Times New Roman"/>
      <w:b w:val="1"/>
      <w:sz w:val="24"/>
      <w:szCs w:val="24"/>
      <w:highlight w:val="white"/>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