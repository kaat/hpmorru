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242agjlhoyqh" w:id="0"/>
      <w:bookmarkEnd w:id="0"/>
      <w:r w:rsidDel="00000000" w:rsidR="00000000" w:rsidRPr="00000000">
        <w:rPr>
          <w:rtl w:val="0"/>
        </w:rPr>
        <w:t xml:space="preserve">Глава 28. Редукционизм</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может пойти к Роулинг, пойдёт к Роулинг.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left="570" w:firstLine="0"/>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сглотнул Гарри. — Всё, </w:t>
      </w:r>
      <w:r w:rsidDel="00000000" w:rsidR="00000000" w:rsidRPr="00000000">
        <w:rPr>
          <w:rFonts w:ascii="Times New Roman" w:cs="Times New Roman" w:eastAsia="Times New Roman" w:hAnsi="Times New Roman"/>
          <w:sz w:val="24"/>
          <w:szCs w:val="24"/>
          <w:rtl w:val="0"/>
        </w:rPr>
        <w:t xml:space="preserve">Гермиона, достаточно, можно </w:t>
      </w:r>
      <w:r w:rsidDel="00000000" w:rsidR="00000000" w:rsidRPr="00000000">
        <w:rPr>
          <w:rFonts w:ascii="Times New Roman" w:cs="Times New Roman" w:eastAsia="Times New Roman" w:hAnsi="Times New Roman"/>
          <w:sz w:val="24"/>
          <w:szCs w:val="24"/>
          <w:rtl w:val="0"/>
        </w:rPr>
        <w:t xml:space="preserve">прекр</w:t>
      </w:r>
      <w:r w:rsidDel="00000000" w:rsidR="00000000" w:rsidRPr="00000000">
        <w:rPr>
          <w:rFonts w:ascii="Times New Roman" w:cs="Times New Roman" w:eastAsia="Times New Roman" w:hAnsi="Times New Roman"/>
          <w:sz w:val="24"/>
          <w:szCs w:val="24"/>
          <w:rtl w:val="0"/>
        </w:rPr>
        <w:t xml:space="preserve">ащать.</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Белые сахарные таблетки перед ней</w:t>
      </w:r>
      <w:r w:rsidDel="00000000" w:rsidR="00000000" w:rsidRPr="00000000">
        <w:rPr>
          <w:rFonts w:ascii="Times New Roman" w:cs="Times New Roman" w:eastAsia="Times New Roman" w:hAnsi="Times New Roman"/>
          <w:sz w:val="24"/>
          <w:szCs w:val="24"/>
          <w:rtl w:val="0"/>
        </w:rPr>
        <w:t xml:space="preserve"> так и не</w:t>
      </w:r>
      <w:r w:rsidDel="00000000" w:rsidR="00000000" w:rsidRPr="00000000">
        <w:rPr>
          <w:rFonts w:ascii="Times New Roman" w:cs="Times New Roman" w:eastAsia="Times New Roman" w:hAnsi="Times New Roman"/>
          <w:sz w:val="24"/>
          <w:szCs w:val="24"/>
          <w:rtl w:val="0"/>
        </w:rPr>
        <w:t xml:space="preserve"> изменили ни цвета, ни формы, </w:t>
      </w:r>
      <w:r w:rsidDel="00000000" w:rsidR="00000000" w:rsidRPr="00000000">
        <w:rPr>
          <w:rFonts w:ascii="Times New Roman" w:cs="Times New Roman" w:eastAsia="Times New Roman" w:hAnsi="Times New Roman"/>
          <w:sz w:val="24"/>
          <w:szCs w:val="24"/>
          <w:rtl w:val="0"/>
        </w:rPr>
        <w:t xml:space="preserve">хоть она и сосредоточилась как никогда раньше</w:t>
      </w:r>
      <w:r w:rsidDel="00000000" w:rsidR="00000000" w:rsidRPr="00000000">
        <w:rPr>
          <w:rFonts w:ascii="Times New Roman" w:cs="Times New Roman" w:eastAsia="Times New Roman" w:hAnsi="Times New Roman"/>
          <w:sz w:val="24"/>
          <w:szCs w:val="24"/>
          <w:rtl w:val="0"/>
        </w:rPr>
        <w:t xml:space="preserve">: глаза крепко зажмурены, по лбу струится пот, рука с палочкой дрожит...</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хватит! Ничего не выйдет. Думаю, невозможно сотворить то, что ещё не существует.</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медленно ослабила хватку на палочке.</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 — еле слышно прошептала она. — Мне на секунду показалось, что трансфигурация начала получаться.</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застрял комок в горле.</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это игра воображения. Ты слишком </w:t>
      </w:r>
      <w:r w:rsidDel="00000000" w:rsidR="00000000" w:rsidRPr="00000000">
        <w:rPr>
          <w:rFonts w:ascii="Times New Roman" w:cs="Times New Roman" w:eastAsia="Times New Roman" w:hAnsi="Times New Roman"/>
          <w:sz w:val="24"/>
          <w:szCs w:val="24"/>
          <w:rtl w:val="0"/>
        </w:rPr>
        <w:t xml:space="preserve">сильно </w:t>
      </w:r>
      <w:r w:rsidDel="00000000" w:rsidR="00000000" w:rsidRPr="00000000">
        <w:rPr>
          <w:rFonts w:ascii="Times New Roman" w:cs="Times New Roman" w:eastAsia="Times New Roman" w:hAnsi="Times New Roman"/>
          <w:sz w:val="24"/>
          <w:szCs w:val="24"/>
          <w:rtl w:val="0"/>
        </w:rPr>
        <w:t xml:space="preserve">надеялась.</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 сказала Гермиона. </w:t>
      </w:r>
      <w:r w:rsidDel="00000000" w:rsidR="00000000" w:rsidRPr="00000000">
        <w:rPr>
          <w:rFonts w:ascii="Times New Roman" w:cs="Times New Roman" w:eastAsia="Times New Roman" w:hAnsi="Times New Roman"/>
          <w:sz w:val="24"/>
          <w:szCs w:val="24"/>
          <w:rtl w:val="0"/>
        </w:rPr>
        <w:t xml:space="preserve">Было ощущение</w:t>
      </w:r>
      <w:r w:rsidDel="00000000" w:rsidR="00000000" w:rsidRPr="00000000">
        <w:rPr>
          <w:rFonts w:ascii="Times New Roman" w:cs="Times New Roman" w:eastAsia="Times New Roman" w:hAnsi="Times New Roman"/>
          <w:sz w:val="24"/>
          <w:szCs w:val="24"/>
          <w:rtl w:val="0"/>
        </w:rPr>
        <w:t xml:space="preserve">, что она сейчас расплачется.</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медленно </w:t>
      </w:r>
      <w:r w:rsidDel="00000000" w:rsidR="00000000" w:rsidRPr="00000000">
        <w:rPr>
          <w:rFonts w:ascii="Times New Roman" w:cs="Times New Roman" w:eastAsia="Times New Roman" w:hAnsi="Times New Roman"/>
          <w:sz w:val="24"/>
          <w:szCs w:val="24"/>
          <w:rtl w:val="0"/>
        </w:rPr>
        <w:t xml:space="preserve">взял </w:t>
      </w:r>
      <w:r w:rsidDel="00000000" w:rsidR="00000000" w:rsidRPr="00000000">
        <w:rPr>
          <w:rFonts w:ascii="Times New Roman" w:cs="Times New Roman" w:eastAsia="Times New Roman" w:hAnsi="Times New Roman"/>
          <w:sz w:val="24"/>
          <w:szCs w:val="24"/>
          <w:rtl w:val="0"/>
        </w:rPr>
        <w:t xml:space="preserve">механический карандаш, потянулся к листку бумаги </w:t>
      </w:r>
      <w:r w:rsidDel="00000000" w:rsidR="00000000" w:rsidRPr="00000000">
        <w:rPr>
          <w:rFonts w:ascii="Times New Roman" w:cs="Times New Roman" w:eastAsia="Times New Roman" w:hAnsi="Times New Roman"/>
          <w:sz w:val="24"/>
          <w:szCs w:val="24"/>
          <w:rtl w:val="0"/>
        </w:rPr>
        <w:t xml:space="preserve">со списком, почти все пункты которого были вычеркнуты, и провёл линию </w:t>
      </w:r>
      <w:r w:rsidDel="00000000" w:rsidR="00000000" w:rsidRPr="00000000">
        <w:rPr>
          <w:rFonts w:ascii="Times New Roman" w:cs="Times New Roman" w:eastAsia="Times New Roman" w:hAnsi="Times New Roman"/>
          <w:sz w:val="24"/>
          <w:szCs w:val="24"/>
          <w:rtl w:val="0"/>
        </w:rPr>
        <w:t xml:space="preserve">поверх </w:t>
      </w:r>
      <w:r w:rsidDel="00000000" w:rsidR="00000000" w:rsidRPr="00000000">
        <w:rPr>
          <w:rFonts w:ascii="Times New Roman" w:cs="Times New Roman" w:eastAsia="Times New Roman" w:hAnsi="Times New Roman"/>
          <w:sz w:val="24"/>
          <w:szCs w:val="24"/>
          <w:rtl w:val="0"/>
        </w:rPr>
        <w:t xml:space="preserve">ещё одн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«ЛЕКАРСТВО ОТ БОЛЕЗНИ АЛЬЦГЕЙМЕРА».</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совершенно неволшебная</w:t>
      </w:r>
      <w:r w:rsidDel="00000000" w:rsidR="00000000" w:rsidRPr="00000000">
        <w:rPr>
          <w:rFonts w:ascii="Times New Roman" w:cs="Times New Roman" w:eastAsia="Times New Roman" w:hAnsi="Times New Roman"/>
          <w:sz w:val="24"/>
          <w:szCs w:val="24"/>
          <w:rtl w:val="0"/>
        </w:rPr>
        <w:t xml:space="preserve">, действующая по вполне материальным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 бы </w:t>
      </w:r>
      <w:r w:rsidDel="00000000" w:rsidR="00000000" w:rsidRPr="00000000">
        <w:rPr>
          <w:rFonts w:ascii="Times New Roman" w:cs="Times New Roman" w:eastAsia="Times New Roman" w:hAnsi="Times New Roman"/>
          <w:sz w:val="24"/>
          <w:szCs w:val="24"/>
          <w:rtl w:val="0"/>
        </w:rPr>
        <w:t xml:space="preserve">тайком отправить такие таблетки</w:t>
      </w:r>
      <w:r w:rsidDel="00000000" w:rsidR="00000000" w:rsidRPr="00000000">
        <w:rPr>
          <w:rFonts w:ascii="Times New Roman" w:cs="Times New Roman" w:eastAsia="Times New Roman" w:hAnsi="Times New Roman"/>
          <w:sz w:val="24"/>
          <w:szCs w:val="24"/>
          <w:rtl w:val="0"/>
        </w:rPr>
        <w:t xml:space="preserve"> в магловскую научную лабораторию, чтобы там их изучили и попытались разобраться, из чего они состоят, </w:t>
      </w:r>
      <w:r w:rsidDel="00000000" w:rsidR="00000000" w:rsidRPr="00000000">
        <w:rPr>
          <w:rFonts w:ascii="Times New Roman" w:cs="Times New Roman" w:eastAsia="Times New Roman" w:hAnsi="Times New Roman"/>
          <w:sz w:val="24"/>
          <w:szCs w:val="24"/>
          <w:rtl w:val="0"/>
        </w:rPr>
        <w:t xml:space="preserve">прежде чем трансфигурация закончится</w:t>
      </w:r>
      <w:r w:rsidDel="00000000" w:rsidR="00000000" w:rsidRPr="00000000">
        <w:rPr>
          <w:rFonts w:ascii="Times New Roman" w:cs="Times New Roman" w:eastAsia="Times New Roman" w:hAnsi="Times New Roman"/>
          <w:sz w:val="24"/>
          <w:szCs w:val="24"/>
          <w:rtl w:val="0"/>
        </w:rPr>
        <w:t xml:space="preserve">... В остальном мире никто бы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узнал, что здесь замешана магия, </w:t>
      </w:r>
      <w:r w:rsidDel="00000000" w:rsidR="00000000" w:rsidRPr="00000000">
        <w:rPr>
          <w:rFonts w:ascii="Times New Roman" w:cs="Times New Roman" w:eastAsia="Times New Roman" w:hAnsi="Times New Roman"/>
          <w:sz w:val="24"/>
          <w:szCs w:val="24"/>
          <w:rtl w:val="0"/>
        </w:rPr>
        <w:t xml:space="preserve">просто очередной научный прорыв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Волшебникам такая идея в</w:t>
      </w:r>
      <w:r w:rsidDel="00000000" w:rsidR="00000000" w:rsidRPr="00000000">
        <w:rPr>
          <w:rFonts w:ascii="Times New Roman" w:cs="Times New Roman" w:eastAsia="Times New Roman" w:hAnsi="Times New Roman"/>
          <w:sz w:val="24"/>
          <w:szCs w:val="24"/>
          <w:rtl w:val="0"/>
        </w:rPr>
        <w:t xml:space="preserve"> голову бы не пришла. </w:t>
      </w:r>
      <w:r w:rsidDel="00000000" w:rsidR="00000000" w:rsidRPr="00000000">
        <w:rPr>
          <w:rFonts w:ascii="Times New Roman" w:cs="Times New Roman" w:eastAsia="Times New Roman" w:hAnsi="Times New Roman"/>
          <w:sz w:val="24"/>
          <w:szCs w:val="24"/>
          <w:rtl w:val="0"/>
        </w:rPr>
        <w:t xml:space="preserve">Какие-то там атомные структуры были недостойны их внимания, а </w:t>
      </w:r>
      <w:r w:rsidDel="00000000" w:rsidR="00000000" w:rsidRPr="00000000">
        <w:rPr>
          <w:rFonts w:ascii="Times New Roman" w:cs="Times New Roman" w:eastAsia="Times New Roman" w:hAnsi="Times New Roman"/>
          <w:sz w:val="24"/>
          <w:szCs w:val="24"/>
          <w:rtl w:val="0"/>
        </w:rPr>
        <w:t xml:space="preserve">неволшебные вещи не считались хоть сколько-то ценными. Немагическое — значит неинтересное.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втайне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один опыт, — </w:t>
      </w:r>
      <w:r w:rsidDel="00000000" w:rsidR="00000000" w:rsidRPr="00000000">
        <w:rPr>
          <w:rFonts w:ascii="Times New Roman" w:cs="Times New Roman" w:eastAsia="Times New Roman" w:hAnsi="Times New Roman"/>
          <w:sz w:val="24"/>
          <w:szCs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Del="00000000" w:rsidR="00000000" w:rsidRPr="00000000">
        <w:rPr>
          <w:rFonts w:ascii="Times New Roman" w:cs="Times New Roman" w:eastAsia="Times New Roman" w:hAnsi="Times New Roman"/>
          <w:sz w:val="24"/>
          <w:szCs w:val="24"/>
          <w:rtl w:val="0"/>
        </w:rPr>
        <w:t xml:space="preserve">та штука реальна, не то что фазеры. </w:t>
      </w:r>
      <w:r w:rsidDel="00000000" w:rsidR="00000000" w:rsidRPr="00000000">
        <w:rPr>
          <w:rFonts w:ascii="Times New Roman" w:cs="Times New Roman" w:eastAsia="Times New Roman" w:hAnsi="Times New Roman"/>
          <w:sz w:val="24"/>
          <w:szCs w:val="24"/>
          <w:rtl w:val="0"/>
        </w:rPr>
        <w:t xml:space="preserve">Её уже воспроизводили в лаборатории, в отличие от лекарства от болезни Альцгеймера. И это </w:t>
      </w:r>
      <w:r w:rsidDel="00000000" w:rsidR="00000000" w:rsidRPr="00000000">
        <w:rPr>
          <w:rFonts w:ascii="Times New Roman" w:cs="Times New Roman" w:eastAsia="Times New Roman" w:hAnsi="Times New Roman"/>
          <w:sz w:val="24"/>
          <w:szCs w:val="24"/>
          <w:rtl w:val="0"/>
        </w:rPr>
        <w:t xml:space="preserve">просто материал</w:t>
      </w:r>
      <w:r w:rsidDel="00000000" w:rsidR="00000000" w:rsidRPr="00000000">
        <w:rPr>
          <w:rFonts w:ascii="Times New Roman" w:cs="Times New Roman" w:eastAsia="Times New Roman" w:hAnsi="Times New Roman"/>
          <w:sz w:val="24"/>
          <w:szCs w:val="24"/>
          <w:rtl w:val="0"/>
        </w:rPr>
        <w:t xml:space="preserve">, а не что-то конкретное, вроде у</w:t>
      </w:r>
      <w:r w:rsidDel="00000000" w:rsidR="00000000" w:rsidRPr="00000000">
        <w:rPr>
          <w:rFonts w:ascii="Times New Roman" w:cs="Times New Roman" w:eastAsia="Times New Roman" w:hAnsi="Times New Roman"/>
          <w:sz w:val="24"/>
          <w:szCs w:val="24"/>
          <w:rtl w:val="0"/>
        </w:rPr>
        <w:t xml:space="preserve">терянных </w:t>
      </w:r>
      <w:r w:rsidDel="00000000" w:rsidR="00000000" w:rsidRPr="00000000">
        <w:rPr>
          <w:rFonts w:ascii="Times New Roman" w:cs="Times New Roman" w:eastAsia="Times New Roman" w:hAnsi="Times New Roman"/>
          <w:sz w:val="24"/>
          <w:szCs w:val="24"/>
          <w:rtl w:val="0"/>
        </w:rPr>
        <w:t xml:space="preserve">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Del="00000000" w:rsidR="00000000" w:rsidRPr="00000000">
        <w:rPr>
          <w:rFonts w:ascii="Times New Roman" w:cs="Times New Roman" w:eastAsia="Times New Roman" w:hAnsi="Times New Roman"/>
          <w:sz w:val="24"/>
          <w:szCs w:val="24"/>
          <w:rtl w:val="0"/>
        </w:rPr>
        <w:t xml:space="preserve">сонаправлены</w:t>
      </w:r>
      <w:r w:rsidDel="00000000" w:rsidR="00000000" w:rsidRPr="00000000">
        <w:rPr>
          <w:rFonts w:ascii="Times New Roman" w:cs="Times New Roman" w:eastAsia="Times New Roman" w:hAnsi="Times New Roman"/>
          <w:sz w:val="24"/>
          <w:szCs w:val="24"/>
          <w:rtl w:val="0"/>
        </w:rPr>
        <w:t xml:space="preserve">, а концы — закреплены в алмазах.</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Гермионе лист бумаги.</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села прямо, взяла лист и, нахмурившись, принялась за изучение.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всё атомы углерода? </w:t>
      </w:r>
      <w:r w:rsidDel="00000000" w:rsidR="00000000" w:rsidRPr="00000000">
        <w:rPr>
          <w:rFonts w:ascii="Times New Roman" w:cs="Times New Roman" w:eastAsia="Times New Roman" w:hAnsi="Times New Roman"/>
          <w:sz w:val="24"/>
          <w:szCs w:val="24"/>
          <w:rtl w:val="0"/>
        </w:rPr>
        <w:t xml:space="preserve">И, Гарри, как оно </w:t>
      </w:r>
      <w:r w:rsidDel="00000000" w:rsidR="00000000" w:rsidRPr="00000000">
        <w:rPr>
          <w:rFonts w:ascii="Times New Roman" w:cs="Times New Roman" w:eastAsia="Times New Roman" w:hAnsi="Times New Roman"/>
          <w:sz w:val="24"/>
          <w:szCs w:val="24"/>
          <w:rtl w:val="0"/>
        </w:rPr>
        <w:t xml:space="preserve">называется</w:t>
      </w:r>
      <w:r w:rsidDel="00000000" w:rsidR="00000000" w:rsidRPr="00000000">
        <w:rPr>
          <w:rFonts w:ascii="Times New Roman" w:cs="Times New Roman" w:eastAsia="Times New Roman" w:hAnsi="Times New Roman"/>
          <w:sz w:val="24"/>
          <w:szCs w:val="24"/>
          <w:rtl w:val="0"/>
        </w:rPr>
        <w:t xml:space="preserve">? Я ничего не смогу трансфигурировать, если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буду знать название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до сих пор было трудно привыкнуть к этому. </w:t>
      </w:r>
      <w:r w:rsidDel="00000000" w:rsidR="00000000" w:rsidRPr="00000000">
        <w:rPr>
          <w:rFonts w:ascii="Times New Roman" w:cs="Times New Roman" w:eastAsia="Times New Roman" w:hAnsi="Times New Roman"/>
          <w:sz w:val="24"/>
          <w:szCs w:val="24"/>
          <w:rtl w:val="0"/>
        </w:rPr>
        <w:t xml:space="preserve">Зачем знать названия вещей, если ты знаешь как они устроены?</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бакитрубк</w:t>
      </w:r>
      <w:r w:rsidDel="00000000" w:rsidR="00000000" w:rsidRPr="00000000">
        <w:rPr>
          <w:rFonts w:ascii="Times New Roman" w:cs="Times New Roman" w:eastAsia="Times New Roman" w:hAnsi="Times New Roman"/>
          <w:sz w:val="24"/>
          <w:szCs w:val="24"/>
          <w:rtl w:val="0"/>
        </w:rPr>
        <w:t xml:space="preserve">и — углеродные нанотрубки — разновидность фуллерена, которую открыли только в этом году.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сто раз прочнее стали и в шесть раз легче.</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удивлённо посмотрела на Гарри.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Del="00000000" w:rsidR="00000000" w:rsidRPr="00000000">
        <w:rPr>
          <w:rFonts w:ascii="Times New Roman" w:cs="Times New Roman" w:eastAsia="Times New Roman" w:hAnsi="Times New Roman"/>
          <w:sz w:val="24"/>
          <w:szCs w:val="24"/>
          <w:rtl w:val="0"/>
        </w:rPr>
        <w:t xml:space="preserve">космический лифт </w:t>
      </w:r>
      <w:r w:rsidDel="00000000" w:rsidR="00000000" w:rsidRPr="00000000">
        <w:rPr>
          <w:rFonts w:ascii="Times New Roman" w:cs="Times New Roman" w:eastAsia="Times New Roman" w:hAnsi="Times New Roman"/>
          <w:sz w:val="24"/>
          <w:szCs w:val="24"/>
          <w:rtl w:val="0"/>
        </w:rPr>
        <w:t xml:space="preserve">до геосинхронной орбиты или даже выше и, учитывая </w:t>
      </w:r>
      <w:r w:rsidDel="00000000" w:rsidR="00000000" w:rsidRPr="00000000">
        <w:rPr>
          <w:rFonts w:ascii="Times New Roman" w:cs="Times New Roman" w:eastAsia="Times New Roman" w:hAnsi="Times New Roman"/>
          <w:sz w:val="24"/>
          <w:szCs w:val="24"/>
          <w:rtl w:val="0"/>
        </w:rPr>
        <w:t xml:space="preserve">выигрыш в скорости</w:t>
      </w:r>
      <w:r w:rsidDel="00000000" w:rsidR="00000000" w:rsidRPr="00000000">
        <w:rPr>
          <w:rFonts w:ascii="Times New Roman" w:cs="Times New Roman" w:eastAsia="Times New Roman" w:hAnsi="Times New Roman"/>
          <w:sz w:val="24"/>
          <w:szCs w:val="24"/>
          <w:rtl w:val="0"/>
        </w:rPr>
        <w:t xml:space="preserve">, будем, фактически, на полпути в любую точку Солнечной системы.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Вдобавок мы сможем разбрасывать спутники для сбора солнечной энергии как конфетти.</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нахмурилась:</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штуки безопасны?</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вижу причин,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Бакитрубка</w:t>
      </w:r>
      <w:r w:rsidDel="00000000" w:rsidR="00000000" w:rsidRPr="00000000">
        <w:rPr>
          <w:rFonts w:ascii="Times New Roman" w:cs="Times New Roman" w:eastAsia="Times New Roman" w:hAnsi="Times New Roman"/>
          <w:sz w:val="24"/>
          <w:szCs w:val="24"/>
          <w:rtl w:val="0"/>
        </w:rPr>
        <w:t xml:space="preserve">, по сути, просто графитовая плоскость, св</w:t>
      </w:r>
      <w:del w:author="Alaric Lightin" w:id="0" w:date="2019-03-27T15:22:50Z">
        <w:r w:rsidDel="00000000" w:rsidR="00000000" w:rsidRPr="00000000">
          <w:rPr>
            <w:rFonts w:ascii="Times New Roman" w:cs="Times New Roman" w:eastAsia="Times New Roman" w:hAnsi="Times New Roman"/>
            <w:sz w:val="24"/>
            <w:szCs w:val="24"/>
            <w:rtl w:val="0"/>
          </w:rPr>
          <w:delText xml:space="preserve">е</w:delText>
        </w:r>
      </w:del>
      <w:ins w:author="Alaric Lightin" w:id="0" w:date="2019-03-27T15:22:50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рнутая в цилиндрическую трубку; а графит — то же вещество, которое используется в карандашах.</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w:t>
      </w:r>
      <w:r w:rsidDel="00000000" w:rsidR="00000000" w:rsidRPr="00000000">
        <w:rPr>
          <w:rFonts w:ascii="Times New Roman" w:cs="Times New Roman" w:eastAsia="Times New Roman" w:hAnsi="Times New Roman"/>
          <w:sz w:val="24"/>
          <w:szCs w:val="24"/>
          <w:rtl w:val="0"/>
        </w:rPr>
        <w:t xml:space="preserve">знаю, что такое графит, Гарри, — сказала Гермиона, не отрываясь от листка, и машинально откинула волосы со лба.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сунул руку в карман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Del="00000000" w:rsidR="00000000" w:rsidRPr="00000000">
        <w:rPr>
          <w:rFonts w:ascii="Times New Roman" w:cs="Times New Roman" w:eastAsia="Times New Roman" w:hAnsi="Times New Roman"/>
          <w:sz w:val="24"/>
          <w:szCs w:val="24"/>
          <w:rtl w:val="0"/>
        </w:rPr>
        <w:t xml:space="preserve"> цельным,</w:t>
      </w:r>
      <w:r w:rsidDel="00000000" w:rsidR="00000000" w:rsidRPr="00000000">
        <w:rPr>
          <w:rFonts w:ascii="Times New Roman" w:cs="Times New Roman" w:eastAsia="Times New Roman" w:hAnsi="Times New Roman"/>
          <w:sz w:val="24"/>
          <w:szCs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медленно проговорила Гермиона. — Гарри, мне кажется, мы что-то упускаем.</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беспомощно пожал плечами. «Может быть, ты просто устала». Он знал, что говорить этого вслух не стоит.</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приложила палочку к одному из пластиковых колец и некоторое время смотрела на него.</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столе лежали два сверкающих алмазных кружка, соединённых длинной чёрной нитью.</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я проверю, удержит ли она нужный вес.</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Del="00000000" w:rsidR="00000000" w:rsidRPr="00000000">
        <w:rPr>
          <w:rFonts w:ascii="Times New Roman" w:cs="Times New Roman" w:eastAsia="Times New Roman" w:hAnsi="Times New Roman"/>
          <w:sz w:val="24"/>
          <w:szCs w:val="24"/>
          <w:rtl w:val="0"/>
        </w:rPr>
        <w:t xml:space="preserve">атяжения</w:t>
      </w:r>
      <w:r w:rsidDel="00000000" w:rsidR="00000000" w:rsidRPr="00000000">
        <w:rPr>
          <w:rFonts w:ascii="Times New Roman" w:cs="Times New Roman" w:eastAsia="Times New Roman" w:hAnsi="Times New Roman"/>
          <w:sz w:val="24"/>
          <w:szCs w:val="24"/>
          <w:rtl w:val="0"/>
        </w:rPr>
        <w:t xml:space="preserve">, и оказалось, что можно.</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дывать на него гирьки.</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какой розыгрыш может потребовать чего-то подобного, но выполнили просьбу без вопросов. Тран</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фигурация, сказали они, будет действовать около трёх часов, так что у Гарри и Гермионы было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полно времени.)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тишина.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выпрямился и подошёл к столу, сел на стул и церемонно поставил галочку рядом с бакитрубкой:</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Этот</w:t>
      </w:r>
      <w:r w:rsidDel="00000000" w:rsidR="00000000" w:rsidRPr="00000000">
        <w:rPr>
          <w:rFonts w:ascii="Times New Roman" w:cs="Times New Roman" w:eastAsia="Times New Roman" w:hAnsi="Times New Roman"/>
          <w:sz w:val="24"/>
          <w:szCs w:val="24"/>
          <w:rtl w:val="0"/>
        </w:rPr>
        <w:t xml:space="preserve"> получился.</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от неё есть польза, Гарри? — Гермиона сидела, подперев</w:t>
      </w:r>
      <w:r w:rsidDel="00000000" w:rsidR="00000000" w:rsidRPr="00000000">
        <w:rPr>
          <w:rFonts w:ascii="Times New Roman" w:cs="Times New Roman" w:eastAsia="Times New Roman" w:hAnsi="Times New Roman"/>
          <w:sz w:val="24"/>
          <w:szCs w:val="24"/>
          <w:rtl w:val="0"/>
        </w:rPr>
        <w:t xml:space="preserve"> голову рук</w:t>
      </w:r>
      <w:r w:rsidDel="00000000" w:rsidR="00000000" w:rsidRPr="00000000">
        <w:rPr>
          <w:rFonts w:ascii="Times New Roman" w:cs="Times New Roman" w:eastAsia="Times New Roman" w:hAnsi="Times New Roman"/>
          <w:sz w:val="24"/>
          <w:szCs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w:t>
      </w:r>
      <w:r w:rsidDel="00000000" w:rsidR="00000000" w:rsidRPr="00000000">
        <w:rPr>
          <w:rFonts w:ascii="Times New Roman" w:cs="Times New Roman" w:eastAsia="Times New Roman" w:hAnsi="Times New Roman"/>
          <w:sz w:val="24"/>
          <w:szCs w:val="24"/>
          <w:rtl w:val="0"/>
        </w:rPr>
        <w:t xml:space="preserve">чему-то</w:t>
      </w:r>
      <w:r w:rsidDel="00000000" w:rsidR="00000000" w:rsidRPr="00000000">
        <w:rPr>
          <w:rFonts w:ascii="Times New Roman" w:cs="Times New Roman" w:eastAsia="Times New Roman" w:hAnsi="Times New Roman"/>
          <w:sz w:val="24"/>
          <w:szCs w:val="24"/>
          <w:rtl w:val="0"/>
        </w:rPr>
        <w:t xml:space="preserve"> они всё-таки научатся, — возразил Гарри. — Гермиона, ну ты посмотри на неё. Т</w:t>
      </w:r>
      <w:r w:rsidDel="00000000" w:rsidR="00000000" w:rsidRPr="00000000">
        <w:rPr>
          <w:rFonts w:ascii="Times New Roman" w:cs="Times New Roman" w:eastAsia="Times New Roman" w:hAnsi="Times New Roman"/>
          <w:sz w:val="24"/>
          <w:szCs w:val="24"/>
          <w:rtl w:val="0"/>
        </w:rPr>
        <w:t xml:space="preserve">оненькая </w:t>
      </w:r>
      <w:r w:rsidDel="00000000" w:rsidR="00000000" w:rsidRPr="00000000">
        <w:rPr>
          <w:rFonts w:ascii="Times New Roman" w:cs="Times New Roman" w:eastAsia="Times New Roman" w:hAnsi="Times New Roman"/>
          <w:sz w:val="24"/>
          <w:szCs w:val="24"/>
          <w:rtl w:val="0"/>
        </w:rPr>
        <w:t xml:space="preserve">нить, на которой висит такой вес — </w:t>
      </w:r>
      <w:r w:rsidDel="00000000" w:rsidR="00000000" w:rsidRPr="00000000">
        <w:rPr>
          <w:rFonts w:ascii="Times New Roman" w:cs="Times New Roman" w:eastAsia="Times New Roman" w:hAnsi="Times New Roman"/>
          <w:sz w:val="24"/>
          <w:szCs w:val="24"/>
          <w:rtl w:val="0"/>
        </w:rPr>
        <w:t xml:space="preserve">мы только что сделали штуку, которую не могут воспроизвести ни в одной магловской лаборатории...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про наш роман? — уточнил Гарри. — Отлично! Давай разорвём отношения.</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слабо улыбнулась.</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 наши исследования.</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Гермиона, как ты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жешь?!</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очень мил, когда вредничаешь</w:t>
      </w:r>
      <w:r w:rsidDel="00000000" w:rsidR="00000000" w:rsidRPr="00000000">
        <w:rPr>
          <w:rFonts w:ascii="Times New Roman" w:cs="Times New Roman" w:eastAsia="Times New Roman" w:hAnsi="Times New Roman"/>
          <w:sz w:val="24"/>
          <w:szCs w:val="24"/>
          <w:rtl w:val="0"/>
        </w:rPr>
        <w:t xml:space="preserve">, — сказала она. — Но, Гарри, это всё полная чушь. Мне двенадцать, тебе одиннадцать, </w:t>
      </w:r>
      <w:r w:rsidDel="00000000" w:rsidR="00000000" w:rsidRPr="00000000">
        <w:rPr>
          <w:rFonts w:ascii="Times New Roman" w:cs="Times New Roman" w:eastAsia="Times New Roman" w:hAnsi="Times New Roman"/>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думать, что мы откроем то, что никому ещё не известно.</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предлагаешь бросить разгадывать тайны магии, позанимавшись этим меньше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 подзадорил её Гарри, хотя и сам уже начинал чувствовать ту же усталость. Ни одна из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хороших</w:t>
      </w:r>
      <w:r w:rsidDel="00000000" w:rsidR="00000000" w:rsidRPr="00000000">
        <w:rPr>
          <w:rFonts w:ascii="Times New Roman" w:cs="Times New Roman" w:eastAsia="Times New Roman" w:hAnsi="Times New Roman"/>
          <w:sz w:val="24"/>
          <w:szCs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сказала Гермиона с очень серьёзным и взрослым выражением на юном лице. — Я предлагаю пока что заняться </w:t>
      </w:r>
      <w:r w:rsidDel="00000000" w:rsidR="00000000" w:rsidRPr="00000000">
        <w:rPr>
          <w:rFonts w:ascii="Times New Roman" w:cs="Times New Roman" w:eastAsia="Times New Roman" w:hAnsi="Times New Roman"/>
          <w:sz w:val="24"/>
          <w:szCs w:val="24"/>
          <w:rtl w:val="0"/>
        </w:rPr>
        <w:t xml:space="preserve">учёбой</w:t>
      </w:r>
      <w:r w:rsidDel="00000000" w:rsidR="00000000" w:rsidRPr="00000000">
        <w:rPr>
          <w:rFonts w:ascii="Times New Roman" w:cs="Times New Roman" w:eastAsia="Times New Roman" w:hAnsi="Times New Roman"/>
          <w:sz w:val="24"/>
          <w:szCs w:val="24"/>
          <w:rtl w:val="0"/>
        </w:rPr>
        <w:t xml:space="preserve">. Изучить то, что волшебникам уже известно. И приняться за исследования только </w:t>
      </w: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окончания </w:t>
      </w:r>
      <w:r w:rsidDel="00000000" w:rsidR="00000000" w:rsidRPr="00000000">
        <w:rPr>
          <w:rFonts w:ascii="Times New Roman" w:cs="Times New Roman" w:eastAsia="Times New Roman" w:hAnsi="Times New Roman"/>
          <w:sz w:val="24"/>
          <w:szCs w:val="24"/>
          <w:rtl w:val="0"/>
        </w:rPr>
        <w:t xml:space="preserve">Хогвартса.</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 — протянул Гарри. — Гермиона, мне не хочется тебя огорчать, но представь себе</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отложили исследования на потом, а когда наконец покинули Хогвартс — первым делом </w:t>
      </w:r>
      <w:r w:rsidDel="00000000" w:rsidR="00000000" w:rsidRPr="00000000">
        <w:rPr>
          <w:rFonts w:ascii="Times New Roman" w:cs="Times New Roman" w:eastAsia="Times New Roman" w:hAnsi="Times New Roman"/>
          <w:sz w:val="24"/>
          <w:szCs w:val="24"/>
          <w:rtl w:val="0"/>
        </w:rPr>
        <w:t xml:space="preserve">решили</w:t>
      </w:r>
      <w:r w:rsidDel="00000000" w:rsidR="00000000" w:rsidRPr="00000000">
        <w:rPr>
          <w:rFonts w:ascii="Times New Roman" w:cs="Times New Roman" w:eastAsia="Times New Roman" w:hAnsi="Times New Roman"/>
          <w:sz w:val="24"/>
          <w:szCs w:val="24"/>
          <w:rtl w:val="0"/>
        </w:rPr>
        <w:t xml:space="preserve"> попытаться наколдовать лекарство от болезни Альцгеймера, и это сработало</w:t>
      </w:r>
      <w:r w:rsidDel="00000000" w:rsidR="00000000" w:rsidRPr="00000000">
        <w:rPr>
          <w:rFonts w:ascii="Times New Roman" w:cs="Times New Roman" w:eastAsia="Times New Roman" w:hAnsi="Times New Roman"/>
          <w:sz w:val="24"/>
          <w:szCs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нечестно, Гарри! — голос Гермионы задрожал, она чуть не плакала. — Нельзя взваливать на людей такой груз! Это не наша работа, мы дети!</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бросила на Гарри испуганный взгляд, и тот понял, что у него на лице проступило холодное выражение.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бы не так больно, если</w:t>
      </w:r>
      <w:r w:rsidDel="00000000" w:rsidR="00000000" w:rsidRPr="00000000">
        <w:rPr>
          <w:rFonts w:ascii="Times New Roman" w:cs="Times New Roman" w:eastAsia="Times New Roman" w:hAnsi="Times New Roman"/>
          <w:sz w:val="24"/>
          <w:szCs w:val="24"/>
          <w:rtl w:val="0"/>
        </w:rPr>
        <w:t xml:space="preserve"> бы эта мысль уже не приходила в голову</w:t>
      </w:r>
      <w:r w:rsidDel="00000000" w:rsidR="00000000" w:rsidRPr="00000000">
        <w:rPr>
          <w:rFonts w:ascii="Times New Roman" w:cs="Times New Roman" w:eastAsia="Times New Roman" w:hAnsi="Times New Roman"/>
          <w:sz w:val="24"/>
          <w:szCs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Del="00000000" w:rsidR="00000000" w:rsidRPr="00000000">
        <w:rPr>
          <w:rFonts w:ascii="Times New Roman" w:cs="Times New Roman" w:eastAsia="Times New Roman" w:hAnsi="Times New Roman"/>
          <w:sz w:val="24"/>
          <w:szCs w:val="24"/>
          <w:rtl w:val="0"/>
        </w:rPr>
        <w:t xml:space="preserve">в одиннадцать</w:t>
      </w:r>
      <w:r w:rsidDel="00000000" w:rsidR="00000000" w:rsidRPr="00000000">
        <w:rPr>
          <w:rFonts w:ascii="Times New Roman" w:cs="Times New Roman" w:eastAsia="Times New Roman" w:hAnsi="Times New Roman"/>
          <w:sz w:val="24"/>
          <w:szCs w:val="24"/>
          <w:rtl w:val="0"/>
        </w:rPr>
        <w:t xml:space="preserve"> никто в учебники истории не попадал.</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Великолепно, — сказал Гарри. — Найти способ сделать то, что недоступно взрослым. Это вызов?</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ничего подобного не имела в виду, — испуганным шёпотом выдавила Гермиона.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некоторым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перестал сверлить её взглядом.</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сержусь на тебя</w:t>
      </w:r>
      <w:r w:rsidDel="00000000" w:rsidR="00000000" w:rsidRPr="00000000">
        <w:rPr>
          <w:rFonts w:ascii="Times New Roman" w:cs="Times New Roman" w:eastAsia="Times New Roman" w:hAnsi="Times New Roman"/>
          <w:sz w:val="24"/>
          <w:szCs w:val="24"/>
          <w:rtl w:val="0"/>
        </w:rPr>
        <w:t xml:space="preserve">, — сказал он. Несмотря на все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в голосе сквозил холод. — Я сержусь на... Не знаю, на всё. Но я не готов проиграть, Гермиона. </w:t>
      </w:r>
      <w:r w:rsidDel="00000000" w:rsidR="00000000" w:rsidRPr="00000000">
        <w:rPr>
          <w:rFonts w:ascii="Times New Roman" w:cs="Times New Roman" w:eastAsia="Times New Roman" w:hAnsi="Times New Roman"/>
          <w:sz w:val="24"/>
          <w:szCs w:val="24"/>
          <w:rtl w:val="0"/>
        </w:rPr>
        <w:t xml:space="preserve">Проигрыш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всегда правильный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ыбор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разберусь, как сделать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на что не способен взрослый волшебник, и тогда мы вернёмся к этому разговору. Как тебе такое?</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запнулась.</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учиться вместе, — ещё холоднее закончил за неё Гарри.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ну тогда хорошо. До встречи, — попрощалась Гермиона и быстро вышла из комнаты, закрыв за собой дверь.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Гарри ненавидел свою Тёмную сторону, даже когда </w:t>
      </w:r>
      <w:r w:rsidDel="00000000" w:rsidR="00000000" w:rsidRPr="00000000">
        <w:rPr>
          <w:rFonts w:ascii="Times New Roman" w:cs="Times New Roman" w:eastAsia="Times New Roman" w:hAnsi="Times New Roman"/>
          <w:sz w:val="24"/>
          <w:szCs w:val="24"/>
          <w:rtl w:val="0"/>
        </w:rPr>
        <w:t xml:space="preserve">находился</w:t>
      </w:r>
      <w:r w:rsidDel="00000000" w:rsidR="00000000" w:rsidRPr="00000000">
        <w:rPr>
          <w:rFonts w:ascii="Times New Roman" w:cs="Times New Roman" w:eastAsia="Times New Roman" w:hAnsi="Times New Roman"/>
          <w:sz w:val="24"/>
          <w:szCs w:val="24"/>
          <w:rtl w:val="0"/>
        </w:rPr>
        <w:t xml:space="preserve"> внутри неё.</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 его часть, которая </w:t>
      </w:r>
      <w:r w:rsidDel="00000000" w:rsidR="00000000" w:rsidRPr="00000000">
        <w:rPr>
          <w:rFonts w:ascii="Times New Roman" w:cs="Times New Roman" w:eastAsia="Times New Roman" w:hAnsi="Times New Roman"/>
          <w:sz w:val="24"/>
          <w:szCs w:val="24"/>
          <w:rtl w:val="0"/>
        </w:rPr>
        <w:t xml:space="preserve">полностью соглашалась</w:t>
      </w:r>
      <w:r w:rsidDel="00000000" w:rsidR="00000000" w:rsidRPr="00000000">
        <w:rPr>
          <w:rFonts w:ascii="Times New Roman" w:cs="Times New Roman" w:eastAsia="Times New Roman" w:hAnsi="Times New Roman"/>
          <w:sz w:val="24"/>
          <w:szCs w:val="24"/>
          <w:rtl w:val="0"/>
        </w:rPr>
        <w:t xml:space="preserve"> с Гермионой, что нет, дети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могут</w:t>
      </w:r>
      <w:r w:rsidDel="00000000" w:rsidR="00000000" w:rsidRPr="00000000">
        <w:rPr>
          <w:rFonts w:ascii="Times New Roman" w:cs="Times New Roman" w:eastAsia="Times New Roman" w:hAnsi="Times New Roman"/>
          <w:sz w:val="24"/>
          <w:szCs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 его часть, которая не любила проигрывать, ответила очень холодным тоном: «Отлично, а теперь заткнись и смотри».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Del="00000000" w:rsidR="00000000" w:rsidRPr="00000000">
        <w:rPr>
          <w:rFonts w:ascii="Times New Roman" w:cs="Times New Roman" w:eastAsia="Times New Roman" w:hAnsi="Times New Roman"/>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не спорить со всем этим в одиннадцать лет, глупо допускать, что волшебники знают, что они делают, и что они уже собрали все низковисящие плоды, доступные взгляду учёного-эрудита.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второй: отметить ограничения, которые с научной точки зрения имеют хоть какой-то смысл.</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третий: выделить ограничения, которые волшебник, не будучи знакомым с наукой, вряд ли станет оспаривать.</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четвёртый: найти способы обойти эти ограничения.</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здоровья шкурку) и маленького кусочка шоколадного </w:t>
      </w:r>
      <w:r w:rsidDel="00000000" w:rsidR="00000000" w:rsidRPr="00000000">
        <w:rPr>
          <w:rFonts w:ascii="Times New Roman" w:cs="Times New Roman" w:eastAsia="Times New Roman" w:hAnsi="Times New Roman"/>
          <w:sz w:val="24"/>
          <w:szCs w:val="24"/>
          <w:rtl w:val="0"/>
        </w:rPr>
        <w:t xml:space="preserve">пирожного — </w:t>
      </w:r>
      <w:r w:rsidDel="00000000" w:rsidR="00000000" w:rsidRPr="00000000">
        <w:rPr>
          <w:rFonts w:ascii="Times New Roman" w:cs="Times New Roman" w:eastAsia="Times New Roman" w:hAnsi="Times New Roman"/>
          <w:sz w:val="24"/>
          <w:szCs w:val="24"/>
          <w:rtl w:val="0"/>
        </w:rPr>
        <w:t xml:space="preserve">награды за то, что она съест всё остальное.</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Произошедшее было не так плохо, как </w:t>
      </w:r>
      <w:r w:rsidDel="00000000" w:rsidR="00000000" w:rsidRPr="00000000">
        <w:rPr>
          <w:rFonts w:ascii="Times New Roman" w:cs="Times New Roman" w:eastAsia="Times New Roman" w:hAnsi="Times New Roman"/>
          <w:sz w:val="24"/>
          <w:szCs w:val="24"/>
          <w:rtl w:val="0"/>
        </w:rPr>
        <w:t xml:space="preserve">памятный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 </w:t>
      </w:r>
      <w:r w:rsidDel="00000000" w:rsidR="00000000" w:rsidRPr="00000000">
        <w:rPr>
          <w:rFonts w:ascii="Times New Roman" w:cs="Times New Roman" w:eastAsia="Times New Roman" w:hAnsi="Times New Roman"/>
          <w:sz w:val="24"/>
          <w:szCs w:val="24"/>
          <w:rtl w:val="0"/>
        </w:rPr>
        <w:t xml:space="preserve">зельеварения, про который ей до сих пор иногда </w:t>
      </w:r>
      <w:r w:rsidDel="00000000" w:rsidR="00000000" w:rsidRPr="00000000">
        <w:rPr>
          <w:rFonts w:ascii="Times New Roman" w:cs="Times New Roman" w:eastAsia="Times New Roman" w:hAnsi="Times New Roman"/>
          <w:sz w:val="24"/>
          <w:szCs w:val="24"/>
          <w:rtl w:val="0"/>
        </w:rPr>
        <w:t xml:space="preserve">снились </w:t>
      </w:r>
      <w:r w:rsidDel="00000000" w:rsidR="00000000" w:rsidRPr="00000000">
        <w:rPr>
          <w:rFonts w:ascii="Times New Roman" w:cs="Times New Roman" w:eastAsia="Times New Roman" w:hAnsi="Times New Roman"/>
          <w:sz w:val="24"/>
          <w:szCs w:val="24"/>
          <w:rtl w:val="0"/>
        </w:rPr>
        <w:t xml:space="preserve">кошмары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сегодня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сама</w:t>
      </w:r>
      <w:r w:rsidDel="00000000" w:rsidR="00000000" w:rsidRPr="00000000">
        <w:rPr>
          <w:rFonts w:ascii="Times New Roman" w:cs="Times New Roman" w:eastAsia="Times New Roman" w:hAnsi="Times New Roman"/>
          <w:sz w:val="24"/>
          <w:szCs w:val="24"/>
          <w:rtl w:val="0"/>
        </w:rPr>
        <w:t xml:space="preserve"> стала </w:t>
      </w:r>
      <w:r w:rsidDel="00000000" w:rsidR="00000000" w:rsidRPr="00000000">
        <w:rPr>
          <w:rFonts w:ascii="Times New Roman" w:cs="Times New Roman" w:eastAsia="Times New Roman" w:hAnsi="Times New Roman"/>
          <w:sz w:val="24"/>
          <w:szCs w:val="24"/>
          <w:rtl w:val="0"/>
        </w:rPr>
        <w:t xml:space="preserve">и причиной того что случилось, и </w:t>
      </w:r>
      <w:r w:rsidDel="00000000" w:rsidR="00000000" w:rsidRPr="00000000">
        <w:rPr>
          <w:rFonts w:ascii="Times New Roman" w:cs="Times New Roman" w:eastAsia="Times New Roman" w:hAnsi="Times New Roman"/>
          <w:sz w:val="24"/>
          <w:szCs w:val="24"/>
          <w:rtl w:val="0"/>
        </w:rPr>
        <w:t xml:space="preserve">мишенью</w:t>
      </w:r>
      <w:r w:rsidDel="00000000" w:rsidR="00000000" w:rsidRPr="00000000">
        <w:rPr>
          <w:rFonts w:ascii="Times New Roman" w:cs="Times New Roman" w:eastAsia="Times New Roman" w:hAnsi="Times New Roman"/>
          <w:sz w:val="24"/>
          <w:szCs w:val="24"/>
          <w:rtl w:val="0"/>
        </w:rPr>
        <w:t xml:space="preserve">. Пусть всего лишь на мгновение</w:t>
      </w:r>
      <w:r w:rsidDel="00000000" w:rsidR="00000000" w:rsidRPr="00000000">
        <w:rPr>
          <w:rFonts w:ascii="Times New Roman" w:cs="Times New Roman" w:eastAsia="Times New Roman" w:hAnsi="Times New Roman"/>
          <w:sz w:val="24"/>
          <w:szCs w:val="24"/>
          <w:rtl w:val="0"/>
        </w:rPr>
        <w:t xml:space="preserve"> перед тем, как</w:t>
      </w:r>
      <w:r w:rsidDel="00000000" w:rsidR="00000000" w:rsidRPr="00000000">
        <w:rPr>
          <w:rFonts w:ascii="Times New Roman" w:cs="Times New Roman" w:eastAsia="Times New Roman" w:hAnsi="Times New Roman"/>
          <w:sz w:val="24"/>
          <w:szCs w:val="24"/>
          <w:rtl w:val="0"/>
        </w:rPr>
        <w:t xml:space="preserve"> ужасная холодная тьма отвернулась и сказала, что не сердится на неё, потому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не хотела её пугать.</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 Гермионы по-прежнему было чувство, как будто она что-то упустила, что-то действительно важное.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Таблетка!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можно съесть!</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Тошнота подкатила к горлу. Гермиона отодвинула тарелку, </w:t>
      </w:r>
      <w:r w:rsidDel="00000000" w:rsidR="00000000" w:rsidRPr="00000000">
        <w:rPr>
          <w:rFonts w:ascii="Times New Roman" w:cs="Times New Roman" w:eastAsia="Times New Roman" w:hAnsi="Times New Roman"/>
          <w:sz w:val="24"/>
          <w:szCs w:val="24"/>
          <w:rtl w:val="0"/>
        </w:rPr>
        <w:t xml:space="preserve">в таком состоянии есть она не могла.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закрыла глаза и начала про себя повторять правила трансфигурации.</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жидкость или газ».</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то, что может попасть внутрь тела».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им в самом деле </w:t>
      </w:r>
      <w:r w:rsidDel="00000000" w:rsidR="00000000" w:rsidRPr="00000000">
        <w:rPr>
          <w:rFonts w:ascii="Times New Roman" w:cs="Times New Roman" w:eastAsia="Times New Roman" w:hAnsi="Times New Roman"/>
          <w:sz w:val="24"/>
          <w:szCs w:val="24"/>
          <w:rtl w:val="0"/>
        </w:rPr>
        <w:t xml:space="preserve">не следовало</w:t>
      </w:r>
      <w:r w:rsidDel="00000000" w:rsidR="00000000" w:rsidRPr="00000000">
        <w:rPr>
          <w:rFonts w:ascii="Times New Roman" w:cs="Times New Roman" w:eastAsia="Times New Roman" w:hAnsi="Times New Roman"/>
          <w:sz w:val="24"/>
          <w:szCs w:val="24"/>
          <w:rtl w:val="0"/>
        </w:rPr>
        <w:t xml:space="preserve"> трансфигурировать эту таблетку, по крайней мере они должны были </w:t>
      </w:r>
      <w:r w:rsidDel="00000000" w:rsidR="00000000" w:rsidRPr="00000000">
        <w:rPr>
          <w:rFonts w:ascii="Times New Roman" w:cs="Times New Roman" w:eastAsia="Times New Roman" w:hAnsi="Times New Roman"/>
          <w:sz w:val="24"/>
          <w:szCs w:val="24"/>
          <w:rtl w:val="0"/>
        </w:rPr>
        <w:t xml:space="preserve">осознать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она настолько увлеклась блестящей идеей Гарри, что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подумала...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картинках, где </w:t>
      </w:r>
      <w:r w:rsidDel="00000000" w:rsidR="00000000" w:rsidRPr="00000000">
        <w:rPr>
          <w:rFonts w:ascii="Times New Roman" w:cs="Times New Roman" w:eastAsia="Times New Roman" w:hAnsi="Times New Roman"/>
          <w:sz w:val="24"/>
          <w:szCs w:val="24"/>
          <w:rtl w:val="0"/>
        </w:rPr>
        <w:t xml:space="preserve">девушка становится старухой, а ваза становится двумя лицами...</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продолжала вспоминать правила трансфигурации.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невозможно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почему? </w:t>
      </w:r>
      <w:r w:rsidDel="00000000" w:rsidR="00000000" w:rsidRPr="00000000">
        <w:rPr>
          <w:rFonts w:ascii="Times New Roman" w:cs="Times New Roman" w:eastAsia="Times New Roman" w:hAnsi="Times New Roman"/>
          <w:sz w:val="24"/>
          <w:szCs w:val="24"/>
          <w:rtl w:val="0"/>
        </w:rPr>
        <w:t xml:space="preserve">Воздух такое же </w:t>
      </w:r>
      <w:r w:rsidDel="00000000" w:rsidR="00000000" w:rsidRPr="00000000">
        <w:rPr>
          <w:rFonts w:ascii="Times New Roman" w:cs="Times New Roman" w:eastAsia="Times New Roman" w:hAnsi="Times New Roman"/>
          <w:sz w:val="24"/>
          <w:szCs w:val="24"/>
          <w:rtl w:val="0"/>
        </w:rPr>
        <w:t xml:space="preserve">вещество, как и всё остальное.</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у этого ограничения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 каждой неудачей холод внутри Гарри становился сильнее, а мысли обретали всё большую чёткость.</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Д</w:t>
      </w:r>
      <w:r w:rsidDel="00000000" w:rsidR="00000000" w:rsidRPr="00000000">
        <w:rPr>
          <w:rFonts w:ascii="Times New Roman" w:cs="Times New Roman" w:eastAsia="Times New Roman" w:hAnsi="Times New Roman"/>
          <w:sz w:val="24"/>
          <w:szCs w:val="24"/>
          <w:rtl w:val="0"/>
        </w:rPr>
        <w:t xml:space="preserve">вигаемся</w:t>
      </w:r>
      <w:r w:rsidDel="00000000" w:rsidR="00000000" w:rsidRPr="00000000">
        <w:rPr>
          <w:rFonts w:ascii="Times New Roman" w:cs="Times New Roman" w:eastAsia="Times New Roman" w:hAnsi="Times New Roman"/>
          <w:sz w:val="24"/>
          <w:szCs w:val="24"/>
          <w:rtl w:val="0"/>
        </w:rPr>
        <w:t xml:space="preserve"> дальше.</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весь предмет. Когда Драко запер Гарри в том классе, Гарри не мог просто трансфигурировать </w:t>
      </w:r>
      <w:r w:rsidDel="00000000" w:rsidR="00000000" w:rsidRPr="00000000">
        <w:rPr>
          <w:rFonts w:ascii="Times New Roman" w:cs="Times New Roman" w:eastAsia="Times New Roman" w:hAnsi="Times New Roman"/>
          <w:sz w:val="24"/>
          <w:szCs w:val="24"/>
          <w:rtl w:val="0"/>
        </w:rPr>
        <w:t xml:space="preserve">тонкую полосу</w:t>
      </w:r>
      <w:r w:rsidDel="00000000" w:rsidR="00000000" w:rsidRPr="00000000">
        <w:rPr>
          <w:rFonts w:ascii="Times New Roman" w:cs="Times New Roman" w:eastAsia="Times New Roman" w:hAnsi="Times New Roman"/>
          <w:sz w:val="24"/>
          <w:szCs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Del="00000000" w:rsidR="00000000" w:rsidRPr="00000000">
        <w:rPr>
          <w:rFonts w:ascii="Times New Roman" w:cs="Times New Roman" w:eastAsia="Times New Roman" w:hAnsi="Times New Roman"/>
          <w:sz w:val="24"/>
          <w:szCs w:val="24"/>
          <w:rtl w:val="0"/>
        </w:rPr>
        <w:t xml:space="preserve">её маленькую часть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 нелепо.</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pPr>
      <w:r w:rsidDel="00000000" w:rsidR="00000000" w:rsidRPr="00000000">
        <w:rPr>
          <w:rFonts w:ascii="Times New Roman" w:cs="Times New Roman" w:eastAsia="Times New Roman" w:hAnsi="Times New Roman"/>
          <w:sz w:val="24"/>
          <w:szCs w:val="24"/>
          <w:rtl w:val="0"/>
        </w:rPr>
        <w:t xml:space="preserve">Предметы состоят из атомов.</w:t>
      </w:r>
      <w:r w:rsidDel="00000000" w:rsidR="00000000" w:rsidRPr="00000000">
        <w:rPr>
          <w:rFonts w:ascii="Times New Roman" w:cs="Times New Roman" w:eastAsia="Times New Roman" w:hAnsi="Times New Roman"/>
          <w:sz w:val="24"/>
          <w:szCs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Мэнди Брокльхерст замерла с вилкой у рта.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 — обратилась она к </w:t>
      </w:r>
      <w:r w:rsidDel="00000000" w:rsidR="00000000" w:rsidRPr="00000000">
        <w:rPr>
          <w:rFonts w:ascii="Times New Roman" w:cs="Times New Roman" w:eastAsia="Times New Roman" w:hAnsi="Times New Roman"/>
          <w:sz w:val="24"/>
          <w:szCs w:val="24"/>
          <w:rtl w:val="0"/>
        </w:rPr>
        <w:t xml:space="preserve">Су </w:t>
      </w:r>
      <w:r w:rsidDel="00000000" w:rsidR="00000000" w:rsidRPr="00000000">
        <w:rPr>
          <w:rFonts w:ascii="Times New Roman" w:cs="Times New Roman" w:eastAsia="Times New Roman" w:hAnsi="Times New Roman"/>
          <w:sz w:val="24"/>
          <w:szCs w:val="24"/>
          <w:rtl w:val="0"/>
        </w:rPr>
        <w:t xml:space="preserve">Ли, которая сидела напротив внезапно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опустевшего места рядом с Мэнди. — Что это нашло на Гермиону?</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хотелось убить ластик.</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ограничение не может быть настоящим, оно наверняка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лишь мысленное. Мнимое.</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pPr>
      <w:r w:rsidDel="00000000" w:rsidR="00000000" w:rsidRPr="00000000">
        <w:rPr>
          <w:rFonts w:ascii="Times New Roman" w:cs="Times New Roman" w:eastAsia="Times New Roman" w:hAnsi="Times New Roman"/>
          <w:sz w:val="24"/>
          <w:szCs w:val="24"/>
          <w:rtl w:val="0"/>
        </w:rPr>
        <w:t xml:space="preserve">Все предметы состоят из атомов</w:t>
      </w:r>
      <w:r w:rsidDel="00000000" w:rsidR="00000000" w:rsidRPr="00000000">
        <w:rPr>
          <w:rFonts w:ascii="Times New Roman" w:cs="Times New Roman" w:eastAsia="Times New Roman" w:hAnsi="Times New Roman"/>
          <w:sz w:val="24"/>
          <w:szCs w:val="24"/>
          <w:rtl w:val="0"/>
        </w:rPr>
        <w:t xml:space="preserve">, и каждый атом сам по себе — отдельный крошечный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Del="00000000" w:rsidR="00000000" w:rsidRPr="00000000">
        <w:rPr>
          <w:rFonts w:ascii="Times New Roman" w:cs="Times New Roman" w:eastAsia="Times New Roman" w:hAnsi="Times New Roman"/>
          <w:sz w:val="24"/>
          <w:szCs w:val="24"/>
          <w:rtl w:val="0"/>
        </w:rPr>
        <w:t xml:space="preserve">ионных связ</w:t>
      </w:r>
      <w:r w:rsidDel="00000000" w:rsidR="00000000" w:rsidRPr="00000000">
        <w:rPr>
          <w:rFonts w:ascii="Times New Roman" w:cs="Times New Roman" w:eastAsia="Times New Roman" w:hAnsi="Times New Roman"/>
          <w:sz w:val="24"/>
          <w:szCs w:val="24"/>
          <w:rtl w:val="0"/>
        </w:rPr>
        <w:t xml:space="preserve">ей или сил Ван-дер-Ваальса.</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нет ничего</w:t>
      </w:r>
      <w:r w:rsidDel="00000000" w:rsidR="00000000" w:rsidRPr="00000000">
        <w:rPr>
          <w:rFonts w:ascii="Times New Roman" w:cs="Times New Roman" w:eastAsia="Times New Roman" w:hAnsi="Times New Roman"/>
          <w:sz w:val="24"/>
          <w:szCs w:val="24"/>
          <w:rtl w:val="0"/>
        </w:rPr>
        <w:t xml:space="preserve">, соответствующего человеческой метафоре «цельный объект». Есть только множество мелких точек.</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для использования свободной трансфигурации нужен только разум, так ведь? Ни слов, ни жестов. </w:t>
      </w:r>
      <w:r w:rsidDel="00000000" w:rsidR="00000000" w:rsidRPr="00000000">
        <w:rPr>
          <w:rFonts w:ascii="Times New Roman" w:cs="Times New Roman" w:eastAsia="Times New Roman" w:hAnsi="Times New Roman"/>
          <w:sz w:val="24"/>
          <w:szCs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Волшебники могут преобразовывать только то, что они считают целым, и не могут преобразовывать части предметов, потому что </w:t>
      </w:r>
      <w:r w:rsidDel="00000000" w:rsidR="00000000" w:rsidRPr="00000000">
        <w:rPr>
          <w:rFonts w:ascii="Times New Roman" w:cs="Times New Roman" w:eastAsia="Times New Roman" w:hAnsi="Times New Roman"/>
          <w:sz w:val="24"/>
          <w:szCs w:val="24"/>
          <w:rtl w:val="0"/>
        </w:rPr>
        <w:t xml:space="preserve">не чувствуют нутром</w:t>
      </w:r>
      <w:r w:rsidDel="00000000" w:rsidR="00000000" w:rsidRPr="00000000">
        <w:rPr>
          <w:rFonts w:ascii="Times New Roman" w:cs="Times New Roman" w:eastAsia="Times New Roman" w:hAnsi="Times New Roman"/>
          <w:sz w:val="24"/>
          <w:szCs w:val="24"/>
          <w:rtl w:val="0"/>
        </w:rPr>
        <w:t xml:space="preserve">, что всё вокруг — лишь атомы.</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изо всех сил сконцентрировался на этом знании, на истине</w:t>
      </w:r>
      <w:r w:rsidDel="00000000" w:rsidR="00000000" w:rsidRPr="00000000">
        <w:rPr>
          <w:rFonts w:ascii="Times New Roman" w:cs="Times New Roman" w:eastAsia="Times New Roman" w:hAnsi="Times New Roman"/>
          <w:sz w:val="24"/>
          <w:szCs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и таким образом Гарри не смог изменить часть ластика. Трансфигурация всё равно не получалась.</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За. Бред.</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от напряжения. Его опыты приводили к результатам, которые </w:t>
      </w:r>
      <w:r w:rsidDel="00000000" w:rsidR="00000000" w:rsidRPr="00000000">
        <w:rPr>
          <w:rFonts w:ascii="Times New Roman" w:cs="Times New Roman" w:eastAsia="Times New Roman" w:hAnsi="Times New Roman"/>
          <w:sz w:val="24"/>
          <w:szCs w:val="24"/>
          <w:rtl w:val="0"/>
        </w:rPr>
        <w:t xml:space="preserve">не имели смысла</w:t>
      </w:r>
      <w:r w:rsidDel="00000000" w:rsidR="00000000" w:rsidRPr="00000000">
        <w:rPr>
          <w:rFonts w:ascii="Times New Roman" w:cs="Times New Roman" w:eastAsia="Times New Roman" w:hAnsi="Times New Roman"/>
          <w:sz w:val="24"/>
          <w:szCs w:val="24"/>
          <w:rtl w:val="0"/>
        </w:rPr>
        <w:t xml:space="preserve">, и от этого Гарри уже </w:t>
      </w:r>
      <w:r w:rsidDel="00000000" w:rsidR="00000000" w:rsidRPr="00000000">
        <w:rPr>
          <w:rFonts w:ascii="Times New Roman" w:cs="Times New Roman" w:eastAsia="Times New Roman" w:hAnsi="Times New Roman"/>
          <w:sz w:val="24"/>
          <w:szCs w:val="24"/>
          <w:rtl w:val="0"/>
        </w:rPr>
        <w:t xml:space="preserve">тошнило.</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трансфигурации мешает то, что </w:t>
      </w:r>
      <w:r w:rsidDel="00000000" w:rsidR="00000000" w:rsidRPr="00000000">
        <w:rPr>
          <w:rFonts w:ascii="Times New Roman" w:cs="Times New Roman" w:eastAsia="Times New Roman" w:hAnsi="Times New Roman"/>
          <w:sz w:val="24"/>
          <w:szCs w:val="24"/>
          <w:rtl w:val="0"/>
        </w:rPr>
        <w:t xml:space="preserve">какая-то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разума всё ещё думает на языке объектов.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
        <w:t xml:space="preserve">ластик</w:t>
      </w:r>
      <w:r w:rsidDel="00000000" w:rsidR="00000000" w:rsidRPr="00000000">
        <w:rPr>
          <w:rFonts w:ascii="Times New Roman" w:cs="Times New Roman" w:eastAsia="Times New Roman" w:hAnsi="Times New Roman"/>
          <w:sz w:val="24"/>
          <w:szCs w:val="24"/>
          <w:rtl w:val="0"/>
        </w:rPr>
        <w:t xml:space="preserve">.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
        <w:t xml:space="preserve">маленький кусочек ластика.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 применять </w:t>
      </w:r>
      <w:r w:rsidDel="00000000" w:rsidR="00000000" w:rsidRPr="00000000">
        <w:rPr>
          <w:rFonts w:ascii="Times New Roman" w:cs="Times New Roman" w:eastAsia="Times New Roman" w:hAnsi="Times New Roman"/>
          <w:sz w:val="24"/>
          <w:szCs w:val="24"/>
          <w:rtl w:val="0"/>
        </w:rPr>
        <w:t xml:space="preserve">средства помощнее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мы идём через парк, ощущаемый мир вокруг нас на самом деле существует внутри нашего мозга в виде картинки, созданной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возбуждёнными нейрон</w:t>
      </w:r>
      <w:r w:rsidDel="00000000" w:rsidR="00000000" w:rsidRPr="00000000">
        <w:rPr>
          <w:rFonts w:ascii="Times New Roman" w:cs="Times New Roman" w:eastAsia="Times New Roman" w:hAnsi="Times New Roman"/>
          <w:sz w:val="24"/>
          <w:szCs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картина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парка, через который, как нам кажется, мы </w:t>
      </w:r>
      <w:r w:rsidDel="00000000" w:rsidR="00000000" w:rsidRPr="00000000">
        <w:rPr>
          <w:rFonts w:ascii="Times New Roman" w:cs="Times New Roman" w:eastAsia="Times New Roman" w:hAnsi="Times New Roman"/>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появляется внутри нашего мозга после обработки сигналов </w:t>
      </w:r>
      <w:r w:rsidDel="00000000" w:rsidR="00000000" w:rsidRPr="00000000">
        <w:rPr>
          <w:rFonts w:ascii="Times New Roman" w:cs="Times New Roman" w:eastAsia="Times New Roman" w:hAnsi="Times New Roman"/>
          <w:sz w:val="24"/>
          <w:szCs w:val="24"/>
          <w:rtl w:val="0"/>
        </w:rPr>
        <w:t xml:space="preserve">от сетчатки глаз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 не </w:t>
      </w:r>
      <w:r w:rsidDel="00000000" w:rsidR="00000000" w:rsidRPr="00000000">
        <w:rPr>
          <w:rFonts w:ascii="Times New Roman" w:cs="Times New Roman" w:eastAsia="Times New Roman" w:hAnsi="Times New Roman"/>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считают буддисты, за вуалью Майи не скрывается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мистическое и неожиданное. За иллюзией парка находится лишь </w:t>
      </w:r>
      <w:r w:rsidDel="00000000" w:rsidR="00000000" w:rsidRPr="00000000">
        <w:rPr>
          <w:rFonts w:ascii="Times New Roman" w:cs="Times New Roman" w:eastAsia="Times New Roman" w:hAnsi="Times New Roman"/>
          <w:sz w:val="24"/>
          <w:szCs w:val="24"/>
          <w:rtl w:val="0"/>
        </w:rPr>
        <w:t xml:space="preserve">реальный парк</w:t>
      </w:r>
      <w:r w:rsidDel="00000000" w:rsidR="00000000" w:rsidRPr="00000000">
        <w:rPr>
          <w:rFonts w:ascii="Times New Roman" w:cs="Times New Roman" w:eastAsia="Times New Roman" w:hAnsi="Times New Roman"/>
          <w:sz w:val="24"/>
          <w:szCs w:val="24"/>
          <w:rtl w:val="0"/>
        </w:rPr>
        <w:t xml:space="preserve">, но тем не менее человек видит только </w:t>
      </w:r>
      <w:r w:rsidDel="00000000" w:rsidR="00000000" w:rsidRPr="00000000">
        <w:rPr>
          <w:rFonts w:ascii="Times New Roman" w:cs="Times New Roman" w:eastAsia="Times New Roman" w:hAnsi="Times New Roman"/>
          <w:sz w:val="24"/>
          <w:szCs w:val="24"/>
          <w:rtl w:val="0"/>
        </w:rPr>
        <w:t xml:space="preserve">иллюзию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находится не в классе.</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смотрит на ластик.</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сидит внутри черепа Гарри.</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видит картину, полученную его мозгом на основе сигналов, посланных сетчаткой.</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ластик находится где-то в другом месте, вне картины.</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настоящий ластик не похож на картинку внутри мозга Гарри. Мысль, что ластик — это цельный объект</w:t>
      </w:r>
      <w:r w:rsidDel="00000000" w:rsidR="00000000" w:rsidRPr="00000000">
        <w:rPr>
          <w:rFonts w:ascii="Times New Roman" w:cs="Times New Roman" w:eastAsia="Times New Roman" w:hAnsi="Times New Roman"/>
          <w:sz w:val="24"/>
          <w:szCs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Del="00000000" w:rsidR="00000000" w:rsidRPr="00000000">
        <w:rPr>
          <w:rFonts w:ascii="Times New Roman" w:cs="Times New Roman" w:eastAsia="Times New Roman" w:hAnsi="Times New Roman"/>
          <w:sz w:val="24"/>
          <w:szCs w:val="24"/>
          <w:rtl w:val="0"/>
        </w:rPr>
        <w:t xml:space="preserve">молекулами</w:t>
      </w:r>
      <w:r w:rsidDel="00000000" w:rsidR="00000000" w:rsidRPr="00000000">
        <w:rPr>
          <w:rFonts w:ascii="Times New Roman" w:cs="Times New Roman" w:eastAsia="Times New Roman" w:hAnsi="Times New Roman"/>
          <w:sz w:val="24"/>
          <w:szCs w:val="24"/>
          <w:rtl w:val="0"/>
        </w:rPr>
        <w:t xml:space="preserve"> ластика.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волшебная палочка на это способна</w:t>
      </w:r>
      <w:r w:rsidDel="00000000" w:rsidR="00000000" w:rsidRPr="00000000">
        <w:rPr>
          <w:rFonts w:ascii="Times New Roman" w:cs="Times New Roman" w:eastAsia="Times New Roman" w:hAnsi="Times New Roman"/>
          <w:sz w:val="24"/>
          <w:szCs w:val="24"/>
          <w:rtl w:val="0"/>
        </w:rPr>
        <w:t xml:space="preserve">, она изменяет предметы 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реальности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ограничивают её возможности лишь предрассудки Гарри</w:t>
      </w:r>
      <w:r w:rsidDel="00000000" w:rsidR="00000000" w:rsidRPr="00000000">
        <w:rPr>
          <w:rFonts w:ascii="Times New Roman" w:cs="Times New Roman" w:eastAsia="Times New Roman" w:hAnsi="Times New Roman"/>
          <w:sz w:val="24"/>
          <w:szCs w:val="24"/>
          <w:rtl w:val="0"/>
        </w:rPr>
        <w:t xml:space="preserve">. Где-то за вуалью Майи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по-прежнему не </w:t>
      </w:r>
      <w:r w:rsidDel="00000000" w:rsidR="00000000" w:rsidRPr="00000000">
        <w:rPr>
          <w:rFonts w:ascii="Times New Roman" w:cs="Times New Roman" w:eastAsia="Times New Roman" w:hAnsi="Times New Roman"/>
          <w:sz w:val="24"/>
          <w:szCs w:val="24"/>
          <w:rtl w:val="0"/>
        </w:rPr>
        <w:t xml:space="preserve">получалась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стиснул</w:t>
      </w:r>
      <w:r w:rsidDel="00000000" w:rsidR="00000000" w:rsidRPr="00000000">
        <w:rPr>
          <w:rFonts w:ascii="Times New Roman" w:cs="Times New Roman" w:eastAsia="Times New Roman" w:hAnsi="Times New Roman"/>
          <w:sz w:val="24"/>
          <w:szCs w:val="24"/>
          <w:rtl w:val="0"/>
        </w:rPr>
        <w:t xml:space="preserve"> зубы. Нужно </w:t>
      </w:r>
      <w:r w:rsidDel="00000000" w:rsidR="00000000" w:rsidRPr="00000000">
        <w:rPr>
          <w:rFonts w:ascii="Times New Roman" w:cs="Times New Roman" w:eastAsia="Times New Roman" w:hAnsi="Times New Roman"/>
          <w:sz w:val="24"/>
          <w:szCs w:val="24"/>
          <w:rtl w:val="0"/>
        </w:rPr>
        <w:t xml:space="preserve">средство </w:t>
      </w:r>
      <w:r w:rsidDel="00000000" w:rsidR="00000000" w:rsidRPr="00000000">
        <w:rPr>
          <w:rFonts w:ascii="Times New Roman" w:cs="Times New Roman" w:eastAsia="Times New Roman" w:hAnsi="Times New Roman"/>
          <w:sz w:val="24"/>
          <w:szCs w:val="24"/>
          <w:rtl w:val="0"/>
        </w:rPr>
        <w:t xml:space="preserve">ещё мощнее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считал ластик цельным объектом, но это — очевидная чушь.</w:t>
      </w:r>
      <w:r w:rsidDel="00000000" w:rsidR="00000000" w:rsidRPr="00000000">
        <w:rPr>
          <w:rFonts w:ascii="Times New Roman" w:cs="Times New Roman" w:eastAsia="Times New Roman" w:hAnsi="Times New Roman"/>
          <w:sz w:val="24"/>
          <w:szCs w:val="24"/>
          <w:rtl w:val="0"/>
        </w:rPr>
        <w:t xml:space="preserve"> Карта, которая не соответствует и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соответствовать территории.</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Del="00000000" w:rsidR="00000000" w:rsidRPr="00000000">
        <w:rPr>
          <w:rFonts w:ascii="Times New Roman" w:cs="Times New Roman" w:eastAsia="Times New Roman" w:hAnsi="Times New Roman"/>
          <w:sz w:val="24"/>
          <w:szCs w:val="24"/>
          <w:rtl w:val="0"/>
        </w:rPr>
        <w:t xml:space="preserve">молекулах резины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это всё </w:t>
      </w:r>
      <w:r w:rsidDel="00000000" w:rsidR="00000000" w:rsidRPr="00000000">
        <w:rPr>
          <w:rFonts w:ascii="Times New Roman" w:cs="Times New Roman" w:eastAsia="Times New Roman" w:hAnsi="Times New Roman"/>
          <w:sz w:val="24"/>
          <w:szCs w:val="24"/>
          <w:rtl w:val="0"/>
        </w:rPr>
        <w:t xml:space="preserve">работа разума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хотя у</w:t>
      </w:r>
      <w:r w:rsidDel="00000000" w:rsidR="00000000" w:rsidRPr="00000000">
        <w:rPr>
          <w:rFonts w:ascii="Times New Roman" w:cs="Times New Roman" w:eastAsia="Times New Roman" w:hAnsi="Times New Roman"/>
          <w:sz w:val="24"/>
          <w:szCs w:val="24"/>
          <w:rtl w:val="0"/>
        </w:rPr>
        <w:t xml:space="preserve"> разума Гарри могут быть </w:t>
      </w:r>
      <w:r w:rsidDel="00000000" w:rsidR="00000000" w:rsidRPr="00000000">
        <w:rPr>
          <w:rFonts w:ascii="Times New Roman" w:cs="Times New Roman" w:eastAsia="Times New Roman" w:hAnsi="Times New Roman"/>
          <w:sz w:val="24"/>
          <w:szCs w:val="24"/>
          <w:rtl w:val="0"/>
        </w:rPr>
        <w:t xml:space="preserve">убеждения</w:t>
      </w:r>
      <w:r w:rsidDel="00000000" w:rsidR="00000000" w:rsidRPr="00000000">
        <w:rPr>
          <w:rFonts w:ascii="Times New Roman" w:cs="Times New Roman" w:eastAsia="Times New Roman" w:hAnsi="Times New Roman"/>
          <w:sz w:val="24"/>
          <w:szCs w:val="24"/>
          <w:rtl w:val="0"/>
        </w:rPr>
        <w:t xml:space="preserve"> о правилах, которые касаются только ластиков, но </w:t>
      </w:r>
      <w:r w:rsidDel="00000000" w:rsidR="00000000" w:rsidRPr="00000000">
        <w:rPr>
          <w:rFonts w:ascii="Times New Roman" w:cs="Times New Roman" w:eastAsia="Times New Roman" w:hAnsi="Times New Roman"/>
          <w:sz w:val="24"/>
          <w:szCs w:val="24"/>
          <w:rtl w:val="0"/>
        </w:rPr>
        <w:t xml:space="preserve">отдельных законов физики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ластиков не существует.</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представляет реальность как многоуровневую систему, и каждому уровню соответствуют свои правила. Но это только карта</w:t>
      </w:r>
      <w:r w:rsidDel="00000000" w:rsidR="00000000" w:rsidRPr="00000000">
        <w:rPr>
          <w:rFonts w:ascii="Times New Roman" w:cs="Times New Roman" w:eastAsia="Times New Roman" w:hAnsi="Times New Roman"/>
          <w:sz w:val="24"/>
          <w:szCs w:val="24"/>
          <w:rtl w:val="0"/>
        </w:rPr>
        <w:t xml:space="preserve">, и на самом деле территория на неё совсем не похожа, у </w:t>
      </w:r>
      <w:r w:rsidDel="00000000" w:rsidR="00000000" w:rsidRPr="00000000">
        <w:rPr>
          <w:rFonts w:ascii="Times New Roman" w:cs="Times New Roman" w:eastAsia="Times New Roman" w:hAnsi="Times New Roman"/>
          <w:sz w:val="24"/>
          <w:szCs w:val="24"/>
          <w:rtl w:val="0"/>
        </w:rPr>
        <w:t xml:space="preserve">реальности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или по крайней мере Гарри так думал, пока не столкнулся с магией, но ластик не был волшебным.</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даже если бы ластик был волшебным, мысль, что в самом деле существует</w:t>
      </w:r>
      <w:r w:rsidDel="00000000" w:rsidR="00000000" w:rsidRPr="00000000">
        <w:rPr>
          <w:rFonts w:ascii="Times New Roman" w:cs="Times New Roman" w:eastAsia="Times New Roman" w:hAnsi="Times New Roman"/>
          <w:sz w:val="24"/>
          <w:szCs w:val="24"/>
          <w:rtl w:val="0"/>
        </w:rPr>
        <w:t xml:space="preserve"> неделимый ластик, — </w:t>
      </w:r>
      <w:r w:rsidDel="00000000" w:rsidR="00000000" w:rsidRPr="00000000">
        <w:rPr>
          <w:rFonts w:ascii="Times New Roman" w:cs="Times New Roman" w:eastAsia="Times New Roman" w:hAnsi="Times New Roman"/>
          <w:sz w:val="24"/>
          <w:szCs w:val="24"/>
          <w:rtl w:val="0"/>
        </w:rPr>
        <w:t xml:space="preserve">неправдоподобна</w:t>
      </w:r>
      <w:r w:rsidDel="00000000" w:rsidR="00000000" w:rsidRPr="00000000">
        <w:rPr>
          <w:rFonts w:ascii="Times New Roman" w:cs="Times New Roman" w:eastAsia="Times New Roman" w:hAnsi="Times New Roman"/>
          <w:sz w:val="24"/>
          <w:szCs w:val="24"/>
          <w:rtl w:val="0"/>
        </w:rPr>
        <w:t xml:space="preserve">. Предметы вроде ластика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могут быть</w:t>
      </w:r>
      <w:r w:rsidDel="00000000" w:rsidR="00000000" w:rsidRPr="00000000">
        <w:rPr>
          <w:rFonts w:ascii="Times New Roman" w:cs="Times New Roman" w:eastAsia="Times New Roman" w:hAnsi="Times New Roman"/>
          <w:sz w:val="24"/>
          <w:szCs w:val="24"/>
          <w:rtl w:val="0"/>
        </w:rPr>
        <w:t xml:space="preserve"> базовыми элементами реальности, они слишком большие и сложные для элементарных частиц, они </w:t>
      </w:r>
      <w:r w:rsidDel="00000000" w:rsidR="00000000" w:rsidRPr="00000000">
        <w:rPr>
          <w:rFonts w:ascii="Times New Roman" w:cs="Times New Roman" w:eastAsia="Times New Roman" w:hAnsi="Times New Roman"/>
          <w:sz w:val="24"/>
          <w:szCs w:val="24"/>
          <w:rtl w:val="0"/>
        </w:rPr>
        <w:t xml:space="preserve">обязаны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состоять из отдельных частей.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Del="00000000" w:rsidR="00000000" w:rsidRPr="00000000">
        <w:rPr>
          <w:rFonts w:ascii="Times New Roman" w:cs="Times New Roman" w:eastAsia="Times New Roman" w:hAnsi="Times New Roman"/>
          <w:sz w:val="24"/>
          <w:szCs w:val="24"/>
          <w:rtl w:val="0"/>
        </w:rPr>
        <w:t xml:space="preserve">модели</w:t>
      </w:r>
      <w:r w:rsidDel="00000000" w:rsidR="00000000" w:rsidRPr="00000000">
        <w:rPr>
          <w:rFonts w:ascii="Times New Roman" w:cs="Times New Roman" w:eastAsia="Times New Roman" w:hAnsi="Times New Roman"/>
          <w:sz w:val="24"/>
          <w:szCs w:val="24"/>
          <w:rtl w:val="0"/>
        </w:rPr>
        <w:t xml:space="preserve"> мира. В одноуровневой реальности такого элемента нет.</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…трансфигурация </w:t>
      </w:r>
      <w:r w:rsidDel="00000000" w:rsidR="00000000" w:rsidRPr="00000000">
        <w:rPr>
          <w:rFonts w:ascii="Times New Roman" w:cs="Times New Roman" w:eastAsia="Times New Roman" w:hAnsi="Times New Roman"/>
          <w:sz w:val="24"/>
          <w:szCs w:val="24"/>
          <w:rtl w:val="0"/>
        </w:rPr>
        <w:t xml:space="preserve">по-прежнему не получалась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вздохнул, неудачная трансфигурация была почти настолько же утомительной, как и успешная. Но </w:t>
      </w:r>
      <w:r w:rsidDel="00000000" w:rsidR="00000000" w:rsidRPr="00000000">
        <w:rPr>
          <w:rFonts w:ascii="Times New Roman" w:cs="Times New Roman" w:eastAsia="Times New Roman" w:hAnsi="Times New Roman"/>
          <w:sz w:val="24"/>
          <w:szCs w:val="24"/>
          <w:rtl w:val="0"/>
        </w:rPr>
        <w:t xml:space="preserve">будь он проклят</w:t>
      </w:r>
      <w:r w:rsidDel="00000000" w:rsidR="00000000" w:rsidRPr="00000000">
        <w:rPr>
          <w:rFonts w:ascii="Times New Roman" w:cs="Times New Roman" w:eastAsia="Times New Roman" w:hAnsi="Times New Roman"/>
          <w:sz w:val="24"/>
          <w:szCs w:val="24"/>
          <w:rtl w:val="0"/>
        </w:rPr>
        <w:t xml:space="preserve">, если сдастся.</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Хорошо. Выкинем этот мусор девятнадцатого века.</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 это не атомы, не множество маленьких бильярдных шаров, летающих вокруг. Маленькие шарики — это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Del="00000000" w:rsidR="00000000" w:rsidRPr="00000000">
        <w:rPr>
          <w:rFonts w:ascii="Times New Roman" w:cs="Times New Roman" w:eastAsia="Times New Roman" w:hAnsi="Times New Roman"/>
          <w:sz w:val="24"/>
          <w:szCs w:val="24"/>
          <w:rtl w:val="0"/>
        </w:rPr>
        <w:t xml:space="preserve">скрывающейся за ней реальност</w:t>
      </w:r>
      <w:r w:rsidDel="00000000" w:rsidR="00000000" w:rsidRPr="00000000">
        <w:rPr>
          <w:rFonts w:ascii="Times New Roman" w:cs="Times New Roman" w:eastAsia="Times New Roman" w:hAnsi="Times New Roman"/>
          <w:sz w:val="24"/>
          <w:szCs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pPr>
      <w:r w:rsidDel="00000000" w:rsidR="00000000" w:rsidRPr="00000000">
        <w:rPr>
          <w:rFonts w:ascii="Times New Roman" w:cs="Times New Roman" w:eastAsia="Times New Roman" w:hAnsi="Times New Roman"/>
          <w:sz w:val="24"/>
          <w:szCs w:val="24"/>
          <w:rtl w:val="0"/>
        </w:rPr>
        <w:t xml:space="preserve">Нет никаких частиц</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лишь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облака амплитуд</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пространстве состояний множества частиц</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то, что его мозг наивно считает ластиком, не более чем гигантский </w:t>
      </w:r>
      <w:r w:rsidDel="00000000" w:rsidR="00000000" w:rsidRPr="00000000">
        <w:rPr>
          <w:rFonts w:ascii="Times New Roman" w:cs="Times New Roman" w:eastAsia="Times New Roman" w:hAnsi="Times New Roman"/>
          <w:sz w:val="24"/>
          <w:szCs w:val="24"/>
          <w:rtl w:val="0"/>
        </w:rPr>
        <w:t xml:space="preserve">множитель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волновой функции, который тоже можно </w:t>
      </w:r>
      <w:r w:rsidDel="00000000" w:rsidR="00000000" w:rsidRPr="00000000">
        <w:rPr>
          <w:rFonts w:ascii="Times New Roman" w:cs="Times New Roman" w:eastAsia="Times New Roman" w:hAnsi="Times New Roman"/>
          <w:sz w:val="24"/>
          <w:szCs w:val="24"/>
          <w:rtl w:val="0"/>
        </w:rPr>
        <w:t xml:space="preserve">разложить на множители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 что он самостоятельно существует, всё равно, что сказать — внутри числа «шесть» существует независимый множитель «три».</w:t>
      </w:r>
      <w:r w:rsidDel="00000000" w:rsidR="00000000" w:rsidRPr="00000000">
        <w:rPr>
          <w:rFonts w:ascii="Times New Roman" w:cs="Times New Roman" w:eastAsia="Times New Roman" w:hAnsi="Times New Roman"/>
          <w:sz w:val="24"/>
          <w:szCs w:val="24"/>
          <w:rtl w:val="0"/>
        </w:rPr>
        <w:t xml:space="preserve"> И если палочка Гарри способна </w:t>
      </w:r>
      <w:r w:rsidDel="00000000" w:rsidR="00000000" w:rsidRPr="00000000">
        <w:rPr>
          <w:rFonts w:ascii="Times New Roman" w:cs="Times New Roman" w:eastAsia="Times New Roman" w:hAnsi="Times New Roman"/>
          <w:sz w:val="24"/>
          <w:szCs w:val="24"/>
          <w:rtl w:val="0"/>
        </w:rPr>
        <w:t xml:space="preserve">изменять множители в волновых функциях, которые можно хотя бы приблизительно на множители разложить</w:t>
      </w:r>
      <w:r w:rsidDel="00000000" w:rsidR="00000000" w:rsidRPr="00000000">
        <w:rPr>
          <w:rFonts w:ascii="Times New Roman" w:cs="Times New Roman" w:eastAsia="Times New Roman" w:hAnsi="Times New Roman"/>
          <w:sz w:val="24"/>
          <w:szCs w:val="24"/>
          <w:rtl w:val="0"/>
        </w:rPr>
        <w:t xml:space="preserve">, значит, чёрт побери, она может изменить немного </w:t>
      </w:r>
      <w:r w:rsidDel="00000000" w:rsidR="00000000" w:rsidRPr="00000000">
        <w:rPr>
          <w:rFonts w:ascii="Times New Roman" w:cs="Times New Roman" w:eastAsia="Times New Roman" w:hAnsi="Times New Roman"/>
          <w:sz w:val="24"/>
          <w:szCs w:val="24"/>
          <w:rtl w:val="0"/>
        </w:rPr>
        <w:t xml:space="preserve">меньший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множитель, который мозг Гарри видит как участок ластика...</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Надсадно дыша, Гермиона неслась по коридорам. Башмаки тяжело стучали по каменным </w:t>
      </w:r>
      <w:r w:rsidDel="00000000" w:rsidR="00000000" w:rsidRPr="00000000">
        <w:rPr>
          <w:rFonts w:ascii="Times New Roman" w:cs="Times New Roman" w:eastAsia="Times New Roman" w:hAnsi="Times New Roman"/>
          <w:sz w:val="24"/>
          <w:szCs w:val="24"/>
          <w:rtl w:val="0"/>
        </w:rPr>
        <w:t xml:space="preserve">плитам, струившийся в крови адреналин гнал её вперёд.</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мысленным взором крутились картинки: девушка превращается в старуху, ваза становится двумя лицами.</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они наделали?</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они наделали?!</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уставившись на маленький розовый прямоугольник перед ним...</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нескольких шагах от тонкой чёрной нити, почти не видной с такого расстояния и удерживающей груз...</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вон из класса!</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Фините инкантатем!</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захлопнула дверь под грохот сотни </w:t>
      </w:r>
      <w:r w:rsidDel="00000000" w:rsidR="00000000" w:rsidRPr="00000000">
        <w:rPr>
          <w:rFonts w:ascii="Times New Roman" w:cs="Times New Roman" w:eastAsia="Times New Roman" w:hAnsi="Times New Roman"/>
          <w:sz w:val="24"/>
          <w:szCs w:val="24"/>
          <w:rtl w:val="0"/>
        </w:rPr>
        <w:t xml:space="preserve">килограммов </w:t>
      </w:r>
      <w:r w:rsidDel="00000000" w:rsidR="00000000" w:rsidRPr="00000000">
        <w:rPr>
          <w:rFonts w:ascii="Times New Roman" w:cs="Times New Roman" w:eastAsia="Times New Roman" w:hAnsi="Times New Roman"/>
          <w:sz w:val="24"/>
          <w:szCs w:val="24"/>
          <w:rtl w:val="0"/>
        </w:rPr>
        <w:t xml:space="preserve">упавшего металла.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 и поняла, что начала падать, но Гарри её поймал и мягко опустил на пол.</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...чувствуешь... — с трудом прошептала она.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переспросил Гарри, </w:t>
      </w:r>
      <w:r w:rsidDel="00000000" w:rsidR="00000000" w:rsidRPr="00000000">
        <w:rPr>
          <w:rFonts w:ascii="Times New Roman" w:cs="Times New Roman" w:eastAsia="Times New Roman" w:hAnsi="Times New Roman"/>
          <w:sz w:val="24"/>
          <w:szCs w:val="24"/>
          <w:rtl w:val="0"/>
        </w:rPr>
        <w:t xml:space="preserve">побелев как мел.</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себя... чувствуешь?</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его виду, когда вопрос до него дошёл, Гарри испугался ещё сильнее.</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Мне кажется, </w:t>
      </w:r>
      <w:r w:rsidDel="00000000" w:rsidR="00000000" w:rsidRPr="00000000">
        <w:rPr>
          <w:rFonts w:ascii="Times New Roman" w:cs="Times New Roman" w:eastAsia="Times New Roman" w:hAnsi="Times New Roman"/>
          <w:sz w:val="24"/>
          <w:szCs w:val="24"/>
          <w:rtl w:val="0"/>
        </w:rPr>
        <w:t xml:space="preserve">никаких симптомов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прошептала она. — Подожди, </w:t>
      </w:r>
      <w:r w:rsidDel="00000000" w:rsidR="00000000" w:rsidRPr="00000000">
        <w:rPr>
          <w:rFonts w:ascii="Times New Roman" w:cs="Times New Roman" w:eastAsia="Times New Roman" w:hAnsi="Times New Roman"/>
          <w:sz w:val="24"/>
          <w:szCs w:val="24"/>
          <w:rtl w:val="0"/>
        </w:rPr>
        <w:t xml:space="preserve">переведу дыхание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они просто сидели на полу. Гарри всё ещё выглядел испуганным. Это тоже хорошо, возможно, он чему-то научится.</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ещё некоторое время, прежде чем она смогла говорить.</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нарушили правила, Гарри, — хрипло сказала она. — Мы нарушили правила.</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сглотнул Гарри</w:t>
      </w:r>
      <w:ins w:author="Alaric Lightin" w:id="1" w:date="2019-03-27T15:22:07Z">
        <w:r w:rsidDel="00000000" w:rsidR="00000000" w:rsidRPr="00000000">
          <w:rPr>
            <w:rFonts w:ascii="Times New Roman" w:cs="Times New Roman" w:eastAsia="Times New Roman" w:hAnsi="Times New Roman"/>
            <w:sz w:val="24"/>
            <w:szCs w:val="24"/>
            <w:rtl w:val="0"/>
          </w:rPr>
          <w:t xml:space="preserve">.</w:t>
        </w:r>
      </w:ins>
      <w:del w:author="Alaric Lightin" w:id="1" w:date="2019-03-27T15:22:0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Я не вижу, как. Я думал, но...</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спросила тебя, безопасна ли трансфигурация, и </w:t>
      </w:r>
      <w:r w:rsidDel="00000000" w:rsidR="00000000" w:rsidRPr="00000000">
        <w:rPr>
          <w:rFonts w:ascii="Times New Roman" w:cs="Times New Roman" w:eastAsia="Times New Roman" w:hAnsi="Times New Roman"/>
          <w:sz w:val="24"/>
          <w:szCs w:val="24"/>
          <w:rtl w:val="0"/>
        </w:rPr>
        <w:t xml:space="preserve">ты мне ответил!</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всё? — спросил Гарри.</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едва не перешла на крик:</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не понимаешь? Эта штука сделана из тонких волокон, что если они распутаются</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может случиться? Мы не спросили профессора МакГонагалл!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понимаешь, что мы наделали? Мы экспериментировали с трансфигурацией! Мы экспериментировали с трансфигурацией!</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повисла тишина.</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медленно произнёс Гарри. —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ещё один запрет, который никому в голову не придёт озвучить, поскольку он слишком</w:t>
      </w:r>
      <w:r w:rsidDel="00000000" w:rsidR="00000000" w:rsidRPr="00000000">
        <w:rPr>
          <w:rFonts w:ascii="Times New Roman" w:cs="Times New Roman" w:eastAsia="Times New Roman" w:hAnsi="Times New Roman"/>
          <w:sz w:val="24"/>
          <w:szCs w:val="24"/>
          <w:rtl w:val="0"/>
        </w:rPr>
        <w:t xml:space="preserve"> очевиден</w:t>
      </w:r>
      <w:r w:rsidDel="00000000" w:rsidR="00000000" w:rsidRPr="00000000">
        <w:rPr>
          <w:rFonts w:ascii="Times New Roman" w:cs="Times New Roman" w:eastAsia="Times New Roman" w:hAnsi="Times New Roman"/>
          <w:sz w:val="24"/>
          <w:szCs w:val="24"/>
          <w:rtl w:val="0"/>
        </w:rPr>
        <w:t xml:space="preserve">. Не проверяйте блестящие </w:t>
      </w:r>
      <w:r w:rsidDel="00000000" w:rsidR="00000000" w:rsidRPr="00000000">
        <w:rPr>
          <w:rFonts w:ascii="Times New Roman" w:cs="Times New Roman" w:eastAsia="Times New Roman" w:hAnsi="Times New Roman"/>
          <w:sz w:val="24"/>
          <w:szCs w:val="24"/>
          <w:rtl w:val="0"/>
        </w:rPr>
        <w:t xml:space="preserve">идеи </w:t>
      </w:r>
      <w:r w:rsidDel="00000000" w:rsidR="00000000" w:rsidRPr="00000000">
        <w:rPr>
          <w:rFonts w:ascii="Times New Roman" w:cs="Times New Roman" w:eastAsia="Times New Roman" w:hAnsi="Times New Roman"/>
          <w:sz w:val="24"/>
          <w:szCs w:val="24"/>
          <w:rtl w:val="0"/>
        </w:rPr>
        <w:t xml:space="preserve">в области трансфигурации самостоятельно в заброшенном классе, не посоветовавшись с профессором.</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тебя м</w:t>
      </w:r>
      <w:r w:rsidDel="00000000" w:rsidR="00000000" w:rsidRPr="00000000">
        <w:rPr>
          <w:rFonts w:ascii="Times New Roman" w:cs="Times New Roman" w:eastAsia="Times New Roman" w:hAnsi="Times New Roman"/>
          <w:sz w:val="24"/>
          <w:szCs w:val="24"/>
          <w:rtl w:val="0"/>
        </w:rPr>
        <w:t xml:space="preserve">ы могли погибнут</w:t>
      </w:r>
      <w:r w:rsidDel="00000000" w:rsidR="00000000" w:rsidRPr="00000000">
        <w:rPr>
          <w:rFonts w:ascii="Times New Roman" w:cs="Times New Roman" w:eastAsia="Times New Roman" w:hAnsi="Times New Roman"/>
          <w:sz w:val="24"/>
          <w:szCs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Del="00000000" w:rsidR="00000000" w:rsidRPr="00000000">
        <w:rPr>
          <w:rFonts w:ascii="Times New Roman" w:cs="Times New Roman" w:eastAsia="Times New Roman" w:hAnsi="Times New Roman"/>
          <w:sz w:val="24"/>
          <w:szCs w:val="24"/>
          <w:rtl w:val="0"/>
        </w:rPr>
        <w:t xml:space="preserve">испортить </w:t>
      </w:r>
      <w:r w:rsidDel="00000000" w:rsidR="00000000" w:rsidRPr="00000000">
        <w:rPr>
          <w:rFonts w:ascii="Times New Roman" w:cs="Times New Roman" w:eastAsia="Times New Roman" w:hAnsi="Times New Roman"/>
          <w:sz w:val="24"/>
          <w:szCs w:val="24"/>
          <w:rtl w:val="0"/>
        </w:rPr>
        <w:t xml:space="preserve">блестящий послужной список </w:t>
      </w:r>
      <w:r w:rsidDel="00000000" w:rsidR="00000000" w:rsidRPr="00000000">
        <w:rPr>
          <w:rFonts w:ascii="Times New Roman" w:cs="Times New Roman" w:eastAsia="Times New Roman" w:hAnsi="Times New Roman"/>
          <w:sz w:val="24"/>
          <w:szCs w:val="24"/>
          <w:rtl w:val="0"/>
        </w:rPr>
        <w:t xml:space="preserve">профессора МакГонагалл!</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Гарри, — не будем ей об этом рассказывать, хорошо?</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слегка усмехнулся.</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вот тут ты немного ошибаешься.</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протянул ей маленький розовый прямоугольник, резиновый ластик с ярко блестящим металлическим участком.</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недоумённо уставилась на ластик.</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Квантовой механики оказалось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недостаточно, — сказал Гарри. — Мне пришлось дойти до вне</w:t>
      </w:r>
      <w:r w:rsidDel="00000000" w:rsidR="00000000" w:rsidRPr="00000000">
        <w:rPr>
          <w:rFonts w:ascii="Times New Roman" w:cs="Times New Roman" w:eastAsia="Times New Roman" w:hAnsi="Times New Roman"/>
          <w:sz w:val="24"/>
          <w:szCs w:val="24"/>
          <w:rtl w:val="0"/>
        </w:rPr>
        <w:t xml:space="preserve">вре</w:t>
      </w:r>
      <w:r w:rsidDel="00000000" w:rsidR="00000000" w:rsidRPr="00000000">
        <w:rPr>
          <w:rFonts w:ascii="Times New Roman" w:cs="Times New Roman" w:eastAsia="Times New Roman" w:hAnsi="Times New Roman"/>
          <w:sz w:val="24"/>
          <w:szCs w:val="24"/>
          <w:rtl w:val="0"/>
        </w:rPr>
        <w:t xml:space="preserve">менной физики</w:t>
      </w:r>
      <w:r w:rsidDel="00000000" w:rsidR="00000000" w:rsidRPr="00000000">
        <w:rPr>
          <w:rFonts w:ascii="Times New Roman" w:cs="Times New Roman" w:eastAsia="Times New Roman" w:hAnsi="Times New Roman"/>
          <w:sz w:val="24"/>
          <w:szCs w:val="24"/>
          <w:rtl w:val="0"/>
        </w:rPr>
        <w:t xml:space="preserve">, чтобы что-то получилось. Нужно увидеть, как волшебная палочка изменяет связь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отдельными реальностями прошлого и будущего, 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менять</w:t>
      </w:r>
      <w:r w:rsidDel="00000000" w:rsidR="00000000" w:rsidRPr="00000000">
        <w:rPr>
          <w:rFonts w:ascii="Times New Roman" w:cs="Times New Roman" w:eastAsia="Times New Roman" w:hAnsi="Times New Roman"/>
          <w:sz w:val="24"/>
          <w:szCs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w:t>
      </w:r>
      <w:del w:author="Alaric Lightin" w:id="2" w:date="2019-03-27T15:22:40Z">
        <w:r w:rsidDel="00000000" w:rsidR="00000000" w:rsidRPr="00000000">
          <w:rPr>
            <w:rFonts w:ascii="Times New Roman" w:cs="Times New Roman" w:eastAsia="Times New Roman" w:hAnsi="Times New Roman"/>
            <w:sz w:val="24"/>
            <w:szCs w:val="24"/>
            <w:rtl w:val="0"/>
          </w:rPr>
          <w:delText xml:space="preserve">е</w:delText>
        </w:r>
      </w:del>
      <w:ins w:author="Alaric Lightin" w:id="2" w:date="2019-03-27T15:22:40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нных знает о формулах квантовой механики без времени, для него это лишь непонятные утверждения о далёкой от него квантовой ерунде, он не </w:t>
      </w:r>
      <w:r w:rsidDel="00000000" w:rsidR="00000000" w:rsidRPr="00000000">
        <w:rPr>
          <w:rFonts w:ascii="Times New Roman" w:cs="Times New Roman" w:eastAsia="Times New Roman" w:hAnsi="Times New Roman"/>
          <w:sz w:val="24"/>
          <w:szCs w:val="24"/>
          <w:rtl w:val="0"/>
        </w:rPr>
        <w:t xml:space="preserve">поймёт</w:t>
      </w:r>
      <w:r w:rsidDel="00000000" w:rsidR="00000000" w:rsidRPr="00000000">
        <w:rPr>
          <w:rFonts w:ascii="Times New Roman" w:cs="Times New Roman" w:eastAsia="Times New Roman" w:hAnsi="Times New Roman"/>
          <w:sz w:val="24"/>
          <w:szCs w:val="24"/>
          <w:rtl w:val="0"/>
        </w:rPr>
        <w:t xml:space="preserve"> по-настоящему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и есть </w:t>
      </w:r>
      <w:r w:rsidDel="00000000" w:rsidR="00000000" w:rsidRPr="00000000">
        <w:rPr>
          <w:rFonts w:ascii="Times New Roman" w:cs="Times New Roman" w:eastAsia="Times New Roman" w:hAnsi="Times New Roman"/>
          <w:sz w:val="24"/>
          <w:szCs w:val="24"/>
          <w:rtl w:val="0"/>
        </w:rPr>
        <w:t xml:space="preserve">реальность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сможет принять, что известный ему мир — лишь галлюцинация. Я трансфигурировал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ластика, не изменяя его </w:t>
      </w:r>
      <w:r w:rsidDel="00000000" w:rsidR="00000000" w:rsidRPr="00000000">
        <w:rPr>
          <w:rFonts w:ascii="Times New Roman" w:cs="Times New Roman" w:eastAsia="Times New Roman" w:hAnsi="Times New Roman"/>
          <w:sz w:val="24"/>
          <w:szCs w:val="24"/>
          <w:rtl w:val="0"/>
        </w:rPr>
        <w:t xml:space="preserve">целиком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палочку и </w:t>
      </w:r>
      <w:r w:rsidDel="00000000" w:rsidR="00000000" w:rsidRPr="00000000">
        <w:rPr>
          <w:rFonts w:ascii="Times New Roman" w:cs="Times New Roman" w:eastAsia="Times New Roman" w:hAnsi="Times New Roman"/>
          <w:sz w:val="24"/>
          <w:szCs w:val="24"/>
          <w:rtl w:val="0"/>
        </w:rPr>
        <w:t xml:space="preserve">направила на</w:t>
      </w:r>
      <w:r w:rsidDel="00000000" w:rsidR="00000000" w:rsidRPr="00000000">
        <w:rPr>
          <w:rFonts w:ascii="Times New Roman" w:cs="Times New Roman" w:eastAsia="Times New Roman" w:hAnsi="Times New Roman"/>
          <w:sz w:val="24"/>
          <w:szCs w:val="24"/>
          <w:rtl w:val="0"/>
        </w:rPr>
        <w:t xml:space="preserve"> ластик.</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мелькнуло раздражение, но он не попытался ей помешать.</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Фините инкантатем! — </w:t>
      </w:r>
      <w:r w:rsidDel="00000000" w:rsidR="00000000" w:rsidRPr="00000000">
        <w:rPr>
          <w:rFonts w:ascii="Times New Roman" w:cs="Times New Roman" w:eastAsia="Times New Roman" w:hAnsi="Times New Roman"/>
          <w:sz w:val="24"/>
          <w:szCs w:val="24"/>
          <w:rtl w:val="0"/>
        </w:rPr>
        <w:t xml:space="preserve">произнесла Гермиона. — Поговори с профессором МакГонагалл, прежде чем продолжать.</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хотя и немного холодно.</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всё-таки нам надо прекратить, — сказала она.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 Ты не поним</w:t>
      </w:r>
      <w:r w:rsidDel="00000000" w:rsidR="00000000" w:rsidRPr="00000000">
        <w:rPr>
          <w:rFonts w:ascii="Times New Roman" w:cs="Times New Roman" w:eastAsia="Times New Roman" w:hAnsi="Times New Roman"/>
          <w:sz w:val="24"/>
          <w:szCs w:val="24"/>
          <w:rtl w:val="0"/>
        </w:rPr>
        <w:t xml:space="preserve">аешь, что это </w:t>
      </w:r>
      <w:r w:rsidDel="00000000" w:rsidR="00000000" w:rsidRPr="00000000">
        <w:rPr>
          <w:rFonts w:ascii="Times New Roman" w:cs="Times New Roman" w:eastAsia="Times New Roman" w:hAnsi="Times New Roman"/>
          <w:sz w:val="24"/>
          <w:szCs w:val="24"/>
          <w:rtl w:val="0"/>
        </w:rPr>
        <w:t xml:space="preserve">значит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правда опасно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 Гермиона. — И если мы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способны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открытия, то это</w:t>
      </w:r>
      <w:r w:rsidDel="00000000" w:rsidR="00000000" w:rsidRPr="00000000">
        <w:rPr>
          <w:rFonts w:ascii="Times New Roman" w:cs="Times New Roman" w:eastAsia="Times New Roman" w:hAnsi="Times New Roman"/>
          <w:sz w:val="24"/>
          <w:szCs w:val="24"/>
          <w:rtl w:val="0"/>
        </w:rPr>
        <w:t xml:space="preserve"> ещё опаснее! Мы слишком молоды! Мы уже сделали большую ошибку, в следующий раз мы можем просто погибнуть!</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Гермиону передёрнуло.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в сторону и сделал несколько глубоких вдохов.</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не пытайся делать открытия в одиночку, Гарри, — срывающимся голосом попросила Гермиона. — Пожалуйста.</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Пожалуйста, не вынуждай меня решать, стоит ли рассказать профессору Флитвику.</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этот раз тишина длилась дольше.</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была уверена, следует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отвечать, но...</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учился, эм, вневременной физике, так?</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что ты сделал, — неуверенно сказала Гермиона, — не было следствием наших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У тебя получилось, потому что ты прочитал уйму книг.</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затем закрыл его. По его лицу было видно, что он недоволен.</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ответил Гарри. — Предлагаю так: мы учимся, и если я придумаю эксперимент, который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будет стоить того, чтобы его </w:t>
      </w:r>
      <w:r w:rsidDel="00000000" w:rsidR="00000000" w:rsidRPr="00000000">
        <w:rPr>
          <w:rFonts w:ascii="Times New Roman" w:cs="Times New Roman" w:eastAsia="Times New Roman" w:hAnsi="Times New Roman"/>
          <w:sz w:val="24"/>
          <w:szCs w:val="24"/>
          <w:rtl w:val="0"/>
        </w:rPr>
        <w:t xml:space="preserve">провели</w:t>
      </w:r>
      <w:r w:rsidDel="00000000" w:rsidR="00000000" w:rsidRPr="00000000">
        <w:rPr>
          <w:rFonts w:ascii="Times New Roman" w:cs="Times New Roman" w:eastAsia="Times New Roman" w:hAnsi="Times New Roman"/>
          <w:sz w:val="24"/>
          <w:szCs w:val="24"/>
          <w:rtl w:val="0"/>
        </w:rPr>
        <w:t xml:space="preserve">, мы попробуем это сделать, после того как я спрошу профессора.</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Согласна, — Гермиона не упала от облегчения только потому, что уже сидела.</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Идём обедать? — </w:t>
      </w:r>
      <w:r w:rsidDel="00000000" w:rsidR="00000000" w:rsidRPr="00000000">
        <w:rPr>
          <w:rFonts w:ascii="Times New Roman" w:cs="Times New Roman" w:eastAsia="Times New Roman" w:hAnsi="Times New Roman"/>
          <w:sz w:val="24"/>
          <w:szCs w:val="24"/>
          <w:rtl w:val="0"/>
        </w:rPr>
        <w:t xml:space="preserve">осторожно предложил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Да. Обед — это хорошая мысль. Сейчас — особенно.</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Оперевшись о каменную стену, она начала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подниматься, морщ</w:t>
      </w:r>
      <w:r w:rsidDel="00000000" w:rsidR="00000000" w:rsidRPr="00000000">
        <w:rPr>
          <w:rFonts w:ascii="Times New Roman" w:cs="Times New Roman" w:eastAsia="Times New Roman" w:hAnsi="Times New Roman"/>
          <w:sz w:val="24"/>
          <w:szCs w:val="24"/>
          <w:rtl w:val="0"/>
        </w:rPr>
        <w:t xml:space="preserve">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боли в мышцах...</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 на неё палочку и произнёс:</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 Тяжесть в ногах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уменьшилась до терпимой.</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мелькнула улыбка.</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Можно </w:t>
      </w:r>
      <w:r w:rsidDel="00000000" w:rsidR="00000000" w:rsidRPr="00000000">
        <w:rPr>
          <w:rFonts w:ascii="Times New Roman" w:cs="Times New Roman" w:eastAsia="Times New Roman" w:hAnsi="Times New Roman"/>
          <w:sz w:val="24"/>
          <w:szCs w:val="24"/>
          <w:rtl w:val="0"/>
        </w:rPr>
        <w:t xml:space="preserve">приподнять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 даже если не можешь его полностью левитировать. Помнишь тот эксперимент?</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беспомощно улыбнулась в ответ. Хотя и подумала, что ей стоило рассердиться.</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хватило только на пять минут,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 саму </w:t>
      </w:r>
      <w:r w:rsidDel="00000000" w:rsidR="00000000" w:rsidRPr="00000000">
        <w:rPr>
          <w:rFonts w:ascii="Times New Roman" w:cs="Times New Roman" w:eastAsia="Times New Roman" w:hAnsi="Times New Roman"/>
          <w:sz w:val="24"/>
          <w:szCs w:val="24"/>
          <w:rtl w:val="0"/>
        </w:rPr>
        <w:t xml:space="preserve">идею </w:t>
      </w:r>
      <w:r w:rsidDel="00000000" w:rsidR="00000000" w:rsidRPr="00000000">
        <w:rPr>
          <w:rFonts w:ascii="Times New Roman" w:cs="Times New Roman" w:eastAsia="Times New Roman" w:hAnsi="Times New Roman"/>
          <w:sz w:val="24"/>
          <w:szCs w:val="24"/>
          <w:rtl w:val="0"/>
        </w:rPr>
        <w:t xml:space="preserve">она была благодарна.</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посмотрела на Дамблдора. В ответном взгляде тоже читался вопрос.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что-нибудь поняли?</w:t>
      </w:r>
      <w:r w:rsidDel="00000000" w:rsidR="00000000" w:rsidRPr="00000000">
        <w:rPr>
          <w:rFonts w:ascii="Times New Roman" w:cs="Times New Roman" w:eastAsia="Times New Roman" w:hAnsi="Times New Roman"/>
          <w:sz w:val="24"/>
          <w:szCs w:val="24"/>
          <w:rtl w:val="0"/>
        </w:rPr>
        <w:t xml:space="preserve"> — смущённо спросил д</w:t>
      </w:r>
      <w:r w:rsidDel="00000000" w:rsidR="00000000" w:rsidRPr="00000000">
        <w:rPr>
          <w:rFonts w:ascii="Times New Roman" w:cs="Times New Roman" w:eastAsia="Times New Roman" w:hAnsi="Times New Roman"/>
          <w:sz w:val="24"/>
          <w:szCs w:val="24"/>
          <w:rtl w:val="0"/>
        </w:rPr>
        <w:t xml:space="preserve">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её мнению, это была </w:t>
      </w:r>
      <w:r w:rsidDel="00000000" w:rsidR="00000000" w:rsidRPr="00000000">
        <w:rPr>
          <w:rFonts w:ascii="Times New Roman" w:cs="Times New Roman" w:eastAsia="Times New Roman" w:hAnsi="Times New Roman"/>
          <w:sz w:val="24"/>
          <w:szCs w:val="24"/>
          <w:rtl w:val="0"/>
        </w:rPr>
        <w:t xml:space="preserve">самая </w:t>
      </w:r>
      <w:r w:rsidDel="00000000" w:rsidR="00000000" w:rsidRPr="00000000">
        <w:rPr>
          <w:rFonts w:ascii="Times New Roman" w:cs="Times New Roman" w:eastAsia="Times New Roman" w:hAnsi="Times New Roman"/>
          <w:sz w:val="24"/>
          <w:szCs w:val="24"/>
          <w:rtl w:val="0"/>
        </w:rPr>
        <w:t xml:space="preserve">отборн</w:t>
      </w:r>
      <w:r w:rsidDel="00000000" w:rsidR="00000000" w:rsidRPr="00000000">
        <w:rPr>
          <w:rFonts w:ascii="Times New Roman" w:cs="Times New Roman" w:eastAsia="Times New Roman" w:hAnsi="Times New Roman"/>
          <w:sz w:val="24"/>
          <w:szCs w:val="24"/>
          <w:rtl w:val="0"/>
        </w:rPr>
        <w:t xml:space="preserve">ейш</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какую</w:t>
      </w:r>
      <w:r w:rsidDel="00000000" w:rsidR="00000000" w:rsidRPr="00000000">
        <w:rPr>
          <w:rFonts w:ascii="Times New Roman" w:cs="Times New Roman" w:eastAsia="Times New Roman" w:hAnsi="Times New Roman"/>
          <w:sz w:val="24"/>
          <w:szCs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Del="00000000" w:rsidR="00000000" w:rsidRPr="00000000">
        <w:rPr>
          <w:rFonts w:ascii="Times New Roman" w:cs="Times New Roman" w:eastAsia="Times New Roman" w:hAnsi="Times New Roman"/>
          <w:sz w:val="24"/>
          <w:szCs w:val="24"/>
          <w:rtl w:val="0"/>
        </w:rPr>
        <w:t xml:space="preserve">олученными заранее чёткими инструкциями.</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нет, — ответила она, поджав губы.</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Стало быть, — </w:t>
      </w: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втроём стояли в личной </w:t>
      </w:r>
      <w:r w:rsidDel="00000000" w:rsidR="00000000" w:rsidRPr="00000000">
        <w:rPr>
          <w:rFonts w:ascii="Times New Roman" w:cs="Times New Roman" w:eastAsia="Times New Roman" w:hAnsi="Times New Roman"/>
          <w:sz w:val="24"/>
          <w:szCs w:val="24"/>
          <w:rtl w:val="0"/>
        </w:rPr>
        <w:t xml:space="preserve">директорской мастерской </w:t>
      </w:r>
      <w:r w:rsidDel="00000000" w:rsidR="00000000" w:rsidRPr="00000000">
        <w:rPr>
          <w:rFonts w:ascii="Times New Roman" w:cs="Times New Roman" w:eastAsia="Times New Roman" w:hAnsi="Times New Roman"/>
          <w:sz w:val="24"/>
          <w:szCs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Del="00000000" w:rsidR="00000000" w:rsidRPr="00000000">
        <w:rPr>
          <w:rFonts w:ascii="Times New Roman" w:cs="Times New Roman" w:eastAsia="Times New Roman" w:hAnsi="Times New Roman"/>
          <w:sz w:val="24"/>
          <w:szCs w:val="24"/>
          <w:rtl w:val="0"/>
        </w:rPr>
        <w:t xml:space="preserve">исследования в области трансфигурации</w:t>
      </w:r>
      <w:r w:rsidDel="00000000" w:rsidR="00000000" w:rsidRPr="00000000">
        <w:rPr>
          <w:rFonts w:ascii="Times New Roman" w:cs="Times New Roman" w:eastAsia="Times New Roman" w:hAnsi="Times New Roman"/>
          <w:sz w:val="24"/>
          <w:szCs w:val="24"/>
          <w:rtl w:val="0"/>
        </w:rPr>
        <w:t xml:space="preserve"> были одним из любимых занятий директора. Она знала, что в последнее время он крайне занят, но чтобы настолько...</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теперь Гарри собирается напрасно отнять у директора ещё больше времени. Впрочем, она не могла винить за это </w:t>
      </w:r>
      <w:r w:rsidDel="00000000" w:rsidR="00000000" w:rsidRPr="00000000">
        <w:rPr>
          <w:rFonts w:ascii="Times New Roman" w:cs="Times New Roman" w:eastAsia="Times New Roman" w:hAnsi="Times New Roman"/>
          <w:sz w:val="24"/>
          <w:szCs w:val="24"/>
          <w:rtl w:val="0"/>
        </w:rPr>
        <w:t xml:space="preserve">мальчика</w:t>
      </w:r>
      <w:r w:rsidDel="00000000" w:rsidR="00000000" w:rsidRPr="00000000">
        <w:rPr>
          <w:rFonts w:ascii="Times New Roman" w:cs="Times New Roman" w:eastAsia="Times New Roman" w:hAnsi="Times New Roman"/>
          <w:sz w:val="24"/>
          <w:szCs w:val="24"/>
          <w:rtl w:val="0"/>
        </w:rPr>
        <w:t xml:space="preserve">. Он всё сделал правильно, когда пришёл к ней и объявил, что у него появилась мысль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поводу такой трансфигурации, которая считается невозможной. В свою очередь, она поступила именно так, как ей </w:t>
      </w:r>
      <w:r w:rsidDel="00000000" w:rsidR="00000000" w:rsidRPr="00000000">
        <w:rPr>
          <w:rFonts w:ascii="Times New Roman" w:cs="Times New Roman" w:eastAsia="Times New Roman" w:hAnsi="Times New Roman"/>
          <w:sz w:val="24"/>
          <w:szCs w:val="24"/>
          <w:rtl w:val="0"/>
        </w:rPr>
        <w:t xml:space="preserve">сказали: </w:t>
      </w:r>
      <w:r w:rsidDel="00000000" w:rsidR="00000000" w:rsidRPr="00000000">
        <w:rPr>
          <w:rFonts w:ascii="Times New Roman" w:cs="Times New Roman" w:eastAsia="Times New Roman" w:hAnsi="Times New Roman"/>
          <w:sz w:val="24"/>
          <w:szCs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сразу рассказал, что именно он считает возможным сделать, она бы и пальцем не шевельнула.</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 глубоко вздохнула, но, похоже, Дамблдор принял это со всей серьёзностью.</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Идея Гарри происходила из банального </w:t>
      </w:r>
      <w:r w:rsidDel="00000000" w:rsidR="00000000" w:rsidRPr="00000000">
        <w:rPr>
          <w:rFonts w:ascii="Times New Roman" w:cs="Times New Roman" w:eastAsia="Times New Roman" w:hAnsi="Times New Roman"/>
          <w:sz w:val="24"/>
          <w:szCs w:val="24"/>
          <w:rtl w:val="0"/>
        </w:rPr>
        <w:t xml:space="preserve">незнания</w:t>
      </w:r>
      <w:r w:rsidDel="00000000" w:rsidR="00000000" w:rsidRPr="00000000">
        <w:rPr>
          <w:rFonts w:ascii="Times New Roman" w:cs="Times New Roman" w:eastAsia="Times New Roman" w:hAnsi="Times New Roman"/>
          <w:sz w:val="24"/>
          <w:szCs w:val="24"/>
          <w:rtl w:val="0"/>
        </w:rPr>
        <w:t xml:space="preserve">, ничего более. Если вы превращаете половину металлического шара в стекло, то весь шар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меняется. Чтобы изменить часть, надо изменить весь предмет. </w:t>
      </w:r>
      <w:r w:rsidDel="00000000" w:rsidR="00000000" w:rsidRPr="00000000">
        <w:rPr>
          <w:rFonts w:ascii="Times New Roman" w:cs="Times New Roman" w:eastAsia="Times New Roman" w:hAnsi="Times New Roman"/>
          <w:sz w:val="24"/>
          <w:szCs w:val="24"/>
          <w:rtl w:val="0"/>
        </w:rPr>
        <w:t xml:space="preserve">Вы берёте некоторый объект и заменяете его другим объектом. Что бы могла значить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неизбежно меняете целое.</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согласился Дамблдор. — Но ведь Гарри — герой, а герои могут делать даже логически невозможное.</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 закатила глаза, если б не </w:t>
      </w:r>
      <w:r w:rsidDel="00000000" w:rsidR="00000000" w:rsidRPr="00000000">
        <w:rPr>
          <w:rFonts w:ascii="Times New Roman" w:cs="Times New Roman" w:eastAsia="Times New Roman" w:hAnsi="Times New Roman"/>
          <w:sz w:val="24"/>
          <w:szCs w:val="24"/>
          <w:rtl w:val="0"/>
        </w:rPr>
        <w:t xml:space="preserve">привыкла к таким </w:t>
      </w:r>
      <w:r w:rsidDel="00000000" w:rsidR="00000000" w:rsidRPr="00000000">
        <w:rPr>
          <w:rFonts w:ascii="Times New Roman" w:cs="Times New Roman" w:eastAsia="Times New Roman" w:hAnsi="Times New Roman"/>
          <w:sz w:val="24"/>
          <w:szCs w:val="24"/>
          <w:rtl w:val="0"/>
        </w:rPr>
        <w:t xml:space="preserve">высказываниям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много лет назад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Допустим, это возможно, — сказал директор, — </w:t>
      </w:r>
      <w:r w:rsidDel="00000000" w:rsidR="00000000" w:rsidRPr="00000000">
        <w:rPr>
          <w:rFonts w:ascii="Times New Roman" w:cs="Times New Roman" w:eastAsia="Times New Roman" w:hAnsi="Times New Roman"/>
          <w:sz w:val="24"/>
          <w:szCs w:val="24"/>
          <w:rtl w:val="0"/>
        </w:rPr>
        <w:t xml:space="preserve">есть ли у вас какие-либо основания полагать, что эта</w:t>
      </w:r>
      <w:r w:rsidDel="00000000" w:rsidR="00000000" w:rsidRPr="00000000">
        <w:rPr>
          <w:rFonts w:ascii="Times New Roman" w:cs="Times New Roman" w:eastAsia="Times New Roman" w:hAnsi="Times New Roman"/>
          <w:sz w:val="24"/>
          <w:szCs w:val="24"/>
          <w:rtl w:val="0"/>
        </w:rPr>
        <w:t xml:space="preserve"> трансфигурация </w:t>
      </w:r>
      <w:r w:rsidDel="00000000" w:rsidR="00000000" w:rsidRPr="00000000">
        <w:rPr>
          <w:rFonts w:ascii="Times New Roman" w:cs="Times New Roman" w:eastAsia="Times New Roman" w:hAnsi="Times New Roman"/>
          <w:sz w:val="24"/>
          <w:szCs w:val="24"/>
          <w:rtl w:val="0"/>
        </w:rPr>
        <w:t xml:space="preserve">будет отличаться от обычной?</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 так думаю</w:t>
      </w:r>
      <w:r w:rsidDel="00000000" w:rsidR="00000000" w:rsidRPr="00000000">
        <w:rPr>
          <w:rFonts w:ascii="Times New Roman" w:cs="Times New Roman" w:eastAsia="Times New Roman" w:hAnsi="Times New Roman"/>
          <w:sz w:val="24"/>
          <w:szCs w:val="24"/>
          <w:rtl w:val="0"/>
        </w:rPr>
        <w:t xml:space="preserve">. Гарри, если твоя теория верна, подразумевается, что ты совершишь в точности такую же трансфигурацию, как и всегда, просто прилагая усилия к части предмета вместо целого? Больше 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отличий?</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твёрдо ответил Гарри. — В этом вся суть.</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вновь посмотрел на неё.</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вы можете предположить, почему подобная трансфигурация может быть опасна?</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она, покопавшись в памяти.</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w:t>
      </w:r>
      <w:r w:rsidDel="00000000" w:rsidR="00000000" w:rsidRPr="00000000">
        <w:rPr>
          <w:rFonts w:ascii="Times New Roman" w:cs="Times New Roman" w:eastAsia="Times New Roman" w:hAnsi="Times New Roman"/>
          <w:sz w:val="24"/>
          <w:szCs w:val="24"/>
          <w:rtl w:val="0"/>
        </w:rPr>
        <w:t xml:space="preserve">, — заметил директор. — Хорошо, поскольку это превращение должно быть во всех отношениях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полностью аналогично обычной трансфигурации и мы не можем </w:t>
      </w:r>
      <w:r w:rsidDel="00000000" w:rsidR="00000000" w:rsidRPr="00000000">
        <w:rPr>
          <w:rFonts w:ascii="Times New Roman" w:cs="Times New Roman" w:eastAsia="Times New Roman" w:hAnsi="Times New Roman"/>
          <w:sz w:val="24"/>
          <w:szCs w:val="24"/>
          <w:rtl w:val="0"/>
        </w:rPr>
        <w:t xml:space="preserve">предположить, почему </w:t>
      </w:r>
      <w:r w:rsidDel="00000000" w:rsidR="00000000" w:rsidRPr="00000000">
        <w:rPr>
          <w:rFonts w:ascii="Times New Roman" w:cs="Times New Roman" w:eastAsia="Times New Roman" w:hAnsi="Times New Roman"/>
          <w:sz w:val="24"/>
          <w:szCs w:val="24"/>
          <w:rtl w:val="0"/>
        </w:rPr>
        <w:t xml:space="preserve">оно может быть опасным, считаю, что второго уровня пред</w:t>
      </w:r>
      <w:r w:rsidDel="00000000" w:rsidR="00000000" w:rsidRPr="00000000">
        <w:rPr>
          <w:rFonts w:ascii="Times New Roman" w:cs="Times New Roman" w:eastAsia="Times New Roman" w:hAnsi="Times New Roman"/>
          <w:sz w:val="24"/>
          <w:szCs w:val="24"/>
          <w:rtl w:val="0"/>
        </w:rPr>
        <w:t xml:space="preserve">осторожности </w:t>
      </w:r>
      <w:r w:rsidDel="00000000" w:rsidR="00000000" w:rsidRPr="00000000">
        <w:rPr>
          <w:rFonts w:ascii="Times New Roman" w:cs="Times New Roman" w:eastAsia="Times New Roman" w:hAnsi="Times New Roman"/>
          <w:sz w:val="24"/>
          <w:szCs w:val="24"/>
          <w:rtl w:val="0"/>
        </w:rPr>
        <w:t xml:space="preserve">будет достаточно.</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Del="00000000" w:rsidR="00000000" w:rsidRPr="00000000">
        <w:rPr>
          <w:rFonts w:ascii="Times New Roman" w:cs="Times New Roman" w:eastAsia="Times New Roman" w:hAnsi="Times New Roman"/>
          <w:sz w:val="24"/>
          <w:szCs w:val="24"/>
          <w:rtl w:val="0"/>
        </w:rPr>
        <w:t xml:space="preserve">в буквальном смысле</w:t>
      </w:r>
      <w:r w:rsidDel="00000000" w:rsidR="00000000" w:rsidRPr="00000000">
        <w:rPr>
          <w:rFonts w:ascii="Times New Roman" w:cs="Times New Roman" w:eastAsia="Times New Roman" w:hAnsi="Times New Roman"/>
          <w:sz w:val="24"/>
          <w:szCs w:val="24"/>
          <w:rtl w:val="0"/>
        </w:rPr>
        <w:t xml:space="preserve"> тысячи экспериментов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 никогда </w:t>
      </w:r>
      <w:r w:rsidDel="00000000" w:rsidR="00000000" w:rsidRPr="00000000">
        <w:rPr>
          <w:rFonts w:ascii="Times New Roman" w:cs="Times New Roman" w:eastAsia="Times New Roman" w:hAnsi="Times New Roman"/>
          <w:sz w:val="24"/>
          <w:szCs w:val="24"/>
          <w:rtl w:val="0"/>
        </w:rPr>
        <w:t xml:space="preserve">не принимал недостаточных мер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даже использовал трансфигурацию </w:t>
      </w:r>
      <w:r w:rsidDel="00000000" w:rsidR="00000000" w:rsidRPr="00000000">
        <w:rPr>
          <w:rFonts w:ascii="Times New Roman" w:cs="Times New Roman" w:eastAsia="Times New Roman" w:hAnsi="Times New Roman"/>
          <w:sz w:val="24"/>
          <w:szCs w:val="24"/>
          <w:rtl w:val="0"/>
        </w:rPr>
        <w:t xml:space="preserve">в бо</w:t>
      </w:r>
      <w:r w:rsidDel="00000000" w:rsidR="00000000" w:rsidRPr="00000000">
        <w:rPr>
          <w:rFonts w:ascii="Times New Roman" w:cs="Times New Roman" w:eastAsia="Times New Roman" w:hAnsi="Times New Roman"/>
          <w:sz w:val="24"/>
          <w:szCs w:val="24"/>
          <w:rtl w:val="0"/>
        </w:rPr>
        <w:t xml:space="preserve">ю и всё ещё был жив</w:t>
      </w:r>
      <w:r w:rsidDel="00000000" w:rsidR="00000000" w:rsidRPr="00000000">
        <w:rPr>
          <w:rFonts w:ascii="Times New Roman" w:cs="Times New Roman" w:eastAsia="Times New Roman" w:hAnsi="Times New Roman"/>
          <w:sz w:val="24"/>
          <w:szCs w:val="24"/>
          <w:rtl w:val="0"/>
        </w:rPr>
        <w:t xml:space="preserve">. Если директор считает, что второго уровня достаточно, значит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у Гарри ничего не получится.</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профессора занялись подготовкой защитных заклинаний и следящих </w:t>
      </w:r>
      <w:r w:rsidDel="00000000" w:rsidR="00000000" w:rsidRPr="00000000">
        <w:rPr>
          <w:rFonts w:ascii="Times New Roman" w:cs="Times New Roman" w:eastAsia="Times New Roman" w:hAnsi="Times New Roman"/>
          <w:sz w:val="24"/>
          <w:szCs w:val="24"/>
          <w:rtl w:val="0"/>
        </w:rPr>
        <w:t xml:space="preserve">плетений</w:t>
      </w:r>
      <w:r w:rsidDel="00000000" w:rsidR="00000000" w:rsidRPr="00000000">
        <w:rPr>
          <w:rFonts w:ascii="Times New Roman" w:cs="Times New Roman" w:eastAsia="Times New Roman" w:hAnsi="Times New Roman"/>
          <w:sz w:val="24"/>
          <w:szCs w:val="24"/>
          <w:rtl w:val="0"/>
        </w:rPr>
        <w:t xml:space="preserve">, наиболее важное из которых определяло утечку трансфигурированного материала в воздух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будет окружён отдельной силовой оболочкой со своим собственным запасом воздуха, и лишь палочке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 опаской наблюдал за их действиями.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кивнул.</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спустя, уже будучи пристёгнут ремнями к </w:t>
      </w:r>
      <w:r w:rsidDel="00000000" w:rsidR="00000000" w:rsidRPr="00000000">
        <w:rPr>
          <w:rFonts w:ascii="Times New Roman" w:cs="Times New Roman" w:eastAsia="Times New Roman" w:hAnsi="Times New Roman"/>
          <w:sz w:val="24"/>
          <w:szCs w:val="24"/>
          <w:rtl w:val="0"/>
        </w:rPr>
        <w:t xml:space="preserve">креслу-катапульте</w:t>
      </w:r>
      <w:r w:rsidDel="00000000" w:rsidR="00000000" w:rsidRPr="00000000">
        <w:rPr>
          <w:rFonts w:ascii="Times New Roman" w:cs="Times New Roman" w:eastAsia="Times New Roman" w:hAnsi="Times New Roman"/>
          <w:sz w:val="24"/>
          <w:szCs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несколько минут </w:t>
      </w:r>
      <w:r w:rsidDel="00000000" w:rsidR="00000000" w:rsidRPr="00000000">
        <w:rPr>
          <w:rFonts w:ascii="Times New Roman" w:cs="Times New Roman" w:eastAsia="Times New Roman" w:hAnsi="Times New Roman"/>
          <w:sz w:val="24"/>
          <w:szCs w:val="24"/>
          <w:rtl w:val="0"/>
        </w:rPr>
        <w:t xml:space="preserve">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Минерва прислонилась к стене, чтобы не упасть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шаре, в том месте, </w:t>
      </w:r>
      <w:r w:rsidDel="00000000" w:rsidR="00000000" w:rsidRPr="00000000">
        <w:rPr>
          <w:rFonts w:ascii="Times New Roman" w:cs="Times New Roman" w:eastAsia="Times New Roman" w:hAnsi="Times New Roman"/>
          <w:sz w:val="24"/>
          <w:szCs w:val="24"/>
          <w:rtl w:val="0"/>
        </w:rPr>
        <w:t xml:space="preserve">где была прижата</w:t>
      </w:r>
      <w:r w:rsidDel="00000000" w:rsidR="00000000" w:rsidRPr="00000000">
        <w:rPr>
          <w:rFonts w:ascii="Times New Roman" w:cs="Times New Roman" w:eastAsia="Times New Roman" w:hAnsi="Times New Roman"/>
          <w:sz w:val="24"/>
          <w:szCs w:val="24"/>
          <w:rtl w:val="0"/>
        </w:rPr>
        <w:t xml:space="preserve"> палочка Гарри, виднелся небольшой участок стекла.</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произнёс «Я ведь вам говорил!», но самодовольное выражение на его вспотевшем лице было вполне </w:t>
      </w:r>
      <w:r w:rsidDel="00000000" w:rsidR="00000000" w:rsidRPr="00000000">
        <w:rPr>
          <w:rFonts w:ascii="Times New Roman" w:cs="Times New Roman" w:eastAsia="Times New Roman" w:hAnsi="Times New Roman"/>
          <w:sz w:val="24"/>
          <w:szCs w:val="24"/>
          <w:rtl w:val="0"/>
        </w:rPr>
        <w:t xml:space="preserve">красноречивым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начал исследовать шар с помощью аналитических заклинаний. Он выглядел всё более и более заинтригованным и, к</w:t>
      </w:r>
      <w:r w:rsidDel="00000000" w:rsidR="00000000" w:rsidRPr="00000000">
        <w:rPr>
          <w:rFonts w:ascii="Times New Roman" w:cs="Times New Roman" w:eastAsia="Times New Roman" w:hAnsi="Times New Roman"/>
          <w:sz w:val="24"/>
          <w:szCs w:val="24"/>
          <w:rtl w:val="0"/>
        </w:rPr>
        <w:t xml:space="preserve">азалось, помолодел лет на тридцать.</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ограничение?</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Del="00000000" w:rsidR="00000000" w:rsidRPr="00000000">
        <w:rPr>
          <w:rFonts w:ascii="Times New Roman" w:cs="Times New Roman" w:eastAsia="Times New Roman" w:hAnsi="Times New Roman"/>
          <w:sz w:val="24"/>
          <w:szCs w:val="24"/>
          <w:rtl w:val="0"/>
        </w:rPr>
        <w:t xml:space="preserve">о реальности, открытой учёными, которая лежит в основе реальности</w:t>
      </w:r>
      <w:r w:rsidDel="00000000" w:rsidR="00000000" w:rsidRPr="00000000">
        <w:rPr>
          <w:rFonts w:ascii="Times New Roman" w:cs="Times New Roman" w:eastAsia="Times New Roman" w:hAnsi="Times New Roman"/>
          <w:sz w:val="24"/>
          <w:szCs w:val="24"/>
          <w:rtl w:val="0"/>
        </w:rPr>
        <w:t xml:space="preserve"> обыденной.</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да и да, конечно, — ответил Гарри.</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забыть про логическую невозможность, частичная трансфигурация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ничем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отличалась от обычной.</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мороженым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поздравления, мистер Поттер! — </w:t>
      </w:r>
      <w:r w:rsidDel="00000000" w:rsidR="00000000" w:rsidRPr="00000000">
        <w:rPr>
          <w:rFonts w:ascii="Times New Roman" w:cs="Times New Roman" w:eastAsia="Times New Roman" w:hAnsi="Times New Roman"/>
          <w:sz w:val="24"/>
          <w:szCs w:val="24"/>
          <w:rtl w:val="0"/>
        </w:rPr>
        <w:t xml:space="preserve">искренне </w:t>
      </w:r>
      <w:r w:rsidDel="00000000" w:rsidR="00000000" w:rsidRPr="00000000">
        <w:rPr>
          <w:rFonts w:ascii="Times New Roman" w:cs="Times New Roman" w:eastAsia="Times New Roman" w:hAnsi="Times New Roman"/>
          <w:sz w:val="24"/>
          <w:szCs w:val="24"/>
          <w:rtl w:val="0"/>
        </w:rPr>
        <w:t xml:space="preserve">сказала профессор МакГонагалл. Она готова была спорить на что угодно, что ничего не получится.</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самом деле, поздравляю, — согласился Дамблдор. — </w:t>
      </w:r>
      <w:r w:rsidDel="00000000" w:rsidR="00000000" w:rsidRPr="00000000">
        <w:rPr>
          <w:rFonts w:ascii="Times New Roman" w:cs="Times New Roman" w:eastAsia="Times New Roman" w:hAnsi="Times New Roman"/>
          <w:sz w:val="24"/>
          <w:szCs w:val="24"/>
          <w:rtl w:val="0"/>
        </w:rPr>
        <w:t xml:space="preserve">Даже я первое оригинальное открытие в трансфигурации совершил только в четырнадцать лет</w:t>
      </w:r>
      <w:r w:rsidDel="00000000" w:rsidR="00000000" w:rsidRPr="00000000">
        <w:rPr>
          <w:rFonts w:ascii="Times New Roman" w:cs="Times New Roman" w:eastAsia="Times New Roman" w:hAnsi="Times New Roman"/>
          <w:sz w:val="24"/>
          <w:szCs w:val="24"/>
          <w:rtl w:val="0"/>
        </w:rPr>
        <w:t xml:space="preserve">. Со времён Доротеи Сеньяк ни один гений не расцветал так рано.</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смущённо ответил Гарри.</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 мне бы не хотелось никого отдавать в руки инквизиции, но я действительно рассказал одному ученику...</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сорвалось с губ МакГонагалл как взрыв: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обсуждали совершенно новый вид трансфигурации с </w:t>
      </w:r>
      <w:r w:rsidDel="00000000" w:rsidR="00000000" w:rsidRPr="00000000">
        <w:rPr>
          <w:rFonts w:ascii="Times New Roman" w:cs="Times New Roman" w:eastAsia="Times New Roman" w:hAnsi="Times New Roman"/>
          <w:sz w:val="24"/>
          <w:szCs w:val="24"/>
          <w:rtl w:val="0"/>
        </w:rPr>
        <w:t xml:space="preserve">учеником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прежде, чем проконсультироваться </w:t>
      </w:r>
      <w:r w:rsidDel="00000000" w:rsidR="00000000" w:rsidRPr="00000000">
        <w:rPr>
          <w:rFonts w:ascii="Times New Roman" w:cs="Times New Roman" w:eastAsia="Times New Roman" w:hAnsi="Times New Roman"/>
          <w:sz w:val="24"/>
          <w:szCs w:val="24"/>
          <w:rtl w:val="0"/>
        </w:rPr>
        <w:t xml:space="preserve">с признанным авторитетом</w:t>
      </w:r>
      <w:r w:rsidDel="00000000" w:rsidR="00000000" w:rsidRPr="00000000">
        <w:rPr>
          <w:rFonts w:ascii="Times New Roman" w:cs="Times New Roman" w:eastAsia="Times New Roman" w:hAnsi="Times New Roman"/>
          <w:sz w:val="24"/>
          <w:szCs w:val="24"/>
          <w:rtl w:val="0"/>
        </w:rPr>
        <w:t xml:space="preserve">? Вы понимаете, насколько это </w:t>
      </w:r>
      <w:r w:rsidDel="00000000" w:rsidR="00000000" w:rsidRPr="00000000">
        <w:rPr>
          <w:rFonts w:ascii="Times New Roman" w:cs="Times New Roman" w:eastAsia="Times New Roman" w:hAnsi="Times New Roman"/>
          <w:sz w:val="24"/>
          <w:szCs w:val="24"/>
          <w:rtl w:val="0"/>
        </w:rPr>
        <w:t xml:space="preserve">безответственно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я не подумал, — прошептал Гарри.</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выглядел </w:t>
      </w:r>
      <w:r w:rsidDel="00000000" w:rsidR="00000000" w:rsidRPr="00000000">
        <w:rPr>
          <w:rFonts w:ascii="Times New Roman" w:cs="Times New Roman" w:eastAsia="Times New Roman" w:hAnsi="Times New Roman"/>
          <w:sz w:val="24"/>
          <w:szCs w:val="24"/>
          <w:rtl w:val="0"/>
        </w:rPr>
        <w:t xml:space="preserve">соответствующе </w:t>
      </w:r>
      <w:r w:rsidDel="00000000" w:rsidR="00000000" w:rsidRPr="00000000">
        <w:rPr>
          <w:rFonts w:ascii="Times New Roman" w:cs="Times New Roman" w:eastAsia="Times New Roman" w:hAnsi="Times New Roman"/>
          <w:sz w:val="24"/>
          <w:szCs w:val="24"/>
          <w:rtl w:val="0"/>
        </w:rPr>
        <w:t xml:space="preserve">испуганным, и Минерва немного расслабилась. По крайней мере он осознал, насколько был глуп.</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взять с мисс Грейнджер клятву держать это в тайне</w:t>
      </w:r>
      <w:r w:rsidDel="00000000" w:rsidR="00000000" w:rsidRPr="00000000">
        <w:rPr>
          <w:rFonts w:ascii="Times New Roman" w:cs="Times New Roman" w:eastAsia="Times New Roman" w:hAnsi="Times New Roman"/>
          <w:sz w:val="24"/>
          <w:szCs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 спросил Гарри.</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задала себе тот же вопрос. </w:t>
      </w:r>
      <w:r w:rsidDel="00000000" w:rsidR="00000000" w:rsidRPr="00000000">
        <w:rPr>
          <w:rFonts w:ascii="Times New Roman" w:cs="Times New Roman" w:eastAsia="Times New Roman" w:hAnsi="Times New Roman"/>
          <w:sz w:val="24"/>
          <w:szCs w:val="24"/>
          <w:rtl w:val="0"/>
        </w:rPr>
        <w:t xml:space="preserve">Она в который раз не поспевала за мыслями директора.</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кивнула, её решительное лицо не </w:t>
      </w:r>
      <w:r w:rsidDel="00000000" w:rsidR="00000000" w:rsidRPr="00000000">
        <w:rPr>
          <w:rFonts w:ascii="Times New Roman" w:cs="Times New Roman" w:eastAsia="Times New Roman" w:hAnsi="Times New Roman"/>
          <w:sz w:val="24"/>
          <w:szCs w:val="24"/>
          <w:rtl w:val="0"/>
        </w:rPr>
        <w:t xml:space="preserve">выдавало </w:t>
      </w:r>
      <w:r w:rsidDel="00000000" w:rsidR="00000000" w:rsidRPr="00000000">
        <w:rPr>
          <w:rFonts w:ascii="Times New Roman" w:cs="Times New Roman" w:eastAsia="Times New Roman" w:hAnsi="Times New Roman"/>
          <w:sz w:val="24"/>
          <w:szCs w:val="24"/>
          <w:rtl w:val="0"/>
        </w:rPr>
        <w:t xml:space="preserve">внутреннего смущения.</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так и сделайте, мистер Поттер.</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только</w:t>
      </w:r>
      <w:r w:rsidDel="00000000" w:rsidR="00000000" w:rsidRPr="00000000">
        <w:rPr>
          <w:rFonts w:ascii="Times New Roman" w:cs="Times New Roman" w:eastAsia="Times New Roman" w:hAnsi="Times New Roman"/>
          <w:sz w:val="24"/>
          <w:szCs w:val="24"/>
          <w:rtl w:val="0"/>
        </w:rPr>
        <w:t xml:space="preserve"> из стекла в железо и из железа в стекло, с мисс Грейнджер в качестве наблюдателя. И немедленно </w:t>
      </w:r>
      <w:r w:rsidDel="00000000" w:rsidR="00000000" w:rsidRPr="00000000">
        <w:rPr>
          <w:rFonts w:ascii="Times New Roman" w:cs="Times New Roman" w:eastAsia="Times New Roman" w:hAnsi="Times New Roman"/>
          <w:sz w:val="24"/>
          <w:szCs w:val="24"/>
          <w:rtl w:val="0"/>
        </w:rPr>
        <w:t xml:space="preserve">обратитесь </w:t>
      </w:r>
      <w:r w:rsidDel="00000000" w:rsidR="00000000" w:rsidRPr="00000000">
        <w:rPr>
          <w:rFonts w:ascii="Times New Roman" w:cs="Times New Roman" w:eastAsia="Times New Roman" w:hAnsi="Times New Roman"/>
          <w:sz w:val="24"/>
          <w:szCs w:val="24"/>
          <w:rtl w:val="0"/>
        </w:rPr>
        <w:t xml:space="preserve">к профессору, если кто-то из вас заподозрит какие-либо симптомы трансфигурационной болезни.</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выходе из мастерской, уже поворачивая дверную ручку, Гарри обернулся и сказал: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мы не разошлись, хочу спросить, не замечали ли вы что-нибудь необычное в профессоре Снейпе?</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Необычное? — удивился директор.</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имел в виду, не менялось ли его поведение в последние дни? — пояснил Гарри.</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замечал ничего такого... — медленно произн</w:t>
      </w:r>
      <w:del w:author="Alaric Lightin" w:id="3" w:date="2019-03-27T15:22:29Z">
        <w:r w:rsidDel="00000000" w:rsidR="00000000" w:rsidRPr="00000000">
          <w:rPr>
            <w:rFonts w:ascii="Times New Roman" w:cs="Times New Roman" w:eastAsia="Times New Roman" w:hAnsi="Times New Roman"/>
            <w:sz w:val="24"/>
            <w:szCs w:val="24"/>
            <w:rtl w:val="0"/>
          </w:rPr>
          <w:delText xml:space="preserve">е</w:delText>
        </w:r>
      </w:del>
      <w:ins w:author="Alaric Lightin" w:id="3" w:date="2019-03-27T15:22:29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с директор. — А почему ты спрашиваешь?</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хочу добавлять предвзятости вашим наблюдениям.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обратите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уважением поклонился им обоим и удалился.</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спросила Минерва, когда мальчик покинул комнату, — почему в</w:t>
      </w:r>
      <w:r w:rsidDel="00000000" w:rsidR="00000000" w:rsidRPr="00000000">
        <w:rPr>
          <w:rFonts w:ascii="Times New Roman" w:cs="Times New Roman" w:eastAsia="Times New Roman" w:hAnsi="Times New Roman"/>
          <w:sz w:val="24"/>
          <w:szCs w:val="24"/>
          <w:rtl w:val="0"/>
        </w:rPr>
        <w:t xml:space="preserve">ы сразу отн</w:t>
      </w:r>
      <w:r w:rsidDel="00000000" w:rsidR="00000000" w:rsidRPr="00000000">
        <w:rPr>
          <w:rFonts w:ascii="Times New Roman" w:cs="Times New Roman" w:eastAsia="Times New Roman" w:hAnsi="Times New Roman"/>
          <w:sz w:val="24"/>
          <w:szCs w:val="24"/>
          <w:rtl w:val="0"/>
        </w:rPr>
        <w:t xml:space="preserve">еслись к словам Гарри серьёзно? Я считала его идею совершенно невозможной!</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помрачнел.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той же причине, по которой всё произошедшее надо держать в тайне, Минерва. По той же причине, по которой я попросил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же прийти ко мне, если Гарри сделает подобное заявление.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 это сила, которая</w:t>
      </w:r>
      <w:r w:rsidDel="00000000" w:rsidR="00000000" w:rsidRPr="00000000">
        <w:rPr>
          <w:rFonts w:ascii="Times New Roman" w:cs="Times New Roman" w:eastAsia="Times New Roman" w:hAnsi="Times New Roman"/>
          <w:sz w:val="24"/>
          <w:szCs w:val="24"/>
          <w:rtl w:val="0"/>
        </w:rPr>
        <w:t xml:space="preserve"> неведома</w:t>
      </w:r>
      <w:r w:rsidDel="00000000" w:rsidR="00000000" w:rsidRPr="00000000">
        <w:rPr>
          <w:rFonts w:ascii="Times New Roman" w:cs="Times New Roman" w:eastAsia="Times New Roman" w:hAnsi="Times New Roman"/>
          <w:sz w:val="24"/>
          <w:szCs w:val="24"/>
          <w:rtl w:val="0"/>
        </w:rPr>
        <w:t xml:space="preserve"> Волдеморту.</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несколько секунд, прежде чем до неё дошёл смысл этих слов.</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холодная дрожь пронзила её, </w:t>
      </w:r>
      <w:r w:rsidDel="00000000" w:rsidR="00000000" w:rsidRPr="00000000">
        <w:rPr>
          <w:rFonts w:ascii="Times New Roman" w:cs="Times New Roman" w:eastAsia="Times New Roman" w:hAnsi="Times New Roman"/>
          <w:sz w:val="24"/>
          <w:szCs w:val="24"/>
          <w:rtl w:val="0"/>
        </w:rPr>
        <w:t xml:space="preserve">как пронзала каждый раз, когда она вспоминала.</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начиналось как </w:t>
      </w:r>
      <w:r w:rsidDel="00000000" w:rsidR="00000000" w:rsidRPr="00000000">
        <w:rPr>
          <w:rFonts w:ascii="Times New Roman" w:cs="Times New Roman" w:eastAsia="Times New Roman" w:hAnsi="Times New Roman"/>
          <w:sz w:val="24"/>
          <w:szCs w:val="24"/>
          <w:rtl w:val="0"/>
        </w:rPr>
        <w:t xml:space="preserve">обычное собеседование по трудоустройству, Си</w:t>
      </w:r>
      <w:del w:author="Alaric Lightin" w:id="4" w:date="2018-08-15T13:01:53Z">
        <w:commentRangeStart w:id="0"/>
        <w:r w:rsidDel="00000000" w:rsidR="00000000" w:rsidRPr="00000000">
          <w:rPr>
            <w:rFonts w:ascii="Times New Roman" w:cs="Times New Roman" w:eastAsia="Times New Roman" w:hAnsi="Times New Roman"/>
            <w:sz w:val="24"/>
            <w:szCs w:val="24"/>
            <w:rtl w:val="0"/>
          </w:rPr>
          <w:delText xml:space="preserve">б</w:delText>
        </w:r>
      </w:del>
      <w:ins w:author="Alaric Lightin" w:id="4" w:date="2018-08-15T13:01:5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в</w:t>
        </w:r>
      </w:ins>
      <w:r w:rsidDel="00000000" w:rsidR="00000000" w:rsidRPr="00000000">
        <w:rPr>
          <w:rFonts w:ascii="Times New Roman" w:cs="Times New Roman" w:eastAsia="Times New Roman" w:hAnsi="Times New Roman"/>
          <w:sz w:val="24"/>
          <w:szCs w:val="24"/>
          <w:rtl w:val="0"/>
        </w:rPr>
        <w:t xml:space="preserve">илла Трелони претендовала на должность пр</w:t>
      </w:r>
      <w:r w:rsidDel="00000000" w:rsidR="00000000" w:rsidRPr="00000000">
        <w:rPr>
          <w:rFonts w:ascii="Times New Roman" w:cs="Times New Roman" w:eastAsia="Times New Roman" w:hAnsi="Times New Roman"/>
          <w:sz w:val="24"/>
          <w:szCs w:val="24"/>
          <w:rtl w:val="0"/>
        </w:rPr>
        <w:t xml:space="preserve">офессора</w:t>
      </w:r>
      <w:r w:rsidDel="00000000" w:rsidR="00000000" w:rsidRPr="00000000">
        <w:rPr>
          <w:rFonts w:ascii="Times New Roman" w:cs="Times New Roman" w:eastAsia="Times New Roman" w:hAnsi="Times New Roman"/>
          <w:sz w:val="24"/>
          <w:szCs w:val="24"/>
          <w:rtl w:val="0"/>
        </w:rPr>
        <w:t xml:space="preserve"> прорицания…</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40" w:lineRule="auto"/>
        <w:ind w:left="5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i w:val="1"/>
          <w:sz w:val="24"/>
          <w:szCs w:val="24"/>
          <w:rtl w:val="0"/>
        </w:rPr>
        <w:t xml:space="preserve">УНИЧТОЖИТЬ ДРУГОГО, ПОЧТИ НИЧЕГО НЕ ОСТАВИВ,</w:t>
        <w:br w:type="textWrapping"/>
        <w:t xml:space="preserve">ИБО НЕ МОГУТ ИХ </w:t>
      </w:r>
      <w:r w:rsidDel="00000000" w:rsidR="00000000" w:rsidRPr="00000000">
        <w:rPr>
          <w:rFonts w:ascii="Times New Roman" w:cs="Times New Roman" w:eastAsia="Times New Roman" w:hAnsi="Times New Roman"/>
          <w:i w:val="1"/>
          <w:sz w:val="24"/>
          <w:szCs w:val="24"/>
          <w:rtl w:val="0"/>
        </w:rPr>
        <w:t xml:space="preserve">НЕСХОЖИЕ </w:t>
      </w:r>
      <w:r w:rsidDel="00000000" w:rsidR="00000000" w:rsidRPr="00000000">
        <w:rPr>
          <w:rFonts w:ascii="Times New Roman" w:cs="Times New Roman" w:eastAsia="Times New Roman" w:hAnsi="Times New Roman"/>
          <w:i w:val="1"/>
          <w:sz w:val="24"/>
          <w:szCs w:val="24"/>
          <w:rtl w:val="0"/>
        </w:rPr>
        <w:t xml:space="preserve">ДУШИ </w:t>
      </w:r>
      <w:r w:rsidDel="00000000" w:rsidR="00000000" w:rsidRPr="00000000">
        <w:rPr>
          <w:rFonts w:ascii="Times New Roman" w:cs="Times New Roman" w:eastAsia="Times New Roman" w:hAnsi="Times New Roman"/>
          <w:i w:val="1"/>
          <w:sz w:val="24"/>
          <w:szCs w:val="24"/>
          <w:rtl w:val="0"/>
        </w:rPr>
        <w:t xml:space="preserve">СУЩЕСТВОВАТЬ В ОДНОМ МИРЕ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жуткие слова, произнесённые тогда страшным гулким голосом, плохо ассоциировались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чем-то вроде частичной трансфигурации.</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w:t>
      </w:r>
      <w:r w:rsidDel="00000000" w:rsidR="00000000" w:rsidRPr="00000000">
        <w:rPr>
          <w:rFonts w:ascii="Times New Roman" w:cs="Times New Roman" w:eastAsia="Times New Roman" w:hAnsi="Times New Roman"/>
          <w:sz w:val="24"/>
          <w:szCs w:val="24"/>
          <w:rtl w:val="0"/>
        </w:rPr>
        <w:t xml:space="preserve">ы думае</w:t>
      </w:r>
      <w:r w:rsidDel="00000000" w:rsidR="00000000" w:rsidRPr="00000000">
        <w:rPr>
          <w:rFonts w:ascii="Times New Roman" w:cs="Times New Roman" w:eastAsia="Times New Roman" w:hAnsi="Times New Roman"/>
          <w:sz w:val="24"/>
          <w:szCs w:val="24"/>
          <w:rtl w:val="0"/>
        </w:rPr>
        <w:t xml:space="preserve">те, что он имел в виду, говоря про Северуса? — сказала Минерва.</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Тут я могу только гадать, — вздохнул Дамблдор. — Возможно, Гарри имеет что-то против него и </w:t>
      </w:r>
      <w:r w:rsidDel="00000000" w:rsidR="00000000" w:rsidRPr="00000000">
        <w:rPr>
          <w:rFonts w:ascii="Times New Roman" w:cs="Times New Roman" w:eastAsia="Times New Roman" w:hAnsi="Times New Roman"/>
          <w:sz w:val="24"/>
          <w:szCs w:val="24"/>
          <w:rtl w:val="0"/>
        </w:rPr>
        <w:t xml:space="preserve">решил, что мы проигнорируем прямое обвинение, но всерьёз задумаемся над открытым вопросом</w:t>
      </w:r>
      <w:r w:rsidDel="00000000" w:rsidR="00000000" w:rsidRPr="00000000">
        <w:rPr>
          <w:rFonts w:ascii="Times New Roman" w:cs="Times New Roman" w:eastAsia="Times New Roman" w:hAnsi="Times New Roman"/>
          <w:sz w:val="24"/>
          <w:szCs w:val="24"/>
          <w:rtl w:val="0"/>
        </w:rPr>
        <w:t xml:space="preserve">. И е</w:t>
      </w:r>
      <w:r w:rsidDel="00000000" w:rsidR="00000000" w:rsidRPr="00000000">
        <w:rPr>
          <w:rFonts w:ascii="Times New Roman" w:cs="Times New Roman" w:eastAsia="Times New Roman" w:hAnsi="Times New Roman"/>
          <w:sz w:val="24"/>
          <w:szCs w:val="24"/>
          <w:rtl w:val="0"/>
        </w:rPr>
        <w:t xml:space="preserve">сли моя догадка верна, то Гарри правильно предположил, что я ему не поверю</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давайте </w:t>
      </w:r>
      <w:r w:rsidDel="00000000" w:rsidR="00000000" w:rsidRPr="00000000">
        <w:rPr>
          <w:rFonts w:ascii="Times New Roman" w:cs="Times New Roman" w:eastAsia="Times New Roman" w:hAnsi="Times New Roman"/>
          <w:sz w:val="24"/>
          <w:szCs w:val="24"/>
          <w:rtl w:val="0"/>
        </w:rPr>
        <w:t xml:space="preserve">просто наблюдать без предвзятости, как он и просил.</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Послесловие № 1</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М-м-м, Гермиона? — осторожно начал Гарри. — Думаю, я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перед тобой сильно-сильно-сильно извиниться.</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Послесловие № 2</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Алиса Корнфут с отсутствующим выражением лица глазела на профессора зельеварения. </w:t>
      </w:r>
      <w:r w:rsidDel="00000000" w:rsidR="00000000" w:rsidRPr="00000000">
        <w:rPr>
          <w:rFonts w:ascii="Times New Roman" w:cs="Times New Roman" w:eastAsia="Times New Roman" w:hAnsi="Times New Roman"/>
          <w:sz w:val="24"/>
          <w:szCs w:val="24"/>
          <w:rtl w:val="0"/>
        </w:rPr>
        <w:t xml:space="preserve">Северус держал в руке крошечный бронзовый боб и мрачно рассказывал классу что-то о кричащих лужах человеческой плоти.</w:t>
      </w:r>
      <w:r w:rsidDel="00000000" w:rsidR="00000000" w:rsidRPr="00000000">
        <w:rPr>
          <w:rFonts w:ascii="Times New Roman" w:cs="Times New Roman" w:eastAsia="Times New Roman" w:hAnsi="Times New Roman"/>
          <w:sz w:val="24"/>
          <w:szCs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ротивного профессора с сальными волосами. Перед её мысленным взором проносились картины весьма </w:t>
      </w:r>
      <w:r w:rsidDel="00000000" w:rsidR="00000000" w:rsidRPr="00000000">
        <w:rPr>
          <w:rFonts w:ascii="Times New Roman" w:cs="Times New Roman" w:eastAsia="Times New Roman" w:hAnsi="Times New Roman"/>
          <w:sz w:val="24"/>
          <w:szCs w:val="24"/>
          <w:rtl w:val="0"/>
        </w:rPr>
        <w:t xml:space="preserve">необычных</w:t>
      </w:r>
      <w:r w:rsidDel="00000000" w:rsidR="00000000" w:rsidRPr="00000000">
        <w:rPr>
          <w:rFonts w:ascii="Times New Roman" w:cs="Times New Roman" w:eastAsia="Times New Roman" w:hAnsi="Times New Roman"/>
          <w:sz w:val="24"/>
          <w:szCs w:val="24"/>
          <w:rtl w:val="0"/>
        </w:rPr>
        <w:t xml:space="preserve"> отработок. Похоже, с ней что-то было </w:t>
      </w:r>
      <w:r w:rsidDel="00000000" w:rsidR="00000000" w:rsidRPr="00000000">
        <w:rPr>
          <w:rFonts w:ascii="Times New Roman" w:cs="Times New Roman" w:eastAsia="Times New Roman" w:hAnsi="Times New Roman"/>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но она была просто не в состоянии это прекратить.</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вскрикнула Алиса.</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только что метнул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бронзовый боб и попал ей точно в лоб.</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Корнфут, — язвительно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профессор, — для приготовления этого зелья требуется особая </w:t>
      </w:r>
      <w:r w:rsidDel="00000000" w:rsidR="00000000" w:rsidRPr="00000000">
        <w:rPr>
          <w:rFonts w:ascii="Times New Roman" w:cs="Times New Roman" w:eastAsia="Times New Roman" w:hAnsi="Times New Roman"/>
          <w:sz w:val="24"/>
          <w:szCs w:val="24"/>
          <w:rtl w:val="0"/>
        </w:rPr>
        <w:t xml:space="preserve">аккуратность</w:t>
      </w:r>
      <w:r w:rsidDel="00000000" w:rsidR="00000000" w:rsidRPr="00000000">
        <w:rPr>
          <w:rFonts w:ascii="Times New Roman" w:cs="Times New Roman" w:eastAsia="Times New Roman" w:hAnsi="Times New Roman"/>
          <w:sz w:val="24"/>
          <w:szCs w:val="24"/>
          <w:rtl w:val="0"/>
        </w:rPr>
        <w:t xml:space="preserve">. Если вы </w:t>
      </w:r>
      <w:r w:rsidDel="00000000" w:rsidR="00000000" w:rsidRPr="00000000">
        <w:rPr>
          <w:rFonts w:ascii="Times New Roman" w:cs="Times New Roman" w:eastAsia="Times New Roman" w:hAnsi="Times New Roman"/>
          <w:sz w:val="24"/>
          <w:szCs w:val="24"/>
          <w:rtl w:val="0"/>
        </w:rPr>
        <w:t xml:space="preserve">не уделите </w:t>
      </w:r>
      <w:r w:rsidDel="00000000" w:rsidR="00000000" w:rsidRPr="00000000">
        <w:rPr>
          <w:rFonts w:ascii="Times New Roman" w:cs="Times New Roman" w:eastAsia="Times New Roman" w:hAnsi="Times New Roman"/>
          <w:sz w:val="24"/>
          <w:szCs w:val="24"/>
          <w:rtl w:val="0"/>
        </w:rPr>
        <w:t xml:space="preserve">этому процессу </w:t>
      </w:r>
      <w:r w:rsidDel="00000000" w:rsidR="00000000" w:rsidRPr="00000000">
        <w:rPr>
          <w:rFonts w:ascii="Times New Roman" w:cs="Times New Roman" w:eastAsia="Times New Roman" w:hAnsi="Times New Roman"/>
          <w:sz w:val="24"/>
          <w:szCs w:val="24"/>
          <w:rtl w:val="0"/>
        </w:rPr>
        <w:t xml:space="preserve">должное</w:t>
      </w:r>
      <w:r w:rsidDel="00000000" w:rsidR="00000000" w:rsidRPr="00000000">
        <w:rPr>
          <w:rFonts w:ascii="Times New Roman" w:cs="Times New Roman" w:eastAsia="Times New Roman" w:hAnsi="Times New Roman"/>
          <w:sz w:val="24"/>
          <w:szCs w:val="24"/>
          <w:rtl w:val="0"/>
        </w:rPr>
        <w:t xml:space="preserve"> внимание, то </w:t>
      </w:r>
      <w:r w:rsidDel="00000000" w:rsidR="00000000" w:rsidRPr="00000000">
        <w:rPr>
          <w:rFonts w:ascii="Times New Roman" w:cs="Times New Roman" w:eastAsia="Times New Roman" w:hAnsi="Times New Roman"/>
          <w:sz w:val="24"/>
          <w:szCs w:val="24"/>
          <w:rtl w:val="0"/>
        </w:rPr>
        <w:t xml:space="preserve">пострадаете не только вы, но и ваши одноклассники</w:t>
      </w:r>
      <w:r w:rsidDel="00000000" w:rsidR="00000000" w:rsidRPr="00000000">
        <w:rPr>
          <w:rFonts w:ascii="Times New Roman" w:cs="Times New Roman" w:eastAsia="Times New Roman" w:hAnsi="Times New Roman"/>
          <w:sz w:val="24"/>
          <w:szCs w:val="24"/>
          <w:rtl w:val="0"/>
        </w:rPr>
        <w:t xml:space="preserve">. Останьтесь после урока.</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Последние три слова никак не улучшили её концентрацию, но она очень старалась, и день удалось закончить, </w:t>
      </w:r>
      <w:r w:rsidDel="00000000" w:rsidR="00000000" w:rsidRPr="00000000">
        <w:rPr>
          <w:rFonts w:ascii="Times New Roman" w:cs="Times New Roman" w:eastAsia="Times New Roman" w:hAnsi="Times New Roman"/>
          <w:sz w:val="24"/>
          <w:szCs w:val="24"/>
          <w:rtl w:val="0"/>
        </w:rPr>
        <w:t xml:space="preserve">никого не растворив.</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Del="00000000" w:rsidR="00000000" w:rsidRPr="00000000">
        <w:rPr>
          <w:rFonts w:ascii="Times New Roman" w:cs="Times New Roman" w:eastAsia="Times New Roman" w:hAnsi="Times New Roman"/>
          <w:sz w:val="24"/>
          <w:szCs w:val="24"/>
          <w:rtl w:val="0"/>
        </w:rPr>
        <w:t xml:space="preserve">не самой</w:t>
      </w:r>
      <w:r w:rsidDel="00000000" w:rsidR="00000000" w:rsidRPr="00000000">
        <w:rPr>
          <w:rFonts w:ascii="Times New Roman" w:cs="Times New Roman" w:eastAsia="Times New Roman" w:hAnsi="Times New Roman"/>
          <w:sz w:val="24"/>
          <w:szCs w:val="24"/>
          <w:rtl w:val="0"/>
        </w:rPr>
        <w:t xml:space="preserve"> лучшей идеей. Потому она просто встала с нейтральным лицом,</w:t>
      </w:r>
      <w:r w:rsidDel="00000000" w:rsidR="00000000" w:rsidRPr="00000000">
        <w:rPr>
          <w:rFonts w:ascii="Times New Roman" w:cs="Times New Roman" w:eastAsia="Times New Roman" w:hAnsi="Times New Roman"/>
          <w:sz w:val="24"/>
          <w:szCs w:val="24"/>
          <w:rtl w:val="0"/>
        </w:rPr>
        <w:t xml:space="preserve"> в подобающую</w:t>
      </w:r>
      <w:r w:rsidDel="00000000" w:rsidR="00000000" w:rsidRPr="00000000">
        <w:rPr>
          <w:rFonts w:ascii="Times New Roman" w:cs="Times New Roman" w:eastAsia="Times New Roman" w:hAnsi="Times New Roman"/>
          <w:sz w:val="24"/>
          <w:szCs w:val="24"/>
          <w:rtl w:val="0"/>
        </w:rPr>
        <w:t xml:space="preserve"> молодой леди позу и спросила:</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Корнфут, — произнёс Снейп, не поднимая глаз от работ учеников. — Я не разделяю </w:t>
      </w:r>
      <w:r w:rsidDel="00000000" w:rsidR="00000000" w:rsidRPr="00000000">
        <w:rPr>
          <w:rFonts w:ascii="Times New Roman" w:cs="Times New Roman" w:eastAsia="Times New Roman" w:hAnsi="Times New Roman"/>
          <w:sz w:val="24"/>
          <w:szCs w:val="24"/>
          <w:rtl w:val="0"/>
        </w:rPr>
        <w:t xml:space="preserve">ваш</w:t>
      </w:r>
      <w:r w:rsidDel="00000000" w:rsidR="00000000" w:rsidRPr="00000000">
        <w:rPr>
          <w:rFonts w:ascii="Times New Roman" w:cs="Times New Roman" w:eastAsia="Times New Roman" w:hAnsi="Times New Roman"/>
          <w:sz w:val="24"/>
          <w:szCs w:val="24"/>
          <w:rtl w:val="0"/>
        </w:rPr>
        <w:t xml:space="preserve">их чувств, ваши взгляды мне </w:t>
      </w:r>
      <w:r w:rsidDel="00000000" w:rsidR="00000000" w:rsidRPr="00000000">
        <w:rPr>
          <w:rFonts w:ascii="Times New Roman" w:cs="Times New Roman" w:eastAsia="Times New Roman" w:hAnsi="Times New Roman"/>
          <w:sz w:val="24"/>
          <w:szCs w:val="24"/>
          <w:rtl w:val="0"/>
        </w:rPr>
        <w:t xml:space="preserve">неприятны </w:t>
      </w:r>
      <w:r w:rsidDel="00000000" w:rsidR="00000000" w:rsidRPr="00000000">
        <w:rPr>
          <w:rFonts w:ascii="Times New Roman" w:cs="Times New Roman" w:eastAsia="Times New Roman" w:hAnsi="Times New Roman"/>
          <w:sz w:val="24"/>
          <w:szCs w:val="24"/>
          <w:rtl w:val="0"/>
        </w:rPr>
        <w:t xml:space="preserve">и впредь вы будете от них воздерживаться. Я понятно выражаюсь?</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сдавленно пропищала Алиса, и Снейп </w:t>
      </w:r>
      <w:r w:rsidDel="00000000" w:rsidR="00000000" w:rsidRPr="00000000">
        <w:rPr>
          <w:rFonts w:ascii="Times New Roman" w:cs="Times New Roman" w:eastAsia="Times New Roman" w:hAnsi="Times New Roman"/>
          <w:sz w:val="24"/>
          <w:szCs w:val="24"/>
          <w:rtl w:val="0"/>
        </w:rPr>
        <w:t xml:space="preserve">разрешил ей идти. Когда она выбежала из класса, её щёки горели как раскалённая лава.</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8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t xml:space="preserve"> </w:t>
        <w:br w:type="textWrapping"/>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Del="00000000" w:rsidR="00000000" w:rsidRPr="00000000">
        <w:rPr>
          <w:rFonts w:ascii="Times New Roman" w:cs="Times New Roman" w:eastAsia="Times New Roman" w:hAnsi="Times New Roman"/>
          <w:sz w:val="24"/>
          <w:szCs w:val="24"/>
          <w:rtl w:val="0"/>
        </w:rPr>
        <w:t xml:space="preserve">формулировка </w:t>
      </w:r>
      <w:r w:rsidDel="00000000" w:rsidR="00000000" w:rsidRPr="00000000">
        <w:rPr>
          <w:rFonts w:ascii="Times New Roman" w:cs="Times New Roman" w:eastAsia="Times New Roman" w:hAnsi="Times New Roman"/>
          <w:sz w:val="24"/>
          <w:szCs w:val="24"/>
          <w:rtl w:val="0"/>
        </w:rPr>
        <w:t xml:space="preserve">квантовой механики</w:t>
      </w:r>
      <w:r w:rsidDel="00000000" w:rsidR="00000000" w:rsidRPr="00000000">
        <w:rPr>
          <w:rFonts w:ascii="Times New Roman" w:cs="Times New Roman" w:eastAsia="Times New Roman" w:hAnsi="Times New Roman"/>
          <w:sz w:val="24"/>
          <w:szCs w:val="24"/>
          <w:rtl w:val="0"/>
        </w:rPr>
        <w:t xml:space="preserve"> (упомянутая в этой главе) </w:t>
      </w:r>
      <w:r w:rsidDel="00000000" w:rsidR="00000000" w:rsidRPr="00000000">
        <w:rPr>
          <w:rFonts w:ascii="Times New Roman" w:cs="Times New Roman" w:eastAsia="Times New Roman" w:hAnsi="Times New Roman"/>
          <w:sz w:val="24"/>
          <w:szCs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8-15T13:02:18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Потому что https://ru.wikipedia.org/wiki/Сивиллы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