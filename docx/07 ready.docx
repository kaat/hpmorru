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jc w:val="center"/>
        <w:rPr/>
      </w:pPr>
      <w:bookmarkStart w:colFirst="0" w:colLast="0" w:name="_6cowzff34167" w:id="0"/>
      <w:bookmarkEnd w:id="0"/>
      <w:r w:rsidDel="00000000" w:rsidR="00000000" w:rsidRPr="00000000">
        <w:rPr>
          <w:rtl w:val="0"/>
        </w:rPr>
        <w:t xml:space="preserve">Глава 7. Взаимный обмен</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Ого. </w:t>
      </w:r>
      <w:r w:rsidDel="00000000" w:rsidR="00000000" w:rsidRPr="00000000">
        <w:rPr>
          <w:sz w:val="24"/>
          <w:szCs w:val="24"/>
          <w:rtl w:val="0"/>
        </w:rPr>
        <w:t xml:space="preserve">Представитель Дж. К. Роулинг заявил, что она не возражает против фанфиков на её произведения, </w:t>
      </w:r>
      <w:r w:rsidDel="00000000" w:rsidR="00000000" w:rsidRPr="00000000">
        <w:rPr>
          <w:sz w:val="24"/>
          <w:szCs w:val="24"/>
          <w:rtl w:val="0"/>
        </w:rPr>
        <w:t xml:space="preserve">с условием, что за них </w:t>
      </w:r>
      <w:r w:rsidDel="00000000" w:rsidR="00000000" w:rsidRPr="00000000">
        <w:rPr>
          <w:sz w:val="24"/>
          <w:szCs w:val="24"/>
          <w:rtl w:val="0"/>
        </w:rPr>
        <w:t xml:space="preserve">никто не </w:t>
      </w:r>
      <w:r w:rsidDel="00000000" w:rsidR="00000000" w:rsidRPr="00000000">
        <w:rPr>
          <w:sz w:val="24"/>
          <w:szCs w:val="24"/>
          <w:rtl w:val="0"/>
        </w:rPr>
        <w:t xml:space="preserve">получает денег и всем должно быть ясно, что права на книги принадлежат ей. Как круто. Я не знал об этом. </w:t>
      </w:r>
      <w:r w:rsidDel="00000000" w:rsidR="00000000" w:rsidRPr="00000000">
        <w:rPr>
          <w:sz w:val="24"/>
          <w:szCs w:val="24"/>
          <w:rtl w:val="0"/>
        </w:rPr>
        <w:t xml:space="preserve">Так что славься, Дж. К. Роулинг, и царствие твоё!</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center"/>
        <w:rPr>
          <w:sz w:val="24"/>
          <w:szCs w:val="24"/>
        </w:rPr>
      </w:pPr>
      <w:r w:rsidDel="00000000" w:rsidR="00000000" w:rsidRPr="00000000">
        <w:rPr>
          <w:sz w:val="24"/>
          <w:szCs w:val="24"/>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«Твой отец почти такой же классный, как мой»</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Гарри, может, мне всё-таки пойти с тобой?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скользнул взглядом по отцу, Майклу Веррес-Эвансу, который выглядел стереотипно-суровым, но гордым, и перевёл взгляд на мать, которая наоборот выглядела скорее… потеряно.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Мам, я знаю, ты не в восторге от мира волшебников. Не надо со мной идти. Правда.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Петуния вздрогнула:</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Гарри, не волнуйся за меня, я твоя мать, и если тебе нужно, чтобы рядом был кто-то…</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Мам, в Хогвартсе я буду сам по себе очень-очень долго.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w:t>
      </w:r>
      <w:r w:rsidDel="00000000" w:rsidR="00000000" w:rsidRPr="00000000">
        <w:rPr>
          <w:sz w:val="24"/>
          <w:szCs w:val="24"/>
          <w:rtl w:val="0"/>
        </w:rPr>
        <w:t xml:space="preserve">спортивную повязку</w:t>
      </w:r>
      <w:r w:rsidDel="00000000" w:rsidR="00000000" w:rsidRPr="00000000">
        <w:rPr>
          <w:sz w:val="24"/>
          <w:szCs w:val="24"/>
          <w:rtl w:val="0"/>
        </w:rPr>
        <w:t xml:space="preserve"> на голове, которая скрывала шрам, — и я в тот же миг получу гораздо больше помощи, чем смогу переварить.</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Ох, Гарри, — прошептала Петуния. Она присела и крепко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Как будто она боится никогда больше меня не увидеть</w:t>
      </w:r>
      <w:r w:rsidDel="00000000" w:rsidR="00000000" w:rsidRPr="00000000">
        <w:rPr>
          <w:i w:val="1"/>
          <w:sz w:val="24"/>
          <w:szCs w:val="24"/>
          <w:rtl w:val="0"/>
        </w:rPr>
        <w:t xml:space="preserve">, —</w:t>
      </w:r>
      <w:r w:rsidDel="00000000" w:rsidR="00000000" w:rsidRPr="00000000">
        <w:rPr>
          <w:sz w:val="24"/>
          <w:szCs w:val="24"/>
          <w:rtl w:val="0"/>
        </w:rPr>
        <w:t xml:space="preserve"> подумал вдруг Гарри. Он был убеждён в верности своей догадки, но не мог понять, почему мама так переживает.</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Поэтому он предположил:</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Мам, </w:t>
      </w:r>
      <w:r w:rsidDel="00000000" w:rsidR="00000000" w:rsidRPr="00000000">
        <w:rPr>
          <w:sz w:val="24"/>
          <w:szCs w:val="24"/>
          <w:rtl w:val="0"/>
        </w:rPr>
        <w:t xml:space="preserve">ты же знаешь, я не превращусь в твою сестру </w:t>
      </w:r>
      <w:r w:rsidDel="00000000" w:rsidR="00000000" w:rsidRPr="00000000">
        <w:rPr>
          <w:sz w:val="24"/>
          <w:szCs w:val="24"/>
          <w:rtl w:val="0"/>
        </w:rPr>
        <w:t xml:space="preserve">только потому, что буду изучать магию, да? Я наколдую всё, что ты попросишь, если смогу, конечно. А если ты хочешь, чтобы я </w:t>
      </w:r>
      <w:r w:rsidDel="00000000" w:rsidR="00000000" w:rsidRPr="00000000">
        <w:rPr>
          <w:sz w:val="24"/>
          <w:szCs w:val="24"/>
          <w:rtl w:val="0"/>
        </w:rPr>
        <w:t xml:space="preserve">не </w:t>
      </w:r>
      <w:r w:rsidDel="00000000" w:rsidR="00000000" w:rsidRPr="00000000">
        <w:rPr>
          <w:sz w:val="24"/>
          <w:szCs w:val="24"/>
          <w:rtl w:val="0"/>
        </w:rPr>
        <w:t xml:space="preserve">колдовал дома, т</w:t>
      </w:r>
      <w:r w:rsidDel="00000000" w:rsidR="00000000" w:rsidRPr="00000000">
        <w:rPr>
          <w:sz w:val="24"/>
          <w:szCs w:val="24"/>
          <w:rtl w:val="0"/>
        </w:rPr>
        <w:t xml:space="preserve">о я не буду</w:t>
      </w:r>
      <w:r w:rsidDel="00000000" w:rsidR="00000000" w:rsidRPr="00000000">
        <w:rPr>
          <w:sz w:val="24"/>
          <w:szCs w:val="24"/>
          <w:rtl w:val="0"/>
        </w:rPr>
        <w:t xml:space="preserve">. Обещаю, что магия никогда не встанет между нами.</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Крепкие объятия прервали его слова.</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 тебя доброе сердце, — прошептала мама ему на ухо. — Очень доброе сердце, сынок!</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У Гарри запершило в горле.</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Петуния отпустила его и встала. Она достала </w:t>
      </w:r>
      <w:r w:rsidDel="00000000" w:rsidR="00000000" w:rsidRPr="00000000">
        <w:rPr>
          <w:sz w:val="24"/>
          <w:szCs w:val="24"/>
          <w:rtl w:val="0"/>
        </w:rPr>
        <w:t xml:space="preserve">из </w:t>
      </w:r>
      <w:r w:rsidDel="00000000" w:rsidR="00000000" w:rsidRPr="00000000">
        <w:rPr>
          <w:sz w:val="24"/>
          <w:szCs w:val="24"/>
          <w:rtl w:val="0"/>
        </w:rPr>
        <w:t xml:space="preserve">сумочки носовой платок и дрожащей рукой вытерла глаза</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Поэтому он просто откашлялся и сказал:</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Удачи в школе, Гарри. Как думаешь, я купил тебе достаточно книг?</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Del="00000000" w:rsidR="00000000" w:rsidRPr="00000000">
        <w:rPr>
          <w:sz w:val="24"/>
          <w:szCs w:val="24"/>
          <w:rtl w:val="0"/>
        </w:rPr>
        <w:t xml:space="preserve">того</w:t>
      </w:r>
      <w:r w:rsidDel="00000000" w:rsidR="00000000" w:rsidRPr="00000000">
        <w:rPr>
          <w:sz w:val="24"/>
          <w:szCs w:val="24"/>
          <w:rtl w:val="0"/>
        </w:rPr>
        <w:t xml:space="preserve">, чтобы совершить Величайший Поход </w:t>
      </w:r>
      <w:r w:rsidDel="00000000" w:rsidR="00000000" w:rsidRPr="00000000">
        <w:rPr>
          <w:sz w:val="24"/>
          <w:szCs w:val="24"/>
          <w:rtl w:val="0"/>
        </w:rPr>
        <w:t xml:space="preserve">за</w:t>
      </w:r>
      <w:r w:rsidDel="00000000" w:rsidR="00000000" w:rsidRPr="00000000">
        <w:rPr>
          <w:sz w:val="24"/>
          <w:szCs w:val="24"/>
          <w:rtl w:val="0"/>
        </w:rPr>
        <w:t xml:space="preserve"> Подержанными Книгами в Истории, в который входило посещение четырёх городов и итогом которого стала покупка аж </w:t>
      </w:r>
      <w:r w:rsidDel="00000000" w:rsidR="00000000" w:rsidRPr="00000000">
        <w:rPr>
          <w:sz w:val="24"/>
          <w:szCs w:val="24"/>
          <w:rtl w:val="0"/>
        </w:rPr>
        <w:t xml:space="preserve">тридцати</w:t>
      </w:r>
      <w:r w:rsidDel="00000000" w:rsidR="00000000" w:rsidRPr="00000000">
        <w:rPr>
          <w:i w:val="1"/>
          <w:sz w:val="24"/>
          <w:szCs w:val="24"/>
          <w:rtl w:val="0"/>
        </w:rPr>
        <w:t xml:space="preserve"> </w:t>
      </w:r>
      <w:r w:rsidDel="00000000" w:rsidR="00000000" w:rsidRPr="00000000">
        <w:rPr>
          <w:sz w:val="24"/>
          <w:szCs w:val="24"/>
          <w:rtl w:val="0"/>
        </w:rPr>
        <w:t xml:space="preserve">коробок с научной литературой, покоящихся теперь на подвальном уровне сундука Гарри. Большая часть книг обошлась в один-два фунта за штуку, но некоторые из них точно стоили много дороже</w:t>
      </w:r>
      <w:r w:rsidDel="00000000" w:rsidR="00000000" w:rsidRPr="00000000">
        <w:rPr>
          <w:i w:val="1"/>
          <w:sz w:val="24"/>
          <w:szCs w:val="24"/>
          <w:rtl w:val="0"/>
        </w:rPr>
        <w:t xml:space="preserve">, </w:t>
      </w:r>
      <w:r w:rsidDel="00000000" w:rsidR="00000000" w:rsidRPr="00000000">
        <w:rPr>
          <w:sz w:val="24"/>
          <w:szCs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никак не меньше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«Как думаешь, я купил тебе достаточно книг?» Было предельно ясно, какой ответ он хотел услышать.</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почему-то охрип.</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очень</w:t>
      </w:r>
      <w:r w:rsidDel="00000000" w:rsidR="00000000" w:rsidRPr="00000000">
        <w:rPr>
          <w:i w:val="1"/>
          <w:sz w:val="24"/>
          <w:szCs w:val="24"/>
          <w:rtl w:val="0"/>
        </w:rPr>
        <w:t xml:space="preserve"> </w:t>
      </w:r>
      <w:r w:rsidDel="00000000" w:rsidR="00000000" w:rsidRPr="00000000">
        <w:rPr>
          <w:sz w:val="24"/>
          <w:szCs w:val="24"/>
          <w:rtl w:val="0"/>
        </w:rPr>
        <w:t xml:space="preserve">хорошая попытка.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Отец выпрямился.</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Итак… — произнёс он. — А сам </w:t>
      </w:r>
      <w:r w:rsidDel="00000000" w:rsidR="00000000" w:rsidRPr="00000000">
        <w:rPr>
          <w:sz w:val="24"/>
          <w:szCs w:val="24"/>
          <w:rtl w:val="0"/>
        </w:rPr>
        <w:t xml:space="preserve">ты</w:t>
      </w:r>
      <w:r w:rsidDel="00000000" w:rsidR="00000000" w:rsidRPr="00000000">
        <w:rPr>
          <w:i w:val="1"/>
          <w:sz w:val="24"/>
          <w:szCs w:val="24"/>
          <w:rtl w:val="0"/>
        </w:rPr>
        <w:t xml:space="preserve"> </w:t>
      </w:r>
      <w:r w:rsidDel="00000000" w:rsidR="00000000" w:rsidRPr="00000000">
        <w:rPr>
          <w:sz w:val="24"/>
          <w:szCs w:val="24"/>
          <w:rtl w:val="0"/>
        </w:rPr>
        <w:t xml:space="preserve">видишь платформу девять и три четверти?</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усердно смотрел по сторонам, пока глаза не заслезились, и повторял про себя: </w:t>
      </w:r>
      <w:r w:rsidDel="00000000" w:rsidR="00000000" w:rsidRPr="00000000">
        <w:rPr>
          <w:sz w:val="24"/>
          <w:szCs w:val="24"/>
          <w:rtl w:val="0"/>
        </w:rPr>
        <w:t xml:space="preserve">«</w:t>
      </w:r>
      <w:r w:rsidDel="00000000" w:rsidR="00000000" w:rsidRPr="00000000">
        <w:rPr>
          <w:i w:val="1"/>
          <w:sz w:val="24"/>
          <w:szCs w:val="24"/>
          <w:rtl w:val="0"/>
        </w:rPr>
        <w:t xml:space="preserve">Давай, магическое зрение, давай, магическое зрение»</w:t>
      </w:r>
      <w:r w:rsidDel="00000000" w:rsidR="00000000" w:rsidRPr="00000000">
        <w:rPr>
          <w:sz w:val="24"/>
          <w:szCs w:val="24"/>
          <w:rtl w:val="0"/>
        </w:rPr>
        <w:t xml:space="preserve">,</w:t>
      </w:r>
      <w:r w:rsidDel="00000000" w:rsidR="00000000" w:rsidRPr="00000000">
        <w:rPr>
          <w:sz w:val="24"/>
          <w:szCs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обязательно выясню, как туда попасть, — сказал Гарри своим родителям. — Это, наверное, что-то вроде проверки.</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Отец нахмурился:</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Хм… возможно, тебе стоит поискать следы на полу, ведущие в непримечательное место?</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Папа</w:t>
      </w:r>
      <w:r w:rsidDel="00000000" w:rsidR="00000000" w:rsidRPr="00000000">
        <w:rPr>
          <w:sz w:val="24"/>
          <w:szCs w:val="24"/>
          <w:rtl w:val="0"/>
        </w:rPr>
        <w:t xml:space="preserve">! — воскликнул Гарри. — Хватит! Я </w:t>
      </w:r>
      <w:r w:rsidDel="00000000" w:rsidR="00000000" w:rsidRPr="00000000">
        <w:rPr>
          <w:sz w:val="24"/>
          <w:szCs w:val="24"/>
          <w:rtl w:val="0"/>
        </w:rPr>
        <w:t xml:space="preserve">ещё даже не успел попробовать решить эту задачу сам</w:t>
      </w:r>
      <w:r w:rsidDel="00000000" w:rsidR="00000000" w:rsidRPr="00000000">
        <w:rPr>
          <w:sz w:val="24"/>
          <w:szCs w:val="24"/>
          <w:rtl w:val="0"/>
        </w:rPr>
        <w:t xml:space="preserve">! — к большому огорчению, предложение отца было очень хорошим.</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Извини, — сказал Майкл.</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Вероятно, она отвлеклась на что-то другое, — ответил мальчик, не задумываясь.</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прошипели родители в унисон. — </w:t>
      </w:r>
      <w:r w:rsidDel="00000000" w:rsidR="00000000" w:rsidRPr="00000000">
        <w:rPr>
          <w:sz w:val="24"/>
          <w:szCs w:val="24"/>
          <w:rtl w:val="0"/>
        </w:rPr>
        <w:t xml:space="preserve">Что ты сделал</w:t>
      </w:r>
      <w:r w:rsidDel="00000000" w:rsidR="00000000" w:rsidRPr="00000000">
        <w:rPr>
          <w:sz w:val="24"/>
          <w:szCs w:val="24"/>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ну… — он сглотнул. — Слушайте, у нас нет времени на…</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w:t>
      </w:r>
      <w:r w:rsidDel="00000000" w:rsidR="00000000" w:rsidRPr="00000000">
        <w:rPr>
          <w:sz w:val="24"/>
          <w:szCs w:val="24"/>
          <w:rtl w:val="0"/>
        </w:rPr>
        <w:t xml:space="preserve"> Гарри!</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Ну правда нет времени! Слишком долго всё рассказывать, а мне надо выяснить, как попасть в школу!</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Мать закрыла лицо рукой:</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Насколько это было ужасно?</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э-э, — </w:t>
      </w:r>
      <w:r w:rsidDel="00000000" w:rsidR="00000000" w:rsidRPr="00000000">
        <w:rPr>
          <w:i w:val="1"/>
          <w:sz w:val="24"/>
          <w:szCs w:val="24"/>
          <w:rtl w:val="0"/>
        </w:rPr>
        <w:t xml:space="preserve">я не могу рассказывать по причинам национальной безопасности</w:t>
      </w:r>
      <w:r w:rsidDel="00000000" w:rsidR="00000000" w:rsidRPr="00000000">
        <w:rPr>
          <w:sz w:val="24"/>
          <w:szCs w:val="24"/>
          <w:rtl w:val="0"/>
        </w:rPr>
        <w:t xml:space="preserve">. </w:t>
      </w:r>
      <w:r w:rsidDel="00000000" w:rsidR="00000000" w:rsidRPr="00000000">
        <w:rPr>
          <w:sz w:val="24"/>
          <w:szCs w:val="24"/>
          <w:rtl w:val="0"/>
        </w:rPr>
        <w:t xml:space="preserve">— Почти наполовину так же ужасно, как </w:t>
      </w:r>
      <w:r w:rsidDel="00000000" w:rsidR="00000000" w:rsidRPr="00000000">
        <w:rPr>
          <w:sz w:val="24"/>
          <w:szCs w:val="24"/>
          <w:rtl w:val="0"/>
        </w:rPr>
        <w:t xml:space="preserve">Инцидент с Научным Проектом</w:t>
      </w:r>
      <w:r w:rsidDel="00000000" w:rsidR="00000000" w:rsidRPr="00000000">
        <w:rPr>
          <w:sz w:val="24"/>
          <w:szCs w:val="24"/>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Гарри!</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Полная женщина взглянула на подошедшего мальчика.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Привет, дорогой. Первый раз в Хогвартс? Рон тоже, — вдруг она застыла и пристально посмотрела на него. — </w:t>
      </w:r>
      <w:r w:rsidDel="00000000" w:rsidR="00000000" w:rsidRPr="00000000">
        <w:rPr>
          <w:sz w:val="24"/>
          <w:szCs w:val="24"/>
          <w:rtl w:val="0"/>
        </w:rPr>
        <w:t xml:space="preserve">Гарри Поттер?!</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Четыре мальчика, рыжая девочка и летавшая вокруг них сова тоже вдруг замерли на месте.</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Ох, </w:t>
      </w:r>
      <w:r w:rsidDel="00000000" w:rsidR="00000000" w:rsidRPr="00000000">
        <w:rPr>
          <w:sz w:val="24"/>
          <w:szCs w:val="24"/>
          <w:rtl w:val="0"/>
        </w:rPr>
        <w:t xml:space="preserve">да хватит вам</w:t>
      </w:r>
      <w:r w:rsidDel="00000000" w:rsidR="00000000" w:rsidRPr="00000000">
        <w:rPr>
          <w:sz w:val="24"/>
          <w:szCs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w:t>
      </w:r>
      <w:r w:rsidDel="00000000" w:rsidR="00000000" w:rsidRPr="00000000">
        <w:rPr>
          <w:sz w:val="24"/>
          <w:szCs w:val="24"/>
          <w:rtl w:val="0"/>
        </w:rPr>
        <w:t xml:space="preserve">Как вы меня узнали?</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 сказал отец Гарри, приближаясь к компании широкими шагами. — </w:t>
      </w:r>
      <w:r w:rsidDel="00000000" w:rsidR="00000000" w:rsidRPr="00000000">
        <w:rPr>
          <w:sz w:val="24"/>
          <w:szCs w:val="24"/>
          <w:rtl w:val="0"/>
        </w:rPr>
        <w:t xml:space="preserve">Как вы его узнали? </w:t>
      </w:r>
      <w:r w:rsidDel="00000000" w:rsidR="00000000" w:rsidRPr="00000000">
        <w:rPr>
          <w:sz w:val="24"/>
          <w:szCs w:val="24"/>
          <w:rtl w:val="0"/>
        </w:rPr>
        <w:t xml:space="preserve">— </w:t>
      </w:r>
      <w:r w:rsidDel="00000000" w:rsidR="00000000" w:rsidRPr="00000000">
        <w:rPr>
          <w:sz w:val="24"/>
          <w:szCs w:val="24"/>
          <w:rtl w:val="0"/>
        </w:rPr>
        <w:t xml:space="preserve">судя по его голосу, Майкл Веррес явно нервничал</w:t>
      </w:r>
      <w:r w:rsidDel="00000000" w:rsidR="00000000" w:rsidRPr="00000000">
        <w:rPr>
          <w:sz w:val="24"/>
          <w:szCs w:val="24"/>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Твоя фотография была в газетах, — сказал один из двух совершенно одинаковых близнецов.</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Папа! Ты всё не так понял! Это потому что я победил Тёмного Лорда Сам-Знаешь-Кого, когда мне был один год!</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Мама может объяснить.</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ЧТО</w:t>
      </w:r>
      <w:r w:rsidDel="00000000" w:rsidR="00000000" w:rsidRPr="00000000">
        <w:rPr>
          <w:sz w:val="24"/>
          <w:szCs w:val="24"/>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Ох… Майкл, дорогой, есть некоторые вещи, которые, я подумала, тебе лучше не знать до этого момента…</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Del="00000000" w:rsidR="00000000" w:rsidRPr="00000000">
        <w:rPr>
          <w:sz w:val="24"/>
          <w:szCs w:val="24"/>
          <w:rtl w:val="0"/>
        </w:rPr>
        <w:t xml:space="preserve">прямо сейчас!</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 что бы ты ни делал, не думай о слоне.</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Джордж</w:t>
      </w:r>
      <w:r w:rsidDel="00000000" w:rsidR="00000000" w:rsidRPr="00000000">
        <w:rPr>
          <w:sz w:val="24"/>
          <w:szCs w:val="24"/>
          <w:rtl w:val="0"/>
        </w:rPr>
        <w:t xml:space="preserve">! Не обращай на него внимания, Гарри, нет никаких причин не думать о слоне.</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Мам, я Фред, а не Джордж…</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Спасибо! — сказал Гарри и побежал к барьеру.</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Постойте-ка, а это сработает, если не верить?</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w:t>
      </w:r>
      <w:r w:rsidDel="00000000" w:rsidR="00000000" w:rsidRPr="00000000">
        <w:rPr>
          <w:sz w:val="24"/>
          <w:szCs w:val="24"/>
          <w:rtl w:val="0"/>
        </w:rPr>
        <w:t xml:space="preserve"> Гарри! Живо возвращайся назад и объяснись!</w:t>
      </w:r>
      <w:r w:rsidDel="00000000" w:rsidR="00000000" w:rsidRPr="00000000">
        <w:rPr>
          <w:sz w:val="24"/>
          <w:szCs w:val="24"/>
          <w:rtl w:val="0"/>
        </w:rPr>
        <w:t xml:space="preserve"> — крикнул отец.</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Звуки вокруг него поменялись.</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открыл глаза и замер, чувствуя себя запятнанным умышленной попыткой просто поверить.</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находился на залитой солнцем, открытой платформе, у которой стоял огромный </w:t>
      </w:r>
      <w:r w:rsidDel="00000000" w:rsidR="00000000" w:rsidRPr="00000000">
        <w:rPr>
          <w:sz w:val="24"/>
          <w:szCs w:val="24"/>
          <w:rtl w:val="0"/>
        </w:rPr>
        <w:t xml:space="preserve">поезд </w:t>
      </w:r>
      <w:r w:rsidDel="00000000" w:rsidR="00000000" w:rsidRPr="00000000">
        <w:rPr>
          <w:i w:val="1"/>
          <w:sz w:val="24"/>
          <w:szCs w:val="24"/>
          <w:rtl w:val="0"/>
        </w:rPr>
        <w:t xml:space="preserve">—</w:t>
      </w:r>
      <w:r w:rsidDel="00000000" w:rsidR="00000000" w:rsidRPr="00000000">
        <w:rPr>
          <w:sz w:val="24"/>
          <w:szCs w:val="24"/>
          <w:rtl w:val="0"/>
        </w:rPr>
        <w:t xml:space="preserve"> четырнадцать длинных вагонов</w:t>
      </w:r>
      <w:r w:rsidDel="00000000" w:rsidR="00000000" w:rsidRPr="00000000">
        <w:rPr>
          <w:sz w:val="24"/>
          <w:szCs w:val="24"/>
          <w:rtl w:val="0"/>
        </w:rPr>
        <w:t xml:space="preserve">,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Del="00000000" w:rsidR="00000000" w:rsidRPr="00000000">
        <w:rPr>
          <w:sz w:val="24"/>
          <w:szCs w:val="24"/>
          <w:rtl w:val="0"/>
        </w:rPr>
        <w:t xml:space="preserve">торговцев</w:t>
      </w:r>
      <w:r w:rsidDel="00000000" w:rsidR="00000000" w:rsidRPr="00000000">
        <w:rPr>
          <w:sz w:val="24"/>
          <w:szCs w:val="24"/>
          <w:rtl w:val="0"/>
        </w:rPr>
        <w:t xml:space="preserve"> (хотя Гарри пришел на час раньше отправления).</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Совершенно ясно, что на вокзале Кингс Кросс спрятать подобное место было негде.</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Значит: а) я куда-то телепортировался, б) они могут сворачивать пространство или в) они просто нарушают правила.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Боже мой! — воскликнул рыжеволосый. — Ты правда</w:t>
      </w:r>
      <w:r w:rsidDel="00000000" w:rsidR="00000000" w:rsidRPr="00000000">
        <w:rPr>
          <w:i w:val="1"/>
          <w:sz w:val="24"/>
          <w:szCs w:val="24"/>
          <w:rtl w:val="0"/>
        </w:rPr>
        <w:t xml:space="preserve"> </w:t>
      </w:r>
      <w:r w:rsidDel="00000000" w:rsidR="00000000" w:rsidRPr="00000000">
        <w:rPr>
          <w:sz w:val="24"/>
          <w:szCs w:val="24"/>
          <w:rtl w:val="0"/>
        </w:rPr>
        <w:t xml:space="preserve">Гарри Поттер?</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Только не это.</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похож</w:t>
      </w:r>
      <w:r w:rsidDel="00000000" w:rsidR="00000000" w:rsidRPr="00000000">
        <w:rPr>
          <w:i w:val="1"/>
          <w:sz w:val="24"/>
          <w:szCs w:val="24"/>
          <w:rtl w:val="0"/>
        </w:rPr>
        <w:t xml:space="preserve"> </w:t>
      </w:r>
      <w:r w:rsidDel="00000000" w:rsidR="00000000" w:rsidRPr="00000000">
        <w:rPr>
          <w:sz w:val="24"/>
          <w:szCs w:val="24"/>
          <w:rtl w:val="0"/>
        </w:rPr>
        <w:t xml:space="preserve">на своих родителей. В смысле, на других своих родителей, — Гарри нахмурился, — но </w:t>
      </w:r>
      <w:r w:rsidDel="00000000" w:rsidR="00000000" w:rsidRPr="00000000">
        <w:rPr>
          <w:sz w:val="24"/>
          <w:szCs w:val="24"/>
          <w:rtl w:val="0"/>
        </w:rPr>
        <w:t xml:space="preserve">я никак не могу исключить, что существуют</w:t>
      </w:r>
      <w:r w:rsidDel="00000000" w:rsidR="00000000" w:rsidRPr="00000000">
        <w:rPr>
          <w:sz w:val="24"/>
          <w:szCs w:val="24"/>
          <w:rtl w:val="0"/>
        </w:rPr>
        <w:t xml:space="preserve"> заклинания, которые придают ребёнку желаемую внешность…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Э-э, чего?</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Он вряд ли попадёт в Когтевран.</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я Гарри Поттер.</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А я — Рон Уизли, — </w:t>
      </w:r>
      <w:r w:rsidDel="00000000" w:rsidR="00000000" w:rsidRPr="00000000">
        <w:rPr>
          <w:sz w:val="24"/>
          <w:szCs w:val="24"/>
          <w:rtl w:val="0"/>
        </w:rPr>
        <w:t xml:space="preserve">сказал худой веснушчатый мальчик и</w:t>
      </w:r>
      <w:r w:rsidDel="00000000" w:rsidR="00000000" w:rsidRPr="00000000">
        <w:rPr>
          <w:sz w:val="24"/>
          <w:szCs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В этот момент Гарри оценил потенциал неизбежной катастрофы.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Затем он закрыл отделение, открыл другое, достал чёрную мантию и надел её через голову.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Э-э, — протянул веснушчатый. — Не очень-то, Гарри.</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Отлично. Однако, чтобы не разрушить план, обращайся ко мне, — </w:t>
      </w:r>
      <w:r w:rsidDel="00000000" w:rsidR="00000000" w:rsidRPr="00000000">
        <w:rPr>
          <w:i w:val="1"/>
          <w:sz w:val="24"/>
          <w:szCs w:val="24"/>
          <w:rtl w:val="0"/>
        </w:rPr>
        <w:t xml:space="preserve">Веррес теперь вряд ли подойдет</w:t>
      </w:r>
      <w:r w:rsidDel="00000000" w:rsidR="00000000" w:rsidRPr="00000000">
        <w:rPr>
          <w:sz w:val="24"/>
          <w:szCs w:val="24"/>
          <w:rtl w:val="0"/>
        </w:rPr>
        <w:t xml:space="preserve">, — подумал про себя Гарри, — мистер Спу.</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Ладно, Гарри, — неуверенно кивнул Рон.</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Не вижу силы великой в тебе я.</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Зови. Меня. Мистер. Спу.</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Хорошо, мистер Спу, — Рон остановился. — Но я не могу! Я чувствую себя дураком.</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Чувства тебя не обманывают.</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Выбери тогда имя сам</w:t>
      </w:r>
      <w:r w:rsidDel="00000000" w:rsidR="00000000" w:rsidRPr="00000000">
        <w:rPr>
          <w:sz w:val="24"/>
          <w:szCs w:val="24"/>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Мистер Педдл, — выпалил Рон. — В честь «Пушек Педдл».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Э-э, — у Гарри было ужасное ощущение, что он ещё пожалеет о своем вопросе. — А кто такие «Пушки Педдл»?</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Что такое квиддич?</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Этот вопрос тоже оказался ошибкой</w:t>
      </w:r>
      <w:r w:rsidDel="00000000" w:rsidR="00000000" w:rsidRPr="00000000">
        <w:rPr>
          <w:sz w:val="24"/>
          <w:szCs w:val="24"/>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Как много десятиочковых голов обычно забивает команда без учёта снитча?</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Эм, пятнадцать или двадцать в играх профессионального уровня.</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Дело не в везении! — запротестовал Рон. — Нужно, чтобы твои глаза двигались особым образом…</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w:t>
      </w:r>
      <w:r w:rsidDel="00000000" w:rsidR="00000000" w:rsidRPr="00000000">
        <w:rPr>
          <w:sz w:val="24"/>
          <w:szCs w:val="24"/>
          <w:rtl w:val="0"/>
        </w:rPr>
        <w:t xml:space="preserve">позицию</w:t>
      </w:r>
      <w:r w:rsidDel="00000000" w:rsidR="00000000" w:rsidRPr="00000000">
        <w:rPr>
          <w:sz w:val="24"/>
          <w:szCs w:val="24"/>
          <w:rtl w:val="0"/>
        </w:rPr>
        <w:t xml:space="preserve">,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Рон нахмурился:</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Даже если тебе не нравится квиддич, не нужно над ним смеяться!</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Без критики нет оптимизации. Я ищу способ улучшить </w:t>
      </w:r>
      <w:r w:rsidDel="00000000" w:rsidR="00000000" w:rsidRPr="00000000">
        <w:rPr>
          <w:sz w:val="24"/>
          <w:szCs w:val="24"/>
          <w:rtl w:val="0"/>
        </w:rPr>
        <w:t xml:space="preserve">эту </w:t>
      </w:r>
      <w:r w:rsidDel="00000000" w:rsidR="00000000" w:rsidRPr="00000000">
        <w:rPr>
          <w:sz w:val="24"/>
          <w:szCs w:val="24"/>
          <w:rtl w:val="0"/>
        </w:rPr>
        <w:t xml:space="preserve">игру. И сделать это очень просто. Нужно избавиться от снитча.</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Никто не будет менять правила по твоему желанию!</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На лице Рона возникло выражение абсолютного ужаса: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Но… но если убрать снитч, то как узнать, когда заканчивать матч?</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Просто </w:t>
      </w:r>
      <w:r w:rsidDel="00000000" w:rsidR="00000000" w:rsidRPr="00000000">
        <w:rPr>
          <w:sz w:val="24"/>
          <w:szCs w:val="24"/>
          <w:rtl w:val="0"/>
        </w:rPr>
        <w:t xml:space="preserve">к</w:t>
      </w:r>
      <w:r w:rsidDel="00000000" w:rsidR="00000000" w:rsidRPr="00000000">
        <w:rPr>
          <w:sz w:val="24"/>
          <w:szCs w:val="24"/>
          <w:rtl w:val="0"/>
        </w:rPr>
        <w:t xml:space="preserve">упите </w:t>
      </w:r>
      <w:r w:rsidDel="00000000" w:rsidR="00000000" w:rsidRPr="00000000">
        <w:rPr>
          <w:sz w:val="24"/>
          <w:szCs w:val="24"/>
          <w:rtl w:val="0"/>
        </w:rPr>
        <w:t xml:space="preserve">часы</w:t>
      </w:r>
      <w:r w:rsidDel="00000000" w:rsidR="00000000" w:rsidRPr="00000000">
        <w:rPr>
          <w:i w:val="1"/>
          <w:sz w:val="24"/>
          <w:szCs w:val="24"/>
          <w:rtl w:val="0"/>
        </w:rPr>
        <w:t xml:space="preserve">.</w:t>
      </w:r>
      <w:r w:rsidDel="00000000" w:rsidR="00000000" w:rsidRPr="00000000">
        <w:rPr>
          <w:sz w:val="24"/>
          <w:szCs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время</w:t>
      </w:r>
      <w:r w:rsidDel="00000000" w:rsidR="00000000" w:rsidRPr="00000000">
        <w:rPr>
          <w:i w:val="1"/>
          <w:sz w:val="24"/>
          <w:szCs w:val="24"/>
          <w:rtl w:val="0"/>
        </w:rPr>
        <w:t xml:space="preserve"> </w:t>
      </w:r>
      <w:r w:rsidDel="00000000" w:rsidR="00000000" w:rsidRPr="00000000">
        <w:rPr>
          <w:sz w:val="24"/>
          <w:szCs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Поттер, — раздался чей-то протяжный голос,— что</w:t>
      </w:r>
      <w:r w:rsidDel="00000000" w:rsidR="00000000" w:rsidRPr="00000000">
        <w:rPr>
          <w:sz w:val="24"/>
          <w:szCs w:val="24"/>
          <w:rtl w:val="0"/>
        </w:rPr>
        <w:t xml:space="preserve"> это</w:t>
      </w:r>
      <w:r w:rsidDel="00000000" w:rsidR="00000000" w:rsidRPr="00000000">
        <w:rPr>
          <w:sz w:val="24"/>
          <w:szCs w:val="24"/>
          <w:rtl w:val="0"/>
        </w:rPr>
        <w:t xml:space="preserve"> у тебя на лице, и что это стоит рядом с тобой?</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Ужас на лице Рона сменился открытой ненавистью.</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Гарри!</w:t>
      </w:r>
      <w:r w:rsidDel="00000000" w:rsidR="00000000" w:rsidRPr="00000000">
        <w:rPr>
          <w:sz w:val="24"/>
          <w:szCs w:val="24"/>
          <w:rtl w:val="0"/>
        </w:rPr>
        <w:t xml:space="preserve"> — прошипел Рон. — Ты не можешь взять это имя!</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моргнул:</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Почему нет? — оно </w:t>
      </w:r>
      <w:r w:rsidDel="00000000" w:rsidR="00000000" w:rsidRPr="00000000">
        <w:rPr>
          <w:sz w:val="24"/>
          <w:szCs w:val="24"/>
          <w:rtl w:val="0"/>
        </w:rPr>
        <w:t xml:space="preserve">звучало </w:t>
      </w:r>
      <w:r w:rsidDel="00000000" w:rsidR="00000000" w:rsidRPr="00000000">
        <w:rPr>
          <w:sz w:val="24"/>
          <w:szCs w:val="24"/>
          <w:rtl w:val="0"/>
        </w:rPr>
        <w:t xml:space="preserve">таинственно, как «международный человек-загадка».</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Вообще — хорошее имя, — сказал Драко, — но Благородный и Древнейший Дом Блэков может быть против. Как насчёт «мистер Сильвер»?</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Слушай, ты, отойди от… от мистера Голда! — рявкнул Рон и сделал шаг вперёд. — Ему незачем общаться с такими, как ты!</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примирительно поднял руку.</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Очевидно, это стало для Рона последней каплей. Когда он повернулся к Гарри, в его глазах пылал гнев:</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Что? </w:t>
      </w:r>
      <w:r w:rsidDel="00000000" w:rsidR="00000000" w:rsidRPr="00000000">
        <w:rPr>
          <w:sz w:val="24"/>
          <w:szCs w:val="24"/>
          <w:rtl w:val="0"/>
        </w:rPr>
        <w:t xml:space="preserve">Ты вообще знаешь</w:t>
      </w:r>
      <w:r w:rsidDel="00000000" w:rsidR="00000000" w:rsidRPr="00000000">
        <w:rPr>
          <w:i w:val="1"/>
          <w:sz w:val="24"/>
          <w:szCs w:val="24"/>
          <w:rtl w:val="0"/>
        </w:rPr>
        <w:t xml:space="preserve">,</w:t>
      </w:r>
      <w:r w:rsidDel="00000000" w:rsidR="00000000" w:rsidRPr="00000000">
        <w:rPr>
          <w:sz w:val="24"/>
          <w:szCs w:val="24"/>
          <w:rtl w:val="0"/>
        </w:rPr>
        <w:t xml:space="preserve"> кто это?</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Рон, — ответил Гарри, — если ты помнишь, я первым назвал его по имени.</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усмехнулся. Затем он посмотрел на белую сову, сидевшую на плече Рона.</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Ого, </w:t>
      </w:r>
      <w:r w:rsidDel="00000000" w:rsidR="00000000" w:rsidRPr="00000000">
        <w:rPr>
          <w:sz w:val="24"/>
          <w:szCs w:val="24"/>
          <w:rtl w:val="0"/>
        </w:rPr>
        <w:t xml:space="preserve">а это что такое</w:t>
      </w:r>
      <w:r w:rsidDel="00000000" w:rsidR="00000000" w:rsidRPr="00000000">
        <w:rPr>
          <w:sz w:val="24"/>
          <w:szCs w:val="24"/>
          <w:rtl w:val="0"/>
        </w:rPr>
        <w:t xml:space="preserve">? — насмешливо протянул Драко. — А где же знаменитая крыса семейства Уизли?</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Похоронена на заднем дворе, — холодно сказал Рон.</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Лицо Рона исказилось:</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не думал бы, что это смешно, случись это с твоей семьёй!</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 но с Малфоями </w:t>
      </w:r>
      <w:r w:rsidDel="00000000" w:rsidR="00000000" w:rsidRPr="00000000">
        <w:rPr>
          <w:sz w:val="24"/>
          <w:szCs w:val="24"/>
          <w:rtl w:val="0"/>
        </w:rPr>
        <w:t xml:space="preserve">такое бы никогда не случилось</w:t>
      </w:r>
      <w:r w:rsidDel="00000000" w:rsidR="00000000" w:rsidRPr="00000000">
        <w:rPr>
          <w:sz w:val="24"/>
          <w:szCs w:val="24"/>
          <w:rtl w:val="0"/>
        </w:rPr>
        <w:t xml:space="preserve">, — промурлыкал Драко.</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Руки Рона сжались в кулаки.</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с удивлением повернулся к Поттеру, а Рон кивнул:</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Правильно, Гарри! То есть, мистер Бронз! Теперь ты видишь, что он за человек? Скажи ему, чтоб проваливал!</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Рон, — спокойно сказал он, — я не буду его прогонять. Он может говорить со мной, если хочет.</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не собираюсь общаться с теми, кто общается с Драко Малфоем, — холодно объявил Рон.</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пожал плечами:</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Тебе решать. Я не хочу, чтобы кто-то говорил, с кем я могу общаться, а с кем — нет</w:t>
      </w:r>
      <w:r w:rsidDel="00000000" w:rsidR="00000000" w:rsidRPr="00000000">
        <w:rPr>
          <w:sz w:val="24"/>
          <w:szCs w:val="24"/>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sz w:val="24"/>
          <w:szCs w:val="24"/>
          <w:rtl w:val="0"/>
        </w:rPr>
        <w:t xml:space="preserve">Мысленно Гарри повторял про себя: </w:t>
      </w:r>
      <w:r w:rsidDel="00000000" w:rsidR="00000000" w:rsidRPr="00000000">
        <w:rPr>
          <w:i w:val="1"/>
          <w:sz w:val="24"/>
          <w:szCs w:val="24"/>
          <w:rtl w:val="0"/>
        </w:rPr>
        <w:t xml:space="preserve">Ну, пожалуйста, уйди, пожалуйста, уйди.</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Лицо Рона окаменело от удивления</w:t>
      </w:r>
      <w:r w:rsidDel="00000000" w:rsidR="00000000" w:rsidRPr="00000000">
        <w:rPr>
          <w:sz w:val="24"/>
          <w:szCs w:val="24"/>
          <w:rtl w:val="0"/>
        </w:rPr>
        <w:t xml:space="preserve">:</w:t>
      </w:r>
      <w:r w:rsidDel="00000000" w:rsidR="00000000" w:rsidRPr="00000000">
        <w:rPr>
          <w:sz w:val="24"/>
          <w:szCs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Если он тебе не понравился, почему ты просто не ушёл от него? — полюбопытствовал Драко.</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w:t>
      </w:r>
      <w:r w:rsidDel="00000000" w:rsidR="00000000" w:rsidRPr="00000000">
        <w:rPr>
          <w:sz w:val="24"/>
          <w:szCs w:val="24"/>
          <w:rtl w:val="0"/>
        </w:rPr>
        <w:t xml:space="preserve"> </w:t>
      </w:r>
      <w:r w:rsidDel="00000000" w:rsidR="00000000" w:rsidRPr="00000000">
        <w:rPr>
          <w:sz w:val="24"/>
          <w:szCs w:val="24"/>
          <w:rtl w:val="0"/>
        </w:rPr>
        <w:t xml:space="preserve">чтобы</w:t>
      </w:r>
      <w:r w:rsidDel="00000000" w:rsidR="00000000" w:rsidRPr="00000000">
        <w:rPr>
          <w:sz w:val="24"/>
          <w:szCs w:val="24"/>
          <w:rtl w:val="0"/>
        </w:rPr>
        <w:t xml:space="preserve"> он мне был неприятен, — сказал Гарри, — я просто…</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пытался подобрать слова.</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 видишь причин для его существования? — предложил Драко.</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Вроде того.</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Del="00000000" w:rsidR="00000000" w:rsidRPr="00000000">
        <w:rPr>
          <w:sz w:val="24"/>
          <w:szCs w:val="24"/>
          <w:rtl w:val="0"/>
        </w:rPr>
        <w:t xml:space="preserve">хотят занять </w:t>
      </w:r>
      <w:r w:rsidDel="00000000" w:rsidR="00000000" w:rsidRPr="00000000">
        <w:rPr>
          <w:sz w:val="24"/>
          <w:szCs w:val="24"/>
          <w:rtl w:val="0"/>
        </w:rPr>
        <w:t xml:space="preserve">наше время</w:t>
      </w:r>
      <w:r w:rsidDel="00000000" w:rsidR="00000000" w:rsidRPr="00000000">
        <w:rPr>
          <w:sz w:val="24"/>
          <w:szCs w:val="24"/>
          <w:rtl w:val="0"/>
        </w:rPr>
        <w:t xml:space="preserve"> </w:t>
      </w:r>
      <w:r w:rsidDel="00000000" w:rsidR="00000000" w:rsidRPr="00000000">
        <w:rPr>
          <w:sz w:val="24"/>
          <w:szCs w:val="24"/>
          <w:rtl w:val="0"/>
        </w:rPr>
        <w:t xml:space="preserve">полностью. Ты должен научиться отказывать.</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кивнул, задумчиво глядя на лицо Драко:</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Дельный совет.</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Если со всеми будешь добреньким, то вокруг будут ошиваться только самые наглые. Реши, с кем </w:t>
      </w:r>
      <w:r w:rsidDel="00000000" w:rsidR="00000000" w:rsidRPr="00000000">
        <w:rPr>
          <w:sz w:val="24"/>
          <w:szCs w:val="24"/>
          <w:rtl w:val="0"/>
        </w:rPr>
        <w:t xml:space="preserve">в самом деле </w:t>
      </w:r>
      <w:r w:rsidDel="00000000" w:rsidR="00000000" w:rsidRPr="00000000">
        <w:rPr>
          <w:sz w:val="24"/>
          <w:szCs w:val="24"/>
          <w:rtl w:val="0"/>
        </w:rPr>
        <w:t xml:space="preserve">хочешь</w:t>
      </w:r>
      <w:r w:rsidDel="00000000" w:rsidR="00000000" w:rsidRPr="00000000">
        <w:rPr>
          <w:i w:val="1"/>
          <w:sz w:val="24"/>
          <w:szCs w:val="24"/>
          <w:rtl w:val="0"/>
        </w:rPr>
        <w:t xml:space="preserve"> </w:t>
      </w:r>
      <w:r w:rsidDel="00000000" w:rsidR="00000000" w:rsidRPr="00000000">
        <w:rPr>
          <w:sz w:val="24"/>
          <w:szCs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снова кивнул:</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Можно спросить, а как ты меня узнал?</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Мистер Бронз, — с нажимом протянул Драко, — я ведь уже</w:t>
      </w:r>
      <w:r w:rsidDel="00000000" w:rsidR="00000000" w:rsidRPr="00000000">
        <w:rPr>
          <w:i w:val="1"/>
          <w:sz w:val="24"/>
          <w:szCs w:val="24"/>
          <w:rtl w:val="0"/>
        </w:rPr>
        <w:t xml:space="preserve"> </w:t>
      </w:r>
      <w:r w:rsidDel="00000000" w:rsidR="00000000" w:rsidRPr="00000000">
        <w:rPr>
          <w:sz w:val="24"/>
          <w:szCs w:val="24"/>
          <w:rtl w:val="0"/>
        </w:rPr>
        <w:t xml:space="preserve">тебя встречал, помнишь? У нас было очень интересное знакомство. Так что когда я увидел тебя с шарфом на голове, причём выглядел ты крайне нелепо, то я просто предположил.</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склонил голову, принимая комплимент.</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жутко извиняюсь, — сказал он, — за нашу первую встречу. Не хотел ставить тебя в неловкое положение перед Люциусом.</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странно посмотрел на Гарри и </w:t>
      </w:r>
      <w:r w:rsidDel="00000000" w:rsidR="00000000" w:rsidRPr="00000000">
        <w:rPr>
          <w:sz w:val="24"/>
          <w:szCs w:val="24"/>
          <w:rtl w:val="0"/>
        </w:rPr>
        <w:t xml:space="preserve">отмахнулся</w:t>
      </w:r>
      <w:r w:rsidDel="00000000" w:rsidR="00000000" w:rsidRPr="00000000">
        <w:rPr>
          <w:sz w:val="24"/>
          <w:szCs w:val="24"/>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Жаль только, что отец не вошёл, когда ты</w:t>
      </w:r>
      <w:r w:rsidDel="00000000" w:rsidR="00000000" w:rsidRPr="00000000">
        <w:rPr>
          <w:i w:val="1"/>
          <w:sz w:val="24"/>
          <w:szCs w:val="24"/>
          <w:rtl w:val="0"/>
        </w:rPr>
        <w:t xml:space="preserve"> </w:t>
      </w:r>
      <w:r w:rsidDel="00000000" w:rsidR="00000000" w:rsidRPr="00000000">
        <w:rPr>
          <w:sz w:val="24"/>
          <w:szCs w:val="24"/>
          <w:rtl w:val="0"/>
        </w:rPr>
        <w:t xml:space="preserve">льстил мне, — рассмеялся он. — Но спасибо за то, что сказал тогда перед ним. Если бы не ты, объясняться было бы сложнее.</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опять склонил голову:</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 тебе</w:t>
      </w:r>
      <w:r w:rsidDel="00000000" w:rsidR="00000000" w:rsidRPr="00000000">
        <w:rPr>
          <w:i w:val="1"/>
          <w:sz w:val="24"/>
          <w:szCs w:val="24"/>
          <w:rtl w:val="0"/>
        </w:rPr>
        <w:t xml:space="preserve"> </w:t>
      </w:r>
      <w:r w:rsidDel="00000000" w:rsidR="00000000" w:rsidRPr="00000000">
        <w:rPr>
          <w:sz w:val="24"/>
          <w:szCs w:val="24"/>
          <w:rtl w:val="0"/>
        </w:rPr>
        <w:t xml:space="preserve">спасибо за то, что сказал профессору МакГонагалл. Хороший взаимный обмен.</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w:t>
      </w:r>
      <w:r w:rsidDel="00000000" w:rsidR="00000000" w:rsidRPr="00000000">
        <w:rPr>
          <w:sz w:val="24"/>
          <w:szCs w:val="24"/>
          <w:rtl w:val="0"/>
        </w:rPr>
        <w:t xml:space="preserve">...</w:t>
      </w:r>
      <w:r w:rsidDel="00000000" w:rsidR="00000000" w:rsidRPr="00000000">
        <w:rPr>
          <w:sz w:val="24"/>
          <w:szCs w:val="24"/>
          <w:rtl w:val="0"/>
        </w:rPr>
        <w:t xml:space="preserve"> странные слухи, что я и ты подрались или что-то в этом духе.</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Ой, — вздрогнул Гарри. — Мне и правда</w:t>
      </w:r>
      <w:r w:rsidDel="00000000" w:rsidR="00000000" w:rsidRPr="00000000">
        <w:rPr>
          <w:i w:val="1"/>
          <w:sz w:val="24"/>
          <w:szCs w:val="24"/>
          <w:rtl w:val="0"/>
        </w:rPr>
        <w:t xml:space="preserve"> </w:t>
      </w:r>
      <w:r w:rsidDel="00000000" w:rsidR="00000000" w:rsidRPr="00000000">
        <w:rPr>
          <w:sz w:val="24"/>
          <w:szCs w:val="24"/>
          <w:rtl w:val="0"/>
        </w:rPr>
        <w:t xml:space="preserve">очень жаль…</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ничего, мы привыкли. Одному Мерлину известно, сколько ходит небылиц про семью Малфоев.</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кивнул:</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Рад, что у тебя не было неприятностей.</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улыбнулся:</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 отца, хм… очень тонкое</w:t>
      </w:r>
      <w:r w:rsidDel="00000000" w:rsidR="00000000" w:rsidRPr="00000000">
        <w:rPr>
          <w:i w:val="1"/>
          <w:sz w:val="24"/>
          <w:szCs w:val="24"/>
          <w:rtl w:val="0"/>
        </w:rPr>
        <w:t xml:space="preserve"> </w:t>
      </w:r>
      <w:r w:rsidDel="00000000" w:rsidR="00000000" w:rsidRPr="00000000">
        <w:rPr>
          <w:sz w:val="24"/>
          <w:szCs w:val="24"/>
          <w:rtl w:val="0"/>
        </w:rPr>
        <w:t xml:space="preserve">чувство юмора, но он хорошо</w:t>
      </w:r>
      <w:r w:rsidDel="00000000" w:rsidR="00000000" w:rsidRPr="00000000">
        <w:rPr>
          <w:i w:val="1"/>
          <w:sz w:val="24"/>
          <w:szCs w:val="24"/>
          <w:rtl w:val="0"/>
        </w:rPr>
        <w:t xml:space="preserve"> </w:t>
      </w:r>
      <w:r w:rsidDel="00000000" w:rsidR="00000000" w:rsidRPr="00000000">
        <w:rPr>
          <w:sz w:val="24"/>
          <w:szCs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открыл рот от удивления:</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Тебе ещё и мороженое удалось получить</w:t>
      </w:r>
      <w:r w:rsidDel="00000000" w:rsidR="00000000" w:rsidRPr="00000000">
        <w:rPr>
          <w:sz w:val="24"/>
          <w:szCs w:val="24"/>
          <w:rtl w:val="0"/>
        </w:rPr>
        <w:t xml:space="preserv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самодовольно кивнул:</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внимательно посмотрел на Драко, ощущая присутствие равного по силе:</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учился манипулировать людьми?</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Ну да, сколько себя помню, — с гордостью ответил Малфой. — Отец нанимал преподавателей.</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надменно поднял брови:</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Неужели? И что же делает твой</w:t>
      </w:r>
      <w:r w:rsidDel="00000000" w:rsidR="00000000" w:rsidRPr="00000000">
        <w:rPr>
          <w:i w:val="1"/>
          <w:sz w:val="24"/>
          <w:szCs w:val="24"/>
          <w:rtl w:val="0"/>
        </w:rPr>
        <w:t xml:space="preserve"> </w:t>
      </w:r>
      <w:r w:rsidDel="00000000" w:rsidR="00000000" w:rsidRPr="00000000">
        <w:rPr>
          <w:sz w:val="24"/>
          <w:szCs w:val="24"/>
          <w:rtl w:val="0"/>
        </w:rPr>
        <w:t xml:space="preserve">отец</w:t>
      </w:r>
      <w:r w:rsidDel="00000000" w:rsidR="00000000" w:rsidRPr="00000000">
        <w:rPr>
          <w:sz w:val="24"/>
          <w:szCs w:val="24"/>
          <w:rtl w:val="0"/>
        </w:rPr>
        <w:t xml:space="preserve"> для тебя</w:t>
      </w:r>
      <w:r w:rsidDel="00000000" w:rsidR="00000000" w:rsidRPr="00000000">
        <w:rPr>
          <w:sz w:val="24"/>
          <w:szCs w:val="24"/>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Он покупает мне книги.</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задумался:</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Что-то не впечатляет.</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Это надо видеть. В любом случае, рад, что всё хорошо. Люциус смотрел на тебя так, будто собирался пытать.</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Мой отец действительно любит меня, — настойчиво сказал Драко. — Он бы никогда со мной так не поступил.</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М-м, — протянул Гарри.</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 пойми неправильно, но почему ты в этом так </w:t>
      </w:r>
      <w:r w:rsidDel="00000000" w:rsidR="00000000" w:rsidRPr="00000000">
        <w:rPr>
          <w:sz w:val="24"/>
          <w:szCs w:val="24"/>
          <w:rtl w:val="0"/>
        </w:rPr>
        <w:t xml:space="preserve">уверен</w:t>
      </w:r>
      <w:r w:rsidDel="00000000" w:rsidR="00000000" w:rsidRPr="00000000">
        <w:rPr>
          <w:sz w:val="24"/>
          <w:szCs w:val="24"/>
          <w:rtl w:val="0"/>
        </w:rPr>
        <w:t xml:space="preserv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 — было ясно, что Драко не задавался подобным вопросом.</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же </w:t>
      </w:r>
      <w:r w:rsidDel="00000000" w:rsidR="00000000" w:rsidRPr="00000000">
        <w:rPr>
          <w:sz w:val="24"/>
          <w:szCs w:val="24"/>
          <w:rtl w:val="0"/>
        </w:rPr>
        <w:t xml:space="preserve">заставляет </w:t>
      </w:r>
      <w:r w:rsidDel="00000000" w:rsidR="00000000" w:rsidRPr="00000000">
        <w:rPr>
          <w:sz w:val="24"/>
          <w:szCs w:val="24"/>
          <w:rtl w:val="0"/>
        </w:rPr>
        <w:t xml:space="preserve">тебя думать, что Люциус не принесёт тебя в жертву, как какую-нибудь пешку в своей игре?</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бросил на Гарри странный взгляд:</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А что ты</w:t>
      </w:r>
      <w:r w:rsidDel="00000000" w:rsidR="00000000" w:rsidRPr="00000000">
        <w:rPr>
          <w:i w:val="1"/>
          <w:sz w:val="24"/>
          <w:szCs w:val="24"/>
          <w:rtl w:val="0"/>
        </w:rPr>
        <w:t xml:space="preserve"> </w:t>
      </w:r>
      <w:r w:rsidDel="00000000" w:rsidR="00000000" w:rsidRPr="00000000">
        <w:rPr>
          <w:sz w:val="24"/>
          <w:szCs w:val="24"/>
          <w:rtl w:val="0"/>
        </w:rPr>
        <w:t xml:space="preserve">знаешь об отце?</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w:t>
      </w:r>
      <w:r w:rsidDel="00000000" w:rsidR="00000000" w:rsidRPr="00000000">
        <w:rPr>
          <w:sz w:val="24"/>
          <w:szCs w:val="24"/>
          <w:rtl w:val="0"/>
        </w:rPr>
        <w:t xml:space="preserve">главный идеолог чистоты крови после смерти Тёмного Лорда</w:t>
      </w:r>
      <w:r w:rsidDel="00000000" w:rsidR="00000000" w:rsidRPr="00000000">
        <w:rPr>
          <w:sz w:val="24"/>
          <w:szCs w:val="24"/>
          <w:rtl w:val="0"/>
        </w:rPr>
        <w:t xml:space="preserve">, бывший член внутреннего круга Пожирателей Смерти. У Люциуса на руке нашли Т</w:t>
      </w:r>
      <w:r w:rsidDel="00000000" w:rsidR="00000000" w:rsidRPr="00000000">
        <w:rPr>
          <w:sz w:val="24"/>
          <w:szCs w:val="24"/>
          <w:rtl w:val="0"/>
        </w:rPr>
        <w:t xml:space="preserve">ёмную Метку</w:t>
      </w:r>
      <w:r w:rsidDel="00000000" w:rsidR="00000000" w:rsidRPr="00000000">
        <w:rPr>
          <w:sz w:val="24"/>
          <w:szCs w:val="24"/>
          <w:rtl w:val="0"/>
        </w:rPr>
        <w:t xml:space="preserve">, но он смог избежать тюрьмы, заявив, что был под проклятием </w:t>
      </w:r>
      <w:r w:rsidDel="00000000" w:rsidR="00000000" w:rsidRPr="00000000">
        <w:rPr>
          <w:sz w:val="24"/>
          <w:szCs w:val="24"/>
          <w:rtl w:val="0"/>
        </w:rPr>
        <w:t xml:space="preserve">Империус</w:t>
      </w:r>
      <w:r w:rsidDel="00000000" w:rsidR="00000000" w:rsidRPr="00000000">
        <w:rPr>
          <w:sz w:val="24"/>
          <w:szCs w:val="24"/>
          <w:rtl w:val="0"/>
        </w:rPr>
        <w:t xml:space="preserve"> — до смешного неправдоподобная отговорка, и все это понимали… Зло с большой буквы </w:t>
      </w:r>
      <w:r w:rsidDel="00000000" w:rsidR="00000000" w:rsidRPr="00000000">
        <w:rPr>
          <w:sz w:val="24"/>
          <w:szCs w:val="24"/>
          <w:rtl w:val="0"/>
        </w:rPr>
        <w:t xml:space="preserve">«З»</w:t>
      </w:r>
      <w:r w:rsidDel="00000000" w:rsidR="00000000" w:rsidRPr="00000000">
        <w:rPr>
          <w:sz w:val="24"/>
          <w:szCs w:val="24"/>
          <w:rtl w:val="0"/>
        </w:rPr>
        <w:t xml:space="preserve">, прирождённый убийца… Кажется, всё.</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сузил глаза:</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Тебе это МакГонагалл сказала?</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широко раскрыл глаза:</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Правда</w:t>
      </w:r>
      <w:r w:rsidDel="00000000" w:rsidR="00000000" w:rsidRPr="00000000">
        <w:rPr>
          <w:sz w:val="24"/>
          <w:szCs w:val="24"/>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озадаченно посмотрел на Малфоя:</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Если я соврал, то не собираюсь рассказывать правду только потому, что ты спросил.</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Наступила тишина.</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точно попадешь в Слизерин.</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Спасибо, но я точно попаду в Когтевран. Мне нужна власть, только чтобы получать книги.</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хихикнул.</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Смутившись, Гарри отвёл взгляд, но усилием воли заставил себя вновь посмотреть на Драко:</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Зачем ты рассказал</w:t>
      </w:r>
      <w:r w:rsidDel="00000000" w:rsidR="00000000" w:rsidRPr="00000000">
        <w:rPr>
          <w:sz w:val="24"/>
          <w:szCs w:val="24"/>
          <w:rtl w:val="0"/>
        </w:rPr>
        <w:t xml:space="preserve"> мне это</w:t>
      </w:r>
      <w:r w:rsidDel="00000000" w:rsidR="00000000" w:rsidRPr="00000000">
        <w:rPr>
          <w:sz w:val="24"/>
          <w:szCs w:val="24"/>
          <w:rtl w:val="0"/>
        </w:rPr>
        <w:t xml:space="preserve">, Драко? Это же… личное…</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w:t>
      </w:r>
      <w:r w:rsidDel="00000000" w:rsidR="00000000" w:rsidRPr="00000000">
        <w:rPr>
          <w:sz w:val="24"/>
          <w:szCs w:val="24"/>
          <w:rtl w:val="0"/>
        </w:rPr>
        <w:t xml:space="preserve"> Один из моих преподавателей говорил, что между людьми возникает близкая дружба, когда они знают друг о друге </w:t>
      </w:r>
      <w:r w:rsidDel="00000000" w:rsidR="00000000" w:rsidRPr="00000000">
        <w:rPr>
          <w:sz w:val="24"/>
          <w:szCs w:val="24"/>
          <w:rtl w:val="0"/>
        </w:rPr>
        <w:t xml:space="preserve">что-то личное</w:t>
      </w:r>
      <w:r w:rsidDel="00000000" w:rsidR="00000000" w:rsidRPr="00000000">
        <w:rPr>
          <w:sz w:val="24"/>
          <w:szCs w:val="24"/>
          <w:rtl w:val="0"/>
        </w:rPr>
        <w:t xml:space="preserve">. </w:t>
      </w:r>
      <w:r w:rsidDel="00000000" w:rsidR="00000000" w:rsidRPr="00000000">
        <w:rPr>
          <w:sz w:val="24"/>
          <w:szCs w:val="24"/>
          <w:rtl w:val="0"/>
        </w:rPr>
        <w:t xml:space="preserve">И у многих людей нет близких друзей, потому что им слишком неловко делиться чем-то действительно важным и личным</w:t>
      </w:r>
      <w:r w:rsidDel="00000000" w:rsidR="00000000" w:rsidRPr="00000000">
        <w:rPr>
          <w:sz w:val="24"/>
          <w:szCs w:val="24"/>
          <w:rtl w:val="0"/>
        </w:rPr>
        <w:t xml:space="preserve">, — Драко сделал приглашающий жест. — Твоя очередь.</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делает, но приём всё равно действует. То же можно было сказать и об умном использовании взаимного обмена, </w:t>
      </w:r>
      <w:r w:rsidDel="00000000" w:rsidR="00000000" w:rsidRPr="00000000">
        <w:rPr>
          <w:sz w:val="24"/>
          <w:szCs w:val="24"/>
          <w:rtl w:val="0"/>
        </w:rPr>
        <w:t xml:space="preserve">приёме</w:t>
      </w:r>
      <w:r w:rsidDel="00000000" w:rsidR="00000000" w:rsidRPr="00000000">
        <w:rPr>
          <w:sz w:val="24"/>
          <w:szCs w:val="24"/>
          <w:rtl w:val="0"/>
        </w:rPr>
        <w:t xml:space="preserve">, о которо</w:t>
      </w:r>
      <w:r w:rsidDel="00000000" w:rsidR="00000000" w:rsidRPr="00000000">
        <w:rPr>
          <w:sz w:val="24"/>
          <w:szCs w:val="24"/>
          <w:rtl w:val="0"/>
        </w:rPr>
        <w:t xml:space="preserve">м</w:t>
      </w:r>
      <w:r w:rsidDel="00000000" w:rsidR="00000000" w:rsidRPr="00000000">
        <w:rPr>
          <w:sz w:val="24"/>
          <w:szCs w:val="24"/>
          <w:rtl w:val="0"/>
        </w:rPr>
        <w:t xml:space="preserve">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w:t>
      </w:r>
      <w:r w:rsidDel="00000000" w:rsidR="00000000" w:rsidRPr="00000000">
        <w:rPr>
          <w:sz w:val="24"/>
          <w:szCs w:val="24"/>
          <w:rtl w:val="0"/>
        </w:rPr>
        <w:t xml:space="preserve"> правда</w:t>
      </w:r>
      <w:r w:rsidDel="00000000" w:rsidR="00000000" w:rsidRPr="00000000">
        <w:rPr>
          <w:sz w:val="24"/>
          <w:szCs w:val="24"/>
          <w:rtl w:val="0"/>
        </w:rPr>
        <w:t xml:space="preserve"> </w:t>
      </w:r>
      <w:r w:rsidDel="00000000" w:rsidR="00000000" w:rsidRPr="00000000">
        <w:rPr>
          <w:sz w:val="24"/>
          <w:szCs w:val="24"/>
          <w:rtl w:val="0"/>
        </w:rPr>
        <w:t xml:space="preserve">ощутил </w:t>
      </w:r>
      <w:r w:rsidDel="00000000" w:rsidR="00000000" w:rsidRPr="00000000">
        <w:rPr>
          <w:sz w:val="24"/>
          <w:szCs w:val="24"/>
          <w:rtl w:val="0"/>
        </w:rPr>
        <w:t xml:space="preserve">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Драко, — сказал он, — к твоему сведению, я понимаю твои действия. В моих книгах это называется </w:t>
      </w:r>
      <w:r w:rsidDel="00000000" w:rsidR="00000000" w:rsidRPr="00000000">
        <w:rPr>
          <w:sz w:val="24"/>
          <w:szCs w:val="24"/>
          <w:rtl w:val="0"/>
        </w:rPr>
        <w:t xml:space="preserve">“</w:t>
      </w:r>
      <w:r w:rsidDel="00000000" w:rsidR="00000000" w:rsidRPr="00000000">
        <w:rPr>
          <w:sz w:val="24"/>
          <w:szCs w:val="24"/>
          <w:rtl w:val="0"/>
        </w:rPr>
        <w:t xml:space="preserve">взаимный обмен</w:t>
      </w:r>
      <w:r w:rsidDel="00000000" w:rsidR="00000000" w:rsidRPr="00000000">
        <w:rPr>
          <w:sz w:val="24"/>
          <w:szCs w:val="24"/>
          <w:rtl w:val="0"/>
        </w:rPr>
        <w:t xml:space="preserve">”</w:t>
      </w:r>
      <w:r w:rsidDel="00000000" w:rsidR="00000000" w:rsidRPr="00000000">
        <w:rPr>
          <w:sz w:val="24"/>
          <w:szCs w:val="24"/>
          <w:rtl w:val="0"/>
        </w:rPr>
        <w:t xml:space="preserve">: когда ты хочешь заставить кого-то сделать то, что тебе нужно, то в два раза эффективнее подарить ему </w:t>
      </w:r>
      <w:r w:rsidDel="00000000" w:rsidR="00000000" w:rsidRPr="00000000">
        <w:rPr>
          <w:sz w:val="24"/>
          <w:szCs w:val="24"/>
          <w:rtl w:val="0"/>
        </w:rPr>
        <w:t xml:space="preserve">пару </w:t>
      </w:r>
      <w:r w:rsidDel="00000000" w:rsidR="00000000" w:rsidRPr="00000000">
        <w:rPr>
          <w:sz w:val="24"/>
          <w:szCs w:val="24"/>
          <w:rtl w:val="0"/>
        </w:rPr>
        <w:t xml:space="preserve">сикл</w:t>
      </w:r>
      <w:r w:rsidDel="00000000" w:rsidR="00000000" w:rsidRPr="00000000">
        <w:rPr>
          <w:sz w:val="24"/>
          <w:szCs w:val="24"/>
          <w:rtl w:val="0"/>
        </w:rPr>
        <w:t xml:space="preserve">ей</w:t>
      </w:r>
      <w:r w:rsidDel="00000000" w:rsidR="00000000" w:rsidRPr="00000000">
        <w:rPr>
          <w:sz w:val="24"/>
          <w:szCs w:val="24"/>
          <w:rtl w:val="0"/>
        </w:rPr>
        <w:t xml:space="preserve">, нежели пообещать двадцать…</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умолк.</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выглядел грустным и разочарованным:</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Это не задумывалось как какой-то трюк. Это просто способ стать друзьями.</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поднял руку:</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Пауза, взятая на обдумывание, способна обезвредить большинство манипулятивных </w:t>
      </w:r>
      <w:r w:rsidDel="00000000" w:rsidR="00000000" w:rsidRPr="00000000">
        <w:rPr>
          <w:sz w:val="24"/>
          <w:szCs w:val="24"/>
          <w:rtl w:val="0"/>
        </w:rPr>
        <w:t xml:space="preserve">приёмов</w:t>
      </w:r>
      <w:r w:rsidDel="00000000" w:rsidR="00000000" w:rsidRPr="00000000">
        <w:rPr>
          <w:sz w:val="24"/>
          <w:szCs w:val="24"/>
          <w:rtl w:val="0"/>
        </w:rPr>
        <w:t xml:space="preserve">, главное — научиться их видеть.</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Ладно, — сказал Драко, — я подожду, пока ты готовишься. О, и, пожалуйста, сними шарф, когда будешь говорить.</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Просто, но эффективно.</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Del="00000000" w:rsidR="00000000" w:rsidRPr="00000000">
        <w:rPr>
          <w:i w:val="1"/>
          <w:sz w:val="24"/>
          <w:szCs w:val="24"/>
          <w:rtl w:val="0"/>
        </w:rPr>
        <w:t xml:space="preserve">Мне нужны его преподаватели</w:t>
      </w:r>
      <w:r w:rsidDel="00000000" w:rsidR="00000000" w:rsidRPr="00000000">
        <w:rPr>
          <w:sz w:val="24"/>
          <w:szCs w:val="24"/>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Хорошо, — через некоторое время сказал он, — слушай.</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глянул по сторонам и размотал шарф на голове, открыв всё, кроме шрама.</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кивнул.</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почти на автомате отвёл взгляд, но снова заставил себя посмотреть на Драко.</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Вдруг Гарри понял, что</w:t>
      </w:r>
      <w:r w:rsidDel="00000000" w:rsidR="00000000" w:rsidRPr="00000000">
        <w:rPr>
          <w:sz w:val="24"/>
          <w:szCs w:val="24"/>
          <w:rtl w:val="0"/>
        </w:rPr>
        <w:t xml:space="preserve"> именно он</w:t>
      </w:r>
      <w:r w:rsidDel="00000000" w:rsidR="00000000" w:rsidRPr="00000000">
        <w:rPr>
          <w:sz w:val="24"/>
          <w:szCs w:val="24"/>
          <w:rtl w:val="0"/>
        </w:rPr>
        <w:t xml:space="preserve"> только что сказал, и торопливо добавил:</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понял, — улыбнулся Драко. — Ну… кажется, мы немного приблизились к тому, чтобы стать друзьями?</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кивнул:</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приблизились. Эм… без обид, но я снова замаскируюсь, мне </w:t>
      </w:r>
      <w:r w:rsidDel="00000000" w:rsidR="00000000" w:rsidRPr="00000000">
        <w:rPr>
          <w:sz w:val="24"/>
          <w:szCs w:val="24"/>
          <w:rtl w:val="0"/>
        </w:rPr>
        <w:t xml:space="preserve">совершенно</w:t>
      </w:r>
      <w:r w:rsidDel="00000000" w:rsidR="00000000" w:rsidRPr="00000000">
        <w:rPr>
          <w:i w:val="1"/>
          <w:sz w:val="24"/>
          <w:szCs w:val="24"/>
          <w:rtl w:val="0"/>
        </w:rPr>
        <w:t xml:space="preserve"> </w:t>
      </w:r>
      <w:r w:rsidDel="00000000" w:rsidR="00000000" w:rsidRPr="00000000">
        <w:rPr>
          <w:sz w:val="24"/>
          <w:szCs w:val="24"/>
          <w:rtl w:val="0"/>
        </w:rPr>
        <w:t xml:space="preserve">не хочется иметь дело с…</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конечно.</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вновь намотал шарф, скрыв лицо.</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w:t>
      </w:r>
      <w:r w:rsidDel="00000000" w:rsidR="00000000" w:rsidRPr="00000000">
        <w:rPr>
          <w:sz w:val="24"/>
          <w:szCs w:val="24"/>
          <w:rtl w:val="0"/>
        </w:rPr>
        <w:t xml:space="preserve">крайне</w:t>
      </w:r>
      <w:r w:rsidDel="00000000" w:rsidR="00000000" w:rsidRPr="00000000">
        <w:rPr>
          <w:sz w:val="24"/>
          <w:szCs w:val="24"/>
          <w:rtl w:val="0"/>
        </w:rPr>
        <w:t xml:space="preserve"> </w:t>
      </w:r>
      <w:r w:rsidDel="00000000" w:rsidR="00000000" w:rsidRPr="00000000">
        <w:rPr>
          <w:sz w:val="24"/>
          <w:szCs w:val="24"/>
          <w:rtl w:val="0"/>
        </w:rPr>
        <w:t xml:space="preserve">странно</w:t>
      </w:r>
      <w:r w:rsidDel="00000000" w:rsidR="00000000" w:rsidRPr="00000000">
        <w:rPr>
          <w:sz w:val="24"/>
          <w:szCs w:val="24"/>
          <w:rtl w:val="0"/>
        </w:rPr>
        <w:t xml:space="preserve"> посмотрел на Гарри и предложил:</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Может, хочешь выпить чего-нибудь и найти место, чтобы сесть?</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понял, что уже очень долго стоит на одном месте. Он потянулся, пытаясь хрустнуть позвонками.</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Конечно.</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Платформа понемногу заполнялась людьми, но около хвоста поезда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Извините, — сказал Гарри, — что это</w:t>
      </w:r>
      <w:r w:rsidDel="00000000" w:rsidR="00000000" w:rsidRPr="00000000">
        <w:rPr>
          <w:i w:val="1"/>
          <w:sz w:val="24"/>
          <w:szCs w:val="24"/>
          <w:rtl w:val="0"/>
        </w:rPr>
        <w:t xml:space="preserve"> </w:t>
      </w:r>
      <w:r w:rsidDel="00000000" w:rsidR="00000000" w:rsidRPr="00000000">
        <w:rPr>
          <w:sz w:val="24"/>
          <w:szCs w:val="24"/>
          <w:rtl w:val="0"/>
        </w:rPr>
        <w:t xml:space="preserve">у вас такое?</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И правда, капли в его бороде уже почти исчезли.</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Интересно, — хмыкнул Драко, — очень, очень интересно. Пойдёмте, мистер Бронз, найдём другого…</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Подожди, — остановил его Гарри.</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брось, это же для детей!</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Продавец улыбнулся и загадочно пожал плечами:</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Кто знает? Может, вы вдруг увидите вашего знакомого в костюме лягушки? Что-то смешное и неожиданное так или иначе произойдёт…</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Простите, но я не могу в это поверить. Я многое видел, но сказанное вами настолько невероятно, что дальше просто некуда. </w:t>
      </w:r>
      <w:r w:rsidDel="00000000" w:rsidR="00000000" w:rsidRPr="00000000">
        <w:rPr>
          <w:sz w:val="24"/>
          <w:szCs w:val="24"/>
          <w:rtl w:val="0"/>
        </w:rPr>
        <w:t xml:space="preserve">Просто невозможно</w:t>
      </w:r>
      <w:r w:rsidDel="00000000" w:rsidR="00000000" w:rsidRPr="00000000">
        <w:rPr>
          <w:sz w:val="24"/>
          <w:szCs w:val="24"/>
          <w:rtl w:val="0"/>
        </w:rPr>
        <w:t xml:space="preserve">, чтобы </w:t>
      </w:r>
      <w:r w:rsidDel="00000000" w:rsidR="00000000" w:rsidRPr="00000000">
        <w:rPr>
          <w:sz w:val="24"/>
          <w:szCs w:val="24"/>
          <w:rtl w:val="0"/>
        </w:rPr>
        <w:t xml:space="preserve">какой-то напиток</w:t>
      </w:r>
      <w:r w:rsidDel="00000000" w:rsidR="00000000" w:rsidRPr="00000000">
        <w:rPr>
          <w:sz w:val="24"/>
          <w:szCs w:val="24"/>
          <w:rtl w:val="0"/>
        </w:rPr>
        <w:t xml:space="preserve"> мог манипулировать реальностью, создавая</w:t>
      </w:r>
      <w:r w:rsidDel="00000000" w:rsidR="00000000" w:rsidRPr="00000000">
        <w:rPr>
          <w:sz w:val="24"/>
          <w:szCs w:val="24"/>
          <w:rtl w:val="0"/>
        </w:rPr>
        <w:t xml:space="preserve"> </w:t>
      </w:r>
      <w:r w:rsidDel="00000000" w:rsidR="00000000" w:rsidRPr="00000000">
        <w:rPr>
          <w:sz w:val="24"/>
          <w:szCs w:val="24"/>
          <w:rtl w:val="0"/>
        </w:rPr>
        <w:t xml:space="preserve">комедийные ситуации</w:t>
      </w:r>
      <w:r w:rsidDel="00000000" w:rsidR="00000000" w:rsidRPr="00000000">
        <w:rPr>
          <w:sz w:val="24"/>
          <w:szCs w:val="24"/>
          <w:rtl w:val="0"/>
        </w:rPr>
        <w:t xml:space="preserve">. В</w:t>
      </w:r>
      <w:r w:rsidDel="00000000" w:rsidR="00000000" w:rsidRPr="00000000">
        <w:rPr>
          <w:sz w:val="24"/>
          <w:szCs w:val="24"/>
          <w:rtl w:val="0"/>
        </w:rPr>
        <w:t xml:space="preserve"> противном случае я сдаюсь и уезжаю отдыхать на Багамы…</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застонал:</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Мы что, </w:t>
      </w:r>
      <w:r w:rsidDel="00000000" w:rsidR="00000000" w:rsidRPr="00000000">
        <w:rPr>
          <w:sz w:val="24"/>
          <w:szCs w:val="24"/>
          <w:rtl w:val="0"/>
        </w:rPr>
        <w:t xml:space="preserve">правда </w:t>
      </w:r>
      <w:r w:rsidDel="00000000" w:rsidR="00000000" w:rsidRPr="00000000">
        <w:rPr>
          <w:sz w:val="24"/>
          <w:szCs w:val="24"/>
          <w:rtl w:val="0"/>
        </w:rPr>
        <w:t xml:space="preserve">собираемся заниматься этим?</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Можешь не пить, если не хочешь. Но я просто </w:t>
      </w:r>
      <w:r w:rsidDel="00000000" w:rsidR="00000000" w:rsidRPr="00000000">
        <w:rPr>
          <w:sz w:val="24"/>
          <w:szCs w:val="24"/>
          <w:rtl w:val="0"/>
        </w:rPr>
        <w:t xml:space="preserve">должен </w:t>
      </w:r>
      <w:r w:rsidDel="00000000" w:rsidR="00000000" w:rsidRPr="00000000">
        <w:rPr>
          <w:sz w:val="24"/>
          <w:szCs w:val="24"/>
          <w:rtl w:val="0"/>
        </w:rPr>
        <w:t xml:space="preserve">провести исследование. </w:t>
      </w:r>
      <w:r w:rsidDel="00000000" w:rsidR="00000000" w:rsidRPr="00000000">
        <w:rPr>
          <w:sz w:val="24"/>
          <w:szCs w:val="24"/>
          <w:rtl w:val="0"/>
        </w:rPr>
        <w:t xml:space="preserve">Должен!</w:t>
      </w:r>
      <w:r w:rsidDel="00000000" w:rsidR="00000000" w:rsidRPr="00000000">
        <w:rPr>
          <w:sz w:val="24"/>
          <w:szCs w:val="24"/>
          <w:rtl w:val="0"/>
        </w:rPr>
        <w:t xml:space="preserve"> Сколько стоит?</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Пять кнатов за банку, — ответил продавец.</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Пять кнатов?!</w:t>
      </w:r>
      <w:r w:rsidDel="00000000" w:rsidR="00000000" w:rsidRPr="00000000">
        <w:rPr>
          <w:sz w:val="24"/>
          <w:szCs w:val="24"/>
          <w:rtl w:val="0"/>
        </w:rPr>
        <w:t xml:space="preserve"> Вы продаёте напитки, управляющие реальностью, по пять кнатов за банку?</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залез в кошель со словами:</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Четыре сикля, четыре кната, — и стукнул деньгами о прилавок, — две дюжины, пожалуйста.</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 ещё одну, — вздохнул Драко, шаря по карманам.</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замотал головой:</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Нет. Я возьму тебе. И это не считается услугой, я хочу проверить, сработает ли чай в твоём случае.</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убрал шарф со рта, и они, запрокинув головы, сделали по глотку Прыского чая. Напиток </w:t>
      </w:r>
      <w:r w:rsidDel="00000000" w:rsidR="00000000" w:rsidRPr="00000000">
        <w:rPr>
          <w:sz w:val="24"/>
          <w:szCs w:val="24"/>
          <w:rtl w:val="0"/>
        </w:rPr>
        <w:t xml:space="preserve">даже</w:t>
      </w:r>
      <w:r w:rsidDel="00000000" w:rsidR="00000000" w:rsidRPr="00000000">
        <w:rPr>
          <w:sz w:val="24"/>
          <w:szCs w:val="24"/>
          <w:rtl w:val="0"/>
        </w:rPr>
        <w:t xml:space="preserve"> на вкус был светло-зелёным: сильногазированным и кислее лайма.</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Ничего не произошло.</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подняв глаза, встретился с добродушным взглядом продавца.</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Это не всегда происходит сразу, — сказал продавец, — но один раз за банку уж точно. Или я верну вам деньги.</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сделал ещё один большой глоток.</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И ещё один. Ничего не случилось.</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конечно, мог позволить себе </w:t>
      </w:r>
      <w:r w:rsidDel="00000000" w:rsidR="00000000" w:rsidRPr="00000000">
        <w:rPr>
          <w:sz w:val="24"/>
          <w:szCs w:val="24"/>
          <w:rtl w:val="0"/>
        </w:rPr>
        <w:t xml:space="preserve">совсем </w:t>
      </w:r>
      <w:r w:rsidDel="00000000" w:rsidR="00000000" w:rsidRPr="00000000">
        <w:rPr>
          <w:sz w:val="24"/>
          <w:szCs w:val="24"/>
          <w:rtl w:val="0"/>
        </w:rPr>
        <w:t xml:space="preserve">немного</w:t>
      </w:r>
      <w:r w:rsidDel="00000000" w:rsidR="00000000" w:rsidRPr="00000000">
        <w:rPr>
          <w:i w:val="1"/>
          <w:sz w:val="24"/>
          <w:szCs w:val="24"/>
          <w:rtl w:val="0"/>
        </w:rPr>
        <w:t xml:space="preserve"> </w:t>
      </w:r>
      <w:r w:rsidDel="00000000" w:rsidR="00000000" w:rsidRPr="00000000">
        <w:rPr>
          <w:sz w:val="24"/>
          <w:szCs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line="276" w:lineRule="auto"/>
        <w:ind w:firstLine="573.0708661417323"/>
        <w:contextualSpacing w:val="0"/>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Ах ты ж!</w:t>
      </w:r>
      <w:r w:rsidDel="00000000" w:rsidR="00000000" w:rsidRPr="00000000">
        <w:rPr>
          <w:i w:val="1"/>
          <w:sz w:val="24"/>
          <w:szCs w:val="24"/>
          <w:rtl w:val="0"/>
        </w:rPr>
        <w:t xml:space="preserve"> — </w:t>
      </w:r>
      <w:r w:rsidDel="00000000" w:rsidR="00000000" w:rsidRPr="00000000">
        <w:rPr>
          <w:sz w:val="24"/>
          <w:szCs w:val="24"/>
          <w:rtl w:val="0"/>
        </w:rPr>
        <w:t xml:space="preserve">выкрикнул Драко, когда в него полетели светло-зелёные брызги. Он крутанулся в сторону Гарри, его глаза сверкали.</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Грязнокровкин сын!</w:t>
      </w:r>
      <w:r w:rsidDel="00000000" w:rsidR="00000000" w:rsidRPr="00000000">
        <w:rPr>
          <w:sz w:val="24"/>
          <w:szCs w:val="24"/>
          <w:rtl w:val="0"/>
        </w:rPr>
        <w:t xml:space="preserve"> Посмотрим, как тебе понравится, когда плюнут в тебя! — Драко набрал полный рот газировки, и тут ему на глаза тоже попался газетный заголовок.</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Мальчик уставился на банку, все ещё отплёвываясь и кашляя. Капли чая постепенно исчезали с мантии Драко.</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Затем Гарри поднял взгляд и снова посмотрел на газетный заголовок.</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sz w:val="24"/>
          <w:szCs w:val="24"/>
          <w:rtl w:val="0"/>
        </w:rPr>
        <w:t xml:space="preserve">ДРАКО МАЛФОЙ ЗАЛЕТЕЛ ОТ МАЛЬЧИКА-КОТОРЫЙ-ВЫЖИЛ</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Гарри открыл рот:</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 н… но…</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Del="00000000" w:rsidR="00000000" w:rsidRPr="00000000">
        <w:rPr>
          <w:sz w:val="24"/>
          <w:szCs w:val="24"/>
          <w:rtl w:val="0"/>
        </w:rPr>
        <w:t xml:space="preserve">не</w:t>
      </w:r>
      <w:r w:rsidDel="00000000" w:rsidR="00000000" w:rsidRPr="00000000">
        <w:rPr>
          <w:sz w:val="24"/>
          <w:szCs w:val="24"/>
          <w:rtl w:val="0"/>
        </w:rPr>
        <w:t xml:space="preserve"> было!».</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Затем Гарри снова опустил взгляд на банку.</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сердито бросил банку в мусорку и вернулся к продавцу:</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«Придиру», пожалуйста.</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Беру свои слова обратно, — сказал он. — Это было здорово.</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Эй, Драко, спорим, я знаю способ стать друзьями, который лучше, чем обмен секретами. Нужно совершить совместное убийство.</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Один из моих преподавателей тоже так говорил, — Драко засунул руку под мантию и лёгким естественным движением почесался. — А кого хочешь убить?</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кинул на стол «Придиру»:</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Парня, который это написал.</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простонал:</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 парня. Девчонку.</w:t>
      </w:r>
      <w:r w:rsidDel="00000000" w:rsidR="00000000" w:rsidRPr="00000000">
        <w:rPr>
          <w:sz w:val="24"/>
          <w:szCs w:val="24"/>
          <w:rtl w:val="0"/>
        </w:rPr>
        <w:t xml:space="preserve"> </w:t>
      </w:r>
      <w:r w:rsidDel="00000000" w:rsidR="00000000" w:rsidRPr="00000000">
        <w:rPr>
          <w:sz w:val="24"/>
          <w:szCs w:val="24"/>
          <w:rtl w:val="0"/>
        </w:rPr>
        <w:t xml:space="preserve">Десятилетнюю</w:t>
      </w:r>
      <w:r w:rsidDel="00000000" w:rsidR="00000000" w:rsidRPr="00000000">
        <w:rPr>
          <w:sz w:val="24"/>
          <w:szCs w:val="24"/>
          <w:rtl w:val="0"/>
        </w:rPr>
        <w:t xml:space="preserve"> девчонку, представляешь</w:t>
      </w:r>
      <w:r w:rsidDel="00000000" w:rsidR="00000000" w:rsidRPr="00000000">
        <w:rPr>
          <w:sz w:val="24"/>
          <w:szCs w:val="24"/>
          <w:rtl w:val="0"/>
        </w:rPr>
        <w:t xml:space="preserve">? Она съехала с катушек после смерти своей матери, а её отец, которому принадлежит эта газета, </w:t>
      </w:r>
      <w:r w:rsidDel="00000000" w:rsidR="00000000" w:rsidRPr="00000000">
        <w:rPr>
          <w:sz w:val="24"/>
          <w:szCs w:val="24"/>
          <w:rtl w:val="0"/>
        </w:rPr>
        <w:t xml:space="preserve">реально </w:t>
      </w:r>
      <w:r w:rsidDel="00000000" w:rsidR="00000000" w:rsidRPr="00000000">
        <w:rPr>
          <w:sz w:val="24"/>
          <w:szCs w:val="24"/>
          <w:rtl w:val="0"/>
        </w:rPr>
        <w:t xml:space="preserve">убеждён, что его дочь — провидец. Так что, когда он чего-то не знает, он спрашивает Луну Лавгуд и верит </w:t>
      </w:r>
      <w:r w:rsidDel="00000000" w:rsidR="00000000" w:rsidRPr="00000000">
        <w:rPr>
          <w:sz w:val="24"/>
          <w:szCs w:val="24"/>
          <w:rtl w:val="0"/>
        </w:rPr>
        <w:t xml:space="preserve">буквально </w:t>
      </w:r>
      <w:r w:rsidDel="00000000" w:rsidR="00000000" w:rsidRPr="00000000">
        <w:rPr>
          <w:sz w:val="24"/>
          <w:szCs w:val="24"/>
          <w:rtl w:val="0"/>
        </w:rPr>
        <w:t xml:space="preserve">всему, что она говорит.</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Не задумываясь, Гарри открыл следующую банку чая и поднёс её ко рту.</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шутишь? Это даже хуже магловских газет, что, как мне казалось, физически невозможно.</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резко обернулся:</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Что-то не так?</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w:t>
      </w:r>
      <w:r w:rsidDel="00000000" w:rsidR="00000000" w:rsidRPr="00000000">
        <w:rPr>
          <w:i w:val="1"/>
          <w:sz w:val="24"/>
          <w:szCs w:val="24"/>
          <w:rtl w:val="0"/>
        </w:rPr>
        <w:t xml:space="preserve">н</w:t>
      </w:r>
      <w:r w:rsidDel="00000000" w:rsidR="00000000" w:rsidRPr="00000000">
        <w:rPr>
          <w:i w:val="1"/>
          <w:sz w:val="24"/>
          <w:szCs w:val="24"/>
          <w:rtl w:val="0"/>
        </w:rPr>
        <w:t xml:space="preserve">е кто иной, как Дарт Вейдер.</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фыркнул:</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Смеёшься? Слово </w:t>
      </w:r>
      <w:r w:rsidDel="00000000" w:rsidR="00000000" w:rsidRPr="00000000">
        <w:rPr>
          <w:sz w:val="24"/>
          <w:szCs w:val="24"/>
          <w:rtl w:val="0"/>
        </w:rPr>
        <w:t xml:space="preserve">какой-то </w:t>
      </w:r>
      <w:r w:rsidDel="00000000" w:rsidR="00000000" w:rsidRPr="00000000">
        <w:rPr>
          <w:sz w:val="24"/>
          <w:szCs w:val="24"/>
          <w:rtl w:val="0"/>
        </w:rPr>
        <w:t xml:space="preserve">Луны Лавгуд против моего?</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Чёрт-чёрт-чёрт.</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Магического детектора лжи не существует, я прав?</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Или ДНК-теста… пока что</w:t>
      </w:r>
      <w:r w:rsidDel="00000000" w:rsidR="00000000" w:rsidRPr="00000000">
        <w:rPr>
          <w:sz w:val="24"/>
          <w:szCs w:val="24"/>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посмотрел по сторонам. Его глаза сузились:</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и правда ничего не знаешь. </w:t>
      </w:r>
      <w:r w:rsidDel="00000000" w:rsidR="00000000" w:rsidRPr="00000000">
        <w:rPr>
          <w:sz w:val="24"/>
          <w:szCs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Del="00000000" w:rsidR="00000000" w:rsidRPr="00000000">
        <w:rPr>
          <w:sz w:val="24"/>
          <w:szCs w:val="24"/>
          <w:rtl w:val="0"/>
        </w:rPr>
        <w:t xml:space="preserve">.</w:t>
      </w:r>
      <w:r w:rsidDel="00000000" w:rsidR="00000000" w:rsidRPr="00000000">
        <w:rPr>
          <w:sz w:val="24"/>
          <w:szCs w:val="24"/>
          <w:rtl w:val="0"/>
        </w:rPr>
        <w:t xml:space="preserve"> Но ты должен поклясться, что это останется между нами.</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клянусь, — сказал Гарри.</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w:t>
      </w:r>
      <w:r w:rsidDel="00000000" w:rsidR="00000000" w:rsidRPr="00000000">
        <w:rPr>
          <w:sz w:val="24"/>
          <w:szCs w:val="24"/>
          <w:rtl w:val="0"/>
        </w:rPr>
        <w:t xml:space="preserve">наколдовали ложных воспоминаний</w:t>
      </w:r>
      <w:r w:rsidDel="00000000" w:rsidR="00000000" w:rsidRPr="00000000">
        <w:rPr>
          <w:sz w:val="24"/>
          <w:szCs w:val="24"/>
          <w:rtl w:val="0"/>
        </w:rPr>
        <w:t xml:space="preserve">. Обычно суд предполагает, что стирание памяти вероятнее, чем её замена с помощью сложных заклинаний, но судья, скорее всего, будет на нашей стороне. </w:t>
      </w:r>
      <w:r w:rsidDel="00000000" w:rsidR="00000000" w:rsidRPr="00000000">
        <w:rPr>
          <w:sz w:val="24"/>
          <w:szCs w:val="24"/>
          <w:rtl w:val="0"/>
        </w:rPr>
        <w:t xml:space="preserve">Ну а е</w:t>
      </w:r>
      <w:r w:rsidDel="00000000" w:rsidR="00000000" w:rsidRPr="00000000">
        <w:rPr>
          <w:sz w:val="24"/>
          <w:szCs w:val="24"/>
          <w:rtl w:val="0"/>
        </w:rPr>
        <w:t xml:space="preserve">сли меня обвинят в чём-то, </w:t>
      </w:r>
      <w:r w:rsidDel="00000000" w:rsidR="00000000" w:rsidRPr="00000000">
        <w:rPr>
          <w:sz w:val="24"/>
          <w:szCs w:val="24"/>
          <w:rtl w:val="0"/>
        </w:rPr>
        <w:t xml:space="preserve">п</w:t>
      </w:r>
      <w:r w:rsidDel="00000000" w:rsidR="00000000" w:rsidRPr="00000000">
        <w:rPr>
          <w:sz w:val="24"/>
          <w:szCs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Холодок пробежал по спине Гарри, подсказывая ему сохранять спокойное выражение лица и ровный голос.</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Заметка на будущее: свергнуть правительство магической Британии при первой же возможности.</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снова кашлянул, прочищая горло:</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Драко, пожалуйста, пожалуйста, пожалуйста</w:t>
      </w: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Н</w:t>
      </w:r>
      <w:r w:rsidDel="00000000" w:rsidR="00000000" w:rsidRPr="00000000">
        <w:rPr>
          <w:sz w:val="24"/>
          <w:szCs w:val="24"/>
          <w:rtl w:val="0"/>
        </w:rPr>
        <w:t xml:space="preserve">е пойми меня неправильно, моя клятва нерушима, но, как ты говорил, я могу оказаться в Слизерине, так что хочу поинтересоваться из чистого любопытства. Что, </w:t>
      </w:r>
      <w:r w:rsidDel="00000000" w:rsidR="00000000" w:rsidRPr="00000000">
        <w:rPr>
          <w:sz w:val="24"/>
          <w:szCs w:val="24"/>
          <w:rtl w:val="0"/>
        </w:rPr>
        <w:t xml:space="preserve">чисто </w:t>
      </w:r>
      <w:r w:rsidDel="00000000" w:rsidR="00000000" w:rsidRPr="00000000">
        <w:rPr>
          <w:sz w:val="24"/>
          <w:szCs w:val="24"/>
          <w:rtl w:val="0"/>
        </w:rPr>
        <w:t xml:space="preserve">теоретически, случится, если я перескажу в суде наш разговор, упомянув тебя в качестве автора?</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Ну, если бы я не был Малфоем, у меня бы были неприятности, — самодовольно ответил Драко. — Но так как я Малфой… У отца есть голоса. И, полагаю, он разобьет тебя наголову… не думаю, что будет</w:t>
      </w:r>
      <w:r w:rsidDel="00000000" w:rsidR="00000000" w:rsidRPr="00000000">
        <w:rPr>
          <w:sz w:val="24"/>
          <w:szCs w:val="24"/>
          <w:rtl w:val="0"/>
        </w:rPr>
        <w:t xml:space="preserve"> легко</w:t>
      </w:r>
      <w:r w:rsidDel="00000000" w:rsidR="00000000" w:rsidRPr="00000000">
        <w:rPr>
          <w:sz w:val="24"/>
          <w:szCs w:val="24"/>
          <w:rtl w:val="0"/>
        </w:rPr>
        <w:t xml:space="preserve">, </w:t>
      </w:r>
      <w:r w:rsidDel="00000000" w:rsidR="00000000" w:rsidRPr="00000000">
        <w:rPr>
          <w:sz w:val="24"/>
          <w:szCs w:val="24"/>
          <w:rtl w:val="0"/>
        </w:rPr>
        <w:t xml:space="preserve">всё-таки ты</w:t>
      </w:r>
      <w:r w:rsidDel="00000000" w:rsidR="00000000" w:rsidRPr="00000000">
        <w:rPr>
          <w:sz w:val="24"/>
          <w:szCs w:val="24"/>
          <w:rtl w:val="0"/>
        </w:rPr>
        <w:t xml:space="preserve"> Мальчик-Который-Выжил, но моему отцу очень хорошо даются подобные вещи, — он нахмурился. — Кстати, это </w:t>
      </w:r>
      <w:r w:rsidDel="00000000" w:rsidR="00000000" w:rsidRPr="00000000">
        <w:rPr>
          <w:sz w:val="24"/>
          <w:szCs w:val="24"/>
          <w:rtl w:val="0"/>
        </w:rPr>
        <w:t xml:space="preserve">ведь ты</w:t>
      </w:r>
      <w:r w:rsidDel="00000000" w:rsidR="00000000" w:rsidRPr="00000000">
        <w:rPr>
          <w:i w:val="1"/>
          <w:sz w:val="24"/>
          <w:szCs w:val="24"/>
          <w:rtl w:val="0"/>
        </w:rPr>
        <w:t xml:space="preserve"> </w:t>
      </w:r>
      <w:r w:rsidDel="00000000" w:rsidR="00000000" w:rsidRPr="00000000">
        <w:rPr>
          <w:sz w:val="24"/>
          <w:szCs w:val="24"/>
          <w:rtl w:val="0"/>
        </w:rPr>
        <w:t xml:space="preserve">заговорил о том, чтобы убить её, почему же тебя не волнует, что я</w:t>
      </w:r>
      <w:r w:rsidDel="00000000" w:rsidR="00000000" w:rsidRPr="00000000">
        <w:rPr>
          <w:i w:val="1"/>
          <w:sz w:val="24"/>
          <w:szCs w:val="24"/>
          <w:rtl w:val="0"/>
        </w:rPr>
        <w:t xml:space="preserve"> </w:t>
      </w:r>
      <w:r w:rsidDel="00000000" w:rsidR="00000000" w:rsidRPr="00000000">
        <w:rPr>
          <w:sz w:val="24"/>
          <w:szCs w:val="24"/>
          <w:rtl w:val="0"/>
        </w:rPr>
        <w:t xml:space="preserve">расскажу суду, если она вдруг умрёт?</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i w:val="1"/>
          <w:sz w:val="24"/>
          <w:szCs w:val="24"/>
          <w:rtl w:val="0"/>
        </w:rPr>
        <w:t xml:space="preserve">Ну почему всё пошло настолько наперекосяк?</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На этом месте светловолосый мальчик </w:t>
      </w:r>
      <w:r w:rsidDel="00000000" w:rsidR="00000000" w:rsidRPr="00000000">
        <w:rPr>
          <w:sz w:val="24"/>
          <w:szCs w:val="24"/>
          <w:rtl w:val="0"/>
        </w:rPr>
        <w:t xml:space="preserve">громко хихикнул</w:t>
      </w:r>
      <w:r w:rsidDel="00000000" w:rsidR="00000000" w:rsidRPr="00000000">
        <w:rPr>
          <w:sz w:val="24"/>
          <w:szCs w:val="24"/>
          <w:rtl w:val="0"/>
        </w:rPr>
        <w:t xml:space="preserve">: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Только представь</w:t>
      </w:r>
      <w:r w:rsidDel="00000000" w:rsidR="00000000" w:rsidRPr="00000000">
        <w:rPr>
          <w:sz w:val="24"/>
          <w:szCs w:val="24"/>
          <w:rtl w:val="0"/>
        </w:rPr>
        <w:t xml:space="preserve">, как она будет рассказывать</w:t>
      </w:r>
      <w:r w:rsidDel="00000000" w:rsidR="00000000" w:rsidRPr="00000000">
        <w:rPr>
          <w:sz w:val="24"/>
          <w:szCs w:val="24"/>
          <w:rtl w:val="0"/>
        </w:rPr>
        <w:t xml:space="preserve">, что её изнасиловали Драко Малфой </w:t>
      </w:r>
      <w:r w:rsidDel="00000000" w:rsidR="00000000" w:rsidRPr="00000000">
        <w:rPr>
          <w:sz w:val="24"/>
          <w:szCs w:val="24"/>
          <w:rtl w:val="0"/>
        </w:rPr>
        <w:t xml:space="preserve">и</w:t>
      </w:r>
      <w:r w:rsidDel="00000000" w:rsidR="00000000" w:rsidRPr="00000000">
        <w:rPr>
          <w:sz w:val="24"/>
          <w:szCs w:val="24"/>
          <w:rtl w:val="0"/>
        </w:rPr>
        <w:t xml:space="preserve"> Мальчик-Который-Выжил. Даже</w:t>
      </w:r>
      <w:r w:rsidDel="00000000" w:rsidR="00000000" w:rsidRPr="00000000">
        <w:rPr>
          <w:sz w:val="24"/>
          <w:szCs w:val="24"/>
          <w:rtl w:val="0"/>
        </w:rPr>
        <w:t xml:space="preserve"> сам</w:t>
      </w:r>
      <w:r w:rsidDel="00000000" w:rsidR="00000000" w:rsidRPr="00000000">
        <w:rPr>
          <w:sz w:val="24"/>
          <w:szCs w:val="24"/>
          <w:rtl w:val="0"/>
        </w:rPr>
        <w:t xml:space="preserve"> </w:t>
      </w:r>
      <w:r w:rsidDel="00000000" w:rsidR="00000000" w:rsidRPr="00000000">
        <w:rPr>
          <w:sz w:val="24"/>
          <w:szCs w:val="24"/>
          <w:rtl w:val="0"/>
        </w:rPr>
        <w:t xml:space="preserve">Дамблдор</w:t>
      </w:r>
      <w:r w:rsidDel="00000000" w:rsidR="00000000" w:rsidRPr="00000000">
        <w:rPr>
          <w:sz w:val="24"/>
          <w:szCs w:val="24"/>
          <w:rtl w:val="0"/>
        </w:rPr>
        <w:t xml:space="preserve"> не поверит ей.</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firstLine="555"/>
        <w:contextualSpacing w:val="0"/>
        <w:rPr>
          <w:i w:val="1"/>
          <w:sz w:val="24"/>
          <w:szCs w:val="24"/>
        </w:rPr>
      </w:pPr>
      <w:r w:rsidDel="00000000" w:rsidR="00000000" w:rsidRPr="00000000">
        <w:rPr>
          <w:i w:val="1"/>
          <w:sz w:val="24"/>
          <w:szCs w:val="24"/>
          <w:rtl w:val="0"/>
        </w:rPr>
        <w:t xml:space="preserve">Я разорву этот твой жалкий магический огрызок средних веков на куски меньшие</w:t>
      </w:r>
      <w:r w:rsidDel="00000000" w:rsidR="00000000" w:rsidRPr="00000000">
        <w:rPr>
          <w:i w:val="1"/>
          <w:sz w:val="24"/>
          <w:szCs w:val="24"/>
          <w:rtl w:val="0"/>
        </w:rPr>
        <w:t xml:space="preserve">, чем составляющие его атомы.</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Я бы предложил с этим не торопиться. Когда я узнал, что заголовок придумала девчонка на год младше меня, мне пришла в голову идея совершенно иной мести.</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М-да? Рассказывай, — </w:t>
      </w:r>
      <w:r w:rsidDel="00000000" w:rsidR="00000000" w:rsidRPr="00000000">
        <w:rPr>
          <w:sz w:val="24"/>
          <w:szCs w:val="24"/>
          <w:rtl w:val="0"/>
        </w:rPr>
        <w:t xml:space="preserve">сказал Драко и поднёс банку с Прыским чаем ко рту.</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Гарри не знал, работает ли это заклинание чаще, чем раз за выпитую банку, но он </w:t>
      </w:r>
      <w:r w:rsidDel="00000000" w:rsidR="00000000" w:rsidRPr="00000000">
        <w:rPr>
          <w:sz w:val="24"/>
          <w:szCs w:val="24"/>
          <w:rtl w:val="0"/>
        </w:rPr>
        <w:t xml:space="preserve">мог</w:t>
      </w:r>
      <w:r w:rsidDel="00000000" w:rsidR="00000000" w:rsidRPr="00000000">
        <w:rPr>
          <w:sz w:val="24"/>
          <w:szCs w:val="24"/>
          <w:rtl w:val="0"/>
        </w:rPr>
        <w:t xml:space="preserve"> избежать обвинений, главное — точно рассчитать момент.</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firstLine="555"/>
        <w:contextualSpacing w:val="0"/>
        <w:rPr>
          <w:i w:val="1"/>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Думаю, что когда-нибудь я женюсь на этой девушке</w:t>
      </w:r>
      <w:r w:rsidDel="00000000" w:rsidR="00000000" w:rsidRPr="00000000">
        <w:rPr>
          <w:i w:val="1"/>
          <w:sz w:val="24"/>
          <w:szCs w:val="24"/>
          <w:rtl w:val="0"/>
        </w:rPr>
        <w:t xml:space="preserv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Ты спятил?!</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Наоборот, мой разум чист, как снег в горах.</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У тебя более извращённый вкус, чем у Лестренджей</w:t>
      </w:r>
      <w:r w:rsidDel="00000000" w:rsidR="00000000" w:rsidRPr="00000000">
        <w:rPr>
          <w:sz w:val="24"/>
          <w:szCs w:val="24"/>
          <w:rtl w:val="0"/>
        </w:rPr>
        <w:t xml:space="preserve">, — сказал Драко, судя по всему, даже с некоторым восхищением. — И, я так понимаю, ты хочешь получить её себе целиком?</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Ага. </w:t>
      </w:r>
      <w:r w:rsidDel="00000000" w:rsidR="00000000" w:rsidRPr="00000000">
        <w:rPr>
          <w:sz w:val="24"/>
          <w:szCs w:val="24"/>
          <w:rtl w:val="0"/>
        </w:rPr>
        <w:t xml:space="preserve">Взамен м</w:t>
      </w:r>
      <w:r w:rsidDel="00000000" w:rsidR="00000000" w:rsidRPr="00000000">
        <w:rPr>
          <w:sz w:val="24"/>
          <w:szCs w:val="24"/>
          <w:rtl w:val="0"/>
        </w:rPr>
        <w:t xml:space="preserve">огу как-нибудь оказать тебе услугу…</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Драко отмахнулся:</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firstLine="555"/>
        <w:contextualSpacing w:val="0"/>
        <w:rPr>
          <w:sz w:val="24"/>
          <w:szCs w:val="24"/>
        </w:rPr>
      </w:pPr>
      <w:r w:rsidDel="00000000" w:rsidR="00000000" w:rsidRPr="00000000">
        <w:rPr>
          <w:sz w:val="24"/>
          <w:szCs w:val="24"/>
          <w:rtl w:val="0"/>
        </w:rPr>
        <w:t xml:space="preserve">— Да ладно, забирай даром.</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не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только злой мутант. Но это было очень обыденно, очень по-человечески, почти нормой: Драко не считал своих врагов людьми.</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Для одной девочки. Не для остальных.</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Интересно, сложно ли будет составить список всех поборников чистоты крови и убить их?</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Подобное пробовали сделать во время Французской Революции: составить список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посмотрел в небо, на бледный круг луны, видимый в безоблачной утренней синеве.</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Сломанный, испорченный, безумный, жестокий, кровавый, тёмный мир. Разве новость? </w:t>
      </w:r>
      <w:r w:rsidDel="00000000" w:rsidR="00000000" w:rsidRPr="00000000">
        <w:rPr>
          <w:i w:val="1"/>
          <w:sz w:val="24"/>
          <w:szCs w:val="24"/>
          <w:rtl w:val="0"/>
        </w:rPr>
        <w:t xml:space="preserve">Ты всегда знал это.</w:t>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кивнул, не доверяя своему голосу.</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я</w:t>
      </w:r>
      <w:r w:rsidDel="00000000" w:rsidR="00000000" w:rsidRPr="00000000">
        <w:rPr>
          <w:i w:val="1"/>
          <w:sz w:val="24"/>
          <w:szCs w:val="24"/>
          <w:rtl w:val="0"/>
        </w:rPr>
        <w:t xml:space="preserve"> </w:t>
      </w:r>
      <w:r w:rsidDel="00000000" w:rsidR="00000000" w:rsidRPr="00000000">
        <w:rPr>
          <w:sz w:val="24"/>
          <w:szCs w:val="24"/>
          <w:rtl w:val="0"/>
        </w:rPr>
        <w:t xml:space="preserve">не могу себе позволить. Хочешь попробовать? Почувствовать, каково это?</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Ах ты коварный змеёныш. Всего одиннадцать лет, а ты уже выманиваешь свою добычу из безопасной норки. Может, тебя слишком поздно спасать, Драко?</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задумался, решился, выбрал тактику:</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Драко, расскажи про чистоту крови. Я же в этом новичок.</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Тот широко улыбнулся:</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Тебе непременно</w:t>
      </w:r>
      <w:r w:rsidDel="00000000" w:rsidR="00000000" w:rsidRPr="00000000">
        <w:rPr>
          <w:sz w:val="24"/>
          <w:szCs w:val="24"/>
          <w:rtl w:val="0"/>
        </w:rPr>
        <w:t xml:space="preserve"> </w:t>
      </w:r>
      <w:r w:rsidDel="00000000" w:rsidR="00000000" w:rsidRPr="00000000">
        <w:rPr>
          <w:sz w:val="24"/>
          <w:szCs w:val="24"/>
          <w:rtl w:val="0"/>
        </w:rPr>
        <w:t xml:space="preserve">надо встретиться с отцом и спросить у него. Он наш лидер.</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Расскажи кратко.</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Ладно.</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набрал в грудь побольше воздуха и, придав голосу дополнительную глубину и выразительность, начал рассказывать:</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Из поколения в поколение наша сила угасает из-за смешения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Убедительно, — согласился Гарри, имея в виду скорее форму аргумента, а не суть. Классическая модель: грехопадение, необходимость охранять остатки чистой крови от грязи, прекрасное прошлое и мрачное будущее. И на это уже есть готовый стандартный ответ…</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Но должен тебя кое в чём поправить. Твоя информация о маглах немного устарела. Мы больше не грызём землю, чтобы выжить.</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покосился по сторонам:</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Что?! Что значит «мы</w:t>
      </w:r>
      <w:r w:rsidDel="00000000" w:rsidR="00000000" w:rsidRPr="00000000">
        <w:rPr>
          <w:i w:val="1"/>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собственная</w:t>
      </w:r>
      <w:r w:rsidDel="00000000" w:rsidR="00000000" w:rsidRPr="00000000">
        <w:rPr>
          <w:i w:val="1"/>
          <w:sz w:val="24"/>
          <w:szCs w:val="24"/>
          <w:rtl w:val="0"/>
        </w:rPr>
        <w:t xml:space="preserve"> </w:t>
      </w:r>
      <w:r w:rsidDel="00000000" w:rsidR="00000000" w:rsidRPr="00000000">
        <w:rPr>
          <w:sz w:val="24"/>
          <w:szCs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отпрянул на пару шагов. На его лице застыла смесь страха и недоверия.</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О чём ты говоришь, Мерлин тебя побери?</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Эй, </w:t>
      </w:r>
      <w:r w:rsidDel="00000000" w:rsidR="00000000" w:rsidRPr="00000000">
        <w:rPr>
          <w:sz w:val="24"/>
          <w:szCs w:val="24"/>
          <w:rtl w:val="0"/>
        </w:rPr>
        <w:t xml:space="preserve">тебя-то я </w:t>
      </w:r>
      <w:r w:rsidDel="00000000" w:rsidR="00000000" w:rsidRPr="00000000">
        <w:rPr>
          <w:sz w:val="24"/>
          <w:szCs w:val="24"/>
          <w:rtl w:val="0"/>
        </w:rPr>
        <w:t xml:space="preserve">выслушал, теперь твоя очередь.</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«Неуклюже получилось»</w:t>
      </w:r>
      <w:r w:rsidDel="00000000" w:rsidR="00000000" w:rsidRPr="00000000">
        <w:rPr>
          <w:sz w:val="24"/>
          <w:szCs w:val="24"/>
          <w:rtl w:val="0"/>
        </w:rPr>
        <w:t xml:space="preserve">, — мысленно упрекнул себя Гарри, но Драко перестал пятиться и, кажется, готов был слушать.</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 </w:t>
      </w:r>
      <w:r w:rsidDel="00000000" w:rsidR="00000000" w:rsidRPr="00000000">
        <w:rPr>
          <w:sz w:val="24"/>
          <w:szCs w:val="24"/>
          <w:rtl w:val="0"/>
        </w:rPr>
        <w:t xml:space="preserve">Чего?!</w:t>
      </w:r>
      <w:r w:rsidDel="00000000" w:rsidR="00000000" w:rsidRPr="00000000">
        <w:rPr>
          <w:sz w:val="24"/>
          <w:szCs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Подожди-ка, — остановил его Гарри, — я покажу тебе книгу, которую взял с собой. Я вроде помню, в какой коробке она лежит…</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Потом он взлетел по лестнице, ногой пихнул </w:t>
      </w:r>
      <w:r w:rsidDel="00000000" w:rsidR="00000000" w:rsidRPr="00000000">
        <w:rPr>
          <w:sz w:val="24"/>
          <w:szCs w:val="24"/>
          <w:rtl w:val="0"/>
        </w:rPr>
        <w:t xml:space="preserve">её в сундук </w:t>
      </w:r>
      <w:r w:rsidDel="00000000" w:rsidR="00000000" w:rsidRPr="00000000">
        <w:rPr>
          <w:sz w:val="24"/>
          <w:szCs w:val="24"/>
          <w:rtl w:val="0"/>
        </w:rPr>
        <w:t xml:space="preserve">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Та самая Фотография.</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С большой буквы «Ф».</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Вот, — голос Гарри звенел от распиравшей его гордости, — так Земля выглядит с Луны.</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медленно склонился над снимком, на его лице было странное выражение.</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Если это настоящая фотография, то почему она не двигается?</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i w:val="1"/>
          <w:sz w:val="24"/>
          <w:szCs w:val="24"/>
          <w:rtl w:val="0"/>
        </w:rPr>
        <w:t xml:space="preserve">Не двигается? </w:t>
      </w:r>
      <w:r w:rsidDel="00000000" w:rsidR="00000000" w:rsidRPr="00000000">
        <w:rPr>
          <w:sz w:val="24"/>
          <w:szCs w:val="24"/>
          <w:rtl w:val="0"/>
        </w:rPr>
        <w:t xml:space="preserve">А-а.</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Маглы умеют делать двигающиеся фотографии, но пока что для их показа нужен специальный прибор, размером побольше книги.</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указал на человека в скафандре и дрожащим голосом спросил:</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А это что?</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Это люди. На них специальные костюмы, которые дают возможность дышать, потому что на Луне нет воздуха.</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Невозможно, — прошептал Драко. В его глазах были страх и растерянность. — Нет, маглы бы не смогли сделать подобное. </w:t>
      </w:r>
      <w:r w:rsidDel="00000000" w:rsidR="00000000" w:rsidRPr="00000000">
        <w:rPr>
          <w:sz w:val="24"/>
          <w:szCs w:val="24"/>
          <w:rtl w:val="0"/>
        </w:rPr>
        <w:t xml:space="preserve">Как…</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отобрал у него книгу и снова начал листать, пока не нашёл то, что искал.</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говоришь правду, — медленно сказал Драко. — Ты бы не стал подделывать целую книгу. Да и я слышу по твоему голосу. Но… но…</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r w:rsidDel="00000000" w:rsidR="00000000" w:rsidRPr="00000000">
        <w:rPr>
          <w:sz w:val="24"/>
          <w:szCs w:val="24"/>
          <w:rtl w:val="0"/>
        </w:rPr>
        <w:t xml:space="preserve">Империус</w:t>
      </w:r>
      <w:r w:rsidDel="00000000" w:rsidR="00000000" w:rsidRPr="00000000">
        <w:rPr>
          <w:sz w:val="24"/>
          <w:szCs w:val="24"/>
          <w:rtl w:val="0"/>
        </w:rPr>
        <w:t xml:space="preserve">,</w:t>
      </w:r>
      <w:r w:rsidDel="00000000" w:rsidR="00000000" w:rsidRPr="00000000">
        <w:rPr>
          <w:sz w:val="24"/>
          <w:szCs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r w:rsidDel="00000000" w:rsidR="00000000" w:rsidRPr="00000000">
        <w:rPr>
          <w:sz w:val="24"/>
          <w:szCs w:val="24"/>
          <w:rtl w:val="0"/>
        </w:rPr>
        <w:t xml:space="preserve">Империус</w:t>
      </w:r>
      <w:r w:rsidDel="00000000" w:rsidR="00000000" w:rsidRPr="00000000">
        <w:rPr>
          <w:sz w:val="24"/>
          <w:szCs w:val="24"/>
          <w:rtl w:val="0"/>
        </w:rPr>
        <w:t xml:space="preserve"> </w:t>
      </w:r>
      <w:r w:rsidDel="00000000" w:rsidR="00000000" w:rsidRPr="00000000">
        <w:rPr>
          <w:sz w:val="24"/>
          <w:szCs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знать</w:t>
      </w:r>
      <w:r w:rsidDel="00000000" w:rsidR="00000000" w:rsidRPr="00000000">
        <w:rPr>
          <w:i w:val="1"/>
          <w:sz w:val="24"/>
          <w:szCs w:val="24"/>
          <w:rtl w:val="0"/>
        </w:rPr>
        <w:t xml:space="preserve">,</w:t>
      </w:r>
      <w:r w:rsidDel="00000000" w:rsidR="00000000" w:rsidRPr="00000000">
        <w:rPr>
          <w:sz w:val="24"/>
          <w:szCs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Del="00000000" w:rsidR="00000000" w:rsidRPr="00000000">
        <w:rPr>
          <w:sz w:val="24"/>
          <w:szCs w:val="24"/>
          <w:rtl w:val="0"/>
        </w:rPr>
        <w:t xml:space="preserve">ничто </w:t>
      </w:r>
      <w:r w:rsidDel="00000000" w:rsidR="00000000" w:rsidRPr="00000000">
        <w:rPr>
          <w:sz w:val="24"/>
          <w:szCs w:val="24"/>
          <w:rtl w:val="0"/>
        </w:rPr>
        <w:t xml:space="preserve">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Но… — голос Малфоя дрожал. — Если </w:t>
      </w:r>
      <w:r w:rsidDel="00000000" w:rsidR="00000000" w:rsidRPr="00000000">
        <w:rPr>
          <w:sz w:val="24"/>
          <w:szCs w:val="24"/>
          <w:rtl w:val="0"/>
        </w:rPr>
        <w:t xml:space="preserve">какие-то </w:t>
      </w:r>
      <w:r w:rsidDel="00000000" w:rsidR="00000000" w:rsidRPr="00000000">
        <w:rPr>
          <w:sz w:val="24"/>
          <w:szCs w:val="24"/>
          <w:rtl w:val="0"/>
        </w:rPr>
        <w:t xml:space="preserve">маглы обладают такой силой… то… для чего же мы?..</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собой. И будешь жить, хоть и сожалея о потере. Источником науки является человеческий интеллект, поэтому нельзя </w:t>
      </w:r>
      <w:r w:rsidDel="00000000" w:rsidR="00000000" w:rsidRPr="00000000">
        <w:rPr>
          <w:sz w:val="24"/>
          <w:szCs w:val="24"/>
          <w:rtl w:val="0"/>
        </w:rPr>
        <w:t xml:space="preserve">лишить меня этой силы</w:t>
      </w:r>
      <w:r w:rsidDel="00000000" w:rsidR="00000000" w:rsidRPr="00000000">
        <w:rPr>
          <w:sz w:val="24"/>
          <w:szCs w:val="24"/>
          <w:rtl w:val="0"/>
        </w:rPr>
        <w:t xml:space="preserve">, не </w:t>
      </w:r>
      <w:r w:rsidDel="00000000" w:rsidR="00000000" w:rsidRPr="00000000">
        <w:rPr>
          <w:sz w:val="24"/>
          <w:szCs w:val="24"/>
          <w:rtl w:val="0"/>
        </w:rPr>
        <w:t xml:space="preserve">лишив меня жизни</w:t>
      </w:r>
      <w:r w:rsidDel="00000000" w:rsidR="00000000" w:rsidRPr="00000000">
        <w:rPr>
          <w:sz w:val="24"/>
          <w:szCs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Тот оторвал взгляд от книги и посмотрел на Гарри. На его лице появилось понимание.</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Волшебники могут научиться использовать эту силу.</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Теперь очень осторожно… приманка готова, дальше — крючок…</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Если будешь думать о себе, как о человеке, а не как о волшебнике, то сможешь тренировать и совершенствовать способности, присущие человеку.</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ведь не обязан знать, что такой инструкции он не найдет ни в одном научном труде.</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Малфой крепко задумался.</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уже… сделал это?</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В какой-то мере, — признался Гарри. — Я ещё не закончил обучение. Не в одиннадцать лет. Но, видишь ли, мой отец тоже нанимал мне преподавателей.</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Конечно, они были голодающими студентами, нанятыми из-за проблем с моим нестандартным суточным циклом (кстати, что с этим будет делать профессор МакГонагалл?), но сейчас это можно было опустить…</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медленно кивнул:</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дьявольски расхохотался, тут это было к месту:</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Ты должен осознать, Драко, что весь мир, который ты знаешь, вся магическая Британия — лишь </w:t>
      </w:r>
      <w:r w:rsidDel="00000000" w:rsidR="00000000" w:rsidRPr="00000000">
        <w:rPr>
          <w:sz w:val="24"/>
          <w:szCs w:val="24"/>
          <w:rtl w:val="0"/>
        </w:rPr>
        <w:t xml:space="preserve">клетка</w:t>
      </w:r>
      <w:r w:rsidDel="00000000" w:rsidR="00000000" w:rsidRPr="00000000">
        <w:rPr>
          <w:sz w:val="24"/>
          <w:szCs w:val="24"/>
          <w:rtl w:val="0"/>
        </w:rPr>
        <w:t xml:space="preserve"> на огромной шахматной доске, которая также включает в себя</w:t>
      </w:r>
      <w:r w:rsidDel="00000000" w:rsidR="00000000" w:rsidRPr="00000000">
        <w:rPr>
          <w:sz w:val="24"/>
          <w:szCs w:val="24"/>
          <w:rtl w:val="0"/>
        </w:rPr>
        <w:t xml:space="preserve">, например, </w:t>
      </w:r>
      <w:r w:rsidDel="00000000" w:rsidR="00000000" w:rsidRPr="00000000">
        <w:rPr>
          <w:sz w:val="24"/>
          <w:szCs w:val="24"/>
          <w:rtl w:val="0"/>
        </w:rPr>
        <w:t xml:space="preserve">Лун</w:t>
      </w:r>
      <w:r w:rsidDel="00000000" w:rsidR="00000000" w:rsidRPr="00000000">
        <w:rPr>
          <w:sz w:val="24"/>
          <w:szCs w:val="24"/>
          <w:rtl w:val="0"/>
        </w:rPr>
        <w:t xml:space="preserve">у</w:t>
      </w:r>
      <w:r w:rsidDel="00000000" w:rsidR="00000000" w:rsidRPr="00000000">
        <w:rPr>
          <w:sz w:val="24"/>
          <w:szCs w:val="24"/>
          <w:rtl w:val="0"/>
        </w:rPr>
        <w:t xml:space="preserve">, звёзды в ночном небе, </w:t>
      </w:r>
      <w:r w:rsidDel="00000000" w:rsidR="00000000" w:rsidRPr="00000000">
        <w:rPr>
          <w:sz w:val="24"/>
          <w:szCs w:val="24"/>
          <w:rtl w:val="0"/>
        </w:rPr>
        <w:t xml:space="preserve">которые являются</w:t>
      </w:r>
      <w:r w:rsidDel="00000000" w:rsidR="00000000" w:rsidRPr="00000000">
        <w:rPr>
          <w:sz w:val="24"/>
          <w:szCs w:val="24"/>
          <w:rtl w:val="0"/>
        </w:rPr>
        <w:t xml:space="preserve"> такими же солнцами, только </w:t>
      </w:r>
      <w:r w:rsidDel="00000000" w:rsidR="00000000" w:rsidRPr="00000000">
        <w:rPr>
          <w:sz w:val="24"/>
          <w:szCs w:val="24"/>
          <w:rtl w:val="0"/>
        </w:rPr>
        <w:t xml:space="preserve">невообразимо</w:t>
      </w:r>
      <w:r w:rsidDel="00000000" w:rsidR="00000000" w:rsidRPr="00000000">
        <w:rPr>
          <w:sz w:val="24"/>
          <w:szCs w:val="24"/>
          <w:rtl w:val="0"/>
        </w:rPr>
        <w:t xml:space="preserve"> далёкими, и галактики, которые гораздо больше, чем Земля и Солнце вместе взятые, </w:t>
      </w:r>
      <w:r w:rsidDel="00000000" w:rsidR="00000000" w:rsidRPr="00000000">
        <w:rPr>
          <w:sz w:val="24"/>
          <w:szCs w:val="24"/>
          <w:rtl w:val="0"/>
        </w:rPr>
        <w:t xml:space="preserve">настолько</w:t>
      </w:r>
      <w:r w:rsidDel="00000000" w:rsidR="00000000" w:rsidRPr="00000000">
        <w:rPr>
          <w:sz w:val="24"/>
          <w:szCs w:val="24"/>
          <w:rtl w:val="0"/>
        </w:rPr>
        <w:t xml:space="preserve"> огромные, что </w:t>
      </w:r>
      <w:r w:rsidDel="00000000" w:rsidR="00000000" w:rsidRPr="00000000">
        <w:rPr>
          <w:sz w:val="24"/>
          <w:szCs w:val="24"/>
          <w:rtl w:val="0"/>
        </w:rPr>
        <w:t xml:space="preserve">видеть их могут </w:t>
      </w:r>
      <w:r w:rsidDel="00000000" w:rsidR="00000000" w:rsidRPr="00000000">
        <w:rPr>
          <w:sz w:val="24"/>
          <w:szCs w:val="24"/>
          <w:rtl w:val="0"/>
        </w:rPr>
        <w:t xml:space="preserve">только учёные, а ты даже не знаешь об их существовании. Но, понимаешь, я на самом деле когтевранец, а не слизеринец. Я не хочу править вселенной. Я просто считаю, что она может быть устроена более разумно.</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На лице Драко застыло благоговение:</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Зачем ты рассказываешь это мне?</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Ну… немногие люди представляют, как заниматься</w:t>
      </w:r>
      <w:r w:rsidDel="00000000" w:rsidR="00000000" w:rsidRPr="00000000">
        <w:rPr>
          <w:sz w:val="24"/>
          <w:szCs w:val="24"/>
          <w:rtl w:val="0"/>
        </w:rPr>
        <w:t xml:space="preserve"> настоящей</w:t>
      </w:r>
      <w:r w:rsidDel="00000000" w:rsidR="00000000" w:rsidRPr="00000000">
        <w:rPr>
          <w:sz w:val="24"/>
          <w:szCs w:val="24"/>
          <w:rtl w:val="0"/>
        </w:rPr>
        <w:t xml:space="preserve">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w:t>
      </w:r>
      <w:r w:rsidDel="00000000" w:rsidR="00000000" w:rsidRPr="00000000">
        <w:rPr>
          <w:sz w:val="24"/>
          <w:szCs w:val="24"/>
          <w:rtl w:val="0"/>
        </w:rPr>
        <w:t xml:space="preserve"> совсем</w:t>
      </w:r>
      <w:r w:rsidDel="00000000" w:rsidR="00000000" w:rsidRPr="00000000">
        <w:rPr>
          <w:sz w:val="24"/>
          <w:szCs w:val="24"/>
          <w:rtl w:val="0"/>
        </w:rPr>
        <w:t xml:space="preserve"> не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кивнул, как будто он наконец услышал что-то, что мог понять:</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И какова же плата?</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Умение признавать свои ошибки.</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Эм-м, — сказал Драко после драматической паузы, длившейся некоторое время, — ты можешь пояснить?</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Ага, — насторожился Драко, — знаешь, мой отец говорит, что эта фраза никогда не предвещает ничего хорошего.</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Гарри кивнул:</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w:t>
      </w:r>
      <w:r w:rsidDel="00000000" w:rsidR="00000000" w:rsidRPr="00000000">
        <w:rPr>
          <w:sz w:val="24"/>
          <w:szCs w:val="24"/>
          <w:rtl w:val="0"/>
        </w:rPr>
        <w:t xml:space="preserve">ак-там-её-звали</w:t>
      </w:r>
      <w:r w:rsidDel="00000000" w:rsidR="00000000" w:rsidRPr="00000000">
        <w:rPr>
          <w:sz w:val="24"/>
          <w:szCs w:val="24"/>
          <w:rtl w:val="0"/>
        </w:rPr>
        <w:t xml:space="preserve">, но сперва </w:t>
      </w:r>
      <w:r w:rsidDel="00000000" w:rsidR="00000000" w:rsidRPr="00000000">
        <w:rPr>
          <w:sz w:val="24"/>
          <w:szCs w:val="24"/>
          <w:rtl w:val="0"/>
        </w:rPr>
        <w:t xml:space="preserve">определённо стоило потратить несколько минут на дыхательные упражнения и разобраться, сможет ли он снова разогреть застывшую кровь</w:t>
      </w:r>
      <w:r w:rsidDel="00000000" w:rsidR="00000000" w:rsidRPr="00000000">
        <w:rPr>
          <w:sz w:val="24"/>
          <w:szCs w:val="24"/>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 Здравствуйте, мистер Бронз, — произнесла одна из замаскированных фигур, — не хотите ли вступить в Орден Хаоса?</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line="276" w:lineRule="auto"/>
        <w:contextualSpacing w:val="0"/>
        <w:jc w:val="center"/>
        <w:rPr>
          <w:sz w:val="24"/>
          <w:szCs w:val="24"/>
        </w:rPr>
      </w:pPr>
      <w:r w:rsidDel="00000000" w:rsidR="00000000" w:rsidRPr="00000000">
        <w:rPr>
          <w:sz w:val="24"/>
          <w:szCs w:val="24"/>
          <w:rtl w:val="0"/>
        </w:rPr>
        <w:t xml:space="preserve">* *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i w:val="1"/>
          <w:sz w:val="24"/>
          <w:szCs w:val="24"/>
        </w:rPr>
      </w:pPr>
      <w:r w:rsidDel="00000000" w:rsidR="00000000" w:rsidRPr="00000000">
        <w:rPr>
          <w:i w:val="1"/>
          <w:sz w:val="24"/>
          <w:szCs w:val="24"/>
          <w:rtl w:val="0"/>
        </w:rPr>
        <w:t xml:space="preserve">Послесловие:</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w:t>
      </w:r>
      <w:r w:rsidDel="00000000" w:rsidR="00000000" w:rsidRPr="00000000">
        <w:rPr>
          <w:sz w:val="24"/>
          <w:szCs w:val="24"/>
          <w:rtl w:val="0"/>
        </w:rPr>
        <w:t xml:space="preserve"> дымолётной</w:t>
      </w:r>
      <w:r w:rsidDel="00000000" w:rsidR="00000000" w:rsidRPr="00000000">
        <w:rPr>
          <w:sz w:val="24"/>
          <w:szCs w:val="24"/>
          <w:rtl w:val="0"/>
        </w:rPr>
        <w:t xml:space="preserve"> сети, но, по крайней мере, на факультете не придерживались </w:t>
      </w:r>
      <w:r w:rsidDel="00000000" w:rsidR="00000000" w:rsidRPr="00000000">
        <w:rPr>
          <w:sz w:val="24"/>
          <w:szCs w:val="24"/>
          <w:rtl w:val="0"/>
        </w:rPr>
        <w:t xml:space="preserve">дурацкой </w:t>
      </w:r>
      <w:r w:rsidDel="00000000" w:rsidR="00000000" w:rsidRPr="00000000">
        <w:rPr>
          <w:sz w:val="24"/>
          <w:szCs w:val="24"/>
          <w:rtl w:val="0"/>
        </w:rPr>
        <w:t xml:space="preserve">идеи, что все</w:t>
      </w:r>
      <w:r w:rsidDel="00000000" w:rsidR="00000000" w:rsidRPr="00000000">
        <w:rPr>
          <w:i w:val="1"/>
          <w:sz w:val="24"/>
          <w:szCs w:val="24"/>
          <w:rtl w:val="0"/>
        </w:rPr>
        <w:t xml:space="preserve"> </w:t>
      </w:r>
      <w:r w:rsidDel="00000000" w:rsidR="00000000" w:rsidRPr="00000000">
        <w:rPr>
          <w:sz w:val="24"/>
          <w:szCs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«Дорогой отец», — начал Драко и остановился.</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Чернила медленно стекали с пера, оставляя на пергаменте пятна рядом с написанным.</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w:t>
      </w:r>
      <w:r w:rsidDel="00000000" w:rsidR="00000000" w:rsidRPr="00000000">
        <w:rPr>
          <w:sz w:val="24"/>
          <w:szCs w:val="24"/>
          <w:rtl w:val="0"/>
        </w:rPr>
        <w:t xml:space="preserve">м</w:t>
      </w:r>
      <w:r w:rsidDel="00000000" w:rsidR="00000000" w:rsidRPr="00000000">
        <w:rPr>
          <w:sz w:val="24"/>
          <w:szCs w:val="24"/>
          <w:rtl w:val="0"/>
        </w:rPr>
        <w:t xml:space="preserve"> весьма продвинуто</w:t>
      </w:r>
      <w:r w:rsidDel="00000000" w:rsidR="00000000" w:rsidRPr="00000000">
        <w:rPr>
          <w:sz w:val="24"/>
          <w:szCs w:val="24"/>
          <w:rtl w:val="0"/>
        </w:rPr>
        <w:t xml:space="preserve">м</w:t>
      </w:r>
      <w:r w:rsidDel="00000000" w:rsidR="00000000" w:rsidRPr="00000000">
        <w:rPr>
          <w:sz w:val="24"/>
          <w:szCs w:val="24"/>
          <w:rtl w:val="0"/>
        </w:rPr>
        <w:t xml:space="preserve"> </w:t>
      </w:r>
      <w:r w:rsidDel="00000000" w:rsidR="00000000" w:rsidRPr="00000000">
        <w:rPr>
          <w:sz w:val="24"/>
          <w:szCs w:val="24"/>
          <w:rtl w:val="0"/>
        </w:rPr>
        <w:t xml:space="preserve">приёме</w:t>
      </w:r>
      <w:r w:rsidDel="00000000" w:rsidR="00000000" w:rsidRPr="00000000">
        <w:rPr>
          <w:sz w:val="24"/>
          <w:szCs w:val="24"/>
          <w:rtl w:val="0"/>
        </w:rPr>
        <w:t xml:space="preserve"> и предупреждал, что он часто не срабатывает.</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Драко осознавал, что понимает не всё из того, что случилось сегодня… но Поттер предложил сыграть</w:t>
      </w:r>
      <w:r w:rsidDel="00000000" w:rsidR="00000000" w:rsidRPr="00000000">
        <w:rPr>
          <w:sz w:val="24"/>
          <w:szCs w:val="24"/>
          <w:rtl w:val="0"/>
        </w:rPr>
        <w:t xml:space="preserve"> именно ему</w:t>
      </w:r>
      <w:r w:rsidDel="00000000" w:rsidR="00000000" w:rsidRPr="00000000">
        <w:rPr>
          <w:sz w:val="24"/>
          <w:szCs w:val="24"/>
          <w:rtl w:val="0"/>
        </w:rPr>
        <w:t xml:space="preserve">, и сейчас это была игра</w:t>
      </w:r>
      <w:r w:rsidDel="00000000" w:rsidR="00000000" w:rsidRPr="00000000">
        <w:rPr>
          <w:sz w:val="24"/>
          <w:szCs w:val="24"/>
          <w:rtl w:val="0"/>
        </w:rPr>
        <w:t xml:space="preserve"> Драко</w:t>
      </w:r>
      <w:r w:rsidDel="00000000" w:rsidR="00000000" w:rsidRPr="00000000">
        <w:rPr>
          <w:sz w:val="24"/>
          <w:szCs w:val="24"/>
          <w:rtl w:val="0"/>
        </w:rPr>
        <w:t xml:space="preserve">. И если он всё сейчас выдаст отцу, то тот займёт в игре его место.</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Чтобы простые </w:t>
      </w:r>
      <w:r w:rsidDel="00000000" w:rsidR="00000000" w:rsidRPr="00000000">
        <w:rPr>
          <w:sz w:val="24"/>
          <w:szCs w:val="24"/>
          <w:rtl w:val="0"/>
        </w:rPr>
        <w:t xml:space="preserve">методы</w:t>
      </w:r>
      <w:r w:rsidDel="00000000" w:rsidR="00000000" w:rsidRPr="00000000">
        <w:rPr>
          <w:sz w:val="24"/>
          <w:szCs w:val="24"/>
          <w:rtl w:val="0"/>
        </w:rPr>
        <w:t xml:space="preserve">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w:t>
      </w:r>
      <w:r w:rsidDel="00000000" w:rsidR="00000000" w:rsidRPr="00000000">
        <w:rPr>
          <w:sz w:val="24"/>
          <w:szCs w:val="24"/>
          <w:rtl w:val="0"/>
        </w:rPr>
        <w:t xml:space="preserve">Тебе стоило бы пойти в Слизерин</w:t>
      </w:r>
      <w:r w:rsidDel="00000000" w:rsidR="00000000" w:rsidRPr="00000000">
        <w:rPr>
          <w:sz w:val="24"/>
          <w:szCs w:val="24"/>
          <w:rtl w:val="0"/>
        </w:rPr>
        <w:t xml:space="preserve">»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Del="00000000" w:rsidR="00000000" w:rsidRPr="00000000">
        <w:rPr>
          <w:sz w:val="24"/>
          <w:szCs w:val="24"/>
          <w:rtl w:val="0"/>
        </w:rPr>
        <w:t xml:space="preserve">самый </w:t>
      </w:r>
      <w:r w:rsidDel="00000000" w:rsidR="00000000" w:rsidRPr="00000000">
        <w:rPr>
          <w:sz w:val="24"/>
          <w:szCs w:val="24"/>
          <w:rtl w:val="0"/>
        </w:rPr>
        <w:t xml:space="preserve">главный рычаг</w:t>
      </w:r>
      <w:r w:rsidDel="00000000" w:rsidR="00000000" w:rsidRPr="00000000">
        <w:rPr>
          <w:i w:val="1"/>
          <w:sz w:val="24"/>
          <w:szCs w:val="24"/>
          <w:rtl w:val="0"/>
        </w:rPr>
        <w:t xml:space="preserve">, </w:t>
      </w:r>
      <w:r w:rsidDel="00000000" w:rsidR="00000000" w:rsidRPr="00000000">
        <w:rPr>
          <w:sz w:val="24"/>
          <w:szCs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w:t>
      </w:r>
      <w:r w:rsidDel="00000000" w:rsidR="00000000" w:rsidRPr="00000000">
        <w:rPr>
          <w:sz w:val="24"/>
          <w:szCs w:val="24"/>
          <w:rtl w:val="0"/>
        </w:rPr>
        <w:t xml:space="preserve">нал.</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«Дорогой отец,</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Вскоре сова вернулась с ответом.</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«Мой любимый сын,</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sz w:val="24"/>
          <w:szCs w:val="24"/>
        </w:rPr>
      </w:pPr>
      <w:r w:rsidDel="00000000" w:rsidR="00000000" w:rsidRPr="00000000">
        <w:rPr>
          <w:sz w:val="24"/>
          <w:szCs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55"/>
        <w:contextualSpacing w:val="0"/>
        <w:jc w:val="left"/>
        <w:rPr>
          <w:b w:val="0"/>
          <w:i w:val="0"/>
          <w:smallCaps w:val="0"/>
          <w:strike w:val="0"/>
          <w:color w:val="ff0000"/>
          <w:sz w:val="24"/>
          <w:szCs w:val="24"/>
          <w:u w:val="none"/>
          <w:shd w:fill="auto" w:val="clear"/>
          <w:vertAlign w:val="baseline"/>
        </w:rPr>
      </w:pPr>
      <w:r w:rsidDel="00000000" w:rsidR="00000000" w:rsidRPr="00000000">
        <w:rPr>
          <w:sz w:val="24"/>
          <w:szCs w:val="24"/>
          <w:rtl w:val="0"/>
        </w:rPr>
        <w:t xml:space="preserve">Драко некоторое время всматривался в письмо, а потом бросил его в огонь.</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28"/>
      <w:szCs w:val="28"/>
    </w:rPr>
  </w:style>
  <w:style w:type="paragraph" w:styleId="Heading2">
    <w:name w:val="heading 2"/>
    <w:basedOn w:val="Normal"/>
    <w:next w:val="Normal"/>
    <w:pPr>
      <w:jc w:val="center"/>
    </w:pPr>
    <w:rPr>
      <w:b w:val="1"/>
      <w:sz w:val="24"/>
      <w:szCs w:val="24"/>
    </w:rPr>
  </w:style>
  <w:style w:type="paragraph" w:styleId="Heading3">
    <w:name w:val="heading 3"/>
    <w:basedOn w:val="Normal"/>
    <w:next w:val="Normal"/>
    <w:pPr>
      <w:keepNext w:val="0"/>
      <w:keepLines w:val="0"/>
      <w:widowControl w:val="0"/>
      <w:spacing w:after="60" w:before="240" w:lineRule="auto"/>
      <w:contextualSpacing w:val="1"/>
    </w:pPr>
    <w:rPr>
      <w:b w:val="1"/>
      <w:smallCaps w:val="0"/>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