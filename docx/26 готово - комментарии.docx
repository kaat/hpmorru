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33qu9peb5k1b" w:id="0"/>
      <w:bookmarkEnd w:id="0"/>
      <w:r w:rsidDel="00000000" w:rsidR="00000000" w:rsidRPr="00000000">
        <w:rPr>
          <w:rtl w:val="0"/>
        </w:rPr>
        <w:t xml:space="preserve">Глава 26. Замечая замешательство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Yakka foob mog. Grug pubbawup zink wattoom gazork. Chumble spuzz J. K. Rowling.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Приёмное время профессора Квиррелла — с 11:40 до 11:55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четвергам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постучался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А потом язвительный голос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мистер Поттер, заходите, раз пришли.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то и 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развалился в кресле и читал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в духе, мистер Поттер. А когда я не в духе,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самый приятный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собеседник. Ради вашего же блага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советую решить свои дела как можно быстрее и уйти.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царил мрачный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что-то в ней излучало тьму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же, как излучает свет лампа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дырками в абажуре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зозлить профессора Квиррелла?..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ли я чем-нибудь помочь?..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 профессор Квиррелл, не отрываясь от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неожиданно долгая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не отказался от разумной беседы,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предупреждаю, вряд ли найдёте её приятной.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собрался с духом: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обижусь,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позволите себе резкий тон. Что случилось?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сгустился.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Шестикурсника из Слизерина, одного из моих наиболее многообещающих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шестикурсник из Гриффиндора.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Чем...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перестал сдерживать хорошо читаемую на лице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0" w:date="2016-02-26T18:38:4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ахнул Гарри, не успев себя остановить.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я сегодня не в духе просто так, без особых причин.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Конечно, серьёзно, болван!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знал.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 не знал</w:t>
      </w:r>
      <w:del w:author="Alaric Lightin" w:id="1" w:date="2016-02-26T18:38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ins w:author="Alaric Lightin" w:id="1" w:date="2016-02-26T18:38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мог в это поверить, пока авроры не подтвердили его искренность сывороткой правды. Обучаясь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шестом курсе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не хотите сказать, — не поверил Гарри, —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счёт, вычитал где-то неправильное описание…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этого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заклинание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понимаю, как нечто с таким крохотным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мозгом овладело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прямохождением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мистер Поттер, — отозвался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выбирал для неё наиболее мучительный вид казни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Слизерина сильно пострадал? — уточнил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Гриффиндора вырос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отказывается его исключать, потому что «бедняга не знал»?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к чему-то клоните, мистер Поттер, или просто излагаете банальности?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серьёзно сказал Гарри, — всем волшебникам,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выросшим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ни один чистокровный никогда не подумает упомянуть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 используйте проклятия,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которых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знаете»,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обнаружили что-то опасное, не рассказывайте об этом всему свету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ъедал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рано или поздно покинет этот 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своей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 с собой не прихватили.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продолжала гореть,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заходясь криком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убегаете, — заметил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рот…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собираетесь сказать, что не боитесь меня, — продолжил Квиррелл,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лучше не надо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вред, не приняв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осознанного решения так поступить.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плевать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человека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 бы скрыть.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Похвально,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 дело вас изначально ко мне привело?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сопровожу вас в Гринготтс в воскресенье, — кивнул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улыбаясь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хорошо, что удалось поднять ему настроение.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и непрерывное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девичье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хихиканье.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началось за завтраком, когда кто-то спросил Гарри, слышал 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если новость написана Ритой Скитер, то он не желает её слышать,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 прочитать статью самостоятельно.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уж сложилось,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в Хогвартсе выписывали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«Ежедневный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 не менее было нелегко игнорировать недоверчивые выражения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смех, поздравительные улыбки, взгляды жалости или страха,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разбитых тарелок, которые иногда роняли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прибывшие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услышав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распирало любопытство,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тем важнее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насладиться шедевром из первых рук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 часов он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юю работу, спрятавшись в сундуке и попросив перед этим соседей по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позвать его,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всё же раздобудут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экземпляр газеты.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неведении.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сор, пребывая в режиме зомби,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правом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ье спереди.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из-за этого было трудновато,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тому же материал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возвращаясь к 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осторожно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выбрался из повозки. Гарри же просто спрыгнул.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том, что же они будут делать дальше,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«Лови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те!» и бросил ему бронзовый кнат. Гарри инстинктивно поймал монету.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Гигантский неосязаемый крюк зацепил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 живот и дёрнул назад,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сильно, но без ощущения ускорения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мгновение Гарри обнаружил, что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это было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его мозг.)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телепортировались,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объяснил Гарри.)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Эволюция меня к такому не готовила,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пожаловался мозг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дезориентировал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ощутив под ногами уличную мостовую вместо лесной тропы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 мозг не вернул мир на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в нескольких шагах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раздался лёгкий хлопок, и, обернувшись, Гарри увидел профессора Квиррелла.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возражаете...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прервался, профессор продолжил: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…нужно отойти и кое о чём позаботиться,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мне подробно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объяснили, что я полностью отвечаю за всё, что с вами может случиться,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газетного киоска,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в любом другом месте,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купить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Ежедневный пророк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там, и я буду счастлив.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мечущемуся между Гарри и дверью взгляду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достались менее двусмысленные угрозы.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лавка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горит дотла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стоять посреди огня до возвращения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осмотрелся.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самое важное. Гарри подошёл к прилавку.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сказал он. — Дайте, пожалуйста, «Ежедневный пророк».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прилавок упали пять сиклей.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было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сторговаться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это совсем не заботило.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продавца внезапно расширились, как будто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правда?</w:t>
      </w:r>
      <w:ins w:author="Alaric Lightin" w:id="2" w:date="2016-02-26T18:41:0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 слова!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Простите,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весь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ждал, чтобы прочесть статью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стоятельно, так что, пожалуйста,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дайте мне газету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Продавец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ошеломлённо глядел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молча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сложенный экземпляр «Ежедневного пророка».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доказательствах, убедивших Риту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других занимательных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подробностях.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ещё нескольких свидетельствах.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 Джордж сперва обсудили это с сестрой? Наверняка.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статье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колдография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чёрт возьми,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Мои извинения за... Во имя Мерлина,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читаете?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— с благоговением в голосе ответил Гарри, — некий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</w:t>
      </w:r>
      <w:del w:author="Alaric Lightin" w:id="3" w:date="2015-01-19T18:38:3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Благородным 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Домом Поттеров, и мой отец в уплату долга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 для меня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недавно родившейся Джиневры Уизли.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что, серьёзно так делают?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</w:t>
      </w:r>
      <w:ins w:author="Alaric Lightin" w:id="4" w:date="2016-02-26T18:41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никак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настолько глупа, чтобы поверить...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держал газету вертикально в развёрнутом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профессор со своего места мог видеть текст под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волнуйтесь, — довольно улыбнулся Гарри, — это всё выдумка.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Поттер... — медленно проговорил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Уличные звуки почему-то затихли.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полминуты они шли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лча, затем Квиррелл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видела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закрытого заседания Визенгамота.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Оригинал протокол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 заседания Визенгамота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почти не под силу.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неправдоподобно. А как сказал Дуглас Адамс, «н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 вашу мысль, — медленно произнёс профессор.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нет, мистер Поттер. Хоть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могу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подделанный акт Визенгамота. Но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невообразимо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 Гарри, —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 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Десять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 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Уизли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5" w:date="2016-02-26T18:42:4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такие деньги можно купить дочь Благородного Дома!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нахмурившись, </w:t>
      </w:r>
      <w:ins w:author="Alaric Lightin" w:id="6" w:date="2015-01-19T18:39:04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ответил</w:t>
        </w:r>
      </w:ins>
      <w:del w:author="Alaric Lightin" w:id="6" w:date="2015-01-19T18:39:04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сказал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Квиррелл. — А после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смерти Тёмного Лорда, по-моему, вовсе перестали.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понимаю, в статье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сказано, что ваш отец и в самом деле заплатил?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Дайте 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газету у Гарри из рук так быстро, что бумага порезала тому палец.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остановился посреди улицы,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скользили по строчкам газеты, повисшей перед ним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пугающе короткий промежуток времени газета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 свернулась.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из воздуха и бросил Гарри, который рефлекторно её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Квиррелл двинулся вперёд, и Гарри зашагал следом.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всё ещё находившийся под впечатлением,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всё ясно.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волшебством, можно волшебством и извратить, и нет 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немыслимого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 Большая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подделать записи Визенгамота.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есть предположения, как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единой правдоподобной гипотезы,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знаю, что общий бюджет операции составил сорок галлеонов.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резко крутанулся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крайним недоверием уставился на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только пожал плечами: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редко это говорю, — произнёс профессор, — но я впечатлён.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кто этот потрясающий ученик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некоторому удивлению Гарри, Квиррелл не стал возражать.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заговорил Гарри, — что мы смотрим на это под неверным углом. Однажды я 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Учительница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попросила их письменно ответить на вопрос, как такое возможно.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Квиррелл. — Да, похоже.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какова мораль вашей истории?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рационалиста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одинаково хорошо объясняет любой исход, знаний у него — ноль.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Империус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сказал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они шли молча.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 помощью магии невозможно менять местами людей из параллельных вселенных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может быть, это написала не наша Рита Скитер?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она побывала в другом мире?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Будь такое возможно, — суховато сказал профессор Квиррелл,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del w:author="Alaric Lightin" w:id="7" w:date="2016-02-26T18:44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понял. Позвольте предположить — близнецы Уизли?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ins w:author="Alaric Lightin" w:id="8" w:date="2016-02-26T18:44:1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вскрикнул от неожиданности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Как?</w:t>
      </w:r>
      <w:ins w:author="Alaric Lightin" w:id="9" w:date="2016-02-26T18:44:1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…Это несправедливо.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думаю, это очень справедливо,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вошли в бронзовые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Мягкие диваны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кресла и струящиеся с потолка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воздушно-лёгкие портьеры.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привёл Гарри в ресторан «У Мэри». По дороге он описал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как 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определённых целей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бывал в ресторане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его всерьёз раздражало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профессор Квиррелл угощает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оплачивать счёт будет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Гоблин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той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ухмылкой.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Доля ехидства была, вероятно, и в улыбке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плана полностью провалилась.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позволялось 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из банка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иного официального представителя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Квирреллу ключ от хранилища не доверили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магловских родителей Гарри права разрешать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операции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 в глазах волшебного мира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сирота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разрешено дыш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без позволения Дамблдора, но только пока тот не запретит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поинтересовался, нельзя ли ему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объяснить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Крюкохвату, каким образом диверсифицировать его вложения,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деньги не лежали в хранилище мёртвым грузом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финансируя все начинания из собственного кармана.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куда большую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обеспечивал их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Плохие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богачи требовали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Понятия «вторичный рынок заёмных средств» здесь вообще не существовало.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уж жестокие богачи требовали ежегодных выплат в размере свыше 20%.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расспросами, Гарри поднялся, отвернулся и прислонился лбом к стене.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спросил, нужно ли ему разрешение директора для открытия банка.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вмешался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зарезервирована комната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виде профессора Квиррелла в компании Гарри Поттера хозяйка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пешила, но проводила их в комнату без возражений.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наслаждаясь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лица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сообщил профессор Квиррелл официантке, — меню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Мне, будьте добры, сегодняшнее фирменное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бутылку кьянти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истеру Поттеру суп из дириколя на первое, тарелку шариков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второе и пирожное с патокой на десерт.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небрежно махнул рукой в сторону двери, и засов закрылся.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еужели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оживился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 предвкушении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приоткрыл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расточительством здесь просто пообедать, не сделав ничего особенного.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заклинания, которые позволяют исключить и такие маловероятные случаи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пальцем по щеке, будто погрузившись в глубокие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— сказал Гарри. — Мне всё ясно, я запомню.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впрочем, разочаровало, что никакими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важным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делами» они заниматься не 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упало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сердце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Ритой Скитер стоит Люциус?..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вы не поняли? — приподнял брови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задумывался о том, что произойдёт с Ритой Скитер впоследствии.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капельки.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её ведь уволят, уволят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несомненно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у неё, быть может, дети учатся в Хогвартсе.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мысли об этом Гарри стало совсем плохо...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резко сказал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Люциус её не убьёт. Но Люциус умеет делать жизнь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Ей уже ничем не помочь, а вам пора выучить очередной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язвительн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 почему-то не виделось, никаких.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попыталась разрушить мою репутацию,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гениальный план и уничтожил её репутацию первый.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бросила мне вызов. Она проиграла, а я выиграл.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моим врагом.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смогу ничего достигнуть в жизни, если не буду готов побеждать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я победил одного из моих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хороший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достоин награды.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был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рял духом.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книгу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таких раньше не видел. Очертания её были грубые и неровные.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это? — выдохнул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Дневник, — сообщил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Знаменитого человека, — широко улыбнулся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опять посерьёзнел: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украли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10" w:date="2016-02-26T18:46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 так, — признался профессор Квиррелл. — И совсем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недавно.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Думаю, вы оцените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профессора в немом изумлении.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 законное место. Так каков ваш ответ?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перекинул книгу из одной руки в другую, заставив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бессознательно протянуть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Мальчик болезненно поморщился.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«Нет»,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сказали гриффиндорец и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 согласился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в слове „книга“ вам двоим не понятно?»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«Мне непонятна кража»,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насупился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 ладно вам,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отмахнулся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неужели вы хотите всю оставшуюся жизнь гадать, что в ней было?»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 точки зрения утилитаризма конечная сумма положительна,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влез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«Он пытается перетянуть тебя на Тёмную сторону!»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взвизгнул гриффиндорец, и пуффендуец кивнул в поддержку.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 будь наивным слюнтяем,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фыркнул слизеринец,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обучает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азам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Слизерина».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«Ага,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поддакнул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 с полуоткрытым ртом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перекошенным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 исчезла в складках мантии профессора Квиррелла.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встал из-за стола, направился к двери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тут его резко шатнуло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в порядке,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опираясь о стену.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слабее обычного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Сидите, мистер Поттер, это просто приступ головокружения. Сидите.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крепко стиснул подлокотники кресла. Он не знал, что ему делать, и что он </w:t>
      </w:r>
      <w:ins w:author="Alaric Lightin" w:id="11" w:date="2016-02-26T18:47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сделать. Даже чтобы просто подойти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ему придётся из всех сил сопротивляться этому чувству тревоги...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Квиррелл выпрямился и открыл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Вошла официантка с подносом 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когда официантка поклонилась и ушла, профессор уже сидел прямо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эпиз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од, чем бы он ни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оказался решающим. Гарри просто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 после того,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прошёл через такие трудност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предостерегающий жест, вынул палочку,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повторил три заклинания из тех, что применил ранее.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со свойственной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инстинктивной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открыл книгу. Страницы были слишком толстыми, материал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похож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магловскую бумагу, ни на пергамент волшебников. И они были...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…пусты?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увидеть?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Посмотрите ближе к началу, — ответил профессор Квиррелл. Гарри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присущей ему аккуратностью)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его совету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Очевидно, писали от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Разобрать почерк было очень сложно, но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латыни.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это?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маглорождённый, никогда не посещавший Хогвартс. Он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письмо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приглашением и 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собственные скромные опыты, которые не зашли далеко,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упал в обморок.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3.0708661417322247" w:firstLine="570"/>
        <w:contextualSpacing w:val="0"/>
        <w:pPrChange w:author="Alaric Lightin" w:id="0" w:date="2016-02-26T18:48:15Z">
          <w:pPr>
            <w:keepNext w:val="0"/>
            <w:keepLines w:val="0"/>
            <w:widowControl w:val="0"/>
            <w:spacing w:line="240" w:lineRule="auto"/>
            <w:ind w:left="570" w:firstLine="0"/>
            <w:contextualSpacing w:val="0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ручку, причём даже не Шекспира, а того, кто изобрёл письмо.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.0708661417322247" w:right="0" w:firstLine="570"/>
        <w:contextualSpacing w:val="0"/>
        <w:jc w:val="left"/>
        <w:rPr>
          <w:ins w:author="Alaric Lightin" w:id="13" w:date="2016-02-26T18:49:54Z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переводчиков:</w:t>
      </w:r>
      <w:del w:author="Alaric Lightin" w:id="13" w:date="2016-02-26T18:49:5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br w:type="textWrapping"/>
        </w:r>
      </w:del>
      <w:ins w:author="Alaric Lightin" w:id="13" w:date="2016-02-26T18:49:54Z">
        <w:del w:author="Alaric Lightin" w:id="13" w:date="2016-02-26T18:49:5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.0708661417322247" w:right="0" w:firstLine="570"/>
        <w:contextualSpacing w:val="0"/>
        <w:jc w:val="left"/>
        <w:pPrChange w:author="Alaric Lightin" w:id="0" w:date="2016-02-26T18:48:25Z">
          <w:pPr>
            <w:keepNext w:val="0"/>
            <w:keepLines w:val="0"/>
            <w:widowControl w:val="0"/>
            <w:spacing w:after="0" w:before="0" w:line="240" w:lineRule="auto"/>
            <w:ind w:left="570" w:right="0" w:firstLine="0"/>
            <w:contextualSpacing w:val="0"/>
            <w:jc w:val="left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Шарики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(Roopo balls)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дна из неочевидных отсылок.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 автор шутит: шариками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блюдо называют центавриане из вселенной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любая цивилизация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рано или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01-19T18:38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нынешнем тексте Noble убрано</w:t>
      </w:r>
    </w:p>
  </w:comment>
  <w:comment w:author="Alaric Lightin" w:id="1" w:date="2015-01-19T18:39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как-то много "сказал"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