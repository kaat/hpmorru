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7xzsj4vez5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106. Истина. Часть 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шагнул в запретный коридор Дамблдора и сразу же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визгом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прыгнул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наружу.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столкнулся с профессором Снейпом,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оба рухнули на пол.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 поднялся и снова встал перед дверью. Его голова повернулась в сторону Гарри.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охраняю эту дверь по приказу директора, — заявил зельевар своим привычным язвительным тоном. — Немедленно убирайтесь, или я вычту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баллы с вашего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-марионетка выглядел крайне жутко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внимание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огромная трёхголовая собака, рывок которой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напугал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Цепи, удерживающие собаку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три ошейника, остановили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нескольких метрах от Гарри.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Это… это… это… — произнёс Гарри.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профессор Квиррелл откуда-то сзади. — Перед тобой действительно постоянный обитатель этой комнаты, в которую запрещён вход всем ученикам, особенно первокурсникам.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небезопасно даже по меркам волшебников!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комнаты гигантская чёрная зверюга издала многоголосый вой. Из трёх зубастых пастей полетели капли белой слюны.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вздохнул.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Её зачаровали не есть учеников, а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выплёвывать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за дверь. А теперь,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порекомендуешь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справиться с этим опасным существом?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Э-э, — думать под несмолкающий рёв стража комнаты было нелегко</w:t>
      </w:r>
      <w:ins w:author="Alaric Lightin" w:id="0" w:date="2019-08-13T15:39:0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.</w:t>
        </w:r>
      </w:ins>
      <w:del w:author="Alaric Lightin" w:id="0" w:date="2019-08-13T15:39:0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Раз оно похоже на Цербера из магловской легенды про Орфея и Эвридику, то нам нужно спеть, оно уснёт, и мы сможем пройти…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Авада Кедавра.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Трёхглавое чудовище рухнуло на пол.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оглянулся на профессора Квиррелла. У того на лице читалось крайнее разочарование, словно он хотел поинтересоваться, ходил ли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его уроки.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вроде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всё ещё пытался восстановить дыхание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что если использовать способы, недоступные первокурсникам, может сработать сигнал тревоги.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Ложь. Просто, столкнувшись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проблемой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реальной жизни, ты забыл всё, чему тебя учили. Что касается возможной тревоги, то я потратил несколько месяцев, чтобы сбить с толку все здешние защитные чары и ловушки.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зачем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послали меня первым?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профессор Квиррелл лишь улыбнулся, и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выглядело гораздо более зловеще, чем обычно.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важно, — пробормотал Гарри и медленно зашёл в комнату. Его до сих пор трясло.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Сплошной камень подсвечивался бледно-голубым светом, льющимся из сводчатых ниш в стенах. Создавалось впечатление, что за окнами стоит пасмурный день, хотя здесь не было никаких окон. В дальнем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комнаты в полу виднелся деревянный люк с кольцом. В центре лежала мёртвая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гигантская собака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тремя безжизненными головами.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одной из сводчатых ниш и осмотрел её. Там ничего не было, только исходящ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из ниоткуда голубое свечение. Он направился к следующей, на ходу внимательно разглядывая стены.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</w:t>
      </w:r>
      <w:ins w:author="Alaric Lightin" w:id="1" w:date="2019-08-13T15:39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делаешь?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Исследую комнату,</w:t>
      </w:r>
      <w:ins w:author="Alaric Lightin" w:id="2" w:date="2019-08-13T15:40:0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может быть подсказка, или какая-нибудь надпись, или ключ, который пригодится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что-нибудь...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серьёзно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умышленно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пытаешься задержать нас? Отвечай на парселтанге.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обернулся.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С-серьёзно,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Пос-ступал бы так же, ес-сли бы ш-шёл с-самос-стоятельно.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помассировал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лоб.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Признаться, — сказал он, — если б ты исследовал, скажем, гробницу Амон-Сета, твой подход имел бы смысл. Поэтому я не назову тебя идиотом. Тем не менее. Это фальшивая загадка, игра, предназначенная убедить первокурсников, что они столкнулись с чем-то серьёзным.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просто спустимся в люк.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люком обнаружилось гигантское растение, эдакая диффенбахия-переросток, разве что потемнее своего прообраза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От центрального ствола отходили широкие листья, образуя винтовую лестницу. Ещё из него торчали усы-лианы, свисающие вниз.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земли листья и усы раскинулись особенно широко, будто обещая поймать того, кто поскользнётся во время спуска.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остальном комната внизу ничем не отличалась от верхней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те же каменные стены и сводчатые ниши, светящиеся бледно-голубым светом.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напрашивается мысль: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достать из кошеля метлу и спуститься на ней. Или бросить вниз что-нибудь тяжёлое, чтобы проверить,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ловушка ли эти усы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Гарри, глядя вниз. — Но, догадываюсь, вы скажете, что мы просто спустимся по этим листьям.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Расположение листьев не оставляло сомнений в том, что это лестница.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отозвался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осторожно поставил ногу на лист и обнаружил, что тот действительно выдерживает его вес.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всякий случай он ещё раз окинул взглядом верхнюю комнату.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труп гигантской собаки мешал сосредоточиться на чём-нибудь ещё.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Гарри решил опустить фразу «у вашего подхода к преодолению препятствий есть определённые недостатки», — что, если кто-нибудь заглянет сюда и увидит, что Цербер мёртв?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 времени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наверняка заметит, что что-то не так со Снейпом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профессор Квиррелл. — Но если ты настаиваешь…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подошёл к трёхглавому телу и прижал к нему палочку.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Похожие на латынь слова сопровождались нарастающим чувством тревоги — Мальчик-Который-Выжил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ощущал силу Тёмного Лорда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Заклинание закончилось словом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«Инфериус»,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одновременно с этим чувство тревоги дошло до пика: «СТОЙТЕ! НЕ НАДО…»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Трёхглавая собака встала, и шесть тусклых пустых глаз снова уставились на дверь.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здорове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нного инфернала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Внутри него словно образовалась чудовищная сосущая пустота.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Пожалуй, нынешние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занимали третье место по отвратительности из всех, что он испытывал за время своей жизни.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Однажды он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наблюдал этот процесс и чувствовал то же самое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в тот раз не было слов на латыни.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Кентавр, напавший на него в запретном лесу,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мёртв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выстрелил в него настоящей Авада Кедаврой, а не фальшивой.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 дальнем уголке сознания Гарри до сих пор теплилась мысль, что, если ему уда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воскресить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 он сможет вернуться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ике Бэтмена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кодекс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«Никто не умрёт»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Большинство людей проживают всю жизнь так, что, в какие бы переделки они не попадали, из-за них никто не погибает.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получится.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ведь он в тот день даже не понял, что потерял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ансы прожить жизнь по этому кодексу. Воскресни Гермиона прямо сейчас,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Гарри не удалось пройти 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чтобы никто не умер.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даже не узнал, как звали того кентавра.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Вслух Гарри ничего не сказал.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или подтвердит его подозрения на парселтанге, или солжёт на человеческом языке. В любом случае у него появится дополнительный повод для подозрений в адрес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ещё не знал,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остановит профессора Квиррелла, боялся сделать что-нибудь, что может быть расценено как предательство, скорее, даже был не в состоянии заранее — пока не представилась возможность победить — решить, что он на это готов. Но теперь он понимал — согласие между ним и Волдемортом невозможно.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могут их несхожие души существовать в одном мире.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понимание, это осознание их несхожести,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той части разума, которую Гарри считал своей тёмной стороной. После убийства тролля Гарри не пытался обращаться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своей тёмной стороне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она никогда не была чем-то отдельным. Каким-то образом ему досталась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памяти Тома Риддла. Гарри не знал, как это произошло, но, если предположить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так 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он мог использовать все отголоски мыслительных способностей,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виде своей тёмной стороны. Не в отдельном режиме, как он думал раньше,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обращаясь к нейронным связям, которые были склонны выстраиваться в цепочки, поскольку однажды уже были частью единого сознания.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сожалению, это не отменяло обстоятельства, что в распоряжении профессора Квиррелла есть все те же способности, куда больший жизненный опыт и ещё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пистолет.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развернулся, шагнул на гигантское растение и начал спускаться по винтовой лестнице из листьев. Понадобилось немало времени, но Гарри сумел до некоторой степени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себя, хотя печаль тяжёлым камнем лежала у него на сердце.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сказать, что он 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хладнокровен и собран, но по крайней мере он вновь обрёл способность размышлять и действовать.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подыграет профессору Квирреллу, дождётся, когда тот вернёт Гермиону к жизни, а потом найдёт способ его остановить. Или сперва одолеет профессора Квиррелла, а Камень достанет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Что-нибудь обязательно произойдёт, выпаде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 шанс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предоставится возможность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остановить Волдеморта и при этом воскресить Гермиону...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спускался вниз.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Трёхглавый пёс остался сторожить дверь в покинутой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