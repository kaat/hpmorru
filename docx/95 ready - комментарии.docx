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firstLine="690"/>
        <w:jc w:val="center"/>
        <w:rPr/>
      </w:pPr>
      <w:bookmarkStart w:colFirst="0" w:colLast="0" w:name="_3nantt96scl" w:id="0"/>
      <w:bookmarkEnd w:id="0"/>
      <w:r w:rsidDel="00000000" w:rsidR="00000000" w:rsidRPr="00000000">
        <w:rPr>
          <w:rtl w:val="0"/>
        </w:rPr>
        <w:t xml:space="preserve">Глава 95. Роли. Часть 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i w:val="1"/>
          <w:rtl w:val="0"/>
        </w:rPr>
        <w:t xml:space="preserve">стреча</w:t>
      </w:r>
      <w:r w:rsidDel="00000000" w:rsidR="00000000" w:rsidRPr="00000000">
        <w:rPr>
          <w:i w:val="1"/>
          <w:rtl w:val="0"/>
        </w:rPr>
        <w:t xml:space="preserve"> третья: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i w:val="1"/>
          <w:shd w:fill="auto" w:val="clear"/>
        </w:rPr>
      </w:pPr>
      <w:r w:rsidDel="00000000" w:rsidR="00000000" w:rsidRPr="00000000">
        <w:rPr>
          <w:i w:val="1"/>
          <w:rtl w:val="0"/>
        </w:rPr>
        <w:t xml:space="preserve">(10:31, 17 Апреля</w:t>
      </w:r>
      <w:r w:rsidDel="00000000" w:rsidR="00000000" w:rsidRPr="00000000">
        <w:rPr>
          <w:i w:val="1"/>
          <w:shd w:fill="auto" w:val="clear"/>
          <w:rtl w:val="0"/>
        </w:rPr>
        <w:t xml:space="preserve"> 1992 </w:t>
      </w:r>
      <w:r w:rsidDel="00000000" w:rsidR="00000000" w:rsidRPr="00000000">
        <w:rPr>
          <w:i w:val="1"/>
          <w:shd w:fill="auto" w:val="clear"/>
          <w:rtl w:val="0"/>
        </w:rPr>
        <w:t xml:space="preserve">года</w:t>
      </w:r>
      <w:r w:rsidDel="00000000" w:rsidR="00000000" w:rsidRPr="00000000">
        <w:rPr>
          <w:i w:val="1"/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Весна уже началась, но воздух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поздн</w:t>
      </w:r>
      <w:r w:rsidDel="00000000" w:rsidR="00000000" w:rsidRPr="00000000">
        <w:rPr>
          <w:shd w:fill="auto" w:val="clear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утр</w:t>
      </w:r>
      <w:r w:rsidDel="00000000" w:rsidR="00000000" w:rsidRPr="00000000">
        <w:rPr>
          <w:shd w:fill="auto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ещё сохранял зимнюю свежесть. Среди лесной травы цвели нарциссы. Их мягкие жёлтые лепестки с золотыми сердцевинами вяло покачивались на почерневших мёртвых стебельках,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повреждённых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или </w:t>
      </w:r>
      <w:r w:rsidDel="00000000" w:rsidR="00000000" w:rsidRPr="00000000">
        <w:rPr>
          <w:shd w:fill="auto" w:val="clear"/>
          <w:rtl w:val="0"/>
        </w:rPr>
        <w:t xml:space="preserve">погибших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от внезапны</w:t>
      </w:r>
      <w:r w:rsidDel="00000000" w:rsidR="00000000" w:rsidRPr="00000000">
        <w:rPr>
          <w:shd w:fill="auto" w:val="clear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заморозк</w:t>
      </w:r>
      <w:r w:rsidDel="00000000" w:rsidR="00000000" w:rsidRPr="00000000">
        <w:rPr>
          <w:shd w:fill="auto" w:val="clear"/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которые часто случаются в апреле. В Запретном лесу </w:t>
      </w:r>
      <w:r w:rsidDel="00000000" w:rsidR="00000000" w:rsidRPr="00000000">
        <w:rPr>
          <w:shd w:fill="auto" w:val="clear"/>
          <w:rtl w:val="0"/>
        </w:rPr>
        <w:t xml:space="preserve">встречались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странные формы жизни, по меньшей мере кентавры и единороги,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а кое-кто заявлял, что там водятся оборотни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Хотя судя по тому, что Гарри успел прочесть о настоящих оборотнях, в этих россказнях </w:t>
      </w:r>
      <w:r w:rsidDel="00000000" w:rsidR="00000000" w:rsidRPr="00000000">
        <w:rPr>
          <w:shd w:fill="auto" w:val="clear"/>
          <w:rtl w:val="0"/>
        </w:rPr>
        <w:t xml:space="preserve">не было ни малейшей капли здравого </w:t>
      </w:r>
      <w:r w:rsidDel="00000000" w:rsidR="00000000" w:rsidRPr="00000000">
        <w:rPr>
          <w:shd w:fill="auto" w:val="clear"/>
          <w:rtl w:val="0"/>
        </w:rPr>
        <w:t xml:space="preserve">смысла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ричин рисковать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было, поэтому к границам Запретного леса Гарри не приближался.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Он брёл невидимкой по разрешённому лесу среди более привычных форм жизни.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 руке Гарри сжимал палочку</w:t>
      </w:r>
      <w:r w:rsidDel="00000000" w:rsidR="00000000" w:rsidRPr="00000000">
        <w:rPr>
          <w:shd w:fill="auto" w:val="clear"/>
          <w:rtl w:val="0"/>
        </w:rPr>
        <w:t xml:space="preserve">. Метлу он закинул за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было легче воспользоваться, случись что. Гарри не боялся. Он находил это странным, но не боялся. Состояние постоянной бдительности, готовности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или пол</w:t>
      </w:r>
      <w:r w:rsidDel="00000000" w:rsidR="00000000" w:rsidRPr="00000000">
        <w:rPr>
          <w:shd w:fill="auto" w:val="clear"/>
          <w:rtl w:val="0"/>
        </w:rPr>
        <w:t xml:space="preserve">ёту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было в тягость и даже не казалось ненормальным.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Гарри шагал по краю разрешённого леса,</w:t>
      </w:r>
      <w:r w:rsidDel="00000000" w:rsidR="00000000" w:rsidRPr="00000000">
        <w:rPr>
          <w:shd w:fill="auto" w:val="clear"/>
          <w:rtl w:val="0"/>
        </w:rPr>
        <w:t xml:space="preserve"> держась подальше от протоптанных тропинок, где его было бы легче </w:t>
      </w:r>
      <w:r w:rsidDel="00000000" w:rsidR="00000000" w:rsidRPr="00000000">
        <w:rPr>
          <w:shd w:fill="auto" w:val="clear"/>
          <w:rtl w:val="0"/>
        </w:rPr>
        <w:t xml:space="preserve">найти</w:t>
      </w:r>
      <w:r w:rsidDel="00000000" w:rsidR="00000000" w:rsidRPr="00000000">
        <w:rPr>
          <w:shd w:fill="auto" w:val="clear"/>
          <w:rtl w:val="0"/>
        </w:rPr>
        <w:t xml:space="preserve">, но </w:t>
      </w:r>
      <w:r w:rsidDel="00000000" w:rsidR="00000000" w:rsidRPr="00000000">
        <w:rPr>
          <w:shd w:fill="auto" w:val="clear"/>
          <w:rtl w:val="0"/>
        </w:rPr>
        <w:t xml:space="preserve">оставаясь </w:t>
      </w:r>
      <w:r w:rsidDel="00000000" w:rsidR="00000000" w:rsidRPr="00000000">
        <w:rPr>
          <w:shd w:fill="auto" w:val="clear"/>
          <w:rtl w:val="0"/>
        </w:rPr>
        <w:t xml:space="preserve">в виду окон </w:t>
      </w:r>
      <w:r w:rsidDel="00000000" w:rsidR="00000000" w:rsidRPr="00000000">
        <w:rPr>
          <w:shd w:fill="auto" w:val="clear"/>
          <w:rtl w:val="0"/>
        </w:rPr>
        <w:t xml:space="preserve">Хогвартса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Будучи невидимым, он не мог посмотреть на запястье, поэтому заранее установил будильник своих 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еханических часов на время обеда.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навел</w:t>
      </w:r>
      <w:r w:rsidDel="00000000" w:rsidR="00000000" w:rsidRPr="00000000">
        <w:rPr>
          <w:color w:val="22222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его на вопрос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как работают его очки, пока на нём надета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Мантия</w:t>
      </w:r>
      <w:r w:rsidDel="00000000" w:rsidR="00000000" w:rsidRPr="00000000">
        <w:rPr>
          <w:color w:val="222222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Закон исключ</w:t>
      </w:r>
      <w:r w:rsidDel="00000000" w:rsidR="00000000" w:rsidRPr="00000000">
        <w:rPr>
          <w:color w:val="222222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нн</w:t>
      </w:r>
      <w:r w:rsidDel="00000000" w:rsidR="00000000" w:rsidRPr="00000000">
        <w:rPr>
          <w:color w:val="222222"/>
          <w:rtl w:val="0"/>
        </w:rPr>
        <w:t xml:space="preserve">ого третьего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казалось, подразумевал, что фотоны должны либо поглощаться родопсином в его сетчатке и преобразовываться в нейронные </w:t>
      </w:r>
      <w:r w:rsidDel="00000000" w:rsidR="00000000" w:rsidRPr="00000000">
        <w:rPr>
          <w:color w:val="222222"/>
          <w:rtl w:val="0"/>
        </w:rPr>
        <w:t xml:space="preserve">импульсы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либо проходить его тело насквозь,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но не од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новременно. И </w:t>
      </w:r>
      <w:r w:rsidDel="00000000" w:rsidR="00000000" w:rsidRPr="00000000">
        <w:rPr>
          <w:color w:val="222222"/>
          <w:rtl w:val="0"/>
        </w:rPr>
        <w:t xml:space="preserve">казалось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всё более вероятным, что свойства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манти</w:t>
      </w:r>
      <w:r w:rsidDel="00000000" w:rsidR="00000000" w:rsidRPr="00000000">
        <w:rPr>
          <w:color w:val="222222"/>
          <w:rtl w:val="0"/>
        </w:rPr>
        <w:t xml:space="preserve">й-невидимок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позволяющие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смотреть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вокруг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но оставаться невидимым самому, на неком фундаментальном уровне были следствием того, что </w:t>
      </w:r>
      <w:r w:rsidDel="00000000" w:rsidR="00000000" w:rsidRPr="00000000">
        <w:rPr>
          <w:color w:val="222222"/>
          <w:rtl w:val="0"/>
        </w:rPr>
        <w:t xml:space="preserve">их создатель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не просто </w:t>
      </w:r>
      <w:r w:rsidDel="00000000" w:rsidR="00000000" w:rsidRPr="00000000">
        <w:rPr>
          <w:color w:val="22222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хо</w:t>
      </w:r>
      <w:r w:rsidDel="00000000" w:rsidR="00000000" w:rsidRPr="00000000">
        <w:rPr>
          <w:color w:val="222222"/>
          <w:rtl w:val="0"/>
        </w:rPr>
        <w:t xml:space="preserve">тел»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а </w:t>
      </w:r>
      <w:r w:rsidDel="00000000" w:rsidR="00000000" w:rsidRPr="00000000">
        <w:rPr>
          <w:color w:val="222222"/>
          <w:rtl w:val="0"/>
        </w:rPr>
        <w:t xml:space="preserve">«безоговорочно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вери</w:t>
      </w:r>
      <w:r w:rsidDel="00000000" w:rsidR="00000000" w:rsidRPr="00000000">
        <w:rPr>
          <w:color w:val="222222"/>
          <w:rtl w:val="0"/>
        </w:rPr>
        <w:t xml:space="preserve">л»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 то, что именно так невидимость и должна работать.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Что, в свою очередь, наводило на мысль, не пробовал ли кто-нибудь с помощью Конфундуса или Легилименции добиться, чтобы какой-нибудь волшебник </w:t>
      </w:r>
      <w:r w:rsidDel="00000000" w:rsidR="00000000" w:rsidRPr="00000000">
        <w:rPr>
          <w:shd w:fill="auto" w:val="clear"/>
          <w:rtl w:val="0"/>
        </w:rPr>
        <w:t xml:space="preserve">окончательно и безоговорочно поверил, что </w:t>
      </w:r>
      <w:r w:rsidDel="00000000" w:rsidR="00000000" w:rsidRPr="00000000">
        <w:rPr>
          <w:i w:val="1"/>
          <w:shd w:fill="auto" w:val="clear"/>
          <w:rtl w:val="0"/>
        </w:rPr>
        <w:t xml:space="preserve">Исправитус Всёус </w:t>
      </w:r>
      <w:r w:rsidDel="00000000" w:rsidR="00000000" w:rsidRPr="00000000">
        <w:rPr>
          <w:shd w:fill="auto" w:val="clear"/>
          <w:rtl w:val="0"/>
        </w:rPr>
        <w:t xml:space="preserve">должно быть простым заклинанием для первокурсников, а затем попытался его изобрести.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Или, например, найти подходящего маглорождённого в </w:t>
      </w:r>
      <w:r w:rsidDel="00000000" w:rsidR="00000000" w:rsidRPr="00000000">
        <w:rPr>
          <w:color w:val="222222"/>
          <w:rtl w:val="0"/>
        </w:rPr>
        <w:t xml:space="preserve">стране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где их не умеют определять</w:t>
      </w:r>
      <w:r w:rsidDel="00000000" w:rsidR="00000000" w:rsidRPr="00000000">
        <w:rPr>
          <w:color w:val="222222"/>
          <w:rtl w:val="0"/>
        </w:rPr>
        <w:t xml:space="preserve">, и солгать ему по-крупному. Выдумать всю историю от начала до конца и подобрать нужные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свидетельства, чтобы у того с самого </w:t>
      </w:r>
      <w:r w:rsidDel="00000000" w:rsidR="00000000" w:rsidRPr="00000000">
        <w:rPr>
          <w:color w:val="222222"/>
          <w:rtl w:val="0"/>
        </w:rPr>
        <w:t xml:space="preserve">начала</w:t>
      </w:r>
      <w:r w:rsidDel="00000000" w:rsidR="00000000" w:rsidRPr="00000000">
        <w:rPr>
          <w:color w:val="222222"/>
          <w:rtl w:val="0"/>
        </w:rPr>
        <w:t xml:space="preserve"> были иные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представления о возможностях магии. Хотя, очевидно, ему всё равно придётся изучить какое-то количество заклинаний, прежде чем он станет способен изобретать свои…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Это могло и не сработать. Наверняка в истории уже были естественным образом спятившие волшебники, которые свято в</w:t>
      </w:r>
      <w:r w:rsidDel="00000000" w:rsidR="00000000" w:rsidRPr="00000000">
        <w:rPr>
          <w:shd w:fill="auto" w:val="clear"/>
          <w:rtl w:val="0"/>
        </w:rPr>
        <w:t xml:space="preserve">ерили в свою способность</w:t>
      </w:r>
      <w:r w:rsidDel="00000000" w:rsidR="00000000" w:rsidRPr="00000000">
        <w:rPr>
          <w:shd w:fill="auto" w:val="clear"/>
          <w:rtl w:val="0"/>
        </w:rPr>
        <w:t xml:space="preserve"> стать богами</w:t>
      </w:r>
      <w:r w:rsidDel="00000000" w:rsidR="00000000" w:rsidRPr="00000000">
        <w:rPr>
          <w:shd w:fill="auto" w:val="clear"/>
          <w:rtl w:val="0"/>
        </w:rPr>
        <w:t xml:space="preserve">, но всё же ими не стали. </w:t>
      </w:r>
      <w:r w:rsidDel="00000000" w:rsidR="00000000" w:rsidRPr="00000000">
        <w:rPr>
          <w:shd w:fill="auto" w:val="clear"/>
          <w:rtl w:val="0"/>
        </w:rPr>
        <w:t xml:space="preserve">Впрочем, вероятно, даже безумцы считали, что заклинание всемогущества должно быть грандиозным впечатляющим ритуалом, а не каким-то тщательно выверенным движением палочки и словами «</w:t>
      </w:r>
      <w:r w:rsidDel="00000000" w:rsidR="00000000" w:rsidRPr="00000000">
        <w:rPr>
          <w:shd w:fill="auto" w:val="clear"/>
          <w:rtl w:val="0"/>
        </w:rPr>
        <w:t xml:space="preserve">Ста</w:t>
      </w:r>
      <w:r w:rsidDel="00000000" w:rsidR="00000000" w:rsidRPr="00000000">
        <w:rPr>
          <w:shd w:fill="auto" w:val="clear"/>
          <w:rtl w:val="0"/>
        </w:rPr>
        <w:t xml:space="preserve">нус </w:t>
      </w:r>
      <w:r w:rsidDel="00000000" w:rsidR="00000000" w:rsidRPr="00000000">
        <w:rPr>
          <w:shd w:fill="auto" w:val="clear"/>
          <w:rtl w:val="0"/>
        </w:rPr>
        <w:t xml:space="preserve">Богус</w:t>
      </w:r>
      <w:r w:rsidDel="00000000" w:rsidR="00000000" w:rsidRPr="00000000">
        <w:rPr>
          <w:shd w:fill="auto" w:val="clear"/>
          <w:rtl w:val="0"/>
        </w:rPr>
        <w:t xml:space="preserve">».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Гарри уже был практически уверен, что это б</w:t>
      </w:r>
      <w:r w:rsidDel="00000000" w:rsidR="00000000" w:rsidRPr="00000000">
        <w:rPr>
          <w:shd w:fill="auto" w:val="clear"/>
          <w:rtl w:val="0"/>
        </w:rPr>
        <w:t xml:space="preserve">удет нелегко. </w:t>
      </w:r>
      <w:r w:rsidDel="00000000" w:rsidR="00000000" w:rsidRPr="00000000">
        <w:rPr>
          <w:shd w:fill="auto" w:val="clear"/>
          <w:rtl w:val="0"/>
        </w:rPr>
        <w:t xml:space="preserve">Но </w:t>
      </w:r>
      <w:ins w:author="Alaric Lightin" w:id="0" w:date="2019-02-20T12:07:10Z">
        <w:r w:rsidDel="00000000" w:rsidR="00000000" w:rsidRPr="00000000">
          <w:rPr>
            <w:shd w:fill="auto" w:val="clear"/>
            <w:rtl w:val="0"/>
          </w:rPr>
          <w:t xml:space="preserve">возникает </w:t>
        </w:r>
      </w:ins>
      <w:r w:rsidDel="00000000" w:rsidR="00000000" w:rsidRPr="00000000">
        <w:rPr>
          <w:shd w:fill="auto" w:val="clear"/>
          <w:rtl w:val="0"/>
        </w:rPr>
        <w:t xml:space="preserve">вопрос</w:t>
      </w:r>
      <w:ins w:author="Alaric Lightin" w:id="1" w:date="2019-02-20T12:07:14Z">
        <w:r w:rsidDel="00000000" w:rsidR="00000000" w:rsidRPr="00000000">
          <w:rPr>
            <w:shd w:fill="auto" w:val="clear"/>
            <w:rtl w:val="0"/>
          </w:rPr>
          <w:t xml:space="preserve">:</w:t>
        </w:r>
      </w:ins>
      <w:r w:rsidDel="00000000" w:rsidR="00000000" w:rsidRPr="00000000">
        <w:rPr>
          <w:shd w:fill="auto" w:val="clear"/>
          <w:rtl w:val="0"/>
        </w:rPr>
        <w:t xml:space="preserve"> </w:t>
      </w:r>
      <w:del w:author="Alaric Lightin" w:id="2" w:date="2019-02-20T12:07:16Z">
        <w:r w:rsidDel="00000000" w:rsidR="00000000" w:rsidRPr="00000000">
          <w:rPr>
            <w:shd w:fill="auto" w:val="clear"/>
            <w:rtl w:val="0"/>
          </w:rPr>
          <w:delText xml:space="preserve">— «</w:delText>
        </w:r>
      </w:del>
      <w:r w:rsidDel="00000000" w:rsidR="00000000" w:rsidRPr="00000000">
        <w:rPr>
          <w:shd w:fill="auto" w:val="clear"/>
          <w:rtl w:val="0"/>
        </w:rPr>
        <w:t xml:space="preserve">почему?</w:t>
      </w:r>
      <w:del w:author="Alaric Lightin" w:id="3" w:date="2019-02-20T12:07:20Z">
        <w:r w:rsidDel="00000000" w:rsidR="00000000" w:rsidRPr="00000000">
          <w:rPr>
            <w:shd w:fill="auto" w:val="clear"/>
            <w:rtl w:val="0"/>
          </w:rPr>
          <w:delText xml:space="preserve">».</w:delText>
        </w:r>
      </w:del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К какому шаблону привык его мозг?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Можно ли заранее узнать, в чём зак</w:t>
      </w:r>
      <w:r w:rsidDel="00000000" w:rsidR="00000000" w:rsidRPr="00000000">
        <w:rPr>
          <w:color w:val="222222"/>
          <w:rtl w:val="0"/>
        </w:rPr>
        <w:t xml:space="preserve">лючается эта сложность</w:t>
      </w:r>
      <w:r w:rsidDel="00000000" w:rsidR="00000000" w:rsidRPr="00000000">
        <w:rPr>
          <w:color w:val="222222"/>
          <w:rtl w:val="0"/>
        </w:rPr>
        <w:t xml:space="preserve">? 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shd w:fill="auto" w:val="clear"/>
          <w:rtl w:val="0"/>
        </w:rPr>
        <w:t xml:space="preserve">Гарри как раз раз</w:t>
      </w:r>
      <w:r w:rsidDel="00000000" w:rsidR="00000000" w:rsidRPr="00000000">
        <w:rPr>
          <w:shd w:fill="auto" w:val="clear"/>
          <w:rtl w:val="0"/>
        </w:rPr>
        <w:t xml:space="preserve">мышлял над этим вопросом, когда внезапно у него появилось лёгкое ощущение опасности. Какое-то непонятное беспокойство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Безы</w:t>
      </w:r>
      <w:r w:rsidDel="00000000" w:rsidR="00000000" w:rsidRPr="00000000">
        <w:rPr>
          <w:color w:val="222222"/>
          <w:rtl w:val="0"/>
        </w:rPr>
        <w:t xml:space="preserve">мянная тревога росла, становилась острее…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Профессор Квиррелл?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Мистер Поттер, — негромко окликнули его сзади.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shd w:fill="auto" w:val="clear"/>
          <w:rtl w:val="0"/>
        </w:rPr>
        <w:t xml:space="preserve">Гарри крутанулся на месте. </w:t>
      </w:r>
      <w:r w:rsidDel="00000000" w:rsidR="00000000" w:rsidRPr="00000000">
        <w:rPr>
          <w:shd w:fill="auto" w:val="clear"/>
          <w:rtl w:val="0"/>
        </w:rPr>
        <w:t xml:space="preserve">Рука потянулась к Маховику времени, спрятанному под мантией.</w:t>
      </w:r>
      <w:r w:rsidDel="00000000" w:rsidR="00000000" w:rsidRPr="00000000">
        <w:rPr>
          <w:shd w:fill="auto" w:val="clear"/>
          <w:rtl w:val="0"/>
        </w:rPr>
        <w:t xml:space="preserve"> И оп</w:t>
      </w:r>
      <w:r w:rsidDel="00000000" w:rsidR="00000000" w:rsidRPr="00000000">
        <w:rPr>
          <w:color w:val="222222"/>
          <w:rtl w:val="0"/>
        </w:rPr>
        <w:t xml:space="preserve">ять же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готовность немедленно сбежать казалась совершенно естественной.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По опушке леса, </w:t>
      </w:r>
      <w:r w:rsidDel="00000000" w:rsidR="00000000" w:rsidRPr="00000000">
        <w:rPr>
          <w:shd w:fill="auto" w:val="clear"/>
          <w:rtl w:val="0"/>
        </w:rPr>
        <w:t xml:space="preserve">со стороны</w:t>
      </w:r>
      <w:r w:rsidDel="00000000" w:rsidR="00000000" w:rsidRPr="00000000">
        <w:rPr>
          <w:shd w:fill="auto" w:val="clear"/>
          <w:rtl w:val="0"/>
        </w:rPr>
        <w:t xml:space="preserve"> замка Хогвартс, к нему медленно приближался профессор Квиррелл, демонстрируя пустые ладони.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Мистер Поттер,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повторил профессор Квиррелл.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Я знаю, что вы здесь. Вы знаете, что я знаю, что вы здесь. Мне нужно с вами поговорить.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color w:val="222222"/>
          <w:rtl w:val="0"/>
        </w:rPr>
        <w:t xml:space="preserve">Гарри молчал. Профессор Квиррелл ещё не объя</w:t>
      </w:r>
      <w:r w:rsidDel="00000000" w:rsidR="00000000" w:rsidRPr="00000000">
        <w:rPr>
          <w:shd w:fill="auto" w:val="clear"/>
          <w:rtl w:val="0"/>
        </w:rPr>
        <w:t xml:space="preserve">снил в чём дело, </w:t>
      </w:r>
      <w:r w:rsidDel="00000000" w:rsidR="00000000" w:rsidRPr="00000000">
        <w:rPr>
          <w:shd w:fill="auto" w:val="clear"/>
          <w:rtl w:val="0"/>
        </w:rPr>
        <w:t xml:space="preserve">а после утренней прогулки </w:t>
      </w:r>
      <w:r w:rsidDel="00000000" w:rsidR="00000000" w:rsidRPr="00000000">
        <w:rPr>
          <w:shd w:fill="auto" w:val="clear"/>
          <w:rtl w:val="0"/>
        </w:rPr>
        <w:t xml:space="preserve">вдоль</w:t>
      </w:r>
      <w:r w:rsidDel="00000000" w:rsidR="00000000" w:rsidRPr="00000000">
        <w:rPr>
          <w:shd w:fill="auto" w:val="clear"/>
          <w:rtl w:val="0"/>
        </w:rPr>
        <w:t xml:space="preserve"> края </w:t>
      </w:r>
      <w:r w:rsidDel="00000000" w:rsidR="00000000" w:rsidRPr="00000000">
        <w:rPr>
          <w:shd w:fill="auto" w:val="clear"/>
          <w:rtl w:val="0"/>
        </w:rPr>
        <w:t xml:space="preserve">леса на Гарри снизошло молчаливое настроение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Профессор Квиррелл сделал короткий шаг влево, затем вперёд,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а потом направо. Потом он наклонил голову, словно что-то вычисляя, и двинулся прямиком туда, где стоял Гарри. Остановился профессор лишь в нескольких шагах, когда сгустившееся ощущение </w:t>
      </w:r>
      <w:r w:rsidDel="00000000" w:rsidR="00000000" w:rsidRPr="00000000">
        <w:rPr>
          <w:color w:val="222222"/>
          <w:rtl w:val="0"/>
        </w:rPr>
        <w:t xml:space="preserve">тревоги</w:t>
      </w:r>
      <w:r w:rsidDel="00000000" w:rsidR="00000000" w:rsidRPr="00000000">
        <w:rPr>
          <w:color w:val="222222"/>
          <w:rtl w:val="0"/>
        </w:rPr>
        <w:t xml:space="preserve"> стало почти непереносимым.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Вы по-прежнему уверены в выбранном пути?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спросил профессор Квиррелл.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Том пути, о котором говорили вчера.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Гарри не отозвался.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Профессор вздохнул.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Я многое </w:t>
      </w:r>
      <w:r w:rsidDel="00000000" w:rsidR="00000000" w:rsidRPr="00000000">
        <w:rPr>
          <w:color w:val="222222"/>
          <w:rtl w:val="0"/>
        </w:rPr>
        <w:t xml:space="preserve">сделал для вас</w:t>
      </w:r>
      <w:r w:rsidDel="00000000" w:rsidR="00000000" w:rsidRPr="00000000">
        <w:rPr>
          <w:color w:val="222222"/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Ч</w:t>
      </w:r>
      <w:r w:rsidDel="00000000" w:rsidR="00000000" w:rsidRPr="00000000">
        <w:rPr>
          <w:color w:val="222222"/>
          <w:rtl w:val="0"/>
        </w:rPr>
        <w:t xml:space="preserve">то бы вы обо мн</w:t>
      </w:r>
      <w:r w:rsidDel="00000000" w:rsidR="00000000" w:rsidRPr="00000000">
        <w:rPr>
          <w:shd w:fill="auto" w:val="clear"/>
          <w:rtl w:val="0"/>
        </w:rPr>
        <w:t xml:space="preserve">е ни думали, вы не можете это отрицать. </w:t>
      </w:r>
      <w:r w:rsidDel="00000000" w:rsidR="00000000" w:rsidRPr="00000000">
        <w:rPr>
          <w:shd w:fill="auto" w:val="clear"/>
          <w:rtl w:val="0"/>
        </w:rPr>
        <w:t xml:space="preserve">Я прошу вас частично вернуть ваш долг передо мной.</w:t>
      </w:r>
      <w:r w:rsidDel="00000000" w:rsidR="00000000" w:rsidRPr="00000000">
        <w:rPr>
          <w:shd w:fill="auto" w:val="clear"/>
          <w:rtl w:val="0"/>
        </w:rPr>
        <w:t xml:space="preserve"> Поговорите с</w:t>
      </w:r>
      <w:r w:rsidDel="00000000" w:rsidR="00000000" w:rsidRPr="00000000">
        <w:rPr>
          <w:color w:val="222222"/>
          <w:rtl w:val="0"/>
        </w:rPr>
        <w:t xml:space="preserve">о мной, мистер Поттер.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i w:val="1"/>
          <w:color w:val="222222"/>
        </w:rPr>
      </w:pPr>
      <w:r w:rsidDel="00000000" w:rsidR="00000000" w:rsidRPr="00000000">
        <w:rPr>
          <w:i w:val="1"/>
          <w:color w:val="222222"/>
          <w:rtl w:val="0"/>
        </w:rPr>
        <w:t xml:space="preserve">Сейчас мне этого совсем не хочется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подумал Гарри, а потом: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i w:val="1"/>
          <w:color w:val="222222"/>
          <w:rtl w:val="0"/>
        </w:rPr>
        <w:t xml:space="preserve">А, 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Два часа спустя, после того как Гарри повернул на один оборот свой Маховик времени, записал точное время и запомнил своё точное расположение, погулял час, зашёл к профессору МакГонагалл и сообщил, что в данный момент он разговаривает с профессором Защиты в лесу за пределами Хогвартса (просто на случай, если с ним что-то слу</w:t>
      </w:r>
      <w:r w:rsidDel="00000000" w:rsidR="00000000" w:rsidRPr="00000000">
        <w:rPr>
          <w:shd w:fill="auto" w:val="clear"/>
          <w:rtl w:val="0"/>
        </w:rPr>
        <w:t xml:space="preserve">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), погулял ещё час, вернулся в изначальн</w:t>
      </w:r>
      <w:r w:rsidDel="00000000" w:rsidR="00000000" w:rsidRPr="00000000">
        <w:rPr>
          <w:shd w:fill="auto" w:val="clear"/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ровно через час после того, как ушёл оттуда, </w:t>
      </w:r>
      <w:r w:rsidDel="00000000" w:rsidR="00000000" w:rsidRPr="00000000">
        <w:rPr>
          <w:shd w:fill="auto" w:val="clear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снова повернул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660000"/>
          <w:shd w:fill="b45f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Что это было?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спросил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моргнув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Вы только что… 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Не </w:t>
      </w:r>
      <w:r w:rsidDel="00000000" w:rsidR="00000000" w:rsidRPr="00000000">
        <w:rPr>
          <w:shd w:fill="auto" w:val="clear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ответил Гарри, не снимая капюшона мантии-невидимки и не убирая руку с Маховика времени.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Да, я</w:t>
      </w:r>
      <w:r w:rsidDel="00000000" w:rsidR="00000000" w:rsidRPr="00000000">
        <w:rPr>
          <w:shd w:fill="auto" w:val="clear"/>
          <w:rtl w:val="0"/>
        </w:rPr>
        <w:t xml:space="preserve"> 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твёрд в своём решении. Честно говоря, думаю, мне не стои</w:t>
      </w:r>
      <w:r w:rsidDel="00000000" w:rsidR="00000000" w:rsidRPr="00000000">
        <w:rPr>
          <w:shd w:fill="auto" w:val="clear"/>
          <w:rtl w:val="0"/>
        </w:rPr>
        <w:t xml:space="preserve">ло ничего вам 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Квиррелл наклонил голову.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Подход, который </w:t>
      </w:r>
      <w:r w:rsidDel="00000000" w:rsidR="00000000" w:rsidRPr="00000000">
        <w:rPr>
          <w:shd w:fill="auto" w:val="clear"/>
          <w:rtl w:val="0"/>
        </w:rPr>
        <w:t xml:space="preserve">пригодится вам в 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Может ли что-нибудь заставить вас передумать?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Профессор, если бы я знал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 су</w:t>
      </w:r>
      <w:r w:rsidDel="00000000" w:rsidR="00000000" w:rsidRPr="00000000">
        <w:rPr>
          <w:shd w:fill="auto" w:val="clear"/>
          <w:rtl w:val="0"/>
        </w:rPr>
        <w:t xml:space="preserve">ществовании аргумента, способного изменить моё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…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Да, </w:t>
      </w:r>
      <w:r w:rsidDel="00000000" w:rsidR="00000000" w:rsidRPr="00000000">
        <w:rPr>
          <w:shd w:fill="auto" w:val="clear"/>
          <w:rtl w:val="0"/>
        </w:rPr>
        <w:t xml:space="preserve">это </w:t>
      </w:r>
      <w:r w:rsidDel="00000000" w:rsidR="00000000" w:rsidRPr="00000000">
        <w:rPr>
          <w:shd w:fill="auto" w:val="clear"/>
          <w:rtl w:val="0"/>
        </w:rPr>
        <w:t xml:space="preserve">верно для 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как мы. Но вы бы удивились, узнав, сколь часто люди зна</w:t>
      </w:r>
      <w:r w:rsidDel="00000000" w:rsidR="00000000" w:rsidRPr="00000000">
        <w:rPr>
          <w:shd w:fill="auto" w:val="clear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т, что</w:t>
      </w:r>
      <w:r w:rsidDel="00000000" w:rsidR="00000000" w:rsidRPr="00000000">
        <w:rPr>
          <w:shd w:fill="auto" w:val="clear"/>
          <w:rtl w:val="0"/>
        </w:rPr>
        <w:t xml:space="preserve"> они хотят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услышать, но жд</w:t>
      </w:r>
      <w:r w:rsidDel="00000000" w:rsidR="00000000" w:rsidRPr="00000000">
        <w:rPr>
          <w:shd w:fill="auto" w:val="clear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т, пока </w:t>
      </w:r>
      <w:r w:rsidDel="00000000" w:rsidR="00000000" w:rsidRPr="00000000">
        <w:rPr>
          <w:shd w:fill="auto" w:val="clear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не будет произнесено вслух,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Квиррелл покачал головой. </w:t>
      </w:r>
      <w:r w:rsidDel="00000000" w:rsidR="00000000" w:rsidRPr="00000000">
        <w:rPr>
          <w:shd w:fill="auto" w:val="clear"/>
          <w:rtl w:val="0"/>
        </w:rPr>
        <w:t xml:space="preserve">— Выражаясь привычным для вас языком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… существует </w:t>
      </w:r>
      <w:r w:rsidDel="00000000" w:rsidR="00000000" w:rsidRPr="00000000">
        <w:rPr>
          <w:shd w:fill="auto" w:val="clear"/>
          <w:rtl w:val="0"/>
        </w:rPr>
        <w:t xml:space="preserve">достоверный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факт, известный мне, но неизвестный вам, который я хотел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донести до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мистер Поттер.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Гарри поднял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бров</w:t>
      </w:r>
      <w:r w:rsidDel="00000000" w:rsidR="00000000" w:rsidRPr="00000000">
        <w:rPr>
          <w:shd w:fill="auto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хотя тут же сообразил, что профессор Квиррелл этого не увидит.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Да, этот язык мне привычен. Продолжайте.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Намерение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котор</w:t>
      </w:r>
      <w:r w:rsidDel="00000000" w:rsidR="00000000" w:rsidRPr="00000000">
        <w:rPr>
          <w:shd w:fill="auto" w:val="clear"/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у вас сформировал</w:t>
      </w:r>
      <w:r w:rsidDel="00000000" w:rsidR="00000000" w:rsidRPr="00000000">
        <w:rPr>
          <w:shd w:fill="auto" w:val="clear"/>
          <w:rtl w:val="0"/>
        </w:rPr>
        <w:t xml:space="preserve">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намного опаснее, чем вы можете себе представить.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Ответ на это неожиданное заявление пришёл в голову почти сразу: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Что вы называете опасным,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и скажите,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что вы знаете и почему вы думаете, что вы это знаете.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Иногда,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ответил профессор Квиррелл,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сказать кому-то об опасности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значит направить его прямо к ней. Я не собираюсь допустить, чтобы </w:t>
      </w:r>
      <w:r w:rsidDel="00000000" w:rsidR="00000000" w:rsidRPr="00000000">
        <w:rPr>
          <w:shd w:fill="auto" w:val="clear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случилось </w:t>
      </w:r>
      <w:r w:rsidDel="00000000" w:rsidR="00000000" w:rsidRPr="00000000">
        <w:rPr>
          <w:shd w:fill="auto" w:val="clear"/>
          <w:rtl w:val="0"/>
        </w:rPr>
        <w:t xml:space="preserve">в этот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Вы хотите, чтобы я сказал вам, чего точно нельзя делать? Чего именно я опасаюсь?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он покачал головой.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Если бы вы родились в семье волшебников, мистер Поттер, вы бы знали, что если могущественный маг говорит вам быть осторожнее, то к этому уже стоит отнести</w:t>
      </w:r>
      <w:r w:rsidDel="00000000" w:rsidR="00000000" w:rsidRPr="00000000">
        <w:rPr>
          <w:shd w:fill="auto" w:val="clear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ь всерьёз.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Было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неправдой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сказать, что Гарри не почувствовал раздражения, но он не был идиотом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потому </w:t>
      </w:r>
      <w:r w:rsidDel="00000000" w:rsidR="00000000" w:rsidRPr="00000000">
        <w:rPr>
          <w:shd w:fill="auto" w:val="clear"/>
          <w:rtl w:val="0"/>
        </w:rPr>
        <w:t xml:space="preserve">спросил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Есть ли что-то, что вы можете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мне сказать?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Квиррелл осторожно </w:t>
      </w:r>
      <w:r w:rsidDel="00000000" w:rsidR="00000000" w:rsidRPr="00000000">
        <w:rPr>
          <w:shd w:fill="auto" w:val="clear"/>
          <w:rtl w:val="0"/>
        </w:rPr>
        <w:t xml:space="preserve">опустился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на траву и достал свою палочку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го рука приняла знакомое по</w:t>
      </w:r>
      <w:r w:rsidDel="00000000" w:rsidR="00000000" w:rsidRPr="00000000">
        <w:rPr>
          <w:shd w:fill="auto" w:val="clear"/>
          <w:rtl w:val="0"/>
        </w:rPr>
        <w:t xml:space="preserve">ложение,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у </w:t>
      </w:r>
      <w:r w:rsidDel="00000000" w:rsidR="00000000" w:rsidRPr="00000000">
        <w:rPr>
          <w:shd w:fill="auto" w:val="clear"/>
          <w:rtl w:val="0"/>
        </w:rPr>
        <w:t xml:space="preserve">мальчика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перехватило дыхание.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оследний раз, когда я могу сделать это для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тихо сказал профессор Квиррелл</w:t>
      </w:r>
      <w:r w:rsidDel="00000000" w:rsidR="00000000" w:rsidRPr="00000000">
        <w:rPr>
          <w:shd w:fill="auto" w:val="clear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начал произносить странные слова на языке, который Гарри не мог определить, с интонацией, которая казалась не вполне человеческой, слова, которые ускользали </w:t>
      </w:r>
      <w:r w:rsidDel="00000000" w:rsidR="00000000" w:rsidRPr="00000000">
        <w:rPr>
          <w:shd w:fill="auto" w:val="clear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и хотя он пытался их запомнить,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покидали его разум в тот же миг, как попадали туда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На этот раз заклинание подействовало медленнее.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Деревья </w:t>
      </w:r>
      <w:r w:rsidDel="00000000" w:rsidR="00000000" w:rsidRPr="00000000">
        <w:rPr>
          <w:shd w:fill="auto" w:val="clear"/>
          <w:rtl w:val="0"/>
        </w:rPr>
        <w:t xml:space="preserve">потемнели,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листья и ветки стали чёрными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словно Гарри смотрел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через солнечные очки отличного качества, проходя </w:t>
      </w:r>
      <w:r w:rsidDel="00000000" w:rsidR="00000000" w:rsidRPr="00000000">
        <w:rPr>
          <w:shd w:fill="auto" w:val="clear"/>
          <w:rtl w:val="0"/>
        </w:rPr>
        <w:t xml:space="preserve">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которые свет тускнел и становился слабее, но не искажался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Голубая чаша неба растаяла, горизонт, который казался иллюзорно достижимым, отдалился и стал серым, а затем тёмно-серым. Облака стали полупрозрачными, прозрачными, фантомными, не заслоняющими просвечивающую тьму.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Лес выцвел, погрузился в тень и исчез в черноте.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ffffff"/>
          <w:shd w:fill="38761d" w:val="clear"/>
        </w:rPr>
      </w:pPr>
      <w:r w:rsidDel="00000000" w:rsidR="00000000" w:rsidRPr="00000000">
        <w:rPr>
          <w:shd w:fill="auto" w:val="clear"/>
          <w:rtl w:val="0"/>
        </w:rPr>
        <w:t xml:space="preserve">Зрение Гарри приспособилось к темноте, и перед его глазами снова предстала великая небесная река. Для человеческого глаза все гигантские космические объекты кажутся точками, кроме одного —  Млечного Пути.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 звёзды, пронзительно яркие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и всё же далёкие, </w:t>
      </w:r>
      <w:r w:rsidDel="00000000" w:rsidR="00000000" w:rsidRPr="00000000">
        <w:rPr>
          <w:shd w:fill="auto" w:val="clear"/>
          <w:rtl w:val="0"/>
        </w:rPr>
        <w:t xml:space="preserve">взирали</w:t>
      </w:r>
      <w:r w:rsidDel="00000000" w:rsidR="00000000" w:rsidRPr="00000000">
        <w:rPr>
          <w:shd w:fill="auto" w:val="clear"/>
          <w:rtl w:val="0"/>
        </w:rPr>
        <w:t xml:space="preserve"> из великой глубины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Квиррелл глубоко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вздохнул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Потом он снова поднял свою палочку (её было едва видно при свете одних только звёзд, без солнца и луны) 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е</w:t>
      </w:r>
      <w:r w:rsidDel="00000000" w:rsidR="00000000" w:rsidRPr="00000000">
        <w:rPr>
          <w:shd w:fill="auto" w:val="clear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своей головы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со звуком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разбивающе</w:t>
      </w:r>
      <w:r w:rsidDel="00000000" w:rsidR="00000000" w:rsidRPr="00000000">
        <w:rPr>
          <w:shd w:fill="auto" w:val="clear"/>
          <w:rtl w:val="0"/>
        </w:rPr>
        <w:t xml:space="preserve">гося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яйц</w:t>
      </w:r>
      <w:r w:rsidDel="00000000" w:rsidR="00000000" w:rsidRPr="00000000">
        <w:rPr>
          <w:shd w:fill="auto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Профессор Защиты тоже исчез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ста</w:t>
      </w:r>
      <w:r w:rsidDel="00000000" w:rsidR="00000000" w:rsidRPr="00000000">
        <w:rPr>
          <w:shd w:fill="auto" w:val="clear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невидимым, как и всё остальное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Крошечный пятачок травы, не занятый никем и едва видимый в слабом свете, дрейфовал в пустоте.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Какое-то время оба молчали. Гарри довольствовался тем</w:t>
      </w:r>
      <w:r w:rsidDel="00000000" w:rsidR="00000000" w:rsidRPr="00000000">
        <w:rPr>
          <w:shd w:fill="auto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что смотрел на звёзды, не отвлекаемый ничем, даже видом собственного тела. Что </w:t>
      </w:r>
      <w:r w:rsidDel="00000000" w:rsidR="00000000" w:rsidRPr="00000000">
        <w:rPr>
          <w:shd w:fill="auto" w:val="clear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ни собирался сказать ему профессор Защиты, всё будет сказано в своё время.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Когда время пришло,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из пустоты </w:t>
      </w:r>
      <w:r w:rsidDel="00000000" w:rsidR="00000000" w:rsidRPr="00000000">
        <w:rPr>
          <w:shd w:fill="auto" w:val="clear"/>
          <w:rtl w:val="0"/>
        </w:rPr>
        <w:t xml:space="preserve">донёсся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тихий голос.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Здесь нет войны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разногласий, ни битв, ни полити</w:t>
      </w:r>
      <w:r w:rsidDel="00000000" w:rsidR="00000000" w:rsidRPr="00000000">
        <w:rPr>
          <w:shd w:fill="auto" w:val="clear"/>
          <w:rtl w:val="0"/>
        </w:rPr>
        <w:t xml:space="preserve">ки,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предательства, ни смерти, ни ж</w:t>
      </w:r>
      <w:r w:rsidDel="00000000" w:rsidR="00000000" w:rsidRPr="00000000">
        <w:rPr>
          <w:shd w:fill="auto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зни.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Всё это </w:t>
      </w:r>
      <w:r w:rsidDel="00000000" w:rsidR="00000000" w:rsidRPr="00000000">
        <w:rPr>
          <w:shd w:fill="auto" w:val="clear"/>
          <w:rtl w:val="0"/>
        </w:rPr>
        <w:t xml:space="preserve">— лишь людская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глупость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Звёзды выше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подобных глупостей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глупости не могут их коснуться.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Здесь царит мир и веч</w:t>
      </w:r>
      <w:r w:rsidDel="00000000" w:rsidR="00000000" w:rsidRPr="00000000">
        <w:rPr>
          <w:shd w:fill="auto" w:val="clear"/>
          <w:rtl w:val="0"/>
        </w:rPr>
        <w:t xml:space="preserve">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тишина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Так я думал прежде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Гарри повернул голову на звук речи, но увидел только звёзды.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Так вы думали прежде?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переспросил Гарри, когда продолжения не последовало.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челове</w:t>
      </w:r>
      <w:r w:rsidDel="00000000" w:rsidR="00000000" w:rsidRPr="00000000">
        <w:rPr>
          <w:shd w:fill="auto" w:val="clear"/>
          <w:rtl w:val="0"/>
        </w:rPr>
        <w:t xml:space="preserve">ческой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прошептал голос из пустоты.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Ничто не застраховано о</w:t>
      </w:r>
      <w:r w:rsidDel="00000000" w:rsidR="00000000" w:rsidRPr="00000000">
        <w:rPr>
          <w:shd w:fill="auto" w:val="clear"/>
          <w:rtl w:val="0"/>
        </w:rPr>
        <w:t xml:space="preserve">т разрушительной силы достаточно разумного идиотизма, даже сами звёзды. </w:t>
      </w:r>
      <w:r w:rsidDel="00000000" w:rsidR="00000000" w:rsidRPr="00000000">
        <w:rPr>
          <w:shd w:fill="auto" w:val="clear"/>
          <w:rtl w:val="0"/>
        </w:rPr>
        <w:t xml:space="preserve">Мне стоило немалых хлопот сделать </w:t>
      </w:r>
      <w:r w:rsidDel="00000000" w:rsidR="00000000" w:rsidRPr="00000000">
        <w:rPr>
          <w:shd w:fill="auto" w:val="clear"/>
          <w:rtl w:val="0"/>
        </w:rPr>
        <w:t xml:space="preserve">определённую</w:t>
      </w:r>
      <w:r w:rsidDel="00000000" w:rsidR="00000000" w:rsidRPr="00000000">
        <w:rPr>
          <w:shd w:fill="auto" w:val="clear"/>
          <w:rtl w:val="0"/>
        </w:rPr>
        <w:t xml:space="preserve"> золотую табличку вечной.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Я не хочу увидеть, как </w:t>
      </w:r>
      <w:r w:rsidDel="00000000" w:rsidR="00000000" w:rsidRPr="00000000">
        <w:rPr>
          <w:shd w:fill="auto" w:val="clear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будет уничтожен</w:t>
      </w:r>
      <w:r w:rsidDel="00000000" w:rsidR="00000000" w:rsidRPr="00000000">
        <w:rPr>
          <w:shd w:fill="auto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человеческ</w:t>
      </w:r>
      <w:r w:rsidDel="00000000" w:rsidR="00000000" w:rsidRPr="00000000">
        <w:rPr>
          <w:shd w:fill="auto" w:val="clear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глупостью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 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Глаза Гарри снова рефлекторно метнулись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месту, </w:t>
      </w:r>
      <w:r w:rsidDel="00000000" w:rsidR="00000000" w:rsidRPr="00000000">
        <w:rPr>
          <w:shd w:fill="auto" w:val="clear"/>
          <w:rtl w:val="0"/>
        </w:rPr>
        <w:t xml:space="preserve">откуда 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но там по-прежнему была лишь пустот</w:t>
      </w:r>
      <w:r w:rsidDel="00000000" w:rsidR="00000000" w:rsidRPr="00000000">
        <w:rPr>
          <w:shd w:fill="auto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умаю, я могу успокоить вас на этот сч</w:t>
      </w:r>
      <w:r w:rsidDel="00000000" w:rsidR="00000000" w:rsidRPr="00000000">
        <w:rPr>
          <w:shd w:fill="auto" w:val="clear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т, профессор. Ядерное оружие не </w:t>
      </w:r>
      <w:r w:rsidDel="00000000" w:rsidR="00000000" w:rsidRPr="00000000">
        <w:rPr>
          <w:shd w:fill="auto" w:val="clear"/>
          <w:rtl w:val="0"/>
        </w:rPr>
        <w:t xml:space="preserve">создаёт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огненных шаро</w:t>
      </w:r>
      <w:r w:rsidDel="00000000" w:rsidR="00000000" w:rsidRPr="00000000">
        <w:rPr>
          <w:shd w:fill="auto" w:val="clear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радиусом… как далеко сейчас Пионер</w:t>
      </w:r>
      <w:r w:rsidDel="00000000" w:rsidR="00000000" w:rsidRPr="00000000">
        <w:rPr>
          <w:shd w:fill="auto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11? Где-то около миллиарда километров? Маглы говорят, что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ядерн</w:t>
      </w:r>
      <w:r w:rsidDel="00000000" w:rsidR="00000000" w:rsidRPr="00000000">
        <w:rPr>
          <w:shd w:fill="auto" w:val="clear"/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оружие</w:t>
      </w:r>
      <w:r w:rsidDel="00000000" w:rsidR="00000000" w:rsidRPr="00000000">
        <w:rPr>
          <w:shd w:fill="auto" w:val="clear"/>
          <w:rtl w:val="0"/>
        </w:rPr>
        <w:t xml:space="preserve"> уничтожит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, но на самом деле они имеют в виду лишь л</w:t>
      </w:r>
      <w:r w:rsidDel="00000000" w:rsidR="00000000" w:rsidRPr="00000000">
        <w:rPr>
          <w:shd w:fill="auto" w:val="clear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гкий подогрев поверхности Земли. Солнце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гигантс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кий ядерный реакт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ор</w:t>
      </w:r>
      <w:r w:rsidDel="00000000" w:rsidR="00000000" w:rsidRPr="00000000">
        <w:rPr>
          <w:shd w:fill="auto" w:val="clear"/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оно не </w:t>
      </w:r>
      <w:r w:rsidDel="00000000" w:rsidR="00000000" w:rsidRPr="00000000">
        <w:rPr>
          <w:shd w:fill="auto" w:val="clear"/>
          <w:rtl w:val="0"/>
        </w:rPr>
        <w:t xml:space="preserve">испаряет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дал</w:t>
      </w:r>
      <w:r w:rsidDel="00000000" w:rsidR="00000000" w:rsidRPr="00000000">
        <w:rPr>
          <w:shd w:fill="auto" w:val="clear"/>
          <w:rtl w:val="0"/>
        </w:rPr>
        <w:t xml:space="preserve">ёкие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космические зонды. Уничтожить Солнечную </w:t>
      </w:r>
      <w:r w:rsidDel="00000000" w:rsidR="00000000" w:rsidRPr="00000000">
        <w:rPr>
          <w:shd w:fill="auto" w:val="clear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истему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 не получится </w:t>
      </w:r>
      <w:r w:rsidDel="00000000" w:rsidR="00000000" w:rsidRPr="00000000">
        <w:rPr>
          <w:shd w:fill="auto" w:val="clear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аже при ху</w:t>
      </w:r>
      <w:r w:rsidDel="00000000" w:rsidR="00000000" w:rsidRPr="00000000">
        <w:rPr>
          <w:shd w:fill="auto" w:val="clear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шем сценарии ядерной войны, хотя нельзя сказать, что это сильно утешает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Это правда, если говорить о маглах, — ответил ему голос среди звёзд. — Но что маглы знают об истинном могуществе? Не они пугают меня сейчас, а вы. 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Профессор, — осторожно начал Гарри, — </w:t>
      </w:r>
      <w:r w:rsidDel="00000000" w:rsidR="00000000" w:rsidRPr="00000000">
        <w:rPr>
          <w:shd w:fill="auto" w:val="clear"/>
          <w:rtl w:val="0"/>
        </w:rPr>
        <w:t xml:space="preserve">я признаю, мне несколько раз за жизнь выпадали критические неудачи, но есть некоторая разница между ними и</w:t>
      </w:r>
      <w:r w:rsidDel="00000000" w:rsidR="00000000" w:rsidRPr="00000000">
        <w:rPr>
          <w:shd w:fill="auto" w:val="clear"/>
          <w:rtl w:val="0"/>
        </w:rPr>
        <w:t xml:space="preserve"> спас-броском, </w:t>
      </w:r>
      <w:r w:rsidDel="00000000" w:rsidR="00000000" w:rsidRPr="00000000">
        <w:rPr>
          <w:shd w:fill="auto" w:val="clear"/>
          <w:rtl w:val="0"/>
        </w:rPr>
        <w:t xml:space="preserve">проваленным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настолько, что Пионер-11 окажется в радиусе взрыва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Нет практического способа сделать это, не взорвав Солнце. И, предупреждая ваш вопрос, наше Солнце относится </w:t>
      </w:r>
      <w:r w:rsidDel="00000000" w:rsidR="00000000" w:rsidRPr="00000000">
        <w:rPr>
          <w:shd w:fill="auto" w:val="clear"/>
          <w:rtl w:val="0"/>
        </w:rPr>
        <w:t xml:space="preserve">к звёздам спектрального класса G</w:t>
      </w:r>
      <w:r w:rsidDel="00000000" w:rsidR="00000000" w:rsidRPr="00000000">
        <w:rPr>
          <w:shd w:fill="auto" w:val="clear"/>
          <w:rtl w:val="0"/>
        </w:rPr>
        <w:t xml:space="preserve">, оно просто </w:t>
      </w:r>
      <w:r w:rsidDel="00000000" w:rsidR="00000000" w:rsidRPr="00000000">
        <w:rPr>
          <w:shd w:fill="auto" w:val="clear"/>
          <w:rtl w:val="0"/>
        </w:rPr>
        <w:t xml:space="preserve">не может </w:t>
      </w:r>
      <w:r w:rsidDel="00000000" w:rsidR="00000000" w:rsidRPr="00000000">
        <w:rPr>
          <w:shd w:fill="auto" w:val="clear"/>
          <w:rtl w:val="0"/>
        </w:rPr>
        <w:t xml:space="preserve">взорваться. Любая дополнительная энергия только увеличит объём </w:t>
      </w:r>
      <w:r w:rsidDel="00000000" w:rsidR="00000000" w:rsidRPr="00000000">
        <w:rPr>
          <w:shd w:fill="auto" w:val="clear"/>
          <w:rtl w:val="0"/>
        </w:rPr>
        <w:t xml:space="preserve">водородной плазмы,</w:t>
      </w:r>
      <w:r w:rsidDel="00000000" w:rsidR="00000000" w:rsidRPr="00000000">
        <w:rPr>
          <w:shd w:fill="auto" w:val="clear"/>
          <w:rtl w:val="0"/>
        </w:rPr>
        <w:t xml:space="preserve"> у Солнца нет </w:t>
      </w:r>
      <w:r w:rsidDel="00000000" w:rsidR="00000000" w:rsidRPr="00000000">
        <w:rPr>
          <w:shd w:fill="auto" w:val="clear"/>
          <w:rtl w:val="0"/>
        </w:rPr>
        <w:t xml:space="preserve">вырожденного </w:t>
      </w:r>
      <w:r w:rsidDel="00000000" w:rsidR="00000000" w:rsidRPr="00000000">
        <w:rPr>
          <w:shd w:fill="auto" w:val="clear"/>
          <w:rtl w:val="0"/>
        </w:rPr>
        <w:t xml:space="preserve">ядра, которое может взорваться. </w:t>
      </w:r>
      <w:r w:rsidDel="00000000" w:rsidR="00000000" w:rsidRPr="00000000">
        <w:rPr>
          <w:shd w:fill="auto" w:val="clear"/>
          <w:rtl w:val="0"/>
        </w:rPr>
        <w:t xml:space="preserve">У Солнца не будет достаточно массы для того, чтобы стать сверхновой, даже к концу его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существования.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Какие удивительные вещи выяснили маглы, — пробормотал голос, — о том, как живут звёзды, как они защищены от смерти, </w:t>
      </w:r>
      <w:r w:rsidDel="00000000" w:rsidR="00000000" w:rsidRPr="00000000">
        <w:rPr>
          <w:shd w:fill="auto" w:val="clear"/>
          <w:rtl w:val="0"/>
        </w:rPr>
        <w:t xml:space="preserve">как они умирают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Но маглы никогда не задаются вопросом, насколько опасно это знание.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ffffff"/>
          <w:shd w:fill="38761d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Если честно, профессор, именно эта мысль никогда не приходила в голову даже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Вы маглорождённый. Я имею в виду не кровь, а то, </w:t>
      </w:r>
      <w:r w:rsidDel="00000000" w:rsidR="00000000" w:rsidRPr="00000000">
        <w:rPr>
          <w:shd w:fill="auto" w:val="clear"/>
          <w:rtl w:val="0"/>
        </w:rPr>
        <w:t xml:space="preserve">как прошло ваше детство</w:t>
      </w:r>
      <w:r w:rsidDel="00000000" w:rsidR="00000000" w:rsidRPr="00000000">
        <w:rPr>
          <w:shd w:fill="auto" w:val="clear"/>
          <w:rtl w:val="0"/>
        </w:rPr>
        <w:t xml:space="preserve">. Это даёт свободу мысли, да. </w:t>
      </w:r>
      <w:r w:rsidDel="00000000" w:rsidR="00000000" w:rsidRPr="00000000">
        <w:rPr>
          <w:shd w:fill="auto" w:val="clear"/>
          <w:rtl w:val="0"/>
        </w:rPr>
        <w:t xml:space="preserve">Но мудрость есть и в осторожности волшебников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Триста двадцать три года назад глупость одного человека уничтожила всю магическую </w:t>
      </w:r>
      <w:r w:rsidDel="00000000" w:rsidR="00000000" w:rsidRPr="00000000">
        <w:rPr>
          <w:shd w:fill="auto" w:val="clear"/>
          <w:rtl w:val="0"/>
        </w:rPr>
        <w:t xml:space="preserve">Сицилию</w:t>
      </w:r>
      <w:r w:rsidDel="00000000" w:rsidR="00000000" w:rsidRPr="00000000">
        <w:rPr>
          <w:shd w:fill="auto" w:val="clear"/>
          <w:rtl w:val="0"/>
        </w:rPr>
        <w:t xml:space="preserve">. Во времена, когда </w:t>
      </w:r>
      <w:r w:rsidDel="00000000" w:rsidR="00000000" w:rsidRPr="00000000">
        <w:rPr>
          <w:shd w:fill="auto" w:val="clear"/>
          <w:rtl w:val="0"/>
        </w:rPr>
        <w:t xml:space="preserve">появился</w:t>
      </w:r>
      <w:r w:rsidDel="00000000" w:rsidR="00000000" w:rsidRPr="00000000">
        <w:rPr>
          <w:shd w:fill="auto" w:val="clear"/>
          <w:rtl w:val="0"/>
        </w:rPr>
        <w:t xml:space="preserve"> Хогвартс, подобные происшествия случались чаще. В эпоху Мерлина — ещё чаще. О более древних временах судить трудно, </w:t>
      </w:r>
      <w:r w:rsidDel="00000000" w:rsidR="00000000" w:rsidRPr="00000000">
        <w:rPr>
          <w:shd w:fill="auto" w:val="clear"/>
          <w:rtl w:val="0"/>
        </w:rPr>
        <w:t xml:space="preserve">поскольку от них сохранилось слишком мало.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Это примерно на тридцать порядков отличается от </w:t>
      </w:r>
      <w:r w:rsidDel="00000000" w:rsidR="00000000" w:rsidRPr="00000000">
        <w:rPr>
          <w:shd w:fill="auto" w:val="clear"/>
          <w:rtl w:val="0"/>
        </w:rPr>
        <w:t xml:space="preserve">взрыва</w:t>
      </w:r>
      <w:r w:rsidDel="00000000" w:rsidR="00000000" w:rsidRPr="00000000">
        <w:rPr>
          <w:shd w:fill="auto" w:val="clear"/>
          <w:rtl w:val="0"/>
        </w:rPr>
        <w:t xml:space="preserve"> Солнца, — заметил Гарри, потом спохватился. — Простите, это </w:t>
      </w:r>
      <w:r w:rsidDel="00000000" w:rsidR="00000000" w:rsidRPr="00000000">
        <w:rPr>
          <w:shd w:fill="auto" w:val="clear"/>
          <w:rtl w:val="0"/>
        </w:rPr>
        <w:t xml:space="preserve">лишь бессмысленная придирка</w:t>
      </w:r>
      <w:r w:rsidDel="00000000" w:rsidR="00000000" w:rsidRPr="00000000">
        <w:rPr>
          <w:shd w:fill="auto" w:val="clear"/>
          <w:rtl w:val="0"/>
        </w:rPr>
        <w:t xml:space="preserve">. Я согласен, что взорвать страну — это тоже плохо. В любом случае, профессор, я не планирую делать ничего подобного.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222222"/>
        </w:rPr>
      </w:pPr>
      <w:r w:rsidDel="00000000" w:rsidR="00000000" w:rsidRPr="00000000">
        <w:rPr>
          <w:shd w:fill="auto" w:val="clear"/>
          <w:rtl w:val="0"/>
        </w:rPr>
        <w:t xml:space="preserve">— Ваш выбор тут ни при чём, мистер Поттер. Если бы вы читали больше книг, написанных </w:t>
      </w:r>
      <w:r w:rsidDel="00000000" w:rsidR="00000000" w:rsidRPr="00000000">
        <w:rPr>
          <w:shd w:fill="auto" w:val="clear"/>
          <w:rtl w:val="0"/>
        </w:rPr>
        <w:t xml:space="preserve">волшебник</w:t>
      </w:r>
      <w:r w:rsidDel="00000000" w:rsidR="00000000" w:rsidRPr="00000000">
        <w:rPr>
          <w:shd w:fill="auto" w:val="clear"/>
          <w:rtl w:val="0"/>
        </w:rPr>
        <w:t xml:space="preserve">ами, и меньше магловских сказок, вы бы знали. В серьёзной литературе волшебник, чья глупость грозит выпустить на волю </w:t>
      </w:r>
      <w:r w:rsidDel="00000000" w:rsidR="00000000" w:rsidRPr="00000000">
        <w:rPr>
          <w:shd w:fill="auto" w:val="clear"/>
          <w:rtl w:val="0"/>
        </w:rPr>
        <w:t xml:space="preserve">Шаркающих Скелет</w:t>
      </w:r>
      <w:r w:rsidDel="00000000" w:rsidR="00000000" w:rsidRPr="00000000">
        <w:rPr>
          <w:shd w:fill="auto" w:val="clear"/>
          <w:rtl w:val="0"/>
        </w:rPr>
        <w:t xml:space="preserve">ов, не приходит к такому решению сознательно, </w:t>
      </w:r>
      <w:r w:rsidDel="00000000" w:rsidR="00000000" w:rsidRPr="00000000">
        <w:rPr>
          <w:shd w:fill="auto" w:val="clear"/>
          <w:rtl w:val="0"/>
        </w:rPr>
        <w:t xml:space="preserve">это возможно лишь в детских книжках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У этого по-настоящему опасного волшебника, скорее, есть какие-то замыслы, которые должны принести ему великую славу, и несомненная перспектива потерять эту славу и прожить жизнь в безвестности  представится ему более ярко, чем </w:t>
      </w:r>
      <w:r w:rsidDel="00000000" w:rsidR="00000000" w:rsidRPr="00000000">
        <w:rPr>
          <w:shd w:fill="auto" w:val="clear"/>
          <w:rtl w:val="0"/>
        </w:rPr>
        <w:t xml:space="preserve">неведомое</w:t>
      </w:r>
      <w:r w:rsidDel="00000000" w:rsidR="00000000" w:rsidRPr="00000000">
        <w:rPr>
          <w:shd w:fill="auto" w:val="clear"/>
          <w:rtl w:val="0"/>
        </w:rPr>
        <w:t xml:space="preserve"> будущее, в котором он уничтожает свою страну. </w:t>
      </w:r>
      <w:r w:rsidDel="00000000" w:rsidR="00000000" w:rsidRPr="00000000">
        <w:rPr>
          <w:shd w:fill="auto" w:val="clear"/>
          <w:rtl w:val="0"/>
        </w:rPr>
        <w:t xml:space="preserve">Или</w:t>
      </w:r>
      <w:r w:rsidDel="00000000" w:rsidR="00000000" w:rsidRPr="00000000">
        <w:rPr>
          <w:shd w:fill="auto" w:val="clear"/>
          <w:rtl w:val="0"/>
        </w:rPr>
        <w:t xml:space="preserve">, возможно, он пообещал, что добьётся успеха кому-то, кого ему невыносимо жал</w:t>
      </w:r>
      <w:r w:rsidDel="00000000" w:rsidR="00000000" w:rsidRPr="00000000">
        <w:rPr>
          <w:shd w:fill="auto" w:val="clear"/>
          <w:rtl w:val="0"/>
        </w:rPr>
        <w:t xml:space="preserve">ь разочаровывать. </w:t>
      </w:r>
      <w:r w:rsidDel="00000000" w:rsidR="00000000" w:rsidRPr="00000000">
        <w:rPr>
          <w:shd w:fill="auto" w:val="clear"/>
          <w:rtl w:val="0"/>
        </w:rPr>
        <w:t xml:space="preserve">Может, его дети нуждаются в помощи</w:t>
      </w:r>
      <w:r w:rsidDel="00000000" w:rsidR="00000000" w:rsidRPr="00000000">
        <w:rPr>
          <w:shd w:fill="auto" w:val="clear"/>
          <w:rtl w:val="0"/>
        </w:rPr>
        <w:t xml:space="preserve">. В по</w:t>
      </w:r>
      <w:r w:rsidDel="00000000" w:rsidR="00000000" w:rsidRPr="00000000">
        <w:rPr>
          <w:shd w:fill="auto" w:val="clear"/>
          <w:rtl w:val="0"/>
        </w:rPr>
        <w:t xml:space="preserve">добных историях много </w:t>
      </w:r>
      <w:r w:rsidDel="00000000" w:rsidR="00000000" w:rsidRPr="00000000">
        <w:rPr>
          <w:shd w:fill="auto" w:val="clear"/>
          <w:rtl w:val="0"/>
        </w:rPr>
        <w:t xml:space="preserve">буквальной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мудрости. Она рождена из сурового опыта и городов, обращённых в пепел. </w:t>
      </w:r>
      <w:r w:rsidDel="00000000" w:rsidR="00000000" w:rsidRPr="00000000">
        <w:rPr>
          <w:shd w:fill="auto" w:val="clear"/>
          <w:rtl w:val="0"/>
        </w:rPr>
        <w:t xml:space="preserve">Катастрофа вероятнее всего, если могущественный волшебник — </w:t>
      </w:r>
      <w:r w:rsidDel="00000000" w:rsidR="00000000" w:rsidRPr="00000000">
        <w:rPr>
          <w:shd w:fill="auto" w:val="clear"/>
          <w:rtl w:val="0"/>
        </w:rPr>
        <w:t xml:space="preserve">не важно</w:t>
      </w:r>
      <w:r w:rsidDel="00000000" w:rsidR="00000000" w:rsidRPr="00000000">
        <w:rPr>
          <w:shd w:fill="auto" w:val="clear"/>
          <w:rtl w:val="0"/>
        </w:rPr>
        <w:t xml:space="preserve"> по какой причине — не может заставить себя остановиться, когда появляются </w:t>
      </w:r>
      <w:r w:rsidDel="00000000" w:rsidR="00000000" w:rsidRPr="00000000">
        <w:rPr>
          <w:shd w:fill="auto" w:val="clear"/>
          <w:rtl w:val="0"/>
        </w:rPr>
        <w:t xml:space="preserve">предупре</w:t>
      </w:r>
      <w:r w:rsidDel="00000000" w:rsidR="00000000" w:rsidRPr="00000000">
        <w:rPr>
          <w:shd w:fill="auto" w:val="clear"/>
          <w:rtl w:val="0"/>
        </w:rPr>
        <w:t xml:space="preserve">ждающие знаки. Пусть даже он много и громко разглагольствует об осторожности — он просто не в состоянии остановиться..</w:t>
      </w:r>
      <w:r w:rsidDel="00000000" w:rsidR="00000000" w:rsidRPr="00000000">
        <w:rPr>
          <w:shd w:fill="auto" w:val="clear"/>
          <w:rtl w:val="0"/>
        </w:rPr>
        <w:t xml:space="preserve">. Скажите, мистер Поттер, задумывались ли вы над тем, чтобы попробовать что-то из того, что Гермиона </w:t>
      </w:r>
      <w:r w:rsidDel="00000000" w:rsidR="00000000" w:rsidRPr="00000000">
        <w:rPr>
          <w:shd w:fill="auto" w:val="clear"/>
          <w:rtl w:val="0"/>
        </w:rPr>
        <w:t xml:space="preserve">Грейнджер </w:t>
      </w:r>
      <w:r w:rsidDel="00000000" w:rsidR="00000000" w:rsidRPr="00000000">
        <w:rPr>
          <w:shd w:fill="auto" w:val="clear"/>
          <w:rtl w:val="0"/>
        </w:rPr>
        <w:t xml:space="preserve">сама сказала бы вам не 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Да, в чём-то вы правы</w:t>
      </w:r>
      <w:r w:rsidDel="00000000" w:rsidR="00000000" w:rsidRPr="00000000">
        <w:rPr>
          <w:shd w:fill="auto" w:val="clear"/>
          <w:rtl w:val="0"/>
        </w:rPr>
        <w:t xml:space="preserve">, — сказал Гарри. — Профессор, я хорошо понимаю, что, если я спасу Гермиону ценой двух других человеческих жизней, я </w:t>
      </w:r>
      <w:r w:rsidDel="00000000" w:rsidR="00000000" w:rsidRPr="00000000">
        <w:rPr>
          <w:shd w:fill="auto" w:val="clear"/>
          <w:rtl w:val="0"/>
        </w:rPr>
        <w:t xml:space="preserve">проиграю </w:t>
      </w:r>
      <w:r w:rsidDel="00000000" w:rsidR="00000000" w:rsidRPr="00000000">
        <w:rPr>
          <w:shd w:fill="auto" w:val="clear"/>
          <w:rtl w:val="0"/>
        </w:rPr>
        <w:t xml:space="preserve">в общем счёте с точки зрения утилитаризма. Я </w:t>
      </w:r>
      <w:r w:rsidDel="00000000" w:rsidR="00000000" w:rsidRPr="00000000">
        <w:rPr>
          <w:shd w:fill="auto" w:val="clear"/>
          <w:rtl w:val="0"/>
        </w:rPr>
        <w:t xml:space="preserve">прекрасно</w:t>
      </w:r>
      <w:r w:rsidDel="00000000" w:rsidR="00000000" w:rsidRPr="00000000">
        <w:rPr>
          <w:shd w:fill="auto" w:val="clear"/>
          <w:rtl w:val="0"/>
        </w:rPr>
        <w:t xml:space="preserve"> понимаю, что Гермиона бы не хотела, чтобы я рисковал целой страной ради её спасения. Это просто здравый смысл.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Дитя</w:t>
      </w:r>
      <w:r w:rsidDel="00000000" w:rsidR="00000000" w:rsidRPr="00000000">
        <w:rPr>
          <w:shd w:fill="auto" w:val="clear"/>
          <w:rtl w:val="0"/>
        </w:rPr>
        <w:t xml:space="preserve">, уничтожающ</w:t>
      </w:r>
      <w:r w:rsidDel="00000000" w:rsidR="00000000" w:rsidRPr="00000000">
        <w:rPr>
          <w:shd w:fill="auto" w:val="clear"/>
          <w:rtl w:val="0"/>
        </w:rPr>
        <w:t xml:space="preserve">ее дементоров, — произнёс тихий голос, — если бы я боялся, что вы можете разрушить лишь одну страну, я был бы менее обеспокоен. Сперва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я не верил, что ваше знание магловской науки и технологий может стать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источником великой силы. </w:t>
      </w:r>
      <w:r w:rsidDel="00000000" w:rsidR="00000000" w:rsidRPr="00000000">
        <w:rPr>
          <w:shd w:fill="auto" w:val="clear"/>
          <w:rtl w:val="0"/>
        </w:rPr>
        <w:t xml:space="preserve">Теперь верю.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Я совершенно искренне озабочен сохранностью той золотой таблички.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Ну, если научная фантастика и научила меня чему-то, — сказал Гарри, — так это тому, что </w:t>
      </w:r>
      <w:r w:rsidDel="00000000" w:rsidR="00000000" w:rsidRPr="00000000">
        <w:rPr>
          <w:shd w:fill="auto" w:val="clear"/>
          <w:rtl w:val="0"/>
        </w:rPr>
        <w:t xml:space="preserve">уничтожать Солнечную систему морально неприемлем</w:t>
      </w:r>
      <w:r w:rsidDel="00000000" w:rsidR="00000000" w:rsidRPr="00000000">
        <w:rPr>
          <w:shd w:fill="auto" w:val="clear"/>
          <w:rtl w:val="0"/>
        </w:rPr>
        <w:t xml:space="preserve">о, особенно до того, как человечество колонизирует </w:t>
      </w:r>
      <w:r w:rsidDel="00000000" w:rsidR="00000000" w:rsidRPr="00000000">
        <w:rPr>
          <w:shd w:fill="auto" w:val="clear"/>
          <w:rtl w:val="0"/>
        </w:rPr>
        <w:t xml:space="preserve">любую другую звёздную систему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То есть вы оставите</w:t>
      </w:r>
      <w:r w:rsidDel="00000000" w:rsidR="00000000" w:rsidRPr="00000000">
        <w:rPr>
          <w:shd w:fill="auto" w:val="clear"/>
          <w:rtl w:val="0"/>
        </w:rPr>
        <w:t xml:space="preserve">…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Нет, — </w:t>
      </w:r>
      <w:r w:rsidDel="00000000" w:rsidR="00000000" w:rsidRPr="00000000">
        <w:rPr>
          <w:shd w:fill="auto" w:val="clear"/>
          <w:rtl w:val="0"/>
        </w:rPr>
        <w:t xml:space="preserve">Гарри не раздумывал над ответом ни секунды и сразу же добавил:</w:t>
      </w:r>
      <w:r w:rsidDel="00000000" w:rsidR="00000000" w:rsidRPr="00000000">
        <w:rPr>
          <w:shd w:fill="auto" w:val="clear"/>
          <w:rtl w:val="0"/>
        </w:rPr>
        <w:t xml:space="preserve"> — Но я понимаю, что вы пытаетесь мне </w:t>
      </w:r>
      <w:r w:rsidDel="00000000" w:rsidR="00000000" w:rsidRPr="00000000">
        <w:rPr>
          <w:shd w:fill="auto" w:val="clear"/>
          <w:rtl w:val="0"/>
        </w:rPr>
        <w:t xml:space="preserve">сказать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Молчание.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Звёзды не двигались, хотя на ночном небе Земли за это время они бы успели немного переместиться.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Лёгкий шорох, как если бы кто-то пошевелился. Гарри осознал, что уже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довольно долго стоит в одной и той же позе, и опустился на практически невидимый кружок травы под ним, стараясь не задеть края заклинания.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Скажите мне, — послышался голос. — Почему эта девочка так много для вас значит?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Потому что она мой друг.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В повседневном английском языке, мистер Поттер, слово «друг» не ассоциируется с отчаянными попытками воскресить мёртвого. У вас сложилось впечатление, что она ваша истинная любовь или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что-то в этом духе?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О, нет, и вы тоже, — устало сказал Гарри. — От вас я этого не ожидал, профессор. Хорошо, она мой лучший друг, но на этом всё, понятно? Этого достаточно. Друзья не позволяют своим друзьям оставаться мёртвыми.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Обычные люди </w:t>
      </w:r>
      <w:r w:rsidDel="00000000" w:rsidR="00000000" w:rsidRPr="00000000">
        <w:rPr>
          <w:shd w:fill="auto" w:val="clear"/>
          <w:rtl w:val="0"/>
        </w:rPr>
        <w:t xml:space="preserve">не идут на такое ради тех</w:t>
      </w:r>
      <w:r w:rsidDel="00000000" w:rsidR="00000000" w:rsidRPr="00000000">
        <w:rPr>
          <w:shd w:fill="auto" w:val="clear"/>
          <w:rtl w:val="0"/>
        </w:rPr>
        <w:t xml:space="preserve">, кого они называют друзьями, — теперь голос звучал более </w:t>
      </w:r>
      <w:r w:rsidDel="00000000" w:rsidR="00000000" w:rsidRPr="00000000">
        <w:rPr>
          <w:shd w:fill="auto" w:val="clear"/>
          <w:rtl w:val="0"/>
        </w:rPr>
        <w:t xml:space="preserve">от</w:t>
      </w:r>
      <w:r w:rsidDel="00000000" w:rsidR="00000000" w:rsidRPr="00000000">
        <w:rPr>
          <w:shd w:fill="auto" w:val="clear"/>
          <w:rtl w:val="0"/>
        </w:rPr>
        <w:t xml:space="preserve">странённо, рассеянно. — Даже ради тех, кого они называют любимыми. Их спутники умирают, и они не отправляются на поиски силы, которая позволит оживить умерших.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не </w:t>
      </w:r>
      <w:r w:rsidDel="00000000" w:rsidR="00000000" w:rsidRPr="00000000">
        <w:rPr>
          <w:shd w:fill="auto" w:val="clear"/>
          <w:rtl w:val="0"/>
        </w:rPr>
        <w:t xml:space="preserve">удержался</w:t>
      </w:r>
      <w:r w:rsidDel="00000000" w:rsidR="00000000" w:rsidRPr="00000000">
        <w:rPr>
          <w:shd w:fill="auto" w:val="clear"/>
          <w:rtl w:val="0"/>
        </w:rPr>
        <w:t xml:space="preserve">. Он опять оглянулся на говорящего, хотя и понимал, что </w:t>
      </w:r>
      <w:r w:rsidDel="00000000" w:rsidR="00000000" w:rsidRPr="00000000">
        <w:rPr>
          <w:shd w:fill="auto" w:val="clear"/>
          <w:rtl w:val="0"/>
        </w:rPr>
        <w:t xml:space="preserve">это бессмысленно</w:t>
      </w:r>
      <w:r w:rsidDel="00000000" w:rsidR="00000000" w:rsidRPr="00000000">
        <w:rPr>
          <w:shd w:fill="auto" w:val="clear"/>
          <w:rtl w:val="0"/>
        </w:rPr>
        <w:t xml:space="preserve">, и увидел лишь звёзды.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color w:val="ffffff"/>
          <w:shd w:fill="38761d" w:val="clear"/>
        </w:rPr>
      </w:pPr>
      <w:r w:rsidDel="00000000" w:rsidR="00000000" w:rsidRPr="00000000">
        <w:rPr>
          <w:shd w:fill="auto" w:val="clear"/>
          <w:rtl w:val="0"/>
        </w:rPr>
        <w:t xml:space="preserve">— Дайте я угадаю, из этого вы делаете вывод, что… </w:t>
      </w:r>
      <w:r w:rsidDel="00000000" w:rsidR="00000000" w:rsidRPr="00000000">
        <w:rPr>
          <w:shd w:fill="auto" w:val="clear"/>
          <w:rtl w:val="0"/>
        </w:rPr>
        <w:t xml:space="preserve">люди, на самом деле, больше притворяются, чем действительно заботятся о своих друзьях.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Короткий </w:t>
      </w:r>
      <w:r w:rsidDel="00000000" w:rsidR="00000000" w:rsidRPr="00000000">
        <w:rPr>
          <w:shd w:fill="auto" w:val="clear"/>
          <w:rtl w:val="0"/>
        </w:rPr>
        <w:t xml:space="preserve">сме</w:t>
      </w:r>
      <w:r w:rsidDel="00000000" w:rsidR="00000000" w:rsidRPr="00000000">
        <w:rPr>
          <w:shd w:fill="auto" w:val="clear"/>
          <w:rtl w:val="0"/>
        </w:rPr>
        <w:t xml:space="preserve">шок.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Вряд ли они смогли бы притвориться, что заботятся </w:t>
      </w:r>
      <w:r w:rsidDel="00000000" w:rsidR="00000000" w:rsidRPr="00000000">
        <w:rPr>
          <w:i w:val="1"/>
          <w:shd w:fill="auto" w:val="clear"/>
          <w:rtl w:val="0"/>
        </w:rPr>
        <w:t xml:space="preserve">меньше</w:t>
      </w:r>
      <w:r w:rsidDel="00000000" w:rsidR="00000000" w:rsidRPr="00000000">
        <w:rPr>
          <w:i w:val="1"/>
          <w:shd w:fill="auto" w:val="clear"/>
          <w:rtl w:val="0"/>
        </w:rPr>
        <w:t xml:space="preserve">, </w:t>
      </w:r>
      <w:r w:rsidDel="00000000" w:rsidR="00000000" w:rsidRPr="00000000">
        <w:rPr>
          <w:shd w:fill="auto" w:val="clear"/>
          <w:rtl w:val="0"/>
        </w:rPr>
        <w:t xml:space="preserve">чем на самом деле.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Они заботятся, профессор, и не только о тех, кого считают своей истинной любовью. Солдаты кидаются грудью на</w:t>
      </w:r>
      <w:r w:rsidDel="00000000" w:rsidR="00000000" w:rsidRPr="00000000">
        <w:rPr>
          <w:shd w:fill="auto" w:val="clear"/>
          <w:rtl w:val="0"/>
        </w:rPr>
        <w:t xml:space="preserve"> гранаты</w:t>
      </w:r>
      <w:r w:rsidDel="00000000" w:rsidR="00000000" w:rsidRPr="00000000">
        <w:rPr>
          <w:shd w:fill="auto" w:val="clear"/>
          <w:rtl w:val="0"/>
        </w:rPr>
        <w:t xml:space="preserve">, чтобы спасти своих друзей, матери бросаются в горящие дома, чтобы спасти своих детей. Но</w:t>
      </w:r>
      <w:r w:rsidDel="00000000" w:rsidR="00000000" w:rsidRPr="00000000">
        <w:rPr>
          <w:shd w:fill="auto" w:val="clear"/>
          <w:rtl w:val="0"/>
        </w:rPr>
        <w:t xml:space="preserve"> маглы не зна</w:t>
      </w:r>
      <w:r w:rsidDel="00000000" w:rsidR="00000000" w:rsidRPr="00000000">
        <w:rPr>
          <w:shd w:fill="auto" w:val="clear"/>
          <w:rtl w:val="0"/>
        </w:rPr>
        <w:t xml:space="preserve">ют, что существует магия, которая способна вернуть кого-то к жизни. А обычные волшебники… они не способны думать </w:t>
      </w:r>
      <w:r w:rsidDel="00000000" w:rsidR="00000000" w:rsidRPr="00000000">
        <w:rPr>
          <w:shd w:fill="auto" w:val="clear"/>
          <w:rtl w:val="0"/>
        </w:rPr>
        <w:t xml:space="preserve">нестандартно</w:t>
      </w:r>
      <w:r w:rsidDel="00000000" w:rsidR="00000000" w:rsidRPr="00000000">
        <w:rPr>
          <w:shd w:fill="auto" w:val="clear"/>
          <w:rtl w:val="0"/>
        </w:rPr>
        <w:t xml:space="preserve">. В смысле, большинство волшебников не ищет, как сделать бессмертным даже себя. Значит ли это, что они не заботятся о своей собственной жизни?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Именно так, мистер Поттер. Естественно, </w:t>
      </w:r>
      <w:r w:rsidDel="00000000" w:rsidR="00000000" w:rsidRPr="00000000">
        <w:rPr>
          <w:shd w:fill="auto" w:val="clear"/>
          <w:rtl w:val="0"/>
        </w:rPr>
        <w:t xml:space="preserve">я сам всегда считал</w:t>
      </w:r>
      <w:r w:rsidDel="00000000" w:rsidR="00000000" w:rsidRPr="00000000">
        <w:rPr>
          <w:shd w:fill="auto" w:val="clear"/>
          <w:rtl w:val="0"/>
        </w:rPr>
        <w:t xml:space="preserve"> их жизни бессмысленными и ничего не стоящими. Наверняка, где-то в глубине души они и сами понимают, что моё мнение о них верно.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покачал головой, а потом раздражённо скинул капюшон мантии и покачал головой ещё раз.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Это весьма утрированная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точка зрения на мир, профессор, — сказала едва освещённая голова мальчика, висящая без поддержки над клочком тёмной травы посреди звёзд. — Обычному человеку просто не придёт в голову изобрести заклинание воскрешения, и из отсутствия таких попыток </w:t>
      </w:r>
      <w:r w:rsidDel="00000000" w:rsidR="00000000" w:rsidRPr="00000000">
        <w:rPr>
          <w:shd w:fill="auto" w:val="clear"/>
          <w:rtl w:val="0"/>
        </w:rPr>
        <w:t xml:space="preserve">ничего </w:t>
      </w:r>
      <w:r w:rsidDel="00000000" w:rsidR="00000000" w:rsidRPr="00000000">
        <w:rPr>
          <w:shd w:fill="auto" w:val="clear"/>
          <w:rtl w:val="0"/>
        </w:rPr>
        <w:t xml:space="preserve">вывести</w:t>
      </w:r>
      <w:r w:rsidDel="00000000" w:rsidR="00000000" w:rsidRPr="00000000">
        <w:rPr>
          <w:shd w:fill="auto" w:val="clear"/>
          <w:rtl w:val="0"/>
        </w:rPr>
        <w:t xml:space="preserve"> нельзя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Через мгновенье стал видимым едва освещённый силуэт мужчины, сидящего на траве.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Если бы они по-настоящему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заботились о тех, кого якобы любят, — тихо сказал профессор Защиты, — они бы подумали об этом, не так ли?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</w:t>
      </w:r>
      <w:r w:rsidDel="00000000" w:rsidR="00000000" w:rsidRPr="00000000">
        <w:rPr>
          <w:shd w:fill="auto" w:val="clear"/>
          <w:rtl w:val="0"/>
        </w:rPr>
        <w:t xml:space="preserve"> Мозг устроен иначе. Никто не </w:t>
      </w:r>
      <w:r w:rsidDel="00000000" w:rsidR="00000000" w:rsidRPr="00000000">
        <w:rPr>
          <w:shd w:fill="auto" w:val="clear"/>
          <w:rtl w:val="0"/>
        </w:rPr>
        <w:t xml:space="preserve">становится </w:t>
      </w:r>
      <w:r w:rsidDel="00000000" w:rsidR="00000000" w:rsidRPr="00000000">
        <w:rPr>
          <w:shd w:fill="auto" w:val="clear"/>
          <w:rtl w:val="0"/>
        </w:rPr>
        <w:t xml:space="preserve">гением из-за повышения ставок — если улучшения и происходят, то лишь в жёстких пределах. Я не смогу вычислить в уме число Пи до тысячного знака, даже если от этого будет зависеть чья-то жизнь.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Едва освещённая голова </w:t>
      </w:r>
      <w:r w:rsidDel="00000000" w:rsidR="00000000" w:rsidRPr="00000000">
        <w:rPr>
          <w:shd w:fill="auto" w:val="clear"/>
          <w:rtl w:val="0"/>
        </w:rPr>
        <w:t xml:space="preserve">кивнула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Но есть и другие возможные объяснения, мистер Поттер. Например, что люди лишь играют роль друга. Они делают ровно столько, сколько эта роль от них требует, и не более того. Мне пришла в голову мысль, что, возможно, вы отличаетесь от них не тем, что заботитесь </w:t>
      </w:r>
      <w:r w:rsidDel="00000000" w:rsidR="00000000" w:rsidRPr="00000000">
        <w:rPr>
          <w:shd w:fill="auto" w:val="clear"/>
          <w:rtl w:val="0"/>
        </w:rPr>
        <w:t xml:space="preserve">о друзьях </w:t>
      </w:r>
      <w:r w:rsidDel="00000000" w:rsidR="00000000" w:rsidRPr="00000000">
        <w:rPr>
          <w:shd w:fill="auto" w:val="clear"/>
          <w:rtl w:val="0"/>
        </w:rPr>
        <w:t xml:space="preserve">больше. С чего бы вам родиться с таким необычно </w:t>
      </w:r>
      <w:r w:rsidDel="00000000" w:rsidR="00000000" w:rsidRPr="00000000">
        <w:rPr>
          <w:shd w:fill="auto" w:val="clear"/>
          <w:rtl w:val="0"/>
        </w:rPr>
        <w:t xml:space="preserve">сильным</w:t>
      </w:r>
      <w:r w:rsidDel="00000000" w:rsidR="00000000" w:rsidRPr="00000000">
        <w:rPr>
          <w:shd w:fill="auto" w:val="clear"/>
          <w:rtl w:val="0"/>
        </w:rPr>
        <w:t xml:space="preserve"> чувством </w:t>
      </w:r>
      <w:r w:rsidDel="00000000" w:rsidR="00000000" w:rsidRPr="00000000">
        <w:rPr>
          <w:shd w:fill="auto" w:val="clear"/>
          <w:rtl w:val="0"/>
        </w:rPr>
        <w:t xml:space="preserve">дружбы</w:t>
      </w:r>
      <w:r w:rsidDel="00000000" w:rsidR="00000000" w:rsidRPr="00000000">
        <w:rPr>
          <w:shd w:fill="auto" w:val="clear"/>
          <w:rtl w:val="0"/>
        </w:rPr>
        <w:t xml:space="preserve">, что вы оказались единственным среди всех волшебников, кто захотел оживить Гермиону Грейнджер после её смерти? Нет, </w:t>
      </w:r>
      <w:r w:rsidDel="00000000" w:rsidR="00000000" w:rsidRPr="00000000">
        <w:rPr>
          <w:shd w:fill="auto" w:val="clear"/>
          <w:rtl w:val="0"/>
        </w:rPr>
        <w:t xml:space="preserve">вероятнее всего, отличие вовсе не в том</w:t>
      </w:r>
      <w:r w:rsidDel="00000000" w:rsidR="00000000" w:rsidRPr="00000000">
        <w:rPr>
          <w:shd w:fill="auto" w:val="clear"/>
          <w:rtl w:val="0"/>
        </w:rPr>
        <w:t xml:space="preserve">, что вы больше заботитесь о друге. Думаю, будучи более логичным существом, лишь вы один думаете, что роль </w:t>
      </w:r>
      <w:r w:rsidDel="00000000" w:rsidR="00000000" w:rsidRPr="00000000">
        <w:rPr>
          <w:shd w:fill="auto" w:val="clear"/>
          <w:rtl w:val="0"/>
        </w:rPr>
        <w:t xml:space="preserve">«</w:t>
      </w:r>
      <w:r w:rsidDel="00000000" w:rsidR="00000000" w:rsidRPr="00000000">
        <w:rPr>
          <w:shd w:fill="auto" w:val="clear"/>
          <w:rtl w:val="0"/>
        </w:rPr>
        <w:t xml:space="preserve">друга</w:t>
      </w:r>
      <w:r w:rsidDel="00000000" w:rsidR="00000000" w:rsidRPr="00000000">
        <w:rPr>
          <w:shd w:fill="auto" w:val="clear"/>
          <w:rtl w:val="0"/>
        </w:rPr>
        <w:t xml:space="preserve">»</w:t>
      </w:r>
      <w:r w:rsidDel="00000000" w:rsidR="00000000" w:rsidRPr="00000000">
        <w:rPr>
          <w:shd w:fill="auto" w:val="clear"/>
          <w:rtl w:val="0"/>
        </w:rPr>
        <w:t xml:space="preserve"> требует этого от вас.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уставился на звёзды. Было бы неправдой сказать, что он не был потрясён.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Это… не может быть правдой, профессор. Я могу назвать дюжину героев из магловской художественной литературы, которые пытались оживить своих мёртвых друзей. Авторы этих книг точно понимали, что именно я чувствую по отношению к Гермионе. Хотя, вы их не читали, разве что… как насчёт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«</w:t>
      </w:r>
      <w:r w:rsidDel="00000000" w:rsidR="00000000" w:rsidRPr="00000000">
        <w:rPr>
          <w:shd w:fill="auto" w:val="clear"/>
          <w:rtl w:val="0"/>
        </w:rPr>
        <w:t xml:space="preserve">Орфея и Эвридики»</w:t>
      </w:r>
      <w:r w:rsidDel="00000000" w:rsidR="00000000" w:rsidRPr="00000000">
        <w:rPr>
          <w:shd w:fill="auto" w:val="clear"/>
          <w:rtl w:val="0"/>
        </w:rPr>
        <w:t xml:space="preserve">? На самом деле, я сам не читал эту книгу, но знаю, о чём она.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Волшебники тоже рассказывают такие сказки. Есть история братьев </w:t>
      </w:r>
      <w:r w:rsidDel="00000000" w:rsidR="00000000" w:rsidRPr="00000000">
        <w:rPr>
          <w:shd w:fill="auto" w:val="clear"/>
          <w:rtl w:val="0"/>
        </w:rPr>
        <w:t xml:space="preserve">Элрик</w:t>
      </w:r>
      <w:r w:rsidDel="00000000" w:rsidR="00000000" w:rsidRPr="00000000">
        <w:rPr>
          <w:shd w:fill="auto" w:val="clear"/>
          <w:rtl w:val="0"/>
        </w:rPr>
        <w:t xml:space="preserve">ов. История Доры Кент, которую пытался защитить её сын Саул. Есть история об Рональде Малетте и его роковом </w:t>
      </w:r>
      <w:r w:rsidDel="00000000" w:rsidR="00000000" w:rsidRPr="00000000">
        <w:rPr>
          <w:shd w:fill="auto" w:val="clear"/>
          <w:rtl w:val="0"/>
        </w:rPr>
        <w:t xml:space="preserve">вызов</w:t>
      </w:r>
      <w:r w:rsidDel="00000000" w:rsidR="00000000" w:rsidRPr="00000000">
        <w:rPr>
          <w:shd w:fill="auto" w:val="clear"/>
          <w:rtl w:val="0"/>
        </w:rPr>
        <w:t xml:space="preserve">е </w:t>
      </w:r>
      <w:r w:rsidDel="00000000" w:rsidR="00000000" w:rsidRPr="00000000">
        <w:rPr>
          <w:shd w:fill="auto" w:val="clear"/>
          <w:rtl w:val="0"/>
        </w:rPr>
        <w:t xml:space="preserve">самому времени</w:t>
      </w:r>
      <w:r w:rsidDel="00000000" w:rsidR="00000000" w:rsidRPr="00000000">
        <w:rPr>
          <w:shd w:fill="auto" w:val="clear"/>
          <w:rtl w:val="0"/>
        </w:rPr>
        <w:t xml:space="preserve">. Перед падением </w:t>
      </w:r>
      <w:r w:rsidDel="00000000" w:rsidR="00000000" w:rsidRPr="00000000">
        <w:rPr>
          <w:shd w:fill="auto" w:val="clear"/>
          <w:rtl w:val="0"/>
        </w:rPr>
        <w:t xml:space="preserve">Сицилии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там</w:t>
      </w:r>
      <w:r w:rsidDel="00000000" w:rsidR="00000000" w:rsidRPr="00000000">
        <w:rPr>
          <w:shd w:fill="auto" w:val="clear"/>
          <w:rtl w:val="0"/>
        </w:rPr>
        <w:t xml:space="preserve"> была популярна драма о Преции Тестароссе. В Японии рассказывают сказку про Акеми Хомур</w:t>
      </w:r>
      <w:r w:rsidDel="00000000" w:rsidR="00000000" w:rsidRPr="00000000">
        <w:rPr>
          <w:shd w:fill="auto" w:val="clear"/>
          <w:rtl w:val="0"/>
        </w:rPr>
        <w:t xml:space="preserve">у</w:t>
      </w:r>
      <w:r w:rsidDel="00000000" w:rsidR="00000000" w:rsidRPr="00000000">
        <w:rPr>
          <w:shd w:fill="auto" w:val="clear"/>
          <w:rtl w:val="0"/>
        </w:rPr>
        <w:t xml:space="preserve"> и её потерянн</w:t>
      </w:r>
      <w:r w:rsidDel="00000000" w:rsidR="00000000" w:rsidRPr="00000000">
        <w:rPr>
          <w:shd w:fill="auto" w:val="clear"/>
          <w:rtl w:val="0"/>
        </w:rPr>
        <w:t xml:space="preserve">ую любовь</w:t>
      </w:r>
      <w:r w:rsidDel="00000000" w:rsidR="00000000" w:rsidRPr="00000000">
        <w:rPr>
          <w:shd w:fill="auto" w:val="clear"/>
          <w:rtl w:val="0"/>
        </w:rPr>
        <w:t xml:space="preserve">. Что во всех этих историях общего, мистер Поттер, так это то, что все они </w:t>
      </w:r>
      <w:r w:rsidDel="00000000" w:rsidR="00000000" w:rsidRPr="00000000">
        <w:rPr>
          <w:shd w:fill="auto" w:val="clear"/>
          <w:rtl w:val="0"/>
        </w:rPr>
        <w:t xml:space="preserve">выдуманные</w:t>
      </w:r>
      <w:r w:rsidDel="00000000" w:rsidR="00000000" w:rsidRPr="00000000">
        <w:rPr>
          <w:shd w:fill="auto" w:val="clear"/>
          <w:rtl w:val="0"/>
        </w:rPr>
        <w:t xml:space="preserve">. Настоящие волшебники не делают подобных попыток, не</w:t>
      </w:r>
      <w:del w:author="Alaric Lightin" w:id="4" w:date="2019-08-13T15:26:59Z">
        <w:r w:rsidDel="00000000" w:rsidR="00000000" w:rsidRPr="00000000">
          <w:rPr>
            <w:shd w:fill="auto" w:val="clear"/>
            <w:rtl w:val="0"/>
          </w:rPr>
          <w:delText xml:space="preserve"> </w:delText>
        </w:r>
      </w:del>
      <w:r w:rsidDel="00000000" w:rsidR="00000000" w:rsidRPr="00000000">
        <w:rPr>
          <w:shd w:fill="auto" w:val="clear"/>
          <w:rtl w:val="0"/>
        </w:rPr>
        <w:t xml:space="preserve">смотря на то, что сама идея точно </w:t>
      </w:r>
      <w:r w:rsidDel="00000000" w:rsidR="00000000" w:rsidRPr="00000000">
        <w:rPr>
          <w:shd w:fill="auto" w:val="clear"/>
          <w:rtl w:val="0"/>
        </w:rPr>
        <w:t xml:space="preserve">не находится за рамк</w:t>
      </w:r>
      <w:r w:rsidDel="00000000" w:rsidR="00000000" w:rsidRPr="00000000">
        <w:rPr>
          <w:shd w:fill="auto" w:val="clear"/>
          <w:rtl w:val="0"/>
        </w:rPr>
        <w:t xml:space="preserve">ами их воображения.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Потому что они не думают, что это возможно! —</w:t>
      </w:r>
      <w:r w:rsidDel="00000000" w:rsidR="00000000" w:rsidRPr="00000000">
        <w:rPr>
          <w:shd w:fill="auto" w:val="clear"/>
          <w:rtl w:val="0"/>
        </w:rPr>
        <w:t xml:space="preserve"> воскликнул Гарри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Давайте пойдём к нашей замечательной профессору МакГонагалл и расскажем ей о вашем намерении найти способ воскресить Гермиону Грейнджер? Послушаем, что она думает об этом? Наверняка, эта мысль просто не приходила ей в голову… А, вы колеблетесь. Вы уже знаете её ответ, мистер Поттер. Вы знаете, почему вы его знаете? — в голосе профессора была слышна холодная усмешка. — Милый </w:t>
      </w:r>
      <w:r w:rsidDel="00000000" w:rsidR="00000000" w:rsidRPr="00000000">
        <w:rPr>
          <w:shd w:fill="auto" w:val="clear"/>
          <w:rtl w:val="0"/>
        </w:rPr>
        <w:t xml:space="preserve">приём. </w:t>
      </w:r>
      <w:r w:rsidDel="00000000" w:rsidR="00000000" w:rsidRPr="00000000">
        <w:rPr>
          <w:shd w:fill="auto" w:val="clear"/>
          <w:rtl w:val="0"/>
        </w:rPr>
        <w:t xml:space="preserve">Спасибо, что научили меня ему.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чувствовал, как напряглось его лицо. Слова с трудом срывались с его губ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Профессор МакГонагалл не познакомилась в детстве с магловской идеей о </w:t>
      </w:r>
      <w:r w:rsidDel="00000000" w:rsidR="00000000" w:rsidRPr="00000000">
        <w:rPr>
          <w:shd w:fill="auto" w:val="clear"/>
          <w:rtl w:val="0"/>
        </w:rPr>
        <w:t xml:space="preserve">всевозрастающей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силе науки</w:t>
      </w:r>
      <w:r w:rsidDel="00000000" w:rsidR="00000000" w:rsidRPr="00000000">
        <w:rPr>
          <w:shd w:fill="auto" w:val="clear"/>
          <w:rtl w:val="0"/>
        </w:rPr>
        <w:t xml:space="preserve">, и никто никогда не говорил ей, что, </w:t>
      </w:r>
      <w:r w:rsidDel="00000000" w:rsidR="00000000" w:rsidRPr="00000000">
        <w:rPr>
          <w:shd w:fill="auto" w:val="clear"/>
          <w:rtl w:val="0"/>
        </w:rPr>
        <w:t xml:space="preserve">если на кону жизнь друга</w:t>
      </w:r>
      <w:r w:rsidDel="00000000" w:rsidR="00000000" w:rsidRPr="00000000">
        <w:rPr>
          <w:shd w:fill="auto" w:val="clear"/>
          <w:rtl w:val="0"/>
        </w:rPr>
        <w:t xml:space="preserve">, следует мыслить очень рационально</w:t>
      </w:r>
      <w:r w:rsidDel="00000000" w:rsidR="00000000" w:rsidRPr="00000000">
        <w:rPr>
          <w:shd w:fill="auto" w:val="clear"/>
          <w:rtl w:val="0"/>
        </w:rPr>
        <w:t xml:space="preserve">…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Профессор Защиты также повысил голос: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— Профессор трансфигурации </w:t>
      </w:r>
      <w:r w:rsidDel="00000000" w:rsidR="00000000" w:rsidRPr="00000000">
        <w:rPr>
          <w:shd w:fill="auto" w:val="clear"/>
          <w:rtl w:val="0"/>
        </w:rPr>
        <w:t xml:space="preserve">действует по сценарию</w:t>
      </w:r>
      <w:r w:rsidDel="00000000" w:rsidR="00000000" w:rsidRPr="00000000">
        <w:rPr>
          <w:shd w:fill="auto" w:val="clear"/>
          <w:rtl w:val="0"/>
        </w:rPr>
        <w:t xml:space="preserve">, мистер Поттер! Сценарий призывает её скорбеть и оплакивать, чтобы все видели, что ей не всё равно. Обычные люди плохо реагируют на предложение отойти от сценария. Как вы и сами уже знаете!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Забавно, готов поклясться, что вчера за ужином я видел, как профессор МакГонагалл отошла от сценария. Если я ещё с десяток раз увижу, как она это сделает, возможно, я действительно попытаюсь поговорить с ней о воскрешении Гермионы. Но пока профессор МакГонагалл не привыкла отходить от сценария, и ей надо практиковаться. В конце концов, профессор, то поведение людей, которое вы объясняете, заявляя, что любовь, дружба и всё остальное — ложь, означает лишь, что </w:t>
      </w:r>
      <w:r w:rsidDel="00000000" w:rsidR="00000000" w:rsidRPr="00000000">
        <w:rPr>
          <w:shd w:fill="auto" w:val="clear"/>
          <w:rtl w:val="0"/>
        </w:rPr>
        <w:t xml:space="preserve">они не знают, как поступать лучше.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Голос профессора Защиты стал выше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Если бы вас убил тот тролль, у Гермионы Грейнджер не </w:t>
      </w:r>
      <w:r w:rsidDel="00000000" w:rsidR="00000000" w:rsidRPr="00000000">
        <w:rPr>
          <w:shd w:fill="auto" w:val="clear"/>
          <w:rtl w:val="0"/>
        </w:rPr>
        <w:t xml:space="preserve">возникло</w:t>
      </w:r>
      <w:r w:rsidDel="00000000" w:rsidR="00000000" w:rsidRPr="00000000">
        <w:rPr>
          <w:shd w:fill="auto" w:val="clear"/>
          <w:rtl w:val="0"/>
        </w:rPr>
        <w:t xml:space="preserve"> бы и мысли</w:t>
      </w:r>
      <w:r w:rsidDel="00000000" w:rsidR="00000000" w:rsidRPr="00000000">
        <w:rPr>
          <w:shd w:fill="auto" w:val="clear"/>
          <w:rtl w:val="0"/>
        </w:rPr>
        <w:t xml:space="preserve"> искать способ воскресить вас! Этой мысли бы не возникло ни у Драко Малфоя, ни у Невилла Лонгботтома, ни у МакГонагалл, ни у любого другого вашего близкого друга! </w:t>
      </w:r>
      <w:r w:rsidDel="00000000" w:rsidR="00000000" w:rsidRPr="00000000">
        <w:rPr>
          <w:shd w:fill="auto" w:val="clear"/>
          <w:rtl w:val="0"/>
        </w:rPr>
        <w:t xml:space="preserve">Никто в мире не стал бы заботиться о вас так же, как вы заботитесь о ней</w:t>
      </w:r>
      <w:r w:rsidDel="00000000" w:rsidR="00000000" w:rsidRPr="00000000">
        <w:rPr>
          <w:shd w:fill="auto" w:val="clear"/>
          <w:rtl w:val="0"/>
        </w:rPr>
        <w:t xml:space="preserve">! Так </w:t>
      </w:r>
      <w:r w:rsidDel="00000000" w:rsidR="00000000" w:rsidRPr="00000000">
        <w:rPr>
          <w:shd w:fill="auto" w:val="clear"/>
          <w:rtl w:val="0"/>
        </w:rPr>
        <w:t xml:space="preserve">почему</w:t>
      </w:r>
      <w:r w:rsidDel="00000000" w:rsidR="00000000" w:rsidRPr="00000000">
        <w:rPr>
          <w:shd w:fill="auto" w:val="clear"/>
          <w:rtl w:val="0"/>
        </w:rPr>
        <w:t xml:space="preserve">?</w:t>
      </w:r>
      <w:r w:rsidDel="00000000" w:rsidR="00000000" w:rsidRPr="00000000">
        <w:rPr>
          <w:shd w:fill="auto" w:val="clear"/>
          <w:rtl w:val="0"/>
        </w:rPr>
        <w:t xml:space="preserve">!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Зачем вам это</w:t>
      </w:r>
      <w:r w:rsidDel="00000000" w:rsidR="00000000" w:rsidRPr="00000000">
        <w:rPr>
          <w:shd w:fill="auto" w:val="clear"/>
          <w:rtl w:val="0"/>
        </w:rPr>
        <w:t xml:space="preserve">, мистер Поттер?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в голосе профессора послышалось странное, дикое отчаяние</w:t>
      </w:r>
      <w:r w:rsidDel="00000000" w:rsidR="00000000" w:rsidRPr="00000000">
        <w:rPr>
          <w:shd w:fill="auto" w:val="clear"/>
          <w:rtl w:val="0"/>
        </w:rPr>
        <w:t xml:space="preserve">. — </w:t>
      </w:r>
      <w:r w:rsidDel="00000000" w:rsidR="00000000" w:rsidRPr="00000000">
        <w:rPr>
          <w:shd w:fill="auto" w:val="clear"/>
          <w:rtl w:val="0"/>
        </w:rPr>
        <w:t xml:space="preserve">Зачем вам быть единственным человеком в мире, зашедшим так далеко в своём притворстве</w:t>
      </w:r>
      <w:r w:rsidDel="00000000" w:rsidR="00000000" w:rsidRPr="00000000">
        <w:rPr>
          <w:shd w:fill="auto" w:val="clear"/>
          <w:rtl w:val="0"/>
        </w:rPr>
        <w:t xml:space="preserve">, если никто не сделает того же для вас?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Я считаю, что вы ошибаетесь, профессор, — спокойно ответил Гарри. — Причём во многом. Как минимум, неверна ваша модель моих эмоций. Потому что вы меня ни капельки не понимаете, если думаете, что, будь сказанное вами правдой, это бы меня остановило. Всё в мире должно где-то начинаться, всё должно когда-то произойти в первый раз. </w:t>
      </w:r>
      <w:r w:rsidDel="00000000" w:rsidR="00000000" w:rsidRPr="00000000">
        <w:rPr>
          <w:shd w:fill="auto" w:val="clear"/>
          <w:rtl w:val="0"/>
        </w:rPr>
        <w:t xml:space="preserve">Жизнь на Земле началась с маленькой самовоспроизводящейся молекулы в луже грязи. И если бы я был первым человеком на Земле, нет…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протянул руку к ужасно далёким точкам света.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Если бы я был </w:t>
      </w:r>
      <w:r w:rsidDel="00000000" w:rsidR="00000000" w:rsidRPr="00000000">
        <w:rPr>
          <w:shd w:fill="auto" w:val="clear"/>
          <w:rtl w:val="0"/>
        </w:rPr>
        <w:t xml:space="preserve">первым человеком </w:t>
      </w:r>
      <w:r w:rsidDel="00000000" w:rsidR="00000000" w:rsidRPr="00000000">
        <w:rPr>
          <w:shd w:fill="auto" w:val="clear"/>
          <w:rtl w:val="0"/>
        </w:rPr>
        <w:t xml:space="preserve">во </w:t>
      </w:r>
      <w:r w:rsidDel="00000000" w:rsidR="00000000" w:rsidRPr="00000000">
        <w:rPr>
          <w:shd w:fill="auto" w:val="clear"/>
          <w:rtl w:val="0"/>
        </w:rPr>
        <w:t xml:space="preserve">всей </w:t>
      </w:r>
      <w:r w:rsidDel="00000000" w:rsidR="00000000" w:rsidRPr="00000000">
        <w:rPr>
          <w:shd w:fill="auto" w:val="clear"/>
          <w:rtl w:val="0"/>
        </w:rPr>
        <w:t xml:space="preserve">вселенной</w:t>
      </w:r>
      <w:r w:rsidDel="00000000" w:rsidR="00000000" w:rsidRPr="00000000">
        <w:rPr>
          <w:shd w:fill="auto" w:val="clear"/>
          <w:rtl w:val="0"/>
        </w:rPr>
        <w:t xml:space="preserve">, который действительно заботился бы о ком-нибудь другом — а я им никак не являюсь — я бы гордился, что этот человек — я, </w:t>
      </w:r>
      <w:r w:rsidDel="00000000" w:rsidR="00000000" w:rsidRPr="00000000">
        <w:rPr>
          <w:shd w:fill="auto" w:val="clear"/>
          <w:rtl w:val="0"/>
        </w:rPr>
        <w:t xml:space="preserve">и </w:t>
      </w:r>
      <w:r w:rsidDel="00000000" w:rsidR="00000000" w:rsidRPr="00000000">
        <w:rPr>
          <w:shd w:fill="auto" w:val="clear"/>
          <w:rtl w:val="0"/>
        </w:rPr>
        <w:t xml:space="preserve">старался бы изо всех сил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Последовала длительная тишина.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Вы воистину заботитесь об этой девочке, —</w:t>
      </w:r>
      <w:r w:rsidDel="00000000" w:rsidR="00000000" w:rsidRPr="00000000">
        <w:rPr>
          <w:shd w:fill="auto" w:val="clear"/>
          <w:rtl w:val="0"/>
        </w:rPr>
        <w:t xml:space="preserve"> тихо произнесла тускло подсвеченная фигура. </w:t>
      </w: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Вы заботитесь о ней так, как никто </w:t>
      </w:r>
      <w:r w:rsidDel="00000000" w:rsidR="00000000" w:rsidRPr="00000000">
        <w:rPr>
          <w:shd w:fill="auto" w:val="clear"/>
          <w:rtl w:val="0"/>
        </w:rPr>
        <w:t xml:space="preserve">из них</w:t>
      </w:r>
      <w:r w:rsidDel="00000000" w:rsidR="00000000" w:rsidRPr="00000000">
        <w:rPr>
          <w:shd w:fill="auto" w:val="clear"/>
          <w:rtl w:val="0"/>
        </w:rPr>
        <w:t xml:space="preserve"> не в состоянии позаботиться о своей жизни, не говоря уже о чужой</w:t>
      </w:r>
      <w:r w:rsidDel="00000000" w:rsidR="00000000" w:rsidRPr="00000000">
        <w:rPr>
          <w:shd w:fill="auto" w:val="clear"/>
          <w:rtl w:val="0"/>
        </w:rPr>
        <w:t xml:space="preserve">, — </w:t>
      </w:r>
      <w:r w:rsidDel="00000000" w:rsidR="00000000" w:rsidRPr="00000000">
        <w:rPr>
          <w:shd w:fill="auto" w:val="clear"/>
          <w:rtl w:val="0"/>
        </w:rPr>
        <w:t xml:space="preserve">голос профессора Защиты стал странным, его переполняли какие-то не поддающиеся расшифровке эмоции</w:t>
      </w:r>
      <w:r w:rsidDel="00000000" w:rsidR="00000000" w:rsidRPr="00000000">
        <w:rPr>
          <w:shd w:fill="auto" w:val="clear"/>
          <w:rtl w:val="0"/>
        </w:rPr>
        <w:t xml:space="preserve">. — Я этого не понимаю, но знаю, как далеко вы пойдёте ради этого. </w:t>
      </w:r>
      <w:r w:rsidDel="00000000" w:rsidR="00000000" w:rsidRPr="00000000">
        <w:rPr>
          <w:shd w:fill="auto" w:val="clear"/>
          <w:rtl w:val="0"/>
        </w:rPr>
        <w:t xml:space="preserve">Ради этой девочки вы бросите вызов самой смерти. </w:t>
      </w:r>
      <w:r w:rsidDel="00000000" w:rsidR="00000000" w:rsidRPr="00000000">
        <w:rPr>
          <w:shd w:fill="auto" w:val="clear"/>
          <w:rtl w:val="0"/>
        </w:rPr>
        <w:t xml:space="preserve">Ничто не сможет вам помешать.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Я забочусь достаточно, чтобы </w:t>
      </w:r>
      <w:r w:rsidDel="00000000" w:rsidR="00000000" w:rsidRPr="00000000">
        <w:rPr>
          <w:shd w:fill="auto" w:val="clear"/>
          <w:rtl w:val="0"/>
        </w:rPr>
        <w:t xml:space="preserve">приложить усилия</w:t>
      </w:r>
      <w:r w:rsidDel="00000000" w:rsidR="00000000" w:rsidRPr="00000000">
        <w:rPr>
          <w:shd w:fill="auto" w:val="clear"/>
          <w:rtl w:val="0"/>
        </w:rPr>
        <w:t xml:space="preserve"> по-настоящему, — тихо ответил Гарри. — Да, это верно.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Звёздный свет медленно начал раскалываться на кусочки, сквозь трещины проникло сияние мира. </w:t>
      </w:r>
      <w:r w:rsidDel="00000000" w:rsidR="00000000" w:rsidRPr="00000000">
        <w:rPr>
          <w:shd w:fill="auto" w:val="clear"/>
          <w:rtl w:val="0"/>
        </w:rPr>
        <w:t xml:space="preserve">В дырах в ночи</w:t>
      </w:r>
      <w:r w:rsidDel="00000000" w:rsidR="00000000" w:rsidRPr="00000000">
        <w:rPr>
          <w:shd w:fill="auto" w:val="clear"/>
          <w:rtl w:val="0"/>
        </w:rPr>
        <w:t xml:space="preserve"> показались стволы и листья деревьев, блестящие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под солнцем. Вернувшийся яркий свет ударил по привыкшим к темноте глазам, и Гарри, часто моргая, поднял руку. Взгляд машинально переместился на профессора Защиты, на случай, если тот нападёт, пока Гарри ослеплён.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Когда все звёзды исчезли и остался только дневной свет, профессор Квиррелл всё ещё сидел на траве.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— Что ж, мистер Поттер, — сказал он нормальным голосом, — если </w:t>
      </w:r>
      <w:r w:rsidDel="00000000" w:rsidR="00000000" w:rsidRPr="00000000">
        <w:rPr>
          <w:shd w:fill="auto" w:val="clear"/>
          <w:rtl w:val="0"/>
        </w:rPr>
        <w:t xml:space="preserve">ваше решение</w:t>
      </w:r>
      <w:r w:rsidDel="00000000" w:rsidR="00000000" w:rsidRPr="00000000">
        <w:rPr>
          <w:shd w:fill="auto" w:val="clear"/>
          <w:rtl w:val="0"/>
        </w:rPr>
        <w:t xml:space="preserve"> таково, </w:t>
      </w:r>
      <w:r w:rsidDel="00000000" w:rsidR="00000000" w:rsidRPr="00000000">
        <w:rPr>
          <w:shd w:fill="auto" w:val="clear"/>
          <w:rtl w:val="0"/>
        </w:rPr>
        <w:t xml:space="preserve">я окажу вам любую помощь, какая будет в моих силах, пока у меня ещё есть эти силы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</w:t>
      </w:r>
      <w:r w:rsidDel="00000000" w:rsidR="00000000" w:rsidRPr="00000000">
        <w:rPr>
          <w:shd w:fill="auto" w:val="clear"/>
          <w:rtl w:val="0"/>
        </w:rPr>
        <w:t xml:space="preserve">Правда</w:t>
      </w:r>
      <w:r w:rsidDel="00000000" w:rsidR="00000000" w:rsidRPr="00000000">
        <w:rPr>
          <w:shd w:fill="auto" w:val="clear"/>
          <w:rtl w:val="0"/>
        </w:rPr>
        <w:t xml:space="preserve">?</w:t>
      </w:r>
      <w:r w:rsidDel="00000000" w:rsidR="00000000" w:rsidRPr="00000000">
        <w:rPr>
          <w:shd w:fill="auto" w:val="clear"/>
          <w:rtl w:val="0"/>
        </w:rPr>
        <w:t xml:space="preserve">!</w:t>
      </w:r>
      <w:r w:rsidDel="00000000" w:rsidR="00000000" w:rsidRPr="00000000">
        <w:rPr>
          <w:shd w:fill="auto" w:val="clear"/>
          <w:rtl w:val="0"/>
        </w:rPr>
        <w:t xml:space="preserve"> — непроизвольно вырвалось у Гарри.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Моё вчерашнее предложение по-прежнему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действует. Спрашивайте, и я отвечу. Покажите мне книги по науке, которые вы сочли подходящими для мистера Малфоя, я просмотрю их и скажу, что мне придёт в голову. Не смотрите так удивлённо, мистер Поттер, </w:t>
      </w:r>
      <w:r w:rsidDel="00000000" w:rsidR="00000000" w:rsidRPr="00000000">
        <w:rPr>
          <w:shd w:fill="auto" w:val="clear"/>
          <w:rtl w:val="0"/>
        </w:rPr>
        <w:t xml:space="preserve">вряд ли мне стоит предоставлять вас самому себе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уставился на профессора. Глаза всё ещё слезились от внезапного света.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Профессор Квиррелл </w:t>
      </w:r>
      <w:r w:rsidDel="00000000" w:rsidR="00000000" w:rsidRPr="00000000">
        <w:rPr>
          <w:shd w:fill="auto" w:val="clear"/>
          <w:rtl w:val="0"/>
        </w:rPr>
        <w:t xml:space="preserve">посмотрел</w:t>
      </w:r>
      <w:r w:rsidDel="00000000" w:rsidR="00000000" w:rsidRPr="00000000">
        <w:rPr>
          <w:shd w:fill="auto" w:val="clear"/>
          <w:rtl w:val="0"/>
        </w:rPr>
        <w:t xml:space="preserve"> в ответ. Что-то странное блеснуло в его глазах. 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Я сделал, что мог, и, боюсь, теперь должен вас покинуть. Хорошего… — поколебался профессор Защиты. — Хорошего дня, мистер Поттер.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Хорошего… — начал Гарри.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Сидевший на траве мужчина упал, его голова коснулась земли с лёгким стуком. В то же время чувство тревоги</w:t>
      </w:r>
      <w:r w:rsidDel="00000000" w:rsidR="00000000" w:rsidRPr="00000000">
        <w:rPr>
          <w:shd w:fill="auto" w:val="clear"/>
          <w:rtl w:val="0"/>
        </w:rPr>
        <w:t xml:space="preserve"> ослабло так резко</w:t>
      </w:r>
      <w:r w:rsidDel="00000000" w:rsidR="00000000" w:rsidRPr="00000000">
        <w:rPr>
          <w:shd w:fill="auto" w:val="clear"/>
          <w:rtl w:val="0"/>
        </w:rPr>
        <w:t xml:space="preserve">, что Гарри </w:t>
      </w:r>
      <w:r w:rsidDel="00000000" w:rsidR="00000000" w:rsidRPr="00000000">
        <w:rPr>
          <w:shd w:fill="auto" w:val="clear"/>
          <w:rtl w:val="0"/>
        </w:rPr>
        <w:t xml:space="preserve">от неожиданности </w:t>
      </w:r>
      <w:r w:rsidDel="00000000" w:rsidR="00000000" w:rsidRPr="00000000">
        <w:rPr>
          <w:shd w:fill="auto" w:val="clear"/>
          <w:rtl w:val="0"/>
        </w:rPr>
        <w:t xml:space="preserve">вскочил, </w:t>
      </w:r>
      <w:r w:rsidDel="00000000" w:rsidR="00000000" w:rsidRPr="00000000">
        <w:rPr>
          <w:shd w:fill="auto" w:val="clear"/>
          <w:rtl w:val="0"/>
        </w:rPr>
        <w:t xml:space="preserve">сердце вдруг ушло в пятки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Но тело на земле медленно поднялось на четвереньки.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  <w:rtl w:val="0"/>
        </w:rPr>
        <w:t xml:space="preserve">Повернулось к Гарри — глаза были пусты, рот </w:t>
      </w:r>
      <w:r w:rsidDel="00000000" w:rsidR="00000000" w:rsidRPr="00000000">
        <w:rPr>
          <w:shd w:fill="auto" w:val="clear"/>
          <w:rtl w:val="0"/>
        </w:rPr>
        <w:t xml:space="preserve">приоткрылся</w:t>
      </w:r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shd w:fill="auto" w:val="clear"/>
          <w:rtl w:val="0"/>
        </w:rPr>
        <w:t xml:space="preserve">Попыталось встать и упало обратно на землю.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Гарри шагнул вперёд. Инстинкт подсказывал предложить руку, хотя это было неправильно. Появившееся беспокойство, пусть и слабое, говорило, что опасность никуда не делась.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Но упавшее тело </w:t>
      </w:r>
      <w:r w:rsidDel="00000000" w:rsidR="00000000" w:rsidRPr="00000000">
        <w:rPr>
          <w:shd w:fill="auto" w:val="clear"/>
          <w:rtl w:val="0"/>
        </w:rPr>
        <w:t xml:space="preserve">дёрнулось </w:t>
      </w:r>
      <w:r w:rsidDel="00000000" w:rsidR="00000000" w:rsidRPr="00000000">
        <w:rPr>
          <w:shd w:fill="auto" w:val="clear"/>
          <w:rtl w:val="0"/>
        </w:rPr>
        <w:t xml:space="preserve">прочь, а затем медленно поползло от него в сторону замка.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auto" w:val="clear"/>
          <w:rtl w:val="0"/>
        </w:rPr>
        <w:t xml:space="preserve">Мальчик стоял посреди деревьев и смотрел вслед.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highlight w:val="white"/>
        <w:lang w:val="ru"/>
      </w:rPr>
    </w:rPrDefault>
    <w:pPrDefault>
      <w:pPr>
        <w:widowControl w:val="0"/>
        <w:ind w:firstLine="6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690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