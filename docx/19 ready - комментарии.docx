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/>
      </w:pPr>
      <w:bookmarkStart w:colFirst="0" w:colLast="0" w:name="_fwmadyoxy4ll" w:id="0"/>
      <w:bookmarkEnd w:id="0"/>
      <w:r w:rsidDel="00000000" w:rsidR="00000000" w:rsidRPr="00000000">
        <w:rPr>
          <w:rtl w:val="0"/>
        </w:rPr>
        <w:t xml:space="preserve">Глава 19. Отложенное вознаграждение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Кровь для Бога крови! Черепа для Дж. К. Роулинг!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Мантия Драко выглядела на нём куда более серьёзной, официальной и ладной, чем такие же на двух слизеринцах, стоявших за его спиной.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строго велел 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Ага! Говори!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Слышал босса? Говори!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вы двое, наоборот,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заткнитесь.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урок пятницы должен был вот-вот начаться в большой аудитории, где все четыре факультета учились Защите... то есть Боевой Магии.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пятницы.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лелеял надежду о спокойном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занятии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Великолепный профессор Квиррелл ведь наверняка понимает, что сейчас не самое лучшее время привлекать к Гарри лишнее внимание. Он уже немного отошёл, но...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...но как же хотелось ещё чуть-чуть отдохнуть, просто на всякий случай.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откинулс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 спинку стула и торжественно посмотрел на Драко и его приспешников.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спросите, какова наша цель? — провозгласил он. —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Я могу ответить одним словом: победа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победа любой ценой, победа, несмотря на все ужасы; победа, независимо от того, насколько долог и тернист может оказаться к ней путь; без победы мы не…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Снейпе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зашипел Драко. — Говори, что ты сделал!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отбросил напускную торжественность и посерьёзнел.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сам всё видел. Все видели. Я щёлкнул пальцами.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Хватит паясничать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Ого!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повысили до «Гарри». Интересно. Ведь наверняка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сделал это специально, чтобы Гарри заметил и чем-то отплатил...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указал пальцем на своё ухо и многозначительно посмотрел на приспешников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Малфоя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расскажут, — заверил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буду с тобой предельно откровенен: вчера мистер Гойл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произвёл на меня впечатления утончённого мыслителя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Гойл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поморщился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меня тоже, — согласился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Я уже объяснил ему, что задолжал тебе за его выходку.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Гойл снова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поморщился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между такого рода ошибкой и болтливостью есть большая разница. Хранить секреты их учили всю жизнь.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ладно, — Гарри понизил голос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несмотря на то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началом разговора звуки вокруг превратились в уже знакомый едва различимый шум. — Я выведал одну из тайн Северуса и прибегнул к шантажу.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посуровело: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а теперь расскажи правду, а не то, что ты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наплёл идиотам из Гриффиндора, чтобы на следующий день вся школа была в курсе.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невольно ухмыльнулся.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так и знал,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этот слизеринец его раскусит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что говорит сам Северус?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забыл, как чувствительны дети, — фыркнул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Даже слизеринцам! Даже мне!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ты уверен, что хочешь знать то, о чём твой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декан предпочёл умолчать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без колебаний ответил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Интересно.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тебе и впрямь придётся отослать своих приспешников.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могу доверять им так же, как доверяешь 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Ладно, — кивнул Драко.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мистера Крэбба и мистера Гойла был крайне несчастный вид.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Босс... — взмолился мистер Крэбб.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мистера Поттера нет причин вам доверять,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отрезал Драко.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Кыш!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ушли.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частности, — ещё сильнее понизил голос Гарри, — я не могу быть стопроцентно уверенным, что они не доложат об услышанном Люциусу.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Отец бы так не сделал! — ужаснулся Драко. — Они мои!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Прости, Драко,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нет причин дов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ерять твоему отцу, как доверяешь ему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Представь, что это твой секрет, а я тебя уверяю, что мой отец так бы никогда не сделал.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прав, — медленно кивнул Драко. — Прости меня,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 было требовать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Отчего бы это его мнение обо мне выросло так сильно?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Разве он не должен теперь меня ненавидеть?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чувствовал, что это можно как-то использовать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если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только его мозг не устал так сильно. В другое время он бы с величайшим удовольствием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себя в мозгодробительных интригах.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бы то ни было, — сказал Гарри, — предлагаю обмен. Я тебе сообщаю кое-что не предназначенное для сплетен и особенно для ушей твоего отца. А ты взамен рассказываешь, что обо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всём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думают в Слизерине.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 рукам!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 как бы так потуманнее выразиться... и не сболтнуть чего лишнего, чтобы не было большой беды, даже если все об этом узнают...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соврал. Я на самом деле узнал один из секретов Северуса, и я на самом деле прибегнул к шантажу. Но в деле был замешан не только 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так и думал!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восторгом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воскликнул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ёкнуло сердце. Он, похоже, сообщил слизеринцу что-то очень значимое, но не понимал почему. Нехороший знак.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так, — начал Драко, широко ухмыляясь.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Реакция Слизерина была примерно такой.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Первым делом взволновались идиоты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«Мы ненавидим Гарри Поттера!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Давайте его побьём!»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закашлялся: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Чем Распределяющая шляпа вообще думает? Это не по-слизерински, это по-гриффиндорски...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всем же быть вундеркиндами,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Драко, но улыбнулся язвительно-заговорщицки, как будто сам втайне разделял мнение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через пятнадцать секунд 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объяснили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Снейпу это только навредит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что бояться тебе нечего.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проснулась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половина идиотов, которые заявили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мол, Гарри Поттер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очередной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борец за добро и справедливость.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потом? — поинтересовался Гарри с улыбкой, хотя и не знал, почему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была такой уж глупой.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потом начали высказываться умные люди. Очевидно, ты нашёл способ очень серьёзно надавить на Снейпа.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хотя это может означать что угодно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следующая очевидная мысль — здесь скорее всего замешан тот неизвестный рычаг влияния на Дамблдора, которым располагает Снейп. Я прав?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Без комментариев, — сказал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хоть что-то он предположил верно. В Слизерине и впрямь гадали, почему Снейпа не увольняют, и в итоге решили, что Северус шантажирует Дамблдора. Кстати, а вдруг это правда? Но не похоже, по поведению директора Гарри бы так не сказал...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временем Драко продолжал разглагольствовать: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после этого умные люди заметили: если ты смог достаточно серьёзно надавить на Снейпа, чтобы тот оставил в покое пол-Хогвартса, ты при желании наверняка мог и совсем от него избавиться. Ты его унизил в ответ на попытку унизить тебя — но всё же оставил нам нашего декана.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улыбнулся ещё шире.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После 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умные посовещались между собой, — теперь уже серьёзно сказал Драко, — и кто-то отметил, что с твоей стороны было бы очень неразумно оставить в замке такого врага. Если ты мог сломать его рычаг влияния на Дамблдора, разумнее всего было бы так и сделать. Тогда бы Дамблдор выкинул Снейпа из Хогвартса и, возможно, даже организовал его смерть. И остался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тебе благодарен, и тебе не пришлось бы беспокоиться, что Снейп ночью прокрадётся в твою спальню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набором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занимательных отваров.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ничего не выражало. Об этом он не подумал, а зря. Очень, очень зря.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 чего вы сделали вывод?..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рычаг Снейпа — какой-то секрет Дамблдора,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ты его выведал!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торжественно возвестил Драко. — Его вряд ли достаточно, чтобы полностью уничтожить Дамблдора, иначе Снейп уже давно дал бы ему ход. А он смог добиться только неоспоримого положения короля Слизерина в Хогвартсе, да и здесь не всегда получает то, что хочет. Значит, секрет этот имеет ограничения. Но он определённо очень хорош! Отец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упрашивает Снейпа рассказать его!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теперь,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него Гарри, — Люциус надеется узнать этот секрет от меня. Ты уже получил сову...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Сегодня получу, — рассмеялся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письме будет сказано: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«Мой любимый сын, я уже обсуждал с тобой вероятный потенциал Гарри Поттера. Как ты уже понял, потенциал этот вырос как в масштабе, так и в важности. Если ты увидишь способ подружиться с ним или найдёшь другой метод воздействия, ты должен за него ухватиться. Все ресурсы Малфоев в твоём распоряжении, если потребуется».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ничего себе.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оценивая правильность твоего нагромождения теорий, замечу, что мы ещё не настолько хорошие друзья, — сказал Гарри.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знаю, — Драко вдруг нахмурился и понизил голос, несмотря даже на белый шум. — Гарри, а тебе не приходило в голову, что знать секрет Дамблдора опасно? Вдруг он просто организует тебе несчастный случай?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Вдруг окажется,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Мальчика-Который-Выжил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легко превратить из вероятного конкурента в разменную пешку.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Без комментариев, — ответил Гарри. Об этом он тоже не подумал. Не походило это на методы Дамблдора... 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— доверительно сказал Драко, — ты бесспорно талантлив, но у тебя нет достойной подготовки и учителей. Иногда ты делаешь глупости, и тебе очень нужен советчик, который знает всю эту кухню,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иначе ты долго не протянешь!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советчик вроде Люциуса? — уточнил Гарри.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Вроде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Я обещаю никому не выдавать твои секреты, даже отцу, и готов помочь тебе с чем угодно!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 ты.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Зомби-Квиррелл, спотыкаясь, вошёл в класс.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Сейчас начнётся урок, — сказал Гарри. — Я подумаю над твоими словами,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и впрямь не помешала бы твоя подготовка,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я не знаю, могу ли я уже тебе доверять...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правильно, пока не 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перебил Драко, — ещё слишком рано. Видишь? Я даю хороший совет, даже если мне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невыгоден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Но, пожалуй, нам следует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можно скорее стать более близкими друзьями.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 этому я готов, — ответил Гарри, уже раздумывая, как бы использовать такую дружбу.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ещё один совет, — поспешно добавил Драко, пока Квиррелл, ссутулившись, брёл к своему столу. — Всем слизеринцам ты сейчас интересен. Так что если ищешь нашего расположения, то подай какой-нибудь знак. И поскорее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сегодня так завтра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того, что Северус по-прежнему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начислять вам баллы просто так — недостаточно?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бы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записать это достижение на свой счёт.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глазах Драко мелькнуло понимание: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подходит, уж поверь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Нужно что-нибудь поочевидней. Например, толкни эту гряз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нокровку Грейнджер, и слизеринцы сразу поймут,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чему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Когтевране так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Драко!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Толкнув кого-то, ты сразу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расписываешься в неспособности одержать верх при помощи интеллекта, и это понятно каждому когтевранцу...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Монитор на парте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мигнул и включился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вызвав уже знакомое чувство ностальгии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телевидении и компьютерах.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Кхе-кхе, — откашлялся профессор Квиррелл, а затем обратился будто бы прямо к Гарри: — Пожалуйста, занимайте ваши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расселись и либо уставились в экраны на партах, либо смотрели на гигантский помост, где стоял профессор Квиррелл. Он облокачивался на стол, находившийся на небольшом возвышении из тёмного мрамора.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Сегодня, — начал профессор Квиррелл, — я собирался научить вас первому защитному заклинанию, предшественнику Протего. Но в свете последних событий я изменил планы.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профессора скользнул по рядам.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сидя за последней партой, вздрогнул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он уже догадывался, кого вызовет Квиррелл.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 из Благородного и Древнейшего Дома Малфоев, — сказал тот.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перевёл дух.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профессор? — откликнулся Драко. Его усиленный голос, казалось, исходил прямо из экрана, который тут же показал его лицо. Затем на экране снова появился профессор Квиррелл.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хотите стать следующим Тёмным Лордом? — спросил он.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Странный вопрос. В смысле, какой же дурак признается в таком желании?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засмеялись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Полагаю,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остальных спрашивать об этом также не имеет смысла. Однако я ни капли не удивлюсь, если парочка учеников в этом классе втайне мечтает стать новым Тёмным Лордом. В конце концов, даже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такое желание, когда я был юным слизеринцем.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смех был посмелее.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Всё-таки это факультет целеустремл</w:t>
      </w:r>
      <w:del w:author="Alaric Lightin" w:id="0" w:date="2019-03-27T15:10:5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е</w:delText>
        </w:r>
      </w:del>
      <w:ins w:author="Alaric Lightin" w:id="0" w:date="2019-03-27T15:10:5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ё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нных, — сказал профессор Квиррелл с улыбкой. — Лишь много времени спустя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понял, что на самом деле меня куда больше занимает боевая магия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 моя главная цель в жизни — стать великим боевым волшебником и когда-нибудь преподавать в Хогвартсе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любом случае, в тринадцать лет я перерыл весь библиотечный раздел Хогвартса по истории,  досконально изучив судьбы разных Тёмных лордов,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итоге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составил список ошибок,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никогда бы не совершал на их месте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не сдержавшись, хихикнул.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мистер Поттер, очень забавно. Может, угадаете, что шло первым пунктом?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 отлично!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Эм... Никогда не использовать сложный способ борьбы с врагом, когда его можно просто заабракадабрить?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называется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Авада Кедавра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Поттер, — резко сказал профессор Квиррелл. — И нет, вы не угадали. В тринадцать я о таком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думал.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догадки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Никогда ни перед кем не хвастаться своими гениальными планами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захвату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мира?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засмеялся: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Таков был второй пункт списка. Неужели мы с вами читали одни и те же книги?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классу пробежали нервные смешки.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стиснул зубы и промолчал. Отнекиваться бесполезно.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вы опять не угадали.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ервый пункт звучал так: я никогда не буду провоцировать сильного противника. История мира направилась бы совершенно в другое русло, если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Морнелит Фалконсбейн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Гитлер усвоили эту простую истину. А теперь, мистер Поттер, если, — подчёркиваю,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лелеете ту же надежду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и я когда-то — мне хотелось бы надеяться, что вашей целью не является стать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глупым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Тёмным Лордом.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— процедил Гарри, стиснув зубы. — Я — когтевранец. Моей целью никак не может быть глупость. И точка. Знаю, я совершил сегодня дурацкий поступок. Но это вовсе не проявление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тёмной силы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Не я нанёс первый удар!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болван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мистер Поттер. Но в вашем возрасте я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ожидал подобного ответа и соответствующим образом изменил план занятия. Мистер Грегори Гойл,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приглашаю вас на помост.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Повисло удивлённое молчание. Такого поворота Гарри не ожидал.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Гойл, судя по выражению лица, тоже — он был явно обескуражен и взволнован, но послушно взобрался на помост.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 выпрямился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вдруг стал выглядеть гораздо сильнее,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сжав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кулаки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боевую стойку на манер какого-то восточного стиля единоборств — ошибиться было невозможно.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удивлённо распахнул глаза: он понял, зачем вызвали мистера Гойла.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Большинство волшебников, — сказал Квиррелл, — не придают значения тому, что у маглов называется боевыми искусствами, ведь палочка, по их мнению, сильнее кулака. Глупое заблуждение — палочку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в кулаке и держат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стать великим боевым магом,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овладеть боевыми искусствами в такой степени, чтобы даже маглы ахнули. Сейчас я покажу один очень важный приём, которому я научился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додзё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магловской школе боевых искусств, после чего кратко о нём расскажу.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сделал несколько шагов вперёд, к Гойлу.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Гойл. Атакуйте меня.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— голос у Гойла усилился также, как до этого у Драко, — а какой у вас уровень?..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Шестой дан. Не бойтесь, никто из нас не пострадает.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брешь в моей защите, воспользуйтесь ею.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Гойл облегчённо кивнул.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ратите внимание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Квиррелл, — мистер Гойл не хотел нападать на того, кто не владеет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боевыми искусствами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достаточной мере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опасаясь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кто-то из нас пострадает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Мистер Гойл повёл себя совершенно правильно, за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олучает три балла Квиррелла. А теперь — к бою!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 рванул вперёд, нанося удар за ударом, которые профессор Квиррелл ловко, словно в танце, отводил, двигаясь назад. Потом они поменялись ролями, и уже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атаковал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Гойл блокировал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удары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уворачивался.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пытался сделать подсечку, но профессор перепрыгнул подставленную ногу, и вообще, всё происходило так быстро, что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успевал ничего толком разобрат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Потом Гойл, вдруг оказавшись на спине, толкнул ногами Квиррелла, и профессор, пролетев по воздуху, упал на плечо и ловко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перекатился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Стоп! — закричал он. В его голосе слышалась паника. — Вы победили!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Гойл остановился так резко, что чуть не упал. На его лице ясно читалось потрясение.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выгнул спину и вскочил на ноги без помощи рук.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стояла мёртвая тишина, порождённая общим замешательством.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Гойл, — произнёс профессор Квиррелл, — так какой важный приём я только что продемонстрировал?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правильно падать, — ответил мистер Гойл. — Это один из первых уроков, которые...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это тоже, — перебил профессор.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Гойл задумался.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продемонстрировал,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проигрывать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Вы можете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занять своё 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Гойл, спасибо.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 сошёл с помоста. Он был сбит с толку, и Гарри разделял его чувства.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вернулся к столу и снова опёрся на него рукой.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Всем нам свойственно иногда забывать основы, потому что мы постигли их очень давно. Я понял, что допустил именно эту ошибку при составлении программы занятий. Учеников не учат броскам, пока они не научатся правильно падать. И я не должен учить вас побеждать, пока вы не научитесь проигрывать.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профессора Квиррелла посуровело, и Гарри заметил тень боли и печали в его глазах.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постиг эту науку в одном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додзё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Азии, а именно там, как известно всем маглам, живут лучшие мастера боевых искусств. В 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додзё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обучали стилю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среди боевых магов считается наиболее подходящим для применения в волшебной дуэли. Тамошний Мастер — старый по магловским меркам человек — был величайшим учителем этого стиля. Он,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разумеется, и не подозревал о существовании магии.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обратился к нему с просьбой принять меня на обучение и оказался одним из немногих счастливцев, которые прошли отбор. Впрочем, здесь мог быть замешан несколько необычный фактор воздействия.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засмеялись, но Гарри среди них не было.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поступать нехорошо.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бы то ни было, во время одного из первых тренировочных поединков меня побили особенно унизительным образом. Я не выдержал и бросился на противника...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Ой-ой-ой.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...к счастью, просто с кулаками, а не с волшебной палочкой. Мастер, как ни странно, меня не исключил. Но он сообщил, что в моём характере есть изъян. Он объяснил его мне, и я понял, что он прав.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нужно было научиться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признавать поражение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профессора Квиррелла ничего не выражало.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Следуя его приказам, все ученики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додзё выстроились в ряд и один за другим подходили ко мне. Мне было запрещено защищаться. Я должен был просить у них пощады. Один за другим они давали мне пощёчины, били кулаками, толкали, валили на землю. Некоторые из них на меня плевали.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обзывали меня самыми страшными ругательствами своего языка. И каждому я должен был говорить: «Я сдаюсь!», «Пощадите!», «Я знаю, что вы лучше меня!».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попытался это представить, но у него ничего не вышло. Ну не могло такое случиться с горделивым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профессором Квирреллом.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тогда я был великолепным боевым магом.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без палочки я мог убить их всех.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я этого не сделал. Я научился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признавать поражение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Тот день стал одним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неприятнейших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дней в моей жизни. И когда я покинул додзё через восемь месяцев — срок маленький, но больше я себе позволить не мог — Мастер сказал мне: «Надеюсь,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понимаешь, для чего это было нужно». И я ответил ему, что урок был бесценен. И это правда.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глазах профессора Квиррелла появилась горечь: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Наверно, вы спросите — где же это чудесное место, можно ли и вам там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учиться. Нельзя. После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эту школу, укрытую глубоко в горах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ещё один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претендент на обучение.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Тот-Кого-Нельзя-Называть.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классу пронёсся дружный вздох. Гарри ощутил пустоту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уже представлял, чем закончится эта история.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Тёмный Лорд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своём истинном обличии — пылающие красные глаза и всё такое. Ученики пробовали его задержать, но он просто аппарировал сквозь них.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нему вышел Мастер, и Тёмный Лорд потребовал — не попросил, а потребовал, чтобы его обучали.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лице профессора Квиррелла было крайне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мрачное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выражение.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Вероятно,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перечитал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книжек, в которых истинный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боевых искусств одолевает даже демонов. Так или иначе, но он отказался. Тёмный Лорд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пожелал узнать причину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 которой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может стать учеником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Мастер ответил, что тот слишком нетерпелив, и тогда Тёмный Лорд вырвал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язык.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опять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дружный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вздох.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вы уже поняли, что было дальше. Ученики набросились на Тёмного Лорда, но он всех парализовал, а потом...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профессора Квиррелла на мгновение затих.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числе непростительных проклятий существует одно, именуемое Круциатус. Оно вызывает у жертвы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невыносимую боль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Круциатус поддерживать в течение нескольких минут, то жертва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непоправимо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утрачивает рассудок. На каждого из учеников Тёмный Лорд по очереди накладывал Круциатус, пока они все не сошли с ума,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потом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прикончил их Смертельным проклятием, заставив Мастера за всем этим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убил и старика. Я узнал об этом от единственного выжившего ученика, моего друга, которого Тёмный Лорд оставил в живых, чтобы было кому обо всём рассказать...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на секунду отвернулся, а потом вновь,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спокойно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оглядел класс.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Тёмные волшебники не в состоянии сладить со своим нравом, — тихо произнёс Квиррелл. — Это, за редким исключением,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для них черта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Всякий,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сражается с ними достаточно долго, привыкает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это полагаться.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Вполне очевидно, что Тёмный Лорд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выиграл в тот день. Его целью было изучение боевых искусств, но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получил ни единого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урока.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напрасно позволил этой истории получить огласку.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показывает не его силу, но скорее его слабость, которую против него можно использовать.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профессора Квиррелла остановился на одном ученике в аудитории.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Поттер, — сказал Квиррелл.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хрипло отозвался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конкретно вы сегодня сделали неправильно?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возникло ощущение, что его сейчас стошнит.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вышел из себя.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Недостаточно конкретно,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покачал головой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Квиррелл, — позвольте уточнить.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многих животных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называемые ритуальные поединки.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атакуют друг друга рогами, пытаясь опрокинуть, а не проткнуть насквозь. Они дерутся лапами, но когти не выпускают.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они их прячут? Ведь так их шансы на победу значительно вырастут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Потому что тогда их противник тоже начнёт пользоваться когтями, и вместо ритуального соревнования с победителем и проигравшим получится бой, в котором они оба могут получить серьёзные ранения.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смотрел с экрана прямо в глаза Гарри: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Сегодня,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Поттер,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продемонстрировали, что, в отличие от животных, которые прячут когти и мирятся с любым результатом, вы не способны признать поражение в ритуальном поединке.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вам бросил вызов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кто-нибудь,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Хогвартса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вы не отступились. Почувствовав возможность проигрыша, вы обнажили когти, невзирая на опасность.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накручивали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конфликт снова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Всё началось со щелчка по носу со стороны профессора Снейпа, который занимает более высокую ступень в иерархии. Но вместо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спокойно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уступить, вы дали отпор, потеряли десять баллов Когтеврана и вскоре уже вели разговор об уходе из Хогвартса. Тот факт, что после этого вы раскрутили конфликт ещё дальше в неком неизвестном направлении и каким-то образом в конце концов победили, не отменяет вашего скудоумия.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понял, — выдавил Гарри.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него пересохло в горле. Анализ был точен. До ужаса. После речи Квиррелла Гарри ясно видел, что вернее описать произошедшее невозможно. И когда обнаруживается, что кто-то так хорошо понимает твои поступки, волей-неволей начинаешь верить, что этот кто-то прав и насчёт других твоих качеств — например, готовности убивать.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Когда, мистер Поттер, в следующий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 вам вздумается обострить конфликт, вы можете потерять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будет стоять на кону. Не знаю, какова была ваша ставка сегодня, но, полагаю, гораздо выше десяти баллов Когтеврана.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Ага, судьба магической Британии — вот на что была игра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возразите, что, мол, старались помочь всему Хогвартсу. Что цель была достойна риска.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ложь. Если бы вы...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должен был стерпеть щелчок по носу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выждать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найти самое подходящее время для ответных действий, — хрипло сказал Гарри. — Но это означало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проигрыш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Признание его превосходства.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то, что не смог сделать Тёмный Лорд по отношению к Мастеру, у которого он хотел учиться.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кивнул: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Вижу, вы всё прекрасно поняли. Так вот, мистер Поттер, сегодня вы научитесь проигрывать.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Никаких возражений.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в этом остро нуждаетесь, и у вас хватит на это сил.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Уверяю, ваш урок будет легче моего, даже если эти пятнадцать минут покажутся вам самым ужасным опытом в вашей пока ещё недолгой жизни.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— тихо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он, — может, как-нибудь в другой раз?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коротко ответил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провели в Хогвартсе всего пять дней и уже успели вляпаться.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Сегодня пятница. Следующее занятие по Защите будет в среду. Суббота, воскресенье, понедельник, вторник, среда... Нет, так долго откладывать нельзя.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Послышались редкие смешки.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Можете считать это требованием вашего профессора, мистер Поттер. Замечу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 противном случае я не стану обучать вас атакующим заклинаниям, так как не желаю вскоре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узнать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вы кого-то покалечили или даже убили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слышал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ваши пальцы, к сожалению, сами по себе мощное оружие.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Прошу вас не щёлкать ими во время этого занятия.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несколько смешков, довольно нервных.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чуть не плакал: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если вы задумали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вроде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того, что было в вашем рассказе, то я, скорее всего, разозлюсь, а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честное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слово,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очень не хочу сегодня снова злиться...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Смысл не в том, чтобы сдерживать гнев, — веско сказал Квиррелл. — Ярость естественна. Вам нужно научиться проигрывать, даже когда вы в ярости. Или хотя бы притвориться, что проиграли,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спокойно обдумать свою месть. Я так и поступил ранее с мистером Гойлом, если, конечно, никто из вас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полагает всерьёз, что он и впрямь превзошёл меня в бою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вас не превзошёл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истошно завопил со своего места мистер Гойл. — Я знаю, вы на самом деле не проиграли! Пожалуйста,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надо мне мстить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засосало под ложечкой. Профессор Квиррелл не знал о его загадочной тёмной стороне.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Профессор, нам очень нужно обсудить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занятия...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и сделаем,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примирительным тоном пообещал профессор Квиррелл, —  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научитесь проигрывать.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лицо было серьёзным.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Само собой разумеется, я не допущу, чтобы вам нанесли травму или даже причинили значительную боль. Вы будете страдать лишь от необходимости проиграть, вместо того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сдачи и обострять сражение до победного конца.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Задыхаясь от страха, который был сильнее, чем даже после урока зельеварения, Гарри сказал: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я не хочу, чтобы вас из-за меня уволили...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уволят,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возразил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Квиррелл, — если вы потом расскажете,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необходимо.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оставляю на вас. — На мгновение голос Квиррелла стал сухим: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Можете мне поверить, в коридорах этой школы терпят и не такое.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случай будет выделяться только тем,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произошёл в классе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— прошептал Гарри, впрочем, не рассчитывая, что остальные ничего не услышат, — вы правда думаете, что если я не пройду через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могу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причинить кому-то серьёзный вред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коротко ответил Квиррелл.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Тогда, —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откровенно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я согласен.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повернулся к слизеринцам: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Так-с... с полного согласия учителя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том, что Снейпа не будут винить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ваших действиях... кто из вас хочет показать своё превосходство над Мальчиком-Который-Выжил? Пихнуть его, толкнуть, чтобы он упал, услышать, как он молит о пощаде?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 рук взлетели в воздух.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Все, кто поднял руку: вы законченные идиоты. Вы понимаете, что означает слово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притворно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речь идёт о притворном поражении? Если Гарри Поттер станет следующим Тёмным Лордом, то после окончания школы он всех вас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из-под земли достанет и с удовольствием поубивает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 рук незамедлительно опустились.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поубиваю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неубедительно выговорил Гарри. — Я клянусь не мстить тем, кто поможет мне научиться проигрывать. Профессор Квиррелл...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пожалуйста... хватит.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вздохнул: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риношу извинения, мистер Поттер. Знаю, вас раздражают такие речи вне зависимости от того, собираетесь вы стать Тёмным Лордом или нет. Но этим детям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усвоить важный для жизни урок. Могу ли я наградить вас одним баллом Квиррелла в качестве извинения?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Дайте два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Послышался удивлённый смех, немного разрядивший обстановку.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Сделано, — сказал профессор Квиррелл.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после окончания школы я вас выслежу и защекочу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раздался смех. Впрочем, на лице Квиррелла не возникло и тени улыбки.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чувствовал, что он как будто борется с анакондой, пытаясь направить разговор так, чтобы убедить остальных, что он всё-таки не Тёмный Лорд...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профессор Квиррелл относится к нему с таким подозрением?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Профессор, — ровным голосом сказал Драко, — я тоже не планирую становиться глупым Тёмным Лордом.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помещении повисла тревожная тишина.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«Ну зачем ты так!»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завопил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сдержа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лся: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Драко, возможно, не хотел подавать виду, что вмешивается из-за дружбы с Гарри...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просто втирался в доверие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Поймав себя на столь циничной мысли, Гарри почувствовал себя мелочным мизантропом. Но, возможно, на такой эффект Драко и рассчитывал.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серьёзно посмотрел на Драко.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беспокоитесь, что не сможете притвориться проигравшим, мистер Малфой? Что недостаток мистера Поттера присущ и вам?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Сомневаюсь, что ваш отец не позаботился об этом.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 это касается разговоров — может быть,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Драко появилось на экране,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не тогда, когда речь идёт о толчках и подножках. Я хочу быть таким же сильным, как вы, профессор Квиррелл.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удивлённо приподнял брови.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мистер Малфой, — после некоторой паузы сказал он, — что мероприятие, приготовленное для мистера Поттера, подразумевает присутствие нескольких слизеринских старшекурсников,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впоследствии будет объяснена вся глупость их поведения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вам оно не подойдёт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по моему профессиональному мнению вы уже достаточно сильны. Если я узнаю, что вы совершили глупость, подобную глупости мистера Поттера, то я подготовлю ещё одно мероприятие и извинюсь перед вами и перед теми, кто от вас пострадает. Но не думаю, что таковая необходимость возникнет.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понял, профессор, — сказал Драко.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 окинул взглядом весь класс: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Кто-нибудь ещё хочет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ступить на тропу самосовершенствования?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нервно переглянулись.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Кое-кто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Гарри заметил со своего последнего ряда, собирался было открыть рот, но так и не издал ни звука. В итоге никто больше не вызвался.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 Малфой будет одним из генералов армий вашего курса, — сказал Квиррелл, — если, конечно, захочет принять участие во внеклассных занятиях. А теперь, мистер Поттер, пожалуйста, подойдите.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i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сообщил 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Квиррелл,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должны сделать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всех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том числе и перед вашими друзьями, потому что именно в такой ситуации вы противостояли Снейпу и именно в такой ситуации вы должны научиться проигрывать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за действом наблюдали все первокурсники, укрытые магическим пологом тишины. И Гарри, и профессор попросили их не вмешиваться. Гермиона сидела отвернувшись, но она не выразила протеста и даже не обменялась с Гарри многозначительным взглядом. Вероятно, потому, что тоже присутствовала на уроке зельеварения.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встал на мягкий голубой мат,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можно найти в любом магловском додзё.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остелил его на пол, чтобы Гарри мог на него падать.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боялся того, что может наделать. Если слова профессора про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убивать — правда...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Гарри лежала на столе Квиррелла, и не потому, что Гарри знал какие-то защитные заклинания,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скорее, чтобы он не воткнул её кому-нибудь в глаз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Кошель, в котором теперь находился Маховик времени, лежал там же. Маховик хоть и покрывала защитная оболочка, но он по-прежнему был довольно хрупкой вещицей.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умолял профессора Квиррелла наколдовать ему боксёрские перчатки, чтобы блокировать удары оппонентов, но тот, глянув на него с пониманием, лишь отрицательно покачал головой.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не стану выцарапывать им глаза, я не стану выцарапывать им глаза, я не стану выцарапывать им глаза, на этом моя жизнь в Хогвартсе кончится, меня арестуют,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твердил себе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стараясь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крепко вбить эту мысль в голову,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надежде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она останется там, даже когда проснётся его стремление убивать.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вернулся в сопровождении тринадцати слизеринцев со старших курсов. Среди них Гарри узнал верзилу, которого угостил пирогом.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двое присутствовавших тогда тоже были здесь.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вот слизеринец, который призывал остальных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остановиться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отсутствовал.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Повторяю, — очень строго сказал профессор Квиррелл, — Поттер не должен быть ранен.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случайности будут считаться умышленными. Понятно?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Слизеринцы закивали, ухмыляясь.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милости прошу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вы вольны слегка осадить Мальчика-Который-Выжил, — сказал Квиррелл с многозначительной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улыбкой, смысл которой поняли только первокурсники.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какому-то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молчаливому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соглашению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знакомый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верзила оказался в начале очереди.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Поттер, — сказал профессор Квиррелл, — познаком</w:t>
      </w:r>
      <w:ins w:author="Alaric Lightin" w:id="1" w:date="2019-02-21T12:36:3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ь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ь, это мистер Перегрин Деррик. Он лучше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собирается вам это доказать.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Деррик двинулся вперёд, а Гарри боролся сам с собой: не убегать, не сопротивляться...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Деррик остановился на расстоянии вытянутой руки.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Злости в Гарри пока не было, только страх.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испугаться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стоявшего перед ним подростка, который выше почти на метр, с чётко выраженной мускулатурой, щетиной и полной предвкушения злорадной ухмылкой?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Попроси мистера Деррика не трогать тебя, — сказал профессор Квиррелл. — Возможно, если он увидит, насколько ты жалок, то ему станет скучно и он уйдёт.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стороны слизеринцев-старшекурсников раздался смех.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— срывающимся голосом сказал Гарри, —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трогай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меня...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Как-то неискренне, — сказал Квиррелл.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Ухмылка на лице Деррика стала шире.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еуклюжий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имбецил, похоже, почуял превосходство...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знакомый холод начал прокр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адываться в вены...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трогай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меня, — снова попытался Гарри.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покачал головой: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 имя Мерлина, Поттер, как у вас получилось из этой фразы сделать оскорбление? Теперь у мистера Деррика просто нет выбора.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ins w:author="Alaric Lightin" w:id="2" w:date="2018-10-06T13:58:14Z"/>
          <w:rFonts w:ascii="Times New Roman" w:cs="Times New Roman" w:eastAsia="Times New Roman" w:hAnsi="Times New Roman"/>
          <w:sz w:val="24"/>
          <w:szCs w:val="24"/>
        </w:rPr>
      </w:pPr>
      <w:ins w:author="Alaric Lightin" w:id="2" w:date="2018-10-06T13:58:14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Деррик шагнул вперёд и врезался в Гарри так, что тот отлетел на полметра.</w:t>
        </w:r>
      </w:ins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ins w:author="Alaric Lightin" w:id="2" w:date="2018-10-06T13:58:14Z"/>
          <w:rFonts w:ascii="Times New Roman" w:cs="Times New Roman" w:eastAsia="Times New Roman" w:hAnsi="Times New Roman"/>
          <w:sz w:val="24"/>
          <w:szCs w:val="24"/>
        </w:rPr>
      </w:pPr>
      <w:ins w:author="Alaric Lightin" w:id="2" w:date="2018-10-06T13:58:1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Гарри, сам не сознавая того, холодно и решительно выпрямился.</w:t>
        </w:r>
      </w:ins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del w:author="Alaric Lightin" w:id="2" w:date="2018-10-06T13:58:14Z"/>
          <w:rFonts w:ascii="Times New Roman" w:cs="Times New Roman" w:eastAsia="Times New Roman" w:hAnsi="Times New Roman"/>
          <w:sz w:val="24"/>
          <w:szCs w:val="24"/>
        </w:rPr>
      </w:pPr>
      <w:del w:author="Alaric Lightin" w:id="2" w:date="2018-10-06T13:58:14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Деррик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целенаправленно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шагнул вперёд и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пихнул Гарри плечом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.</w:delText>
        </w:r>
      </w:del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del w:author="Alaric Lightin" w:id="2" w:date="2018-10-06T13:58:14Z"/>
          <w:rFonts w:ascii="Times New Roman" w:cs="Times New Roman" w:eastAsia="Times New Roman" w:hAnsi="Times New Roman"/>
          <w:sz w:val="24"/>
          <w:szCs w:val="24"/>
        </w:rPr>
      </w:pPr>
      <w:del w:author="Alaric Lightin" w:id="2" w:date="2018-10-06T13:58:1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Гарри отшатнул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ся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на полметра, но потом холодно и решительно выпрямился.</w:delText>
        </w:r>
      </w:del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покачал головой Квиррелл, — нет, нет, нет.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чего толкаешься, Поттер? — сказал Деррик. — А ну извинись.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Извините!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-та не похоже,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хмыкнул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Деррик.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распахнул глаза от возмущения, он ведь так старался, чтобы получилось похоже на правду.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Деррик сильно его толкнул, и Гарри растянулся на матрасе.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Синяя ткань перед глазами начала расплываться.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голове мелькнуло подозрение: а так ли благородны мотивы Квиррелла относительно этого так называемого урока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Ступня ноги умостилась на ягодицах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секундой позже его пихнули в бок, заставив распластаться на спине.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Деррик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рассмеялся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чё, весело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Всё, что нужно сделать — сказать, что урок окончен. И доложить о происшествии в кабинете директора. Это будет концом профессора Защиты и его злосчастного пребывания в Хогвартсе и... профессор МакГонагалл, конечно, будет злиться, но...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(Лицо Минервы мелькнуло перед его внутренним взором, и она не злилась, просто выглядела печальной...)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теперь скажи ему,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лучше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Поттер, — раздался голос профессора Квиррелла.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лучше меня.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попытался подняться, но Деррик поставил ногу ему на грудь, уложив обратно на мат.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Картинка мира стала кристально чистой. Возможные действия и их последствия предстали перед ним как на ладони. Глупец не ожидает встречной атаки, быстрый удар в пах нейтрализует его на время, достаточное для...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Попробуйте ещё раз, — сказал профессор и тут, внезапным резким движением, Гарри перекатился, вскочил на ноги и рванулся туда, где стоял его настоящий враг, профессор Защиты...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вас нет терпения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дрогнул. Его разум, наученный пессимистически взирать на мир, тут же нарисовал в воображении мудрого старца, изо рта которого хлещет кровь, потому что Гарри вырвал ему язык...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мгновение Деррик вновь опрокинул Гарри на мат и уселся сверху,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лишив возможности свободно дышать.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надо! — закричал Гарри. — Пожалуйста, не надо!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Уже лучше, — одобрил профессор Квиррелл. — Даже интонация похожа на искреннюю.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Самое ужасное и противное, что она и впрямь была искренней.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тяжело давался каждый вздох, страх и холодная ярость волнами пробегали по телу...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Проиграй, — сказал профессор Квиррелл.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проиграл, — выдавил Гарри.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Славно, — сказал Деррик, по-прежнему восседая на нём, — проиграй ещё.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Руки толкали Гарри, заставляя его крутиться внутри круга старшекурсников из Слизерина. Гарри уже давно не пытался сдерживать слёзы,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он просто пытался не упасть.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и кто ты,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спросил Деррик.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Н-неудачник, я проиграл, я сдаюсь, ты победил, ты л-лучше, чем я, пожалуйста, хватит...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споткнулся о чью-то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любезно подставленную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ногу и рухнул на пол, не успев выставить вперёд руки. На мгновение он перестал что-либо соображать, но потом вновь попытался подняться...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голосом профессора Квиррелла можно было резать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Шаг назад от мистера Поттера!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их лицах проступило недоумение. Ледяная стужа внутри Гарри, переставая бесноваться, холодно и удовлетворённо улыбнулась.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 безвольно повалился на мат.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что-то говорил. Старшекурсники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охали и ахали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ещё, мне кажется, наследник Дома Малфоев тоже хочет вам кое-что разъяснить, — закончил профессор Квиррелл.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говорил Драко. Так же резко, как до этого Квиррелл, используя интонацию, какую он применял имитируя голос отца.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подвергнуть опасности факультет и Мерлин знает сколько союзников, в одной только школе и полное отсутствие внимания, бездарные уловки и тупые громилы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годные лишь в лакеи»,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что-то на задворках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отбросив все очевидные возражения, сочло Драко союзником.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болело, тело била крупная дрожь, разум был полностью истощён.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попытался подумать о песне Фоукса, но феникса здесь не было и мелодия всё никак не шла на ум,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когда он попытался её вообразить, получился только какой-то невразумительный щебет...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закончил речь и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разрешил старшекурсникам удалиться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открыл глаза и попытался сесть.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Подождите, — каждое слово давалось с трудом, — я хочу им кое-что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Слушайте мистера Поттера, — холодно остановил Квиррелл собравшихся уходить слизеринцев.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Пошатываясь, Гарри поднялся на ноги. Он старался не смотреть на своих однокурсников. Он не хотел видеть выражения их лиц.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Зачем ему их жалость?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Вместо этого Гарри посмотрел на старшекурсников, которые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ещё пребывали в шоке.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Они во все глаза смотрели на него. Страх был написан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их лицах.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эту картинку воображала себе его тёмная сторона, когда чуть ранее он притворялся проигравшим.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начал: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Никто из...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перебил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Квиррелл, — если это то, что я думаю, пожалуйста,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дождитесь их ухода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услышат об этом позднее. У нас всех есть уроки, которые нужно усвоить, мистер Поттер.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Вы. Ступайте.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Старшекурсники поспешно покинули класс, и дверь за ними закрылась.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хочу, чтобы кто-то мстил им, — хрипло сказал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Такова моя просьба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любому, кто считает себя моим другом. Мне нужно было выучить урок, и они помогли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этом, а я им помог выучить свой. Вот и всё.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будете рассказывать эту историю — не забудьте включить в неё и эту часть.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к профессору Квирреллу.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проиграли, — сказал профессор Квиррелл,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впервые в его голосе проскользнуло что-то мягкое.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Странно: Гарри казалось, что профессор вообще не способен выказывать тёплые чувства.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Гарри проиграл.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Были моменты, когда холодная ярость полностью покидала его и оставался только страх,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искренне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умолял слизеринцев его пощадить..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остались живы? — в голосе Квиррелла по-прежнему была странная мягкость.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Проигрыши не всегда похожи на этот, — сказал профессор Квиррелл. — Существуют ещё компромиссы и капитуляции с условиями. Есть другие способы успокаивать хулиганов. Притвориться покорным и исподтишка манипулировать людьми — это целое искусство. Но сперва нужно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вообще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уметь думать о поражении. Вы запомнили, как это делается?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сможете проиграть вновь?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думаю, да...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тоже так думаю, — профессор Квиррелл поклонился так низко, что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очти коснулся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волосами пола. — Примите поздравления, Гарри Поттер,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победили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было постепенного нарастания аплодисментов — овации начались разом, внезапно, словно раскат грома.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смог сдержать изумления. Он бросил осторожный взгляд на однокурсников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увидел жалости, он увидел восхищение. Аплодировали и Когтевран, и Гриффиндор, и Пуффендуй, и даже Слизерин, вероятно потому, что Драко тоже аплодировал. Некоторые хлопали стоя, а половина Гриффиндора даже залезла на столы.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стоял, покачиваясь, и купался в их уважении и восторге, чувствуя, как прибывают силы и даже пропадает боль.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подождал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окончания аплодисментов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Ждать пришлось долго.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Удивлены, мистер Поттер?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весело поинтересовался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только что обнаружили, что мир отнюдь не всегда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является отражением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самых страшных кошмаров. Да, будь на вашем месте какой-нибудь бедный неизвестный мальчик, он бы не завоевал такого уважения.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бы жалели и ободряли его, не поднимаясь со своих насиженных мест.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Увы, такова человеческая природа. Но вы им известны как человек, с которым нужно считаться. И они видели, как вы боретесь со своим страхом, хотя могли в любой момент отвернуться и уйти. Вы же не подумали обо мне ничего плохого, когда я рассказывал, как покорно сносил плевки?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защипало в глазах, он стиснул зубы. Уважение уважением, но как бы снова не расплакаться.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Своим исключительным успехом вы заслужили исключительную же награду, Гарри Поттер. Примите её вместе с поздравлениями от лица моего факультета и впредь запомните, что не все слизеринцы одинаковы. Есть слизеринцы, а есть Слизеринцы, — профессор Квиррелл широко улыбнулся. — Пятьдесят один балл Когтеврану.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остолбенели. А потом на стороне Когтеврана началось светопреставление — ученики вопили от радости, свистели и аплодировали.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(И в тоже время Гарри почувствовал в этом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неправильное — профессор МакГонагалл была права,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последствия,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должна быть расплата, нельзя вот так вот всё просто взять и вернуть вспять...)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он видел ликование на лицах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цев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понимал, что не сможет отказаться.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Мозг Гарри внёс предложение. Предложение оказалось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Ай да мозг! Мало того, что каким-то чудом всё ещё удерживает его на ногах, так ещё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предложения подбрасывает.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Квиррелл, — Гарри старался говорить чётко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невзирая на пересохшее горло. — Вы олицетворяете всё, чем должен гордиться представитель вашего факультета. Я думаю, именно таких, как вы, представлял себе Салазар Слизерин, помогая создавать Хогвартс. Поэтому я хотел бы выразить благодарность вам и вашему факультету, — Драко еле заметно кивнул и неуловимо шевельнул пальцем: «продолжай». — Мне кажется, Слизерин заслуживает троекратного ура. Ну, все со мной? — Гарри сделал паузу.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Ура! — только несколько человек поддержали его с первого раза.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Ура! — теперь присоединилось и большинство когтевранцев.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Ура!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проревел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весь Когтевран, несколько пуффендуйцев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почти четверть Гриффиндора.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Рука Драко шевельнулась в лёгком, быстром жесте с оттопыренным большим пальцем.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Большинство слизеринцев пребывало в полном замешательстве.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из них завороженно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профессора Квиррелла. Блейз Забини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с изучающим, заинтригованным выражением на лице.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Квиррелл поклонился.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спасибо, Гарри Поттер, — всё с той же широкой улыбкой сказал он, а потом повернулся к классу. — У нас, хотите верьте, хотите нет, есть ещё полчаса до конца урока. И этого достаточно, чтобы познакомить вас с заклинанием Простого Щита. Мистер Поттер, конечно, свободен. Он заслужил отдых.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могу...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Дурачок, — беззлобно сказал Квиррелл, и класс рассмеялся. — Вас позже научат одноклассники — или даже, если потребуется, я сам в индивидуальном порядке. Но прямо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выйдете в третью дверь слева с другой стороны помоста, и там вы найдёте кровать, широкий выбор разнообразных сластей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кое-что полегче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библиотеки Хогвартса.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 вещи оставьте тут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особенно учебники. Вперёд.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покинул класс.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aric Lightin" w:id="0" w:date="2018-10-06T14:01:42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Derrick stepped forward deliberately, and bumped into Harry.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staggered back a few feet and, before he could stop himself, straightened up icily.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Во-первых, читатели заметили, что пихнуть плечом Деррик Гарри никак не мог - у них совершенно разные габариты, плечо Деррика где-то над головой Гарри :)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Во-вторых, во втором предложении сейчас пропущено, что Гарри это сделал неосознанно.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