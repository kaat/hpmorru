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0"/>
        <w:contextualSpacing w:val="0"/>
        <w:jc w:val="center"/>
      </w:pPr>
      <w:bookmarkStart w:colFirst="0" w:colLast="0" w:name="h.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Del="00000000" w:rsidR="00000000" w:rsidRPr="00000000">
        <w:rPr>
          <w:rFonts w:ascii="Times New Roman" w:cs="Times New Roman" w:eastAsia="Times New Roman" w:hAnsi="Times New Roman"/>
          <w:i w:val="1"/>
          <w:sz w:val="24"/>
          <w:szCs w:val="24"/>
          <w:rtl w:val="0"/>
        </w:rPr>
        <w:t xml:space="preserve">Гермиону Грейнджер</w:t>
      </w:r>
      <w:r w:rsidDel="00000000" w:rsidR="00000000" w:rsidRPr="00000000">
        <w:rPr>
          <w:rFonts w:ascii="Times New Roman" w:cs="Times New Roman" w:eastAsia="Times New Roman" w:hAnsi="Times New Roman"/>
          <w:sz w:val="24"/>
          <w:szCs w:val="24"/>
          <w:rtl w:val="0"/>
        </w:rPr>
        <w:t xml:space="preserve">, самую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w:t>
      </w:r>
      <w:r w:rsidDel="00000000" w:rsidR="00000000" w:rsidRPr="00000000">
        <w:rPr>
          <w:rFonts w:ascii="Times New Roman" w:cs="Times New Roman" w:eastAsia="Times New Roman" w:hAnsi="Times New Roman"/>
          <w:i w:val="1"/>
          <w:sz w:val="24"/>
          <w:szCs w:val="24"/>
          <w:rtl w:val="0"/>
        </w:rPr>
        <w:t xml:space="preserve">сама</w:t>
      </w:r>
      <w:r w:rsidDel="00000000" w:rsidR="00000000" w:rsidRPr="00000000">
        <w:rPr>
          <w:rFonts w:ascii="Times New Roman" w:cs="Times New Roman" w:eastAsia="Times New Roman" w:hAnsi="Times New Roman"/>
          <w:sz w:val="24"/>
          <w:szCs w:val="24"/>
          <w:rtl w:val="0"/>
        </w:rPr>
        <w:t xml:space="preserve">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w:t>
      </w:r>
      <w:r w:rsidDel="00000000" w:rsidR="00000000" w:rsidRPr="00000000">
        <w:rPr>
          <w:rFonts w:ascii="Times New Roman" w:cs="Times New Roman" w:eastAsia="Times New Roman" w:hAnsi="Times New Roman"/>
          <w:i w:val="1"/>
          <w:sz w:val="24"/>
          <w:szCs w:val="24"/>
          <w:rtl w:val="0"/>
        </w:rPr>
        <w:t xml:space="preserve">прилип</w:t>
      </w:r>
      <w:r w:rsidDel="00000000" w:rsidR="00000000" w:rsidRPr="00000000">
        <w:rPr>
          <w:rFonts w:ascii="Times New Roman" w:cs="Times New Roman" w:eastAsia="Times New Roman" w:hAnsi="Times New Roman"/>
          <w:sz w:val="24"/>
          <w:szCs w:val="24"/>
          <w:rtl w:val="0"/>
        </w:rPr>
        <w:t xml:space="preserve">,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w:t>
      </w:r>
      <w:r w:rsidDel="00000000" w:rsidR="00000000" w:rsidRPr="00000000">
        <w:rPr>
          <w:rFonts w:ascii="Times New Roman" w:cs="Times New Roman" w:eastAsia="Times New Roman" w:hAnsi="Times New Roman"/>
          <w:i w:val="1"/>
          <w:sz w:val="24"/>
          <w:szCs w:val="24"/>
          <w:rtl w:val="0"/>
        </w:rPr>
        <w:t xml:space="preserve">магловская</w:t>
      </w:r>
      <w:r w:rsidDel="00000000" w:rsidR="00000000" w:rsidRPr="00000000">
        <w:rPr>
          <w:rFonts w:ascii="Times New Roman" w:cs="Times New Roman" w:eastAsia="Times New Roman" w:hAnsi="Times New Roman"/>
          <w:sz w:val="24"/>
          <w:szCs w:val="24"/>
          <w:rtl w:val="0"/>
        </w:rPr>
        <w:t xml:space="preserve">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w:t>
      </w:r>
      <w:r w:rsidDel="00000000" w:rsidR="00000000" w:rsidRPr="00000000">
        <w:rPr>
          <w:rFonts w:ascii="Times New Roman" w:cs="Times New Roman" w:eastAsia="Times New Roman" w:hAnsi="Times New Roman"/>
          <w:i w:val="1"/>
          <w:sz w:val="24"/>
          <w:szCs w:val="24"/>
          <w:rtl w:val="0"/>
        </w:rPr>
        <w:t xml:space="preserve">завершено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 резко вставил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Поскольку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так же — </w:t>
      </w:r>
      <w:r w:rsidDel="00000000" w:rsidR="00000000" w:rsidRPr="00000000">
        <w:rPr>
          <w:rFonts w:ascii="Times New Roman" w:cs="Times New Roman" w:eastAsia="Times New Roman" w:hAnsi="Times New Roman"/>
          <w:i w:val="1"/>
          <w:sz w:val="24"/>
          <w:szCs w:val="24"/>
          <w:rtl w:val="0"/>
        </w:rPr>
        <w:t xml:space="preserve">предположение</w:t>
      </w:r>
      <w:r w:rsidDel="00000000" w:rsidR="00000000" w:rsidRPr="00000000">
        <w:rPr>
          <w:rFonts w:ascii="Times New Roman" w:cs="Times New Roman" w:eastAsia="Times New Roman" w:hAnsi="Times New Roman"/>
          <w:sz w:val="24"/>
          <w:szCs w:val="24"/>
          <w:rtl w:val="0"/>
        </w:rPr>
        <w:t xml:space="preserve">, — холодно отозвался Мальчик-Который-Выжил. — И довольно </w:t>
      </w:r>
      <w:r w:rsidDel="00000000" w:rsidR="00000000" w:rsidRPr="00000000">
        <w:rPr>
          <w:rFonts w:ascii="Times New Roman" w:cs="Times New Roman" w:eastAsia="Times New Roman" w:hAnsi="Times New Roman"/>
          <w:i w:val="1"/>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отправился </w:t>
      </w:r>
      <w:r w:rsidDel="00000000" w:rsidR="00000000" w:rsidRPr="00000000">
        <w:rPr>
          <w:rFonts w:ascii="Times New Roman" w:cs="Times New Roman" w:eastAsia="Times New Roman" w:hAnsi="Times New Roman"/>
          <w:i w:val="1"/>
          <w:sz w:val="24"/>
          <w:szCs w:val="24"/>
          <w:rtl w:val="0"/>
        </w:rPr>
        <w:t xml:space="preserve">лично</w:t>
      </w:r>
      <w:r w:rsidDel="00000000" w:rsidR="00000000" w:rsidRPr="00000000">
        <w:rPr>
          <w:rFonts w:ascii="Times New Roman" w:cs="Times New Roman" w:eastAsia="Times New Roman" w:hAnsi="Times New Roman"/>
          <w:sz w:val="24"/>
          <w:szCs w:val="24"/>
          <w:rtl w:val="0"/>
        </w:rPr>
        <w:t xml:space="preserve">,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w:t>
      </w:r>
      <w:r w:rsidDel="00000000" w:rsidR="00000000" w:rsidRPr="00000000">
        <w:rPr>
          <w:rFonts w:ascii="Times New Roman" w:cs="Times New Roman" w:eastAsia="Times New Roman" w:hAnsi="Times New Roman"/>
          <w:i w:val="1"/>
          <w:sz w:val="24"/>
          <w:szCs w:val="24"/>
          <w:rtl w:val="0"/>
        </w:rPr>
        <w:t xml:space="preserve">не видели</w:t>
      </w:r>
      <w:r w:rsidDel="00000000" w:rsidR="00000000" w:rsidRPr="00000000">
        <w:rPr>
          <w:rFonts w:ascii="Times New Roman" w:cs="Times New Roman" w:eastAsia="Times New Roman" w:hAnsi="Times New Roman"/>
          <w:sz w:val="24"/>
          <w:szCs w:val="24"/>
          <w:rtl w:val="0"/>
        </w:rPr>
        <w:t xml:space="preserve">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w:t>
      </w:r>
      <w:r w:rsidDel="00000000" w:rsidR="00000000" w:rsidRPr="00000000">
        <w:rPr>
          <w:rFonts w:ascii="Times New Roman" w:cs="Times New Roman" w:eastAsia="Times New Roman" w:hAnsi="Times New Roman"/>
          <w:i w:val="1"/>
          <w:sz w:val="24"/>
          <w:szCs w:val="24"/>
          <w:rtl w:val="0"/>
        </w:rPr>
        <w:t xml:space="preserve">направить</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w:t>
      </w:r>
      <w:r w:rsidDel="00000000" w:rsidR="00000000" w:rsidRPr="00000000">
        <w:rPr>
          <w:rFonts w:ascii="Times New Roman" w:cs="Times New Roman" w:eastAsia="Times New Roman" w:hAnsi="Times New Roman"/>
          <w:i w:val="1"/>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своё жалкое состояние,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 охнула она. —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прервалась, потому что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по которой Волдеморт явился в Хогвартс...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w:t>
      </w:r>
      <w:r w:rsidDel="00000000" w:rsidR="00000000" w:rsidRPr="00000000">
        <w:rPr>
          <w:rFonts w:ascii="Times New Roman" w:cs="Times New Roman" w:eastAsia="Times New Roman" w:hAnsi="Times New Roman"/>
          <w:i w:val="1"/>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меня не было выбора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хозяин </w:t>
      </w:r>
      <w:r w:rsidDel="00000000" w:rsidR="00000000" w:rsidRPr="00000000">
        <w:rPr>
          <w:rFonts w:ascii="Times New Roman" w:cs="Times New Roman" w:eastAsia="Times New Roman" w:hAnsi="Times New Roman"/>
          <w:sz w:val="24"/>
          <w:szCs w:val="24"/>
          <w:rtl w:val="0"/>
        </w:rPr>
        <w:t xml:space="preserve">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воле! Я </w:t>
      </w:r>
      <w:r w:rsidDel="00000000" w:rsidR="00000000" w:rsidRPr="00000000">
        <w:rPr>
          <w:rFonts w:ascii="Times New Roman" w:cs="Times New Roman" w:eastAsia="Times New Roman" w:hAnsi="Times New Roman"/>
          <w:i w:val="1"/>
          <w:sz w:val="24"/>
          <w:szCs w:val="24"/>
          <w:rtl w:val="0"/>
        </w:rPr>
        <w:t xml:space="preserve">спрашивал</w:t>
      </w:r>
      <w:r w:rsidDel="00000000" w:rsidR="00000000" w:rsidRPr="00000000">
        <w:rPr>
          <w:rFonts w:ascii="Times New Roman" w:cs="Times New Roman" w:eastAsia="Times New Roman" w:hAnsi="Times New Roman"/>
          <w:sz w:val="24"/>
          <w:szCs w:val="24"/>
          <w:rtl w:val="0"/>
        </w:rPr>
        <w:t xml:space="preserve">, можно ли спрятать её в Отделе Тайн. Но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w:t>
      </w:r>
      <w:r w:rsidDel="00000000" w:rsidR="00000000" w:rsidRPr="00000000">
        <w:rPr>
          <w:rFonts w:ascii="Times New Roman" w:cs="Times New Roman" w:eastAsia="Times New Roman" w:hAnsi="Times New Roman"/>
          <w:i w:val="1"/>
          <w:sz w:val="24"/>
          <w:szCs w:val="24"/>
          <w:rtl w:val="0"/>
        </w:rPr>
        <w:t xml:space="preserve">в беде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i w:val="1"/>
          <w:sz w:val="24"/>
          <w:szCs w:val="24"/>
          <w:rtl w:val="0"/>
        </w:rPr>
        <w:t xml:space="preserve">муж</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i w:val="1"/>
          <w:sz w:val="24"/>
          <w:szCs w:val="24"/>
          <w:rtl w:val="0"/>
        </w:rPr>
        <w:t xml:space="preserve">, и будет всё прекрасно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commentRangeStart w:id="0"/>
      <w:r w:rsidDel="00000000" w:rsidR="00000000" w:rsidRPr="00000000">
        <w:rPr>
          <w:rFonts w:ascii="Times New Roman" w:cs="Times New Roman" w:eastAsia="Times New Roman" w:hAnsi="Times New Roman"/>
          <w:sz w:val="24"/>
          <w:szCs w:val="24"/>
          <w:rtl w:val="0"/>
        </w:rPr>
        <w:t xml:space="preserve">использовал ко мне</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commentRangeStart w:id="1"/>
      <w:r w:rsidDel="00000000" w:rsidR="00000000" w:rsidRPr="00000000">
        <w:rPr>
          <w:rFonts w:ascii="Times New Roman" w:cs="Times New Roman" w:eastAsia="Times New Roman" w:hAnsi="Times New Roman"/>
          <w:sz w:val="24"/>
          <w:szCs w:val="24"/>
          <w:rtl w:val="0"/>
        </w:rPr>
        <w:t xml:space="preserve">Минерва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вырвалось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хотел помочь мисс Грейнджер? — спросил он. — Вы... Поттер, вы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одним ходом.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Del="00000000" w:rsidR="00000000" w:rsidRPr="00000000">
        <w:rPr>
          <w:rFonts w:ascii="Times New Roman" w:cs="Times New Roman" w:eastAsia="Times New Roman" w:hAnsi="Times New Roman"/>
          <w:i w:val="1"/>
          <w:sz w:val="24"/>
          <w:szCs w:val="24"/>
          <w:rtl w:val="0"/>
        </w:rPr>
        <w:t xml:space="preserve">другой</w:t>
      </w:r>
      <w:r w:rsidDel="00000000" w:rsidR="00000000" w:rsidRPr="00000000">
        <w:rPr>
          <w:rFonts w:ascii="Times New Roman" w:cs="Times New Roman" w:eastAsia="Times New Roman" w:hAnsi="Times New Roman"/>
          <w:sz w:val="24"/>
          <w:szCs w:val="24"/>
          <w:rtl w:val="0"/>
        </w:rPr>
        <w:t xml:space="preserve"> сделал это.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w:t>
      </w:r>
      <w:r w:rsidDel="00000000" w:rsidR="00000000" w:rsidRPr="00000000">
        <w:rPr>
          <w:rFonts w:ascii="Times New Roman" w:cs="Times New Roman" w:eastAsia="Times New Roman" w:hAnsi="Times New Roman"/>
          <w:i w:val="1"/>
          <w:sz w:val="24"/>
          <w:szCs w:val="24"/>
          <w:rtl w:val="0"/>
        </w:rPr>
        <w:t xml:space="preserve">тридцать</w:t>
      </w:r>
      <w:r w:rsidDel="00000000" w:rsidR="00000000" w:rsidRPr="00000000">
        <w:rPr>
          <w:rFonts w:ascii="Times New Roman" w:cs="Times New Roman" w:eastAsia="Times New Roman" w:hAnsi="Times New Roman"/>
          <w:sz w:val="24"/>
          <w:szCs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 напряжённо сказал Гарри. — Часть, о которой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w:t>
      </w:r>
      <w:r w:rsidDel="00000000" w:rsidR="00000000" w:rsidRPr="00000000">
        <w:rPr>
          <w:rFonts w:ascii="Times New Roman" w:cs="Times New Roman" w:eastAsia="Times New Roman" w:hAnsi="Times New Roman"/>
          <w:i w:val="1"/>
          <w:sz w:val="24"/>
          <w:szCs w:val="24"/>
          <w:rtl w:val="0"/>
        </w:rPr>
        <w:t xml:space="preserve">похищения</w:t>
      </w:r>
      <w:r w:rsidDel="00000000" w:rsidR="00000000" w:rsidRPr="00000000">
        <w:rPr>
          <w:rFonts w:ascii="Times New Roman" w:cs="Times New Roman" w:eastAsia="Times New Roman" w:hAnsi="Times New Roman"/>
          <w:sz w:val="24"/>
          <w:szCs w:val="24"/>
          <w:rtl w:val="0"/>
        </w:rPr>
        <w:t xml:space="preserve">! Вы должны были сообщить...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профессор, я поступил разумно, — спокойно ответил мальчик. — В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sz w:val="24"/>
          <w:szCs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думаете, два </w:t>
      </w:r>
      <w:r w:rsidDel="00000000" w:rsidR="00000000" w:rsidRPr="00000000">
        <w:rPr>
          <w:rFonts w:ascii="Times New Roman" w:cs="Times New Roman" w:eastAsia="Times New Roman" w:hAnsi="Times New Roman"/>
          <w:i w:val="1"/>
          <w:sz w:val="24"/>
          <w:szCs w:val="24"/>
          <w:rtl w:val="0"/>
        </w:rPr>
        <w:t xml:space="preserve">разных </w:t>
      </w:r>
      <w:r w:rsidDel="00000000" w:rsidR="00000000" w:rsidRPr="00000000">
        <w:rPr>
          <w:rFonts w:ascii="Times New Roman" w:cs="Times New Roman" w:eastAsia="Times New Roman" w:hAnsi="Times New Roman"/>
          <w:sz w:val="24"/>
          <w:szCs w:val="24"/>
          <w:rtl w:val="0"/>
        </w:rPr>
        <w:t xml:space="preserve">человека ходят по Хогвартсу 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Нужно сказать, — пояснили они, — </w:t>
      </w:r>
      <w:r w:rsidDel="00000000" w:rsidR="00000000" w:rsidRPr="00000000">
        <w:rPr>
          <w:rFonts w:ascii="Times New Roman" w:cs="Times New Roman" w:eastAsia="Times New Roman" w:hAnsi="Times New Roman"/>
          <w:i w:val="1"/>
          <w:sz w:val="24"/>
          <w:szCs w:val="24"/>
          <w:rtl w:val="0"/>
        </w:rPr>
        <w:t xml:space="preserve">торжественно клянусь, что замышляю шалость и только...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i w:val="1"/>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Ступайте,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w:t>
      </w:r>
      <w:r w:rsidDel="00000000" w:rsidR="00000000" w:rsidRPr="00000000">
        <w:rPr>
          <w:rFonts w:ascii="Times New Roman" w:cs="Times New Roman" w:eastAsia="Times New Roman" w:hAnsi="Times New Roman"/>
          <w:i w:val="1"/>
          <w:sz w:val="24"/>
          <w:szCs w:val="24"/>
          <w:rtl w:val="0"/>
        </w:rPr>
        <w:t xml:space="preserve">Техас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w:t>
      </w:r>
      <w:r w:rsidDel="00000000" w:rsidR="00000000" w:rsidRPr="00000000">
        <w:rPr>
          <w:rFonts w:ascii="Times New Roman" w:cs="Times New Roman" w:eastAsia="Times New Roman" w:hAnsi="Times New Roman"/>
          <w:i w:val="1"/>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мистер Квиррелл?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w:t>
      </w:r>
      <w:commentRangeStart w:id="2"/>
      <w:r w:rsidDel="00000000" w:rsidR="00000000" w:rsidRPr="00000000">
        <w:rPr>
          <w:rFonts w:ascii="Times New Roman" w:cs="Times New Roman" w:eastAsia="Times New Roman" w:hAnsi="Times New Roman"/>
          <w:sz w:val="24"/>
          <w:szCs w:val="24"/>
          <w:rtl w:val="0"/>
        </w:rPr>
        <w:t xml:space="preserve">заслуживающие и не заслуживающие внимания</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предметы</w:t>
      </w:r>
      <w:r w:rsidDel="00000000" w:rsidR="00000000" w:rsidRPr="00000000">
        <w:rPr>
          <w:rFonts w:ascii="Times New Roman" w:cs="Times New Roman" w:eastAsia="Times New Roman" w:hAnsi="Times New Roman"/>
          <w:sz w:val="24"/>
          <w:szCs w:val="24"/>
          <w:rtl w:val="0"/>
        </w:rPr>
        <w:t xml:space="preserve">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бы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w:t>
      </w:r>
      <w:r w:rsidDel="00000000" w:rsidR="00000000" w:rsidRPr="00000000">
        <w:rPr>
          <w:rFonts w:ascii="Times New Roman" w:cs="Times New Roman" w:eastAsia="Times New Roman" w:hAnsi="Times New Roman"/>
          <w:i w:val="1"/>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Готова поспорить, Грейнджер </w:t>
      </w:r>
      <w:r w:rsidDel="00000000" w:rsidR="00000000" w:rsidRPr="00000000">
        <w:rPr>
          <w:rFonts w:ascii="Times New Roman" w:cs="Times New Roman" w:eastAsia="Times New Roman" w:hAnsi="Times New Roman"/>
          <w:i w:val="1"/>
          <w:sz w:val="24"/>
          <w:szCs w:val="24"/>
          <w:rtl w:val="0"/>
        </w:rPr>
        <w:t xml:space="preserve">жульничала</w:t>
      </w:r>
      <w:r w:rsidDel="00000000" w:rsidR="00000000" w:rsidRPr="00000000">
        <w:rPr>
          <w:rFonts w:ascii="Times New Roman" w:cs="Times New Roman" w:eastAsia="Times New Roman" w:hAnsi="Times New Roman"/>
          <w:sz w:val="24"/>
          <w:szCs w:val="24"/>
          <w:rtl w:val="0"/>
        </w:rPr>
        <w:t xml:space="preserve"> во вчерашней битве, и поэтому Малфой вызвал 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i w:val="1"/>
          <w:sz w:val="24"/>
          <w:szCs w:val="24"/>
          <w:rtl w:val="0"/>
        </w:rPr>
        <w:t xml:space="preserve">Как это может быть, чёрт </w:t>
      </w:r>
      <w:r w:rsidDel="00000000" w:rsidR="00000000" w:rsidRPr="00000000">
        <w:rPr>
          <w:rFonts w:ascii="Times New Roman" w:cs="Times New Roman" w:eastAsia="Times New Roman" w:hAnsi="Times New Roman"/>
          <w:i w:val="1"/>
          <w:sz w:val="24"/>
          <w:szCs w:val="24"/>
          <w:rtl w:val="0"/>
        </w:rPr>
        <w:t xml:space="preserve">возьми, </w:t>
      </w:r>
      <w:r w:rsidDel="00000000" w:rsidR="00000000" w:rsidRPr="00000000">
        <w:rPr>
          <w:rFonts w:ascii="Times New Roman" w:cs="Times New Roman" w:eastAsia="Times New Roman" w:hAnsi="Times New Roman"/>
          <w:i w:val="1"/>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в это</w:t>
      </w:r>
      <w:r w:rsidDel="00000000" w:rsidR="00000000" w:rsidRPr="00000000">
        <w:rPr>
          <w:rFonts w:ascii="Times New Roman" w:cs="Times New Roman" w:eastAsia="Times New Roman" w:hAnsi="Times New Roman"/>
          <w:sz w:val="24"/>
          <w:szCs w:val="24"/>
          <w:rtl w:val="0"/>
        </w:rPr>
        <w:t xml:space="preserve"> поверим?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Del="00000000" w:rsidR="00000000" w:rsidRPr="00000000">
        <w:rPr>
          <w:rFonts w:ascii="Times New Roman" w:cs="Times New Roman" w:eastAsia="Times New Roman" w:hAnsi="Times New Roman"/>
          <w:i w:val="1"/>
          <w:sz w:val="24"/>
          <w:szCs w:val="24"/>
          <w:rtl w:val="0"/>
        </w:rPr>
        <w:t xml:space="preserve">по шаблону</w:t>
      </w:r>
      <w:r w:rsidDel="00000000" w:rsidR="00000000" w:rsidRPr="00000000">
        <w:rPr>
          <w:rFonts w:ascii="Times New Roman" w:cs="Times New Roman" w:eastAsia="Times New Roman" w:hAnsi="Times New Roman"/>
          <w:sz w:val="24"/>
          <w:szCs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принято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посмотрел</w:t>
      </w:r>
      <w:r w:rsidDel="00000000" w:rsidR="00000000" w:rsidRPr="00000000">
        <w:rPr>
          <w:rFonts w:ascii="Times New Roman" w:cs="Times New Roman" w:eastAsia="Times New Roman" w:hAnsi="Times New Roman"/>
          <w:sz w:val="24"/>
          <w:szCs w:val="24"/>
          <w:rtl w:val="0"/>
        </w:rPr>
        <w:t xml:space="preserve">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плохими, так что я не буду жаловаться.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i w:val="1"/>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5-07T04:4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комментарий kuuff'a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"использовал на мне", наверное. А если "ко мне", то применил.</w:t>
      </w:r>
    </w:p>
  </w:comment>
  <w:comment w:author="kuuff N/A" w:id="2" w:date="2014-07-24T15:4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mentionable and unmentionable, второе -- это скорее что-то нецензурное, о чём не стоит (не хорошо) упоминать. Первое, надо полагать -- множество получаемое дополнением ко второму.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предложил такой вариант: "разбирая те предметы, о которых можно было бы упомянуть, и те, о которых упоминать не следует".</w:t>
      </w:r>
    </w:p>
  </w:comment>
  <w:comment w:author="Константин Остриков" w:id="1" w:date="2015-05-08T06:3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 Минервы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