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B8C" w:rsidRDefault="001B5FE8">
      <w:pPr>
        <w:pStyle w:val="Heading2"/>
        <w:ind w:firstLine="563"/>
      </w:pPr>
      <w:bookmarkStart w:id="0" w:name="_cb462hu7czc2" w:colFirst="0" w:colLast="0"/>
      <w:bookmarkEnd w:id="0"/>
      <w:proofErr w:type="gramStart"/>
      <w:r>
        <w:t>Глава 46.</w:t>
      </w:r>
      <w:proofErr w:type="gramEnd"/>
      <w:r>
        <w:t xml:space="preserve"> Человечность. Часть 4</w:t>
      </w:r>
    </w:p>
    <w:p w:rsidR="00696B8C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96B8C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</w:rPr>
      </w:pP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Солнечный диск скрылся за горизонтом. Последние красные отблески угасали на верхушках деревьев. На лесной поляне, покрытой пожухлой и местами заснеженной травой, шесть человек стояли вокруг пустой клетки, на полу которой валялся потрёпанный плащ.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чув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ствовал себя... ну, опять нормально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Вменяемо, более-менее. Чары Патронуса не отменили все события и потрясения дня. Раны не исчезли бесследно, но их как будто... перевязали, залечили? Трудно описать.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Даже Дамблдор выглядел бодрее, хотя ему всё же стоило б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ы отдохнуть. На секунду старый волшебник повернул голову в сторону профессора Квиррелла, и они встретились глазами. Затем его взгляд вернулся к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Гарри, — сказал он, — ты не собираешься упасть от истощения и, возможно, скончаться?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Как ни странно,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нет, — ответил Гарри. — Заклинание отняло какую-то часть сил, но гораздо меньшую, чем я ожидал.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А может быть, оно не только отнимало... возможно, оно дало что-то взамен.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Честно говоря, — продолжил он, — я думал, что где-то в эту секунду моё тело должно г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рохнуться на землю.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Послышался характерный звук падающих на землю тел.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Спасибо, что позаботились об этом, Квиринус, — обратился Дамблдор к профессору Квирреллу, стоявшему позади трёх бесчувственных тел авроров. — Признаться, я всё ещё ощущаю некоторую ус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талость. Впрочем, с чарами памяти я справлюсь сам.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Квиррелл церемонно кивнул и уставился на Гарри: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Я пропущу добрую часть бессмысленного уже неверия, замечаний о том, что даже Мерлин потерпел неудачу в этом деле, и так далее, и перейду сразу к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главному вопросу: тысяча ползучих змей, что это было?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Заклинание Патронуса, — ответил Гарри. — Версия 2</w:t>
      </w:r>
      <w:r>
        <w:rPr>
          <w:rFonts w:ascii="Times New Roman" w:eastAsia="Times New Roman" w:hAnsi="Times New Roman" w:cs="Times New Roman"/>
          <w:sz w:val="24"/>
          <w:szCs w:val="24"/>
        </w:rPr>
        <w:t>\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.0.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Я рад, что ты вновь стал самим собой, — сказал Дамблдор. — Но ты, юный когтевранец, никуда отсюда не уйдёшь, пока не расскажешь, какую именно све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тлую и счастливую мысль ты использовал.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Хм-м, — протянул Гарри, задумчиво постучав пальцем по щеке, — я вот думаю: а стоит ли?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Квиррелл неожиданно ухмыльнулся.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Пожалуйста? — попросил директор. — Пожалуйста-пожалуйста плюс мороженка?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И, повину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ясь импульсу, Гарри решился. Идея опасная, но вряд ли в этой жизни у него ещё когда-либо будет такая возможность.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Три газировки, — сказал Гарри своему кошелю, затем взглянул на профессора Защиты и директора Хогвартса.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Джентльмены, — начал он свою речь,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— я купил эти банки с газировкой, когда впервые посетил платформу Девять и три четверти, по пути в Хогвартс. Я хранил их для особого случая. На напиток наложено специальное заклятье, которое гарантирует, что он будет выпит в определённый момент. Это всё,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что осталось от моих запасов, но не думаю, что мне ещё когда-либо представится столь прекрасный случай. Не откажетесь?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передал одну банку Дамблдору, а другую кинул профессору Квирреллу. Волшебники пробормотали одинаковые заклинания и, получив результ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ат проверки банок, слегка нахмурились. Гарри же, в свою очередь, сразу распечатал банку и начал пить.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Защиты и директор Хогвартса вежливо последовали его примеру.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Я думал о своём категорическом неприятии смерти как естественного порядка вещей,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сказал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Возможно, воспоминание о случившемся после произнесения этой фразы, не слишком подойдёт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для вызова патронуса, однако оно по праву займёт место в десятке лучших воспоминаний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Он на секунду занервничал под взглядами, которыми его наград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или и директор и профессор Защиты, пока брызги Прыского чая растворялись в небытии. Но затем волшебники переглянулись и, видимо, решили, что ни один из них не сможет безнаказанно совершить с Гарри ничего по-настоящему ужасного в присутствии другого.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Мист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ер Поттер, — сказал профессор Квиррелл, — даже я знаю, что это заклинание работает отнюдь не так.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Именно, — согласился Дамблдор. — Объяснись.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открыл рот и почти сразу же его захлопнул. Неизвестно, знала ли этот секрет Ровена, но Годрик знал наверняка и никому не рассказал. Возможно, были и другие волшебники, которые догадались, но всё же помалкивали. Нельзя забыть что-либо намеренно, и как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только кто-нибудь поймёт, за счёт чего именно работает заклинание патронуса, то он уже никогда не сможет призывать животную форму полного телесного патронуса, а учитывая, что большинство волшебников не имеют правильного воспитания, необходимого для полной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победы над дементором...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Э-эм, извините, — произнёс Гарри, — но я буквально только что понял: детальное объяснение будет чрезвычайно плохой идеей, по крайней мере до тех пор, пока вы сами не придёте к некоторым выводам.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действительно так, Гарри? —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медленно протянул Дамблдор. — Или ты лишь притворяешься мудрым...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Директор! — воскликнул Квиррелл с искренним потрясением в голосе, — мистер Поттер сказал вам, что это одно из тех заклинаний, которые нельзя обсуждать с волшебниками, неспособными их твор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ить! Нельзя настаивать на ответе!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Если я скажу вам... — начал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Нет, — весьма строго прервал его профессор Квиррелл. — Вы не должны объяснять нам почему, мистер Поттер. Вы просто говорите нам, что мы ещё не готовы. И если соберётесь дать нам подск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азку, вы должны делать это со всей возможной осторожностью, хорошо подумав, а не в середине разговора.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кивнул.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Но, — попытался возразить директор, — но что же мне сказать Министерству магии? Нельзя просто взять и потерять дементора!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Скажите им, что я его съел, — ответил профессор Квиррелл, из-за чего Гарри подавился газировкой, которую в это мгновение неосознанно потягивал из банки. — Я не возражаю. Не пора ли нам возвращаться, мистер Поттер?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 они вдвоём побрели по вытоптанной троп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инке обратно в Хогвартс, оставив за спиной Альбуса Дамблдора, с несчастным видом смотревшего на пустую клетку и трёх спящих авроров, которым предстояла встреча с чарами изменения памяти.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Послесловие: Гарри Поттер и профессор Квиррелл.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Некоторое вре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мя они шли молча, прежде чем профессор Квиррелл заговорил. Все звуки вокруг сразу стихли.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Вы необычайно хорошо умеете убивать, мой ученик, — сказал он.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Спасибо, — искренне отозвался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Не хочу показаться назойливым, — проговорил профессор Квиррел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л, — но, возможно, есть ничтожный шанс, что лишь директору вы не могли доверить этот секрет?..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ненадолго задумался. Профессор Квиррелл и так не мог создавать патронуса-животное.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Но, единожды рассказав секрет, он не сможет вернуть всё назад. Гарри дос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таточно быстро учился на своих ошибках, чтобы понять: следует хотя бы подумать, прежде чем выпускать подобные тайны в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мир.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покачал головой, и профессор Квиррелл кивнул, принимая ответ.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Из чистого любопытства, профессор Квиррелл, — сказал Гарри, — 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сли бы ваше предложение привезти в Хогвартс дементора было частью злодейского плана, какой была бы цель?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Убить Дамблдора, пока он будет ослаблен, — без единого колебания отозвался тот. — Хм. Директор сказал вам, что подозревает меня?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поколебался се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кунду, пытаясь придумать ответ, а потом и вовсе не стал отвечать, осознав, что его молчание говорит само за себя.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Любопытно... — сказал профессор Квиррелл. — Мистер Поттер, нельзя исключать, что сегодня и в самом деле был приведён в действие чей-то план.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Ваша палочка могла случайно упасть так близко к клетке дементора. Или же один из авроров мог находится под чарами Империуса, Конфундуса или легилименции, чтобы повлиять на это. Из списка подозреваемых, на вашем месте, я бы также не исключал Флитвика и мен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я самого. Следует также отметить, что профессор Снейп отменил сегодня все занятия, и, подозреваю, он достаточно силён, чтобы применить заклинание Разнаваждения — авроры использовали чары обнаружения в самом начале урока, но не повторяли их непосредственно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перед вашей попыткой. Но проще всего, мистер Поттер, предположить, что план принадлежал самому Дамблдору, и если это действительно так, что ж, он мог заранее принять меры, чтобы направить ваши подозрения в другую сторону.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Они прошли молча ещё немного.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Но зачем ему это? — спросил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Защиты немного промедлил с ответом: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Мистер Поттер, насколько хорошо вы успели изучить личность директора?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Не очень, — признался Гарри. Он только недавно понял... — Совсем недостаточно.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Тогда я замечу, —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отозвался профессор Квиррелл, — что вы не можете узнать о человеке всё, что следует о нём знать, расспрашивая только его друзей.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Настала очередь Гарри пройти несколько шагов молча по протоптанной тропинке, которая вела обратно в Хогвартс. Ему и впрямь след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овало бы уже знать побольше. Есть такой специальный термин — предвзятость подтверждения. Среди прочего, он означает, что при выборе из множества источников информации люди зачастую предпочитают те из них, которые не противоречат их уже сложившемуся мнению.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Спасибо, — сказал Гарри. — Вообще... я не говорил ещё, да? Спасибо вам за всё! Если какой-нибудь другой дементор станет вам угрожать — или просто немного вас раздражать — дайте мне знать. Я его познакомлю с Его Сиятельством — не люблю, когда дементоры д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осаждают моим друзьям.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Квиррелл одарил его взглядом, не поддающимся расшифровке.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Вы уничтожили дементора потому, что он угрожал мне?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Эм, — замялся Гарри, — я, как бы, и до этого решил его уничтожить, но, да, это само по себе было бы достаточн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ой причиной.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Ясно, — отозвался профессор Квиррелл. — А что бы вы стали делать с этой угрозой мне, если бы ваше заклинание не сработало?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План Б, — ответил Гарри. — Заключить дементора в контейнер из плотного металла с высокой температурой плавления — ве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роятно, вольфрама, — сбросить его в действующий вулкан и надеяться, что он окончит свои дни в земной мантии. Ах да, знаете, под поверхностью Земли полно кипящей лавы...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Да, — сказал профессор Квиррелл. — Я знаю.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На лице профессора Защиты застыла очень ст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ранная улыбка.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Если подумать, мне бы самому следовало догадаться о таком способе. Скажите, мистер Поттер, если бы вы хотели потерять некую вещь в таком месте, где бы её никто и никогда не нашёл, куда бы вы её поместили?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обдумал вопрос.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— Полагаю, м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не не стоит спрашивать, что именно вы такое нашли, что вам надо это потерять...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Верно, — ответил профессор Квиррелл, как Гарри и ожидал.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 затем неожиданно для Гарри добавил: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Может быть, вы узнаете, когда подрастёте.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Ну, — ответил Гарри, — помимо рас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плавленной лавы в ядре планеты, эту вещь можно спрятать в участке цельной скалы в километре под землей в случайно выбранном месте — возможно, телепортировать её туда, если существует способ сделать это вслепую. Или просверлить дыру и потом её заделать. Гла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вное не оставить следов, чтобы это был просто безымянный кубометр земной коры. Можно бросить её в Марианскую впадину, это самое глубокое место океана на всей планете, или выбрать любую другую океаническую впадину, чтобы это было менее очевидно. Если вы мож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ете заставить эту вещь парить и быть невидимой, то можно закинуть её в стратосферу. В идеале, следует запустить её в космос, снабдив чарами против обнаружения, со случайно изменяющимся ускорением, чтобы её вынесло за пределы Солнечной системы. А затем, кон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ечно, наложить на себя Обливиэйт, чтобы даже вы точно не знали, куда она попала.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Профессор Защиты смеялся, и звук его смеха был даже более странным, чем улыбка.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Профессор Квиррелл? — сказал Гарри.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Отличные идеи, — отозвался профессор Квиррелл. — Но ответьте мне, мистер Поттер, почему именно эти пять способов?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А? — ответил Гарри. — Они кажутся очевидными.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Правда? — сказал профессор Квиррелл. — Но, видите ли, тут есть интересная закономерность.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Можно сказать, что в этом есть что-то от загадки. Должен отметить, мистер Поттер, что, несмотря на все плюсы и минусы, в целом сегодня был на удивление хороший день.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 они пошли дальше по тропинке, которая вела к воротам Хогвартса, видневшимся в отдалении.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Гарри чисто автоматически старался держаться подальше от профессора Защиты, потому что по каким-то неизвестным причинам чувство тревоги сейчас казалось особенно сильным.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Послесловие: Дафна Гринграсс.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Гермиона отказалась отвечать на какие-либо вопросы. Впрочем, Дафна и Трейси мгновенно отстали от неё, как только подошли к развилке, ведущей в подземелья Слизерина. Они почти перешли на бег — слухи распространялись по Хогвартсу быстро, так что раз они хоте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ли первыми рассказать о случившемся, им нужно было поспешить.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Слушай, — сказала Дафна, — как только мы войдём, не вздумай сразу всё выбалтывать про поцелуй, ладно? Будет лучше, если мы расскажем всю историю по порядку.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Трейси взволнованно закивала.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 как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только они ворвались в гостиную Слизерина, Трейси Дэвис сделала глубокий вдох и закричала: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Народ! Гарри Поттер не смог вызвать патронуса, и дементор почти сожрал его, а профессор Квиррелл спас его, но потом Поттер превратился в кого-то ужасно злого, пок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 Грейнджер не вернула его своим поцелуем! Это настоящая любовь, точно вам говорю!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Дафна подумала, что это и вправду рассказ по порядку... В некотором роде.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Новость не произвела ожидаемой реакции. Большинство девочек лишь слегка повернули головы в их напра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влении, а мальчики даже не оторвались от чтения.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Да, — кисло заметила Панси со своего места, где она читала что-то, напоминавшее книжку-раскраску, а сидевший рядом Грегори держал у неё на коленях свои ноги. — Милисента нам уже рассказала.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Но как...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рейси, а почему ты не поцеловала его первой? — спросили Флора и Гестия Кэрроу. — Теперь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Поттер женится на грязнокровке! Ты могла оказаться его настоящей любовью и попасть в богатый Благородный Дом и всё такое, если бы просто поцеловала его первой!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Лицо Тре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йси застыло от внезапного осознания.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Что?!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возмутилась Дафна. — Любовь не появляется от одного поцелуя!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Конечно, появляется, — заявила Милисента. Она стояла перед окном, за которым бурлили воды озера Хогвартс, и упражнялась в каком-то заклинании. — 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то первый поцелует, того и принц.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был не первый их поцелуй! — закричала Дафна. — Гермиона уже была его истинной любовью! Вот почему она смогла вернуть его!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Тут до Дафны дошло, что она только что сказала, и она внутренне содрогнулась, но сказанного не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воротишь.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Опа, опа, опа, что?! — Грегори убрал ноги с колен Панси и вскочил. — Что там произошло? Мисс Булстроуд ни о чём таком не говорила.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Теперь все остальные тоже смотрели на Дафну.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Ах да, — продолжила Дафна. — Гарри оттолкнул её и крикнул:  «Я же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говорил тебе, никаких поцелуев!» А потом он закричал, как будто умирает, и Фоукс начал ему петь... Вообще-то, я не уверена, что это случилось именно в таком порядке...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Не очень-то похоже на настоящую любовь, — хором озвучили близняшки Кэрроу. — Звучит,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как будто его поцеловала «не та» девочка.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Это должна была быть я, — прошептала Трейси. Она всё ещё не пришла в себя. — Это я должна была стать его настоящей любовью. Гарри Поттер — мой генерал. Мне надо было... Мне надо было бороться за него с Грейнджер.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Дафна резко повернулась к Трейси.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Ты?! Ты хочешь отобрать Гарри у Гермионы?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Да! — воскликнула Трейси. — Хочу!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Да ты с катушек съехала, — осуждающе заявила Дафна. — Даже если бы ты поцеловала его первой... Знаешь, кем бы ты стала? Печальной девочко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й с разбитым сердцем, которая умирает в конце второго акта.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А ну возьми свои слова обратно! — закричала Трейси.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Тем временем Грегори пересёк комнату и подошёл к Винсенту, сидевшему за домашней работой.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Мистер Крэбб, — тихо сказал Грегори, — думаю, мистеру Малфою надо узнать об этом.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Послесловие: Гермиона Грейнджер.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Гермиона не отрывала глаз от запечатанного воском конверта, на поверхности которого было написано число 42.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Я выяснил, почему у нас не получилось вызвать патронуса, Гермиона, и это не имеет никакого отношения к тому, что мы якобы недостаточно счастливы. Но я не могу рассказать тебе. Я даже директору не могу рассказать. Это должно оставаться даже в большей тайне,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чем частичная трансфигурация. Но если тебе когда-нибудь будет нужно сразиться с дементором, секрет описан здесь, в зашифрованном виде, так что если кто-то не знает, что речь идёт о дементорах и о заклинании патронуса, то он не поймёт, что всё это значит..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Она рассказала Гарри, что видела, как умирает он, как умирают её родители, её друзья, как умирают вообще все. Она не стала рассказывать, что боится умереть в одиночестве — почему-то это признание всё ещё оставалось слишком болезненным.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рассказал ей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, как он вспомнил смерть своих родителей и посчитал её забавной.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Там, куда тебя забирает дементор, нет света, Гермиона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Нет тепла. Нет заботы. В том месте ты даже не можешь понять, что такое счастье. Там есть боль и есть страх, и эти чувства всё ещё могут 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тебя задеть. Ты можешь ненавидеть и можешь получать удовольствие, разрушая то, что 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lastRenderedPageBreak/>
        <w:t>ненавидишь. Ты можешь смеяться, глядя на боль других людей. Но ты никогда не будешь счастлив, ты даже не сможешь вспомнить, чего же ты лишился... Не думаю, что существует сп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особ объяснить тебе, от чего именно ты меня спасла. Обычно мне стыдно, когда я причиняю людям неприятности, обычно я не выношу, когда кто-то жертвует чем-то ради меня, но в этот раз я только скажу, что неважно, чего в итоге тебе будет стоить твой поцелуй —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ни на секунду не сомневайся, ты всё сделала правильно.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Гермиона до этого не понимала, насколько легко дементор коснулся её, насколько лёгкой и поверхностной была та тьма, в которую он её увлёк. Ей было больно, когда все вокруг умирали, а у Гарри отобрали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даже боль...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Гермиона убрала письмо обратно в кошель, как и подобает хорошей девочке.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Хотя ей очень хотелось его прочесть.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Она боялась дементоров.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* * *</w:t>
      </w:r>
    </w:p>
    <w:p w:rsidR="00696B8C" w:rsidRPr="001B5FE8" w:rsidRDefault="00696B8C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Послесловие: Минерва МакГонагалл.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Минерва словно окаменела. Она не должна была так поразиться, не дол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жна была с таким трудом принуждать себя смотреть Гарри в глаза, но после того, через что ему пришлось пройти... Она выискивала на лице стоящего перед ней мальчика малейшие признаки воздействия дементора и не находила. Но её крайне тревожило, с каким спокой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ствием он задал свой вопрос.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Мистер Поттер, я действительно не могу обсуждать такие серьёзные вопросы без разрешения директора!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На лице мальчика не дрогнул ни мускул.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Я бы предпочёл не беспокоить директора по этому поводу, — прозвучал спокойный голос Г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арри Поттера. — Более того, я настаиваю на этом. Вы обещали, что этот разговор останется между нами. Поэтому позвольте мне говорить прямо. Фактически, я уже знаю, что пророчество существует. Я знаю, что именно вы первой услышали его от профессора Трелони.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Я знаю, что, согласно пророчеству, ребёнок Джеймса и Лили каким-то образом представлял опасность для Тёмного Лорда. И этот ребёнок — я, и всем об этом известно. А потому вы не скажете ничего нового или опасного, если ответите всего лишь на один вопрос: Как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ие именно слова пророчества указали на меня, ребёнка Джеймса и Лили?</w:t>
      </w:r>
    </w:p>
    <w:p w:rsidR="00696B8C" w:rsidRPr="001B5FE8" w:rsidRDefault="001B5FE8">
      <w:pPr>
        <w:pStyle w:val="normal0"/>
        <w:widowControl w:val="0"/>
        <w:ind w:left="540" w:firstLine="2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В голове эхом отозвался замогильный голос Трелони: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РОЖДЁННЫЙ ТЕМИ, КТО ТРИЖДЫ БРОСАЛ ЕМУ ВЫЗОВ,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/>
        <w:t>РОЖДЁННЫЙ НА ИСХОДЕ СЕДЬМОГО МЕСЯЦА...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— Гарри, — сказала профессор МакГонагалл, — я никак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не могу рассказать тебе это!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Она понятия не имела, откуда Гарри узнал столь многое, и была потрясена тем, сколько он уже знает...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Печальные глаза мальчика посмотрели на неё со странным выражением.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Профессор МакГонагалл, неужели вы не можете даже чихнуть без разрешения директора? Я клянусь, у меня есть и серьёзные причины спрашивать, и серьёзные причины, чтобы наш разговор остался приватным.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Пожалуйста, не спрашивай, Гарри, — прошептала она.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Ла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дно, — сказал мальчик, — один простой вопрос. Пожалуйста. Пророчество указало на Поттеров буквально? В нём прозвучала фамилия  «Поттер»?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Некоторое время Минерва молча смотрела на Гарри. Она не могла сказать, почему или отчего, но у неё было ощущение, что э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то ключевой момент с далеко идущими последствиями...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Нет, — сказала она наконец. — Пожалуйста, Гарри, больше не спрашивай меня ни о чём.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Мальчик одарил её немного печальной улыбкой и сказал: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— Спасибо вам, Минерва. Вы честная и хорошая женщина.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Прежде че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 она закрыла распахнувшийся от изумления рот, мальчик поднялся и покинул кабинет.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И лишь тогда Минерва поняла, что Гарри посчитал её отказ ответом. И получил правильный ответ...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Гарри закрыл за собой дверь.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 кристальной ясностью перед его глазами развёрт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ывалась логическая цепочка. Гарри не был уверен, когда именно у него родилась эта догадка, может быть, во время пения Фоукса, а может даже раньше.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Лорд Волдеморт сразу же убил Джеймса Поттера, а вот Лили Поттер дал шанс остаться в живых. Однако жертва Лили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не остановила его, следовательно главной целью было убить младенца.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Тёмные Лорды, как правило, не опасаются младенцев.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 значит, существует пророчество о том, что Гарри Поттер может представлять собой угрозу для Лорда Волдеморта, и Лорду Волдеморту оно из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вестно.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— Я даю тебе редкий шанс сбежать. У меня нет причин тратить на тебя время, и твоя смерть не спасёт ребёнка. Прочь, глупая женщина, если в тебе есть хоть капля здравого смысла!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Дал ли он ей шанс из прихоти? Нет, в этом случае он не пытался бы её пер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еубедить. Говорилось ли в пророчестве, что убивать Лили Поттер нельзя? Нет, иначе он нашёл бы способ оставить её в живых. Лорд Волдеморт слегка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склонялся к мысли пощадить Лили Поттер. Его решение было большим, чем просто каприз, но определённо не было вызв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ано предостережением пророчества.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Таким образом, предположим, что кто-то — малозначимый союзник или полезный, но не незаменимый слуга — попросил Тёмного Лорда оставить в живых Лили. Лили, но не Джеймса.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Этот человек должен был знать, что Лорд Волдеморт собирается напасть на дом Поттеров. Должен был знать и пророчество, и то, что Тёмный Лорд знает пророчество. Иначе бы не стал вымаливать жизнь Лили.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 сказала профессор МакГонагалл, кроме неё пророчество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знают лишь двое: Альбус Дамблдор и Северус Снейп.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Тот самый Северус Снейп, который любил Лили ещё до того, как она стала Лили Поттер, и ненавидел Джеймса.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Логично предположить, что Северус узнал о пророчестве и доложил о нём Тёмному Лорду. И сделал это пот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ому, что фамилия Поттеров в нём не упоминалась. Пророчество было загадкой, и Северус разгадал её слишком поздно.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Но если Северус первым услышал пророчество и передал его Тёмному Лорду, то зачем рассказывать о пророчестве ещё и Дамблдору, а тем более МакГон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агалл?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Следовательно, первым услышал пророчество либо Дамблдор, либо профессор МакГонагалл.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У директора не было очевидных причин рассказывать профессору трансфигурации о таком деликатном и важном событии, как пророчество. В свою очередь, у Минервы были все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основания рассказать о нём директору.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Предположение, что первой услышала пророчество профессор МакГонагалл, звучит очень правдоподобно.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И априори можно считать, что пророчество сделала профессор Трелони, штатный предсказатель Хогвартса. Настоящие пророки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очень редки, и если посчитать время, которое профессор МакГонагалл в течение жизни провела в присутствии пророков, то почти всё это время будет принадлежать профессору Трелони.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МакГонагалл рассказала о пророчестве Дамблдору, и без его разрешения она бы не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рассказала о нём никому.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Следовательно, это Альбус Дамблдор устроил так, чтобы о пророчестве узнал Северус Снейп. И Дамблдор разгадал загадку правильно, иначе бы он не выбрал на роль посредника безответно влюблённого в Лили Северуса.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Директор преднамеренно организовал утечку информации о пророчестве к Лорду Волдеморту в надежде заманить того в смертельную ловушку. Возможно, согласно плану Дамблдора Северус узнал лишь часть пророчества или есть и другие пророчества, о которых Северус да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же не догадывался... Каким-то образом Дамблдор знал, что немедленное нападение Лорда Волдеморта на Поттеров приведёт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lastRenderedPageBreak/>
        <w:t>того к поражению, а Волдеморт такого исхода не предполагал. А может быть, это было лишь счастливой случайностью, произошедшей из-за безумно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й любви Дамблдора к запутанным планам...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В результате Северус стал двойным агентом, и Пожиратели Смерти, вероятно, будут очень недовольны Северусом, если Дамблдор раскроет его роль в их поражении.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Дамблдор попытался сохранить жизнь матери Гарри. Но эта час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ть его плана не сработала. А вот Джеймса Поттера Дамблдор осознанно приговорил к смерти.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Если эта цепочка рассуждений действительно верна, то Дамблдор ответственен за смерть родителей Гарри. Конечно же, успешное окончание Магической войны можно счесть смяг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чающим обстоятельством, но тем не менее... Гарри это всё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чрезвычайно беспокоило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>.</w:t>
      </w:r>
    </w:p>
    <w:p w:rsidR="00696B8C" w:rsidRPr="001B5FE8" w:rsidRDefault="001B5FE8">
      <w:pPr>
        <w:pStyle w:val="normal0"/>
        <w:widowControl w:val="0"/>
        <w:ind w:firstLine="563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Что ж, пришло время (давно уже пришло) спросить Драко Малфоя, что может рассказать об Альбусе Персивале Вулфрике Брайане Дамблдоре другая</w:t>
      </w:r>
      <w:r w:rsidRPr="001B5FE8"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t xml:space="preserve"> </w:t>
      </w:r>
      <w:r w:rsidRPr="001B5FE8">
        <w:rPr>
          <w:rFonts w:ascii="Times New Roman" w:eastAsia="Times New Roman" w:hAnsi="Times New Roman" w:cs="Times New Roman"/>
          <w:sz w:val="24"/>
          <w:szCs w:val="24"/>
          <w:lang w:val="ru-RU"/>
        </w:rPr>
        <w:t>сторона.</w:t>
      </w:r>
    </w:p>
    <w:sectPr w:rsidR="00696B8C" w:rsidRPr="001B5FE8" w:rsidSect="00696B8C">
      <w:pgSz w:w="11906" w:h="16838"/>
      <w:pgMar w:top="566" w:right="566" w:bottom="566" w:left="566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96B8C"/>
    <w:rsid w:val="001B5FE8"/>
    <w:rsid w:val="00696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696B8C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696B8C"/>
    <w:pPr>
      <w:ind w:firstLine="540"/>
      <w:jc w:val="center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3">
    <w:name w:val="heading 3"/>
    <w:basedOn w:val="normal0"/>
    <w:next w:val="normal0"/>
    <w:rsid w:val="00696B8C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696B8C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696B8C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696B8C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96B8C"/>
  </w:style>
  <w:style w:type="paragraph" w:styleId="Title">
    <w:name w:val="Title"/>
    <w:basedOn w:val="normal0"/>
    <w:next w:val="normal0"/>
    <w:rsid w:val="00696B8C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696B8C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3602</Words>
  <Characters>20538</Characters>
  <Application>Microsoft Office Word</Application>
  <DocSecurity>0</DocSecurity>
  <Lines>171</Lines>
  <Paragraphs>48</Paragraphs>
  <ScaleCrop>false</ScaleCrop>
  <Company/>
  <LinksUpToDate>false</LinksUpToDate>
  <CharactersWithSpaces>24092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yuliyl</cp:lastModifiedBy>
  <cp:revision>2</cp:revision>
  <dcterms:created xsi:type="dcterms:W3CDTF">2017-04-11T06:09:00Z</dcterms:created>
  <dcterms:modified xsi:type="dcterms:W3CDTF">2017-04-11T06:10:00Z</dcterms:modified>
</cp:coreProperties>
</file>