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jmbpsw76q34v" w:id="0"/>
      <w:bookmarkEnd w:id="0"/>
      <w:r w:rsidDel="00000000" w:rsidR="00000000" w:rsidRPr="00000000">
        <w:rPr>
          <w:rtl w:val="0"/>
        </w:rPr>
        <w:t xml:space="preserve">Глава 12. Самоконтроль</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Del="00000000" w:rsidR="00000000" w:rsidRPr="00000000">
        <w:rPr>
          <w:rFonts w:ascii="Times New Roman" w:cs="Times New Roman" w:eastAsia="Times New Roman" w:hAnsi="Times New Roman"/>
          <w:sz w:val="24"/>
          <w:szCs w:val="24"/>
          <w:rtl w:val="0"/>
        </w:rPr>
        <w:t xml:space="preserve">коня</w:t>
      </w:r>
      <w:r w:rsidDel="00000000" w:rsidR="00000000" w:rsidRPr="00000000">
        <w:rPr>
          <w:rFonts w:ascii="Times New Roman" w:cs="Times New Roman" w:eastAsia="Times New Roman" w:hAnsi="Times New Roman"/>
          <w:sz w:val="24"/>
          <w:szCs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 заставлять есть таких, как ты. Хочешь, продемонстрирую?</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ins w:author="Alaric Lightin" w:id="0" w:date="2017-12-10T20:15:53Z">
        <w:r w:rsidDel="00000000" w:rsidR="00000000" w:rsidRPr="00000000">
          <w:rPr>
            <w:rFonts w:ascii="Times New Roman" w:cs="Times New Roman" w:eastAsia="Times New Roman" w:hAnsi="Times New Roman"/>
            <w:sz w:val="24"/>
            <w:szCs w:val="24"/>
            <w:rtl w:val="0"/>
          </w:rPr>
          <w:t xml:space="preserve">Эту фразу использовал в своей методике </w:t>
        </w:r>
      </w:ins>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w:t>
      </w:r>
      <w:del w:author="Alaric Lightin" w:id="1" w:date="2017-12-10T20:16:03Z">
        <w:commentRangeStart w:id="0"/>
        <w:r w:rsidDel="00000000" w:rsidR="00000000" w:rsidRPr="00000000">
          <w:rPr>
            <w:rFonts w:ascii="Times New Roman" w:cs="Times New Roman" w:eastAsia="Times New Roman" w:hAnsi="Times New Roman"/>
            <w:sz w:val="24"/>
            <w:szCs w:val="24"/>
            <w:rtl w:val="0"/>
          </w:rPr>
          <w:delText xml:space="preserve">Эта фраза — одна из тех, которые он использовал в своей методике.</w:delText>
        </w:r>
      </w:del>
      <w:commentRangeEnd w:id="0"/>
      <w:r w:rsidDel="00000000" w:rsidR="00000000" w:rsidRPr="00000000">
        <w:commentReference w:id="0"/>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7-12-10T20:16:42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лучше понятно, к чему отсылка. К тому же, не получается что что-то использовал метод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