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Послесл</w:t>
      </w:r>
      <w:r w:rsidDel="00000000" w:rsidR="00000000" w:rsidRPr="00000000">
        <w:rPr>
          <w:rFonts w:ascii="Times New Roman" w:cs="Times New Roman" w:eastAsia="Times New Roman" w:hAnsi="Times New Roman"/>
          <w:i w:val="1"/>
          <w:sz w:val="24"/>
          <w:szCs w:val="24"/>
          <w:rtl w:val="0"/>
        </w:rPr>
        <w:t xml:space="preserve">овие: Альбус Дамблдор и</w:t>
      </w:r>
      <w:ins w:author="Alaric Lightin" w:id="0" w:date="2019-03-29T13:52:16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szCs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szCs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szCs w:val="24"/>
          <w:rtl w:val="0"/>
        </w:rPr>
        <w:t xml:space="preserve">по его лицу</w:t>
      </w:r>
      <w:r w:rsidDel="00000000" w:rsidR="00000000" w:rsidRPr="00000000">
        <w:rPr>
          <w:rFonts w:ascii="Times New Roman" w:cs="Times New Roman" w:eastAsia="Times New Roman" w:hAnsi="Times New Roman"/>
          <w:sz w:val="24"/>
          <w:szCs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szCs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дне </w:t>
      </w:r>
      <w:r w:rsidDel="00000000" w:rsidR="00000000" w:rsidRPr="00000000">
        <w:rPr>
          <w:rFonts w:ascii="Times New Roman" w:cs="Times New Roman" w:eastAsia="Times New Roman" w:hAnsi="Times New Roman"/>
          <w:sz w:val="24"/>
          <w:szCs w:val="24"/>
          <w:rtl w:val="0"/>
        </w:rPr>
        <w:t xml:space="preserve">камина </w:t>
      </w:r>
      <w:r w:rsidDel="00000000" w:rsidR="00000000" w:rsidRPr="00000000">
        <w:rPr>
          <w:rFonts w:ascii="Times New Roman" w:cs="Times New Roman" w:eastAsia="Times New Roman" w:hAnsi="Times New Roman"/>
          <w:sz w:val="24"/>
          <w:szCs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szCs w:val="24"/>
          <w:rtl w:val="0"/>
        </w:rPr>
        <w:t xml:space="preserve">вовсе</w:t>
      </w:r>
      <w:r w:rsidDel="00000000" w:rsidR="00000000" w:rsidRPr="00000000">
        <w:rPr>
          <w:rFonts w:ascii="Times New Roman" w:cs="Times New Roman" w:eastAsia="Times New Roman" w:hAnsi="Times New Roman"/>
          <w:sz w:val="24"/>
          <w:szCs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Перо всё ещё выводило очередное слово, оно всё ещё выводило очередную букву...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szCs w:val="24"/>
          <w:rtl w:val="0"/>
        </w:rPr>
        <w:t xml:space="preserve"> перо</w:t>
      </w:r>
      <w:r w:rsidDel="00000000" w:rsidR="00000000" w:rsidRPr="00000000">
        <w:rPr>
          <w:rFonts w:ascii="Times New Roman" w:cs="Times New Roman" w:eastAsia="Times New Roman" w:hAnsi="Times New Roman"/>
          <w:sz w:val="24"/>
          <w:szCs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её движение.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Чья-то рука трижды постучала в дубовую дверь.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szCs w:val="24"/>
          <w:rtl w:val="0"/>
        </w:rPr>
        <w:t xml:space="preserve">тарик </w:t>
      </w:r>
      <w:r w:rsidDel="00000000" w:rsidR="00000000" w:rsidRPr="00000000">
        <w:rPr>
          <w:rFonts w:ascii="Times New Roman" w:cs="Times New Roman" w:eastAsia="Times New Roman" w:hAnsi="Times New Roman"/>
          <w:sz w:val="24"/>
          <w:szCs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szCs w:val="24"/>
          <w:rtl w:val="0"/>
        </w:rPr>
        <w:t xml:space="preserve">принял </w:t>
      </w:r>
      <w:r w:rsidDel="00000000" w:rsidR="00000000" w:rsidRPr="00000000">
        <w:rPr>
          <w:rFonts w:ascii="Times New Roman" w:cs="Times New Roman" w:eastAsia="Times New Roman" w:hAnsi="Times New Roman"/>
          <w:sz w:val="24"/>
          <w:szCs w:val="24"/>
          <w:rtl w:val="0"/>
        </w:rPr>
        <w:t xml:space="preserve">официальный </w:t>
      </w:r>
      <w:r w:rsidDel="00000000" w:rsidR="00000000" w:rsidRPr="00000000">
        <w:rPr>
          <w:rFonts w:ascii="Times New Roman" w:cs="Times New Roman" w:eastAsia="Times New Roman" w:hAnsi="Times New Roman"/>
          <w:sz w:val="24"/>
          <w:szCs w:val="24"/>
          <w:rtl w:val="0"/>
        </w:rPr>
        <w:t xml:space="preserve">вид, </w:t>
      </w:r>
      <w:r w:rsidDel="00000000" w:rsidR="00000000" w:rsidRPr="00000000">
        <w:rPr>
          <w:rFonts w:ascii="Times New Roman" w:cs="Times New Roman" w:eastAsia="Times New Roman" w:hAnsi="Times New Roman"/>
          <w:sz w:val="24"/>
          <w:szCs w:val="24"/>
          <w:rtl w:val="0"/>
        </w:rPr>
        <w:t xml:space="preserve">сделал спокойное лицо</w:t>
      </w:r>
      <w:r w:rsidDel="00000000" w:rsidR="00000000" w:rsidRPr="00000000">
        <w:rPr>
          <w:rFonts w:ascii="Times New Roman" w:cs="Times New Roman" w:eastAsia="Times New Roman" w:hAnsi="Times New Roman"/>
          <w:sz w:val="24"/>
          <w:szCs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Повинуясь </w:t>
      </w:r>
      <w:r w:rsidDel="00000000" w:rsidR="00000000" w:rsidRPr="00000000">
        <w:rPr>
          <w:rFonts w:ascii="Times New Roman" w:cs="Times New Roman" w:eastAsia="Times New Roman" w:hAnsi="Times New Roman"/>
          <w:sz w:val="24"/>
          <w:szCs w:val="24"/>
          <w:rtl w:val="0"/>
        </w:rPr>
        <w:t xml:space="preserve">безмолвному усилию воли</w:t>
      </w:r>
      <w:r w:rsidDel="00000000" w:rsidR="00000000" w:rsidRPr="00000000">
        <w:rPr>
          <w:rFonts w:ascii="Times New Roman" w:cs="Times New Roman" w:eastAsia="Times New Roman" w:hAnsi="Times New Roman"/>
          <w:sz w:val="24"/>
          <w:szCs w:val="24"/>
          <w:rtl w:val="0"/>
        </w:rPr>
        <w:t xml:space="preserve">, дубовая дверь распахнулась.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Сверкнули зелёные глаза, суровые как камень.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w:t>
      </w:r>
      <w:r w:rsidDel="00000000" w:rsidR="00000000" w:rsidRPr="00000000">
        <w:rPr>
          <w:rFonts w:ascii="Times New Roman" w:cs="Times New Roman" w:eastAsia="Times New Roman" w:hAnsi="Times New Roman"/>
          <w:sz w:val="24"/>
          <w:szCs w:val="24"/>
          <w:rtl w:val="0"/>
        </w:rPr>
        <w:t xml:space="preserve">попасть</w:t>
      </w:r>
      <w:r w:rsidDel="00000000" w:rsidR="00000000" w:rsidRPr="00000000">
        <w:rPr>
          <w:rFonts w:ascii="Times New Roman" w:cs="Times New Roman" w:eastAsia="Times New Roman" w:hAnsi="Times New Roman"/>
          <w:sz w:val="24"/>
          <w:szCs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szCs w:val="24"/>
          <w:rtl w:val="0"/>
        </w:rPr>
        <w:t xml:space="preserve">чёрту </w:t>
      </w:r>
      <w:r w:rsidDel="00000000" w:rsidR="00000000" w:rsidRPr="00000000">
        <w:rPr>
          <w:rFonts w:ascii="Times New Roman" w:cs="Times New Roman" w:eastAsia="Times New Roman" w:hAnsi="Times New Roman"/>
          <w:sz w:val="24"/>
          <w:szCs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пока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szCs w:val="24"/>
          <w:rtl w:val="0"/>
        </w:rPr>
        <w:t xml:space="preserve"> ученик</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четвёртого курса и </w:t>
      </w:r>
      <w:r w:rsidDel="00000000" w:rsidR="00000000" w:rsidRPr="00000000">
        <w:rPr>
          <w:rFonts w:ascii="Times New Roman" w:cs="Times New Roman" w:eastAsia="Times New Roman" w:hAnsi="Times New Roman"/>
          <w:sz w:val="24"/>
          <w:szCs w:val="24"/>
          <w:rtl w:val="0"/>
        </w:rPr>
        <w:t xml:space="preserve">младше?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Нескол</w:t>
      </w:r>
      <w:r w:rsidDel="00000000" w:rsidR="00000000" w:rsidRPr="00000000">
        <w:rPr>
          <w:rFonts w:ascii="Times New Roman" w:cs="Times New Roman" w:eastAsia="Times New Roman" w:hAnsi="Times New Roman"/>
          <w:sz w:val="24"/>
          <w:szCs w:val="24"/>
          <w:rtl w:val="0"/>
        </w:rPr>
        <w:t xml:space="preserve">ько</w:t>
      </w:r>
      <w:r w:rsidDel="00000000" w:rsidR="00000000" w:rsidRPr="00000000">
        <w:rPr>
          <w:rFonts w:ascii="Times New Roman" w:cs="Times New Roman" w:eastAsia="Times New Roman" w:hAnsi="Times New Roman"/>
          <w:sz w:val="24"/>
          <w:szCs w:val="24"/>
          <w:rtl w:val="0"/>
        </w:rPr>
        <w:t xml:space="preserve"> секунд</w:t>
      </w:r>
      <w:r w:rsidDel="00000000" w:rsidR="00000000" w:rsidRPr="00000000">
        <w:rPr>
          <w:rFonts w:ascii="Times New Roman" w:cs="Times New Roman" w:eastAsia="Times New Roman" w:hAnsi="Times New Roman"/>
          <w:sz w:val="24"/>
          <w:szCs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szCs w:val="24"/>
          <w:rtl w:val="0"/>
        </w:rPr>
        <w:t xml:space="preserve">.. А пото</w:t>
      </w:r>
      <w:r w:rsidDel="00000000" w:rsidR="00000000" w:rsidRPr="00000000">
        <w:rPr>
          <w:rFonts w:ascii="Times New Roman" w:cs="Times New Roman" w:eastAsia="Times New Roman" w:hAnsi="Times New Roman"/>
          <w:sz w:val="24"/>
          <w:szCs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szCs w:val="24"/>
          <w:highlight w:val="white"/>
          <w:rtl w:val="0"/>
        </w:rPr>
        <w:t xml:space="preserve">Либо, как в </w:t>
      </w:r>
      <w:r w:rsidDel="00000000" w:rsidR="00000000" w:rsidRPr="00000000">
        <w:rPr>
          <w:rFonts w:ascii="Times New Roman" w:cs="Times New Roman" w:eastAsia="Times New Roman" w:hAnsi="Times New Roman"/>
          <w:sz w:val="24"/>
          <w:szCs w:val="24"/>
          <w:rtl w:val="0"/>
        </w:rPr>
        <w:t xml:space="preserve">случае с Робертом Джагсоном,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w:t>
      </w:r>
      <w:r w:rsidDel="00000000" w:rsidR="00000000" w:rsidRPr="00000000">
        <w:rPr>
          <w:rFonts w:ascii="Times New Roman" w:cs="Times New Roman" w:eastAsia="Times New Roman" w:hAnsi="Times New Roman"/>
          <w:sz w:val="24"/>
          <w:szCs w:val="24"/>
          <w:rtl w:val="0"/>
        </w:rPr>
        <w:t xml:space="preserve">ё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Теперь</w:t>
      </w:r>
      <w:r w:rsidDel="00000000" w:rsidR="00000000" w:rsidRPr="00000000">
        <w:rPr>
          <w:rFonts w:ascii="Times New Roman" w:cs="Times New Roman" w:eastAsia="Times New Roman" w:hAnsi="Times New Roman"/>
          <w:sz w:val="24"/>
          <w:szCs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sz w:val="24"/>
          <w:szCs w:val="24"/>
          <w:rtl w:val="0"/>
        </w:rPr>
        <w:t xml:space="preserve">побеждала</w:t>
      </w:r>
      <w:r w:rsidDel="00000000" w:rsidR="00000000" w:rsidRPr="00000000">
        <w:rPr>
          <w:rFonts w:ascii="Times New Roman" w:cs="Times New Roman" w:eastAsia="Times New Roman" w:hAnsi="Times New Roman"/>
          <w:sz w:val="24"/>
          <w:szCs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szCs w:val="24"/>
          <w:rtl w:val="0"/>
        </w:rPr>
        <w:t xml:space="preserve">одержали</w:t>
      </w:r>
      <w:r w:rsidDel="00000000" w:rsidR="00000000" w:rsidRPr="00000000">
        <w:rPr>
          <w:rFonts w:ascii="Times New Roman" w:cs="Times New Roman" w:eastAsia="Times New Roman" w:hAnsi="Times New Roman"/>
          <w:sz w:val="24"/>
          <w:szCs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szCs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szCs w:val="24"/>
          <w:rtl w:val="0"/>
        </w:rPr>
        <w:t xml:space="preserve">, но слизеринцам э</w:t>
      </w:r>
      <w:r w:rsidDel="00000000" w:rsidR="00000000" w:rsidRPr="00000000">
        <w:rPr>
          <w:rFonts w:ascii="Times New Roman" w:cs="Times New Roman" w:eastAsia="Times New Roman" w:hAnsi="Times New Roman"/>
          <w:sz w:val="24"/>
          <w:szCs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szCs w:val="24"/>
          <w:rtl w:val="0"/>
        </w:rPr>
        <w:t xml:space="preserve">. Его голова задралась выше — он не с</w:t>
      </w:r>
      <w:r w:rsidDel="00000000" w:rsidR="00000000" w:rsidRPr="00000000">
        <w:rPr>
          <w:rFonts w:ascii="Times New Roman" w:cs="Times New Roman" w:eastAsia="Times New Roman" w:hAnsi="Times New Roman"/>
          <w:sz w:val="24"/>
          <w:szCs w:val="24"/>
          <w:rtl w:val="0"/>
        </w:rPr>
        <w:t xml:space="preserve">водил </w:t>
      </w:r>
      <w:r w:rsidDel="00000000" w:rsidR="00000000" w:rsidRPr="00000000">
        <w:rPr>
          <w:rFonts w:ascii="Times New Roman" w:cs="Times New Roman" w:eastAsia="Times New Roman" w:hAnsi="Times New Roman"/>
          <w:sz w:val="24"/>
          <w:szCs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мальчика звенел лёд, созданный из воды чистейшего родника.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szCs w:val="24"/>
          <w:rtl w:val="0"/>
        </w:rPr>
        <w:t xml:space="preserve">Думаю, это послужило бы хорошим примером.</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szCs w:val="24"/>
          <w:rtl w:val="0"/>
        </w:rPr>
        <w:t xml:space="preserve"> нос</w:t>
      </w:r>
      <w:r w:rsidDel="00000000" w:rsidR="00000000" w:rsidRPr="00000000">
        <w:rPr>
          <w:rFonts w:ascii="Times New Roman" w:cs="Times New Roman" w:eastAsia="Times New Roman" w:hAnsi="Times New Roman"/>
          <w:sz w:val="24"/>
          <w:szCs w:val="24"/>
          <w:rtl w:val="0"/>
        </w:rPr>
        <w:t xml:space="preserve">а во время недавнего внезапного всплеска активности.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szCs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szCs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szCs w:val="24"/>
          <w:rtl w:val="0"/>
        </w:rPr>
        <w:t xml:space="preserve">, поз</w:t>
      </w:r>
      <w:r w:rsidDel="00000000" w:rsidR="00000000" w:rsidRPr="00000000">
        <w:rPr>
          <w:rFonts w:ascii="Times New Roman" w:cs="Times New Roman" w:eastAsia="Times New Roman" w:hAnsi="Times New Roman"/>
          <w:sz w:val="24"/>
          <w:szCs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Нет</w:t>
      </w:r>
      <w:r w:rsidDel="00000000" w:rsidR="00000000" w:rsidRPr="00000000">
        <w:rPr>
          <w:rFonts w:ascii="Times New Roman" w:cs="Times New Roman" w:eastAsia="Times New Roman" w:hAnsi="Times New Roman"/>
          <w:sz w:val="24"/>
          <w:szCs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szCs w:val="24"/>
          <w:rtl w:val="0"/>
        </w:rPr>
        <w:t xml:space="preserve">лжно. </w:t>
      </w:r>
      <w:r w:rsidDel="00000000" w:rsidR="00000000" w:rsidRPr="00000000">
        <w:rPr>
          <w:rFonts w:ascii="Times New Roman" w:cs="Times New Roman" w:eastAsia="Times New Roman" w:hAnsi="Times New Roman"/>
          <w:sz w:val="24"/>
          <w:szCs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szCs w:val="24"/>
          <w:rtl w:val="0"/>
        </w:rPr>
        <w:t xml:space="preserve">. И п</w:t>
      </w:r>
      <w:r w:rsidDel="00000000" w:rsidR="00000000" w:rsidRPr="00000000">
        <w:rPr>
          <w:rFonts w:ascii="Times New Roman" w:cs="Times New Roman" w:eastAsia="Times New Roman" w:hAnsi="Times New Roman"/>
          <w:sz w:val="24"/>
          <w:szCs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szCs w:val="24"/>
          <w:rtl w:val="0"/>
        </w:rPr>
        <w:t xml:space="preserve">мо.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szCs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szCs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лично </w:t>
      </w:r>
      <w:r w:rsidDel="00000000" w:rsidR="00000000" w:rsidRPr="00000000">
        <w:rPr>
          <w:rFonts w:ascii="Times New Roman" w:cs="Times New Roman" w:eastAsia="Times New Roman" w:hAnsi="Times New Roman"/>
          <w:sz w:val="24"/>
          <w:szCs w:val="24"/>
          <w:rtl w:val="0"/>
        </w:rPr>
        <w:t xml:space="preserve">возьму о</w:t>
      </w:r>
      <w:r w:rsidDel="00000000" w:rsidR="00000000" w:rsidRPr="00000000">
        <w:rPr>
          <w:rFonts w:ascii="Times New Roman" w:cs="Times New Roman" w:eastAsia="Times New Roman" w:hAnsi="Times New Roman"/>
          <w:sz w:val="24"/>
          <w:szCs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медленно покачал головой.</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он </w:t>
      </w:r>
      <w:r w:rsidDel="00000000" w:rsidR="00000000" w:rsidRPr="00000000">
        <w:rPr>
          <w:rFonts w:ascii="Times New Roman" w:cs="Times New Roman" w:eastAsia="Times New Roman" w:hAnsi="Times New Roman"/>
          <w:sz w:val="24"/>
          <w:szCs w:val="24"/>
          <w:highlight w:val="white"/>
          <w:rtl w:val="0"/>
        </w:rPr>
        <w:t xml:space="preserve">воздействует </w:t>
      </w:r>
      <w:r w:rsidDel="00000000" w:rsidR="00000000" w:rsidRPr="00000000">
        <w:rPr>
          <w:rFonts w:ascii="Times New Roman" w:cs="Times New Roman" w:eastAsia="Times New Roman" w:hAnsi="Times New Roman"/>
          <w:sz w:val="24"/>
          <w:szCs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szCs w:val="24"/>
          <w:highlight w:val="white"/>
          <w:rtl w:val="0"/>
        </w:rPr>
        <w:t xml:space="preserve">позволит </w:t>
      </w:r>
      <w:r w:rsidDel="00000000" w:rsidR="00000000" w:rsidRPr="00000000">
        <w:rPr>
          <w:rFonts w:ascii="Times New Roman" w:cs="Times New Roman" w:eastAsia="Times New Roman" w:hAnsi="Times New Roman"/>
          <w:sz w:val="24"/>
          <w:szCs w:val="24"/>
          <w:highlight w:val="white"/>
          <w:rtl w:val="0"/>
        </w:rPr>
        <w:t xml:space="preserve">тебе безнаказанно взять пешку своего цвета?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Мальчик улыбнулся. От его улыбки опять веяло холодом.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Гарри...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szCs w:val="24"/>
          <w:highlight w:val="white"/>
          <w:rtl w:val="0"/>
        </w:rPr>
        <w:t xml:space="preserve">пора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мыслить творчески</w:t>
      </w:r>
      <w:r w:rsidDel="00000000" w:rsidR="00000000" w:rsidRPr="00000000">
        <w:rPr>
          <w:rFonts w:ascii="Times New Roman" w:cs="Times New Roman" w:eastAsia="Times New Roman" w:hAnsi="Times New Roman"/>
          <w:sz w:val="24"/>
          <w:szCs w:val="24"/>
          <w:rtl w:val="0"/>
        </w:rPr>
        <w:t xml:space="preserve">, директор. </w:t>
      </w:r>
      <w:r w:rsidDel="00000000" w:rsidR="00000000" w:rsidRPr="00000000">
        <w:rPr>
          <w:rFonts w:ascii="Times New Roman" w:cs="Times New Roman" w:eastAsia="Times New Roman" w:hAnsi="Times New Roman"/>
          <w:sz w:val="24"/>
          <w:szCs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szCs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szCs w:val="24"/>
          <w:rtl w:val="0"/>
        </w:rPr>
        <w:t xml:space="preserve">плечами</w:t>
      </w:r>
      <w:r w:rsidDel="00000000" w:rsidR="00000000" w:rsidRPr="00000000">
        <w:rPr>
          <w:rFonts w:ascii="Times New Roman" w:cs="Times New Roman" w:eastAsia="Times New Roman" w:hAnsi="Times New Roman"/>
          <w:sz w:val="24"/>
          <w:szCs w:val="24"/>
          <w:rtl w:val="0"/>
        </w:rPr>
        <w:t xml:space="preserve">, — пусть Свет победит снова.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szCs w:val="24"/>
          <w:rtl w:val="0"/>
        </w:rPr>
        <w:t xml:space="preserve"> изъясняться словами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не понимаешь какова </w:t>
      </w:r>
      <w:r w:rsidDel="00000000" w:rsidR="00000000" w:rsidRPr="00000000">
        <w:rPr>
          <w:rFonts w:ascii="Times New Roman" w:cs="Times New Roman" w:eastAsia="Times New Roman" w:hAnsi="Times New Roman"/>
          <w:i w:val="1"/>
          <w:sz w:val="24"/>
          <w:szCs w:val="24"/>
          <w:rtl w:val="0"/>
        </w:rPr>
        <w:t xml:space="preserve">цена 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szCs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szCs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e69138"/>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каменной лестницы не было перил, </w:t>
      </w:r>
      <w:r w:rsidDel="00000000" w:rsidR="00000000" w:rsidRPr="00000000">
        <w:rPr>
          <w:rFonts w:ascii="Times New Roman" w:cs="Times New Roman" w:eastAsia="Times New Roman" w:hAnsi="Times New Roman"/>
          <w:sz w:val="24"/>
          <w:szCs w:val="24"/>
          <w:rtl w:val="0"/>
        </w:rPr>
        <w:t xml:space="preserve">поэтому, сделав несколько шагов, Гарри достал палочку и 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Директор не оглянулся.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szCs w:val="24"/>
          <w:rtl w:val="0"/>
        </w:rPr>
        <w:t xml:space="preserve">ему не нужно было их видеть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szCs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Лестница оказалась короткой, всего один прямой прол</w:t>
      </w:r>
      <w:ins w:author="Alaric Lightin" w:id="1" w:date="2019-03-29T13:54:18Z">
        <w:r w:rsidDel="00000000" w:rsidR="00000000" w:rsidRPr="00000000">
          <w:rPr>
            <w:rFonts w:ascii="Times New Roman" w:cs="Times New Roman" w:eastAsia="Times New Roman" w:hAnsi="Times New Roman"/>
            <w:sz w:val="24"/>
            <w:szCs w:val="24"/>
            <w:rtl w:val="0"/>
          </w:rPr>
          <w:t xml:space="preserve">ё</w:t>
        </w:r>
      </w:ins>
      <w:del w:author="Alaric Lightin" w:id="1" w:date="2019-03-29T13:54:18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 без поворотов или изгибов.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szCs w:val="24"/>
          <w:rtl w:val="0"/>
        </w:rPr>
        <w:t xml:space="preserve">«Судьба феникса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Последняя дверь </w:t>
      </w:r>
      <w:r w:rsidDel="00000000" w:rsidR="00000000" w:rsidRPr="00000000">
        <w:rPr>
          <w:rFonts w:ascii="Times New Roman" w:cs="Times New Roman" w:eastAsia="Times New Roman" w:hAnsi="Times New Roman"/>
          <w:sz w:val="24"/>
          <w:szCs w:val="24"/>
          <w:rtl w:val="0"/>
        </w:rPr>
        <w:t xml:space="preserve">открылась</w:t>
      </w:r>
      <w:r w:rsidDel="00000000" w:rsidR="00000000" w:rsidRPr="00000000">
        <w:rPr>
          <w:rFonts w:ascii="Times New Roman" w:cs="Times New Roman" w:eastAsia="Times New Roman" w:hAnsi="Times New Roman"/>
          <w:sz w:val="24"/>
          <w:szCs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внутри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szCs w:val="24"/>
          <w:rtl w:val="0"/>
        </w:rPr>
        <w:t xml:space="preserve">невредимое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
        <w:t xml:space="preserve">палочек было мало.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szCs w:val="24"/>
          <w:rtl w:val="0"/>
        </w:rPr>
        <w:t xml:space="preserve"> горло внезапно перехватило.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сильнейший удар за </w:t>
      </w:r>
      <w:r w:rsidDel="00000000" w:rsidR="00000000" w:rsidRPr="00000000">
        <w:rPr>
          <w:rFonts w:ascii="Times New Roman" w:cs="Times New Roman" w:eastAsia="Times New Roman" w:hAnsi="Times New Roman"/>
          <w:sz w:val="24"/>
          <w:szCs w:val="24"/>
          <w:rtl w:val="0"/>
        </w:rPr>
        <w:t xml:space="preserve">всю его </w:t>
      </w:r>
      <w:r w:rsidDel="00000000" w:rsidR="00000000" w:rsidRPr="00000000">
        <w:rPr>
          <w:rFonts w:ascii="Times New Roman" w:cs="Times New Roman" w:eastAsia="Times New Roman" w:hAnsi="Times New Roman"/>
          <w:sz w:val="24"/>
          <w:szCs w:val="24"/>
          <w:rtl w:val="0"/>
        </w:rPr>
        <w:t xml:space="preserve">жизнь.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и мальчик видел только его </w:t>
      </w:r>
      <w:r w:rsidDel="00000000" w:rsidR="00000000" w:rsidRPr="00000000">
        <w:rPr>
          <w:rFonts w:ascii="Times New Roman" w:cs="Times New Roman" w:eastAsia="Times New Roman" w:hAnsi="Times New Roman"/>
          <w:sz w:val="24"/>
          <w:szCs w:val="24"/>
          <w:rtl w:val="0"/>
        </w:rPr>
        <w:t xml:space="preserve">седые </w:t>
      </w:r>
      <w:r w:rsidDel="00000000" w:rsidR="00000000" w:rsidRPr="00000000">
        <w:rPr>
          <w:rFonts w:ascii="Times New Roman" w:cs="Times New Roman" w:eastAsia="Times New Roman" w:hAnsi="Times New Roman"/>
          <w:sz w:val="24"/>
          <w:szCs w:val="24"/>
          <w:rtl w:val="0"/>
        </w:rPr>
        <w:t xml:space="preserve">волосы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szCs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szCs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разбитые палочки, тускло отсвечивающие своей смертью в серебряном свете.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слышать об этом.</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szCs w:val="24"/>
          <w:rtl w:val="0"/>
        </w:rPr>
        <w:t xml:space="preserve">находится </w:t>
      </w:r>
      <w:r w:rsidDel="00000000" w:rsidR="00000000" w:rsidRPr="00000000">
        <w:rPr>
          <w:rFonts w:ascii="Times New Roman" w:cs="Times New Roman" w:eastAsia="Times New Roman" w:hAnsi="Times New Roman"/>
          <w:sz w:val="24"/>
          <w:szCs w:val="24"/>
          <w:rtl w:val="0"/>
        </w:rPr>
        <w:t xml:space="preserve">в этой комнате, всегда,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где бы ни был он сам.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находясь в подобном месте, можно сделать что угодно, потерять 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szCs w:val="24"/>
          <w:rtl w:val="0"/>
        </w:rPr>
        <w:t xml:space="preserve">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каштановые </w:t>
      </w:r>
      <w:r w:rsidDel="00000000" w:rsidR="00000000" w:rsidRPr="00000000">
        <w:rPr>
          <w:rFonts w:ascii="Times New Roman" w:cs="Times New Roman" w:eastAsia="Times New Roman" w:hAnsi="Times New Roman"/>
          <w:sz w:val="24"/>
          <w:szCs w:val="24"/>
          <w:rtl w:val="0"/>
        </w:rPr>
        <w:t xml:space="preserve">волосы были заплетены в косы в о</w:t>
      </w:r>
      <w:r w:rsidDel="00000000" w:rsidR="00000000" w:rsidRPr="00000000">
        <w:rPr>
          <w:rFonts w:ascii="Times New Roman" w:cs="Times New Roman" w:eastAsia="Times New Roman" w:hAnsi="Times New Roman"/>
          <w:sz w:val="24"/>
          <w:szCs w:val="24"/>
          <w:rtl w:val="0"/>
        </w:rPr>
        <w:t xml:space="preserve">бычном магловском стиле</w:t>
      </w:r>
      <w:r w:rsidDel="00000000" w:rsidR="00000000" w:rsidRPr="00000000">
        <w:rPr>
          <w:rFonts w:ascii="Times New Roman" w:cs="Times New Roman" w:eastAsia="Times New Roman" w:hAnsi="Times New Roman"/>
          <w:sz w:val="24"/>
          <w:szCs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она</w:t>
      </w:r>
      <w:r w:rsidDel="00000000" w:rsidR="00000000" w:rsidRPr="00000000">
        <w:rPr>
          <w:rFonts w:ascii="Times New Roman" w:cs="Times New Roman" w:eastAsia="Times New Roman" w:hAnsi="Times New Roman"/>
          <w:sz w:val="24"/>
          <w:szCs w:val="24"/>
          <w:rtl w:val="0"/>
        </w:rPr>
        <w:t xml:space="preserve">? — спросил он, и</w:t>
      </w:r>
      <w:r w:rsidDel="00000000" w:rsidR="00000000" w:rsidRPr="00000000">
        <w:rPr>
          <w:rFonts w:ascii="Times New Roman" w:cs="Times New Roman" w:eastAsia="Times New Roman" w:hAnsi="Times New Roman"/>
          <w:sz w:val="24"/>
          <w:szCs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Её звали </w:t>
      </w:r>
      <w:r w:rsidDel="00000000" w:rsidR="00000000" w:rsidRPr="00000000">
        <w:rPr>
          <w:rFonts w:ascii="Times New Roman" w:cs="Times New Roman" w:eastAsia="Times New Roman" w:hAnsi="Times New Roman"/>
          <w:sz w:val="24"/>
          <w:szCs w:val="24"/>
          <w:rtl w:val="0"/>
        </w:rPr>
        <w:t xml:space="preserve">Трисия </w:t>
      </w:r>
      <w:r w:rsidDel="00000000" w:rsidR="00000000" w:rsidRPr="00000000">
        <w:rPr>
          <w:rFonts w:ascii="Times New Roman" w:cs="Times New Roman" w:eastAsia="Times New Roman" w:hAnsi="Times New Roman"/>
          <w:sz w:val="24"/>
          <w:szCs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szCs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szCs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спасла кому-нибудь жизнь?</w:t>
      </w:r>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произнёс волшебник, — спасла.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взор от постамента и взглянул на Дамблдора: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 бы мир лучше, если бы она не сражалась?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szCs w:val="24"/>
          <w:rtl w:val="0"/>
        </w:rPr>
        <w:t xml:space="preserve">Вижу, </w:t>
      </w:r>
      <w:r w:rsidDel="00000000" w:rsidR="00000000" w:rsidRPr="00000000">
        <w:rPr>
          <w:rFonts w:ascii="Times New Roman" w:cs="Times New Roman" w:eastAsia="Times New Roman" w:hAnsi="Times New Roman"/>
          <w:sz w:val="24"/>
          <w:szCs w:val="24"/>
          <w:rtl w:val="0"/>
        </w:rPr>
        <w:t xml:space="preserve">ты до сих пор не понимаешь.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rtl w:val="0"/>
        </w:rPr>
        <w:t xml:space="preserve">поймёшь, </w:t>
      </w:r>
      <w:r w:rsidDel="00000000" w:rsidR="00000000" w:rsidRPr="00000000">
        <w:rPr>
          <w:rFonts w:ascii="Times New Roman" w:cs="Times New Roman" w:eastAsia="Times New Roman" w:hAnsi="Times New Roman"/>
          <w:sz w:val="24"/>
          <w:szCs w:val="24"/>
          <w:rtl w:val="0"/>
        </w:rPr>
        <w:t xml:space="preserve">пока сам... Ох, Гарри. </w:t>
      </w:r>
      <w:r w:rsidDel="00000000" w:rsidR="00000000" w:rsidRPr="00000000">
        <w:rPr>
          <w:rFonts w:ascii="Times New Roman" w:cs="Times New Roman" w:eastAsia="Times New Roman" w:hAnsi="Times New Roman"/>
          <w:sz w:val="24"/>
          <w:szCs w:val="24"/>
          <w:rtl w:val="0"/>
        </w:rPr>
        <w:t xml:space="preserve">Давным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смертельным</w:t>
      </w:r>
      <w:r w:rsidDel="00000000" w:rsidR="00000000" w:rsidRPr="00000000">
        <w:rPr>
          <w:rFonts w:ascii="Times New Roman" w:cs="Times New Roman" w:eastAsia="Times New Roman" w:hAnsi="Times New Roman"/>
          <w:sz w:val="24"/>
          <w:szCs w:val="24"/>
          <w:rtl w:val="0"/>
        </w:rPr>
        <w:t xml:space="preserve"> проклятиям по любой причине — по любой</w:t>
      </w:r>
      <w:r w:rsidDel="00000000" w:rsidR="00000000" w:rsidRPr="00000000">
        <w:rPr>
          <w:rFonts w:ascii="Times New Roman" w:cs="Times New Roman" w:eastAsia="Times New Roman" w:hAnsi="Times New Roman"/>
          <w:sz w:val="24"/>
          <w:szCs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szCs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szCs w:val="24"/>
          <w:rtl w:val="0"/>
        </w:rPr>
        <w:t xml:space="preserve">собой</w:t>
      </w:r>
      <w:r w:rsidDel="00000000" w:rsidR="00000000" w:rsidRPr="00000000">
        <w:rPr>
          <w:rFonts w:ascii="Times New Roman" w:cs="Times New Roman" w:eastAsia="Times New Roman" w:hAnsi="Times New Roman"/>
          <w:sz w:val="24"/>
          <w:szCs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от голубых глаз и уставился в чёрный металл пола. Директор, очевидно, пытался донести до него нечто важное. </w:t>
      </w:r>
      <w:ins w:author="Alaric Lightin" w:id="2" w:date="2019-03-29T13:55:46Z">
        <w:commentRangeStart w:id="0"/>
        <w:r w:rsidDel="00000000" w:rsidR="00000000" w:rsidRPr="00000000">
          <w:rPr>
            <w:rFonts w:ascii="Times New Roman" w:cs="Times New Roman" w:eastAsia="Times New Roman" w:hAnsi="Times New Roman"/>
            <w:sz w:val="24"/>
            <w:szCs w:val="24"/>
            <w:rtl w:val="0"/>
          </w:rPr>
          <w:t xml:space="preserve">И Гарри не мог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отвергнуть его слова.</w:t>
        </w:r>
      </w:ins>
      <w:ins w:author="Yuliy L" w:id="3" w:date="2016-11-18T08:36:52Z">
        <w:del w:author="Alaric Lightin" w:id="2" w:date="2019-03-29T13:55:46Z">
          <w:commentRangeEnd w:id="0"/>
          <w:r w:rsidDel="00000000" w:rsidR="00000000" w:rsidRPr="00000000">
            <w:commentReference w:id="0"/>
          </w:r>
          <w:commentRangeStart w:id="1"/>
          <w:r w:rsidDel="00000000" w:rsidR="00000000" w:rsidRPr="00000000">
            <w:rPr>
              <w:rFonts w:ascii="Times New Roman" w:cs="Times New Roman" w:eastAsia="Times New Roman" w:hAnsi="Times New Roman"/>
              <w:sz w:val="24"/>
              <w:szCs w:val="24"/>
              <w:rtl w:val="0"/>
            </w:rPr>
            <w:delText xml:space="preserve">И это не было чем-то, что Гарри мог счесть глупым.</w:delText>
          </w:r>
        </w:del>
      </w:ins>
      <w:del w:author="Alaric Lightin" w:id="2" w:date="2019-03-29T13:55:46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Но при этом и мысль Гарри не была глупой.</w:delText>
        </w:r>
      </w:del>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Жил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szCs w:val="24"/>
          <w:rtl w:val="0"/>
        </w:rPr>
        <w:t xml:space="preserve">Они правда добились своего, это действительно сработало.</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воздуха.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потом я узнал, что</w:t>
      </w:r>
      <w:r w:rsidDel="00000000" w:rsidR="00000000" w:rsidRPr="00000000">
        <w:rPr>
          <w:rFonts w:ascii="Times New Roman" w:cs="Times New Roman" w:eastAsia="Times New Roman" w:hAnsi="Times New Roman"/>
          <w:sz w:val="24"/>
          <w:szCs w:val="24"/>
          <w:rtl w:val="0"/>
        </w:rPr>
        <w:t xml:space="preserve"> во время Второй Мировой</w:t>
      </w:r>
      <w:r w:rsidDel="00000000" w:rsidR="00000000" w:rsidRPr="00000000">
        <w:rPr>
          <w:rFonts w:ascii="Times New Roman" w:cs="Times New Roman" w:eastAsia="Times New Roman" w:hAnsi="Times New Roman"/>
          <w:sz w:val="24"/>
          <w:szCs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szCs w:val="24"/>
          <w:rtl w:val="0"/>
        </w:rPr>
        <w:t xml:space="preserve"> нацистов</w:t>
      </w:r>
      <w:r w:rsidDel="00000000" w:rsidR="00000000" w:rsidRPr="00000000">
        <w:rPr>
          <w:rFonts w:ascii="Times New Roman" w:cs="Times New Roman" w:eastAsia="Times New Roman" w:hAnsi="Times New Roman"/>
          <w:sz w:val="24"/>
          <w:szCs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ения боли никому. 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он не смог найти его, и ему пришлось сражаться.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директора, который смотрел на него:</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Уинстон Черчилль — это человек</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пытался убедить Британское правительство не отдавать Чехословакию Гитлеру в обмен на мирное соглашение, убеждал дать немедленный отпор</w:t>
      </w:r>
      <w:ins w:author="Alaric Lightin" w:id="4" w:date="2019-03-29T13:54:55Z">
        <w:r w:rsidDel="00000000" w:rsidR="00000000" w:rsidRPr="00000000">
          <w:rPr>
            <w:rFonts w:ascii="Times New Roman" w:cs="Times New Roman" w:eastAsia="Times New Roman" w:hAnsi="Times New Roman"/>
            <w:sz w:val="24"/>
            <w:szCs w:val="24"/>
            <w:rtl w:val="0"/>
          </w:rPr>
          <w:t xml:space="preserve">…</w:t>
        </w:r>
      </w:ins>
      <w:del w:author="Alaric Lightin" w:id="4" w:date="2019-03-29T13:54:5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знакомо это имя</w:t>
      </w:r>
      <w:r w:rsidDel="00000000" w:rsidR="00000000" w:rsidRPr="00000000">
        <w:rPr>
          <w:rFonts w:ascii="Times New Roman" w:cs="Times New Roman" w:eastAsia="Times New Roman" w:hAnsi="Times New Roman"/>
          <w:sz w:val="24"/>
          <w:szCs w:val="24"/>
          <w:rtl w:val="0"/>
        </w:rPr>
        <w:t xml:space="preserve">, Гарри, — отозвался Дамблдор. Губы старого волшебника д</w:t>
      </w:r>
      <w:ins w:author="Alaric Lightin" w:id="5" w:date="2019-03-29T13:53:54Z">
        <w:r w:rsidDel="00000000" w:rsidR="00000000" w:rsidRPr="00000000">
          <w:rPr>
            <w:rFonts w:ascii="Times New Roman" w:cs="Times New Roman" w:eastAsia="Times New Roman" w:hAnsi="Times New Roman"/>
            <w:sz w:val="24"/>
            <w:szCs w:val="24"/>
            <w:rtl w:val="0"/>
          </w:rPr>
          <w:t xml:space="preserve">ё</w:t>
        </w:r>
      </w:ins>
      <w:del w:author="Alaric Lightin" w:id="5" w:date="2019-03-29T13:53:54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рнулись вверх.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szCs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szCs w:val="24"/>
          <w:rtl w:val="0"/>
        </w:rPr>
        <w:t xml:space="preserve">, даже после дюжины рюмок </w:t>
      </w:r>
      <w:r w:rsidDel="00000000" w:rsidR="00000000" w:rsidRPr="00000000">
        <w:rPr>
          <w:rFonts w:ascii="Times New Roman" w:cs="Times New Roman" w:eastAsia="Times New Roman" w:hAnsi="Times New Roman"/>
          <w:sz w:val="24"/>
          <w:szCs w:val="24"/>
          <w:rtl w:val="0"/>
        </w:rPr>
        <w:t xml:space="preserve">огневиски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szCs w:val="24"/>
          <w:rtl w:val="0"/>
        </w:rPr>
        <w:t xml:space="preserve">бнаглевший</w:t>
      </w:r>
      <w:r w:rsidDel="00000000" w:rsidR="00000000" w:rsidRPr="00000000">
        <w:rPr>
          <w:rFonts w:ascii="Times New Roman" w:cs="Times New Roman" w:eastAsia="Times New Roman" w:hAnsi="Times New Roman"/>
          <w:sz w:val="24"/>
          <w:szCs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не ответ. </w:t>
      </w:r>
      <w:r w:rsidDel="00000000" w:rsidR="00000000" w:rsidRPr="00000000">
        <w:rPr>
          <w:rFonts w:ascii="Times New Roman" w:cs="Times New Roman" w:eastAsia="Times New Roman" w:hAnsi="Times New Roman"/>
          <w:sz w:val="24"/>
          <w:szCs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szCs w:val="24"/>
          <w:highlight w:val="white"/>
          <w:rtl w:val="0"/>
        </w:rPr>
        <w:t xml:space="preserve">амблдор.</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чтобы спасти ещё больше жизней. Это хорошо звучит. Но проблема в том, что если полицейский видит, как грабитель лезет в чей-то дом, он обязан </w:t>
      </w:r>
      <w:r w:rsidDel="00000000" w:rsidR="00000000" w:rsidRPr="00000000">
        <w:rPr>
          <w:rFonts w:ascii="Times New Roman" w:cs="Times New Roman" w:eastAsia="Times New Roman" w:hAnsi="Times New Roman"/>
          <w:sz w:val="24"/>
          <w:szCs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драгоценности, которые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Потому что, если никто не будет </w:t>
      </w:r>
      <w:r w:rsidDel="00000000" w:rsidR="00000000" w:rsidRPr="00000000">
        <w:rPr>
          <w:rFonts w:ascii="Times New Roman" w:cs="Times New Roman" w:eastAsia="Times New Roman" w:hAnsi="Times New Roman"/>
          <w:sz w:val="24"/>
          <w:szCs w:val="24"/>
          <w:rtl w:val="0"/>
        </w:rPr>
        <w:t xml:space="preserve">осложнять </w:t>
      </w:r>
      <w:r w:rsidDel="00000000" w:rsidR="00000000" w:rsidRPr="00000000">
        <w:rPr>
          <w:rFonts w:ascii="Times New Roman" w:cs="Times New Roman" w:eastAsia="Times New Roman" w:hAnsi="Times New Roman"/>
          <w:sz w:val="24"/>
          <w:szCs w:val="24"/>
          <w:rtl w:val="0"/>
        </w:rPr>
        <w:t xml:space="preserve">жизнь грабителям, то грабителей будет всё </w:t>
      </w:r>
      <w:r w:rsidDel="00000000" w:rsidR="00000000" w:rsidRPr="00000000">
        <w:rPr>
          <w:rFonts w:ascii="Times New Roman" w:cs="Times New Roman" w:eastAsia="Times New Roman" w:hAnsi="Times New Roman"/>
          <w:sz w:val="24"/>
          <w:szCs w:val="24"/>
          <w:rtl w:val="0"/>
        </w:rPr>
        <w:t xml:space="preserve">больше и больше. </w:t>
      </w:r>
      <w:r w:rsidDel="00000000" w:rsidR="00000000" w:rsidRPr="00000000">
        <w:rPr>
          <w:rFonts w:ascii="Times New Roman" w:cs="Times New Roman" w:eastAsia="Times New Roman" w:hAnsi="Times New Roman"/>
          <w:sz w:val="24"/>
          <w:szCs w:val="24"/>
          <w:rtl w:val="0"/>
        </w:rPr>
        <w:t xml:space="preserve">И даже если они будут воровать всего лишь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Но оно ускользало от него. Ястребы и голуби...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 в</w:t>
      </w:r>
      <w:r w:rsidDel="00000000" w:rsidR="00000000" w:rsidRPr="00000000">
        <w:rPr>
          <w:rFonts w:ascii="Times New Roman" w:cs="Times New Roman" w:eastAsia="Times New Roman" w:hAnsi="Times New Roman"/>
          <w:sz w:val="24"/>
          <w:szCs w:val="24"/>
          <w:highlight w:val="white"/>
          <w:rtl w:val="0"/>
        </w:rPr>
        <w:t xml:space="preserve">ы</w:t>
      </w:r>
      <w:r w:rsidDel="00000000" w:rsidR="00000000" w:rsidRPr="00000000">
        <w:rPr>
          <w:rFonts w:ascii="Times New Roman" w:cs="Times New Roman" w:eastAsia="Times New Roman" w:hAnsi="Times New Roman"/>
          <w:sz w:val="24"/>
          <w:szCs w:val="24"/>
          <w:highlight w:val="white"/>
          <w:rtl w:val="0"/>
        </w:rPr>
        <w:t xml:space="preserve"> не понимаете? Если </w:t>
      </w:r>
      <w:r w:rsidDel="00000000" w:rsidR="00000000" w:rsidRPr="00000000">
        <w:rPr>
          <w:rFonts w:ascii="Times New Roman" w:cs="Times New Roman" w:eastAsia="Times New Roman" w:hAnsi="Times New Roman"/>
          <w:sz w:val="24"/>
          <w:szCs w:val="24"/>
          <w:highlight w:val="white"/>
          <w:rtl w:val="0"/>
        </w:rPr>
        <w:t xml:space="preserve">зл</w:t>
      </w:r>
      <w:r w:rsidDel="00000000" w:rsidR="00000000" w:rsidRPr="00000000">
        <w:rPr>
          <w:rFonts w:ascii="Times New Roman" w:cs="Times New Roman" w:eastAsia="Times New Roman" w:hAnsi="Times New Roman"/>
          <w:sz w:val="24"/>
          <w:szCs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Война 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szCs w:val="24"/>
          <w:rtl w:val="0"/>
        </w:rPr>
        <w:t xml:space="preserve">Чёрные фигуры собираются.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szCs w:val="24"/>
          <w:rtl w:val="0"/>
        </w:rPr>
        <w:t xml:space="preserve">соответствовать своей роли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за это можно </w:t>
      </w:r>
      <w:r w:rsidDel="00000000" w:rsidR="00000000" w:rsidRPr="00000000">
        <w:rPr>
          <w:rFonts w:ascii="Times New Roman" w:cs="Times New Roman" w:eastAsia="Times New Roman" w:hAnsi="Times New Roman"/>
          <w:sz w:val="24"/>
          <w:szCs w:val="24"/>
          <w:rtl w:val="0"/>
        </w:rPr>
        <w:t xml:space="preserve">заплатить чувствами</w:t>
      </w:r>
      <w:r w:rsidDel="00000000" w:rsidR="00000000" w:rsidRPr="00000000">
        <w:rPr>
          <w:rFonts w:ascii="Times New Roman" w:cs="Times New Roman" w:eastAsia="Times New Roman" w:hAnsi="Times New Roman"/>
          <w:sz w:val="24"/>
          <w:szCs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szCs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szCs w:val="24"/>
          <w:rtl w:val="0"/>
        </w:rPr>
        <w:t xml:space="preserve">нев</w:t>
      </w:r>
      <w:r w:rsidDel="00000000" w:rsidR="00000000" w:rsidRPr="00000000">
        <w:rPr>
          <w:rFonts w:ascii="Times New Roman" w:cs="Times New Roman" w:eastAsia="Times New Roman" w:hAnsi="Times New Roman"/>
          <w:sz w:val="24"/>
          <w:szCs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плох</w:t>
      </w:r>
      <w:r w:rsidDel="00000000" w:rsidR="00000000" w:rsidRPr="00000000">
        <w:rPr>
          <w:rFonts w:ascii="Times New Roman" w:cs="Times New Roman" w:eastAsia="Times New Roman" w:hAnsi="Times New Roman"/>
          <w:sz w:val="24"/>
          <w:szCs w:val="24"/>
          <w:highlight w:val="white"/>
          <w:rtl w:val="0"/>
        </w:rPr>
        <w:t xml:space="preserve">ой сделкой. Это не сложный выбор, Гарри. Сложный — выглядит вот так.</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посреди постаментов.</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szCs w:val="24"/>
          <w:highlight w:val="white"/>
          <w:rtl w:val="0"/>
        </w:rPr>
        <w:t xml:space="preserve">кто-нибудь</w:t>
      </w:r>
      <w:r w:rsidDel="00000000" w:rsidR="00000000" w:rsidRPr="00000000">
        <w:rPr>
          <w:rFonts w:ascii="Times New Roman" w:cs="Times New Roman" w:eastAsia="Times New Roman" w:hAnsi="Times New Roman"/>
          <w:sz w:val="24"/>
          <w:szCs w:val="24"/>
          <w:highlight w:val="white"/>
          <w:rtl w:val="0"/>
        </w:rPr>
        <w:t xml:space="preserve">, потерявший мать или </w:t>
      </w:r>
      <w:r w:rsidDel="00000000" w:rsidR="00000000" w:rsidRPr="00000000">
        <w:rPr>
          <w:rFonts w:ascii="Times New Roman" w:cs="Times New Roman" w:eastAsia="Times New Roman" w:hAnsi="Times New Roman"/>
          <w:sz w:val="24"/>
          <w:szCs w:val="24"/>
          <w:highlight w:val="white"/>
          <w:rtl w:val="0"/>
        </w:rPr>
        <w:t xml:space="preserve">отца, </w:t>
      </w:r>
      <w:r w:rsidDel="00000000" w:rsidR="00000000" w:rsidRPr="00000000">
        <w:rPr>
          <w:rFonts w:ascii="Times New Roman" w:cs="Times New Roman" w:eastAsia="Times New Roman" w:hAnsi="Times New Roman"/>
          <w:sz w:val="24"/>
          <w:szCs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szCs w:val="24"/>
          <w:highlight w:val="white"/>
          <w:rtl w:val="0"/>
        </w:rPr>
        <w:t xml:space="preserve">раньше</w:t>
      </w:r>
      <w:r w:rsidDel="00000000" w:rsidR="00000000" w:rsidRPr="00000000">
        <w:rPr>
          <w:rFonts w:ascii="Times New Roman" w:cs="Times New Roman" w:eastAsia="Times New Roman" w:hAnsi="Times New Roman"/>
          <w:sz w:val="24"/>
          <w:szCs w:val="24"/>
          <w:highlight w:val="white"/>
          <w:rtl w:val="0"/>
        </w:rPr>
        <w:t xml:space="preserve"> чем должно или длилась на день дольше чем должно.</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поэтому ждали так </w:t>
      </w:r>
      <w:r w:rsidDel="00000000" w:rsidR="00000000" w:rsidRPr="00000000">
        <w:rPr>
          <w:rFonts w:ascii="Times New Roman" w:cs="Times New Roman" w:eastAsia="Times New Roman" w:hAnsi="Times New Roman"/>
          <w:sz w:val="24"/>
          <w:szCs w:val="24"/>
          <w:highlight w:val="white"/>
          <w:rtl w:val="0"/>
        </w:rPr>
        <w:t xml:space="preserve">долго, </w:t>
      </w:r>
      <w:r w:rsidDel="00000000" w:rsidR="00000000" w:rsidRPr="00000000">
        <w:rPr>
          <w:rFonts w:ascii="Times New Roman" w:cs="Times New Roman" w:eastAsia="Times New Roman" w:hAnsi="Times New Roman"/>
          <w:sz w:val="24"/>
          <w:szCs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szCs w:val="24"/>
          <w:highlight w:val="white"/>
          <w:rtl w:val="0"/>
        </w:rPr>
        <w:t xml:space="preserve">Гарри, </w:t>
      </w:r>
      <w:r w:rsidDel="00000000" w:rsidR="00000000" w:rsidRPr="00000000">
        <w:rPr>
          <w:rFonts w:ascii="Times New Roman" w:cs="Times New Roman" w:eastAsia="Times New Roman" w:hAnsi="Times New Roman"/>
          <w:sz w:val="24"/>
          <w:szCs w:val="24"/>
          <w:highlight w:val="white"/>
          <w:rtl w:val="0"/>
        </w:rPr>
        <w:t xml:space="preserve">прежде чем успел подумать.</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Время замедлилось. Голубые глаза рассматривали его.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Дамблдор вздохнул: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Многие задавали мне это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и всегда я уводил разговор </w:t>
      </w:r>
      <w:r w:rsidDel="00000000" w:rsidR="00000000" w:rsidRPr="00000000">
        <w:rPr>
          <w:rFonts w:ascii="Times New Roman" w:cs="Times New Roman" w:eastAsia="Times New Roman" w:hAnsi="Times New Roman"/>
          <w:sz w:val="24"/>
          <w:szCs w:val="24"/>
          <w:rtl w:val="0"/>
        </w:rPr>
        <w:t xml:space="preserve">в сторону</w:t>
      </w:r>
      <w:r w:rsidDel="00000000" w:rsidR="00000000" w:rsidRPr="00000000">
        <w:rPr>
          <w:rFonts w:ascii="Times New Roman" w:cs="Times New Roman" w:eastAsia="Times New Roman" w:hAnsi="Times New Roman"/>
          <w:sz w:val="24"/>
          <w:szCs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Пок</w:t>
      </w:r>
      <w:r w:rsidDel="00000000" w:rsidR="00000000" w:rsidRPr="00000000">
        <w:rPr>
          <w:rFonts w:ascii="Times New Roman" w:cs="Times New Roman" w:eastAsia="Times New Roman" w:hAnsi="Times New Roman"/>
          <w:sz w:val="24"/>
          <w:szCs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Клянусь.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szCs w:val="24"/>
          <w:rtl w:val="0"/>
        </w:rPr>
        <w:t xml:space="preserve">часов</w:t>
      </w:r>
      <w:r w:rsidDel="00000000" w:rsidR="00000000" w:rsidRPr="00000000">
        <w:rPr>
          <w:rFonts w:ascii="Times New Roman" w:cs="Times New Roman" w:eastAsia="Times New Roman" w:hAnsi="Times New Roman"/>
          <w:sz w:val="24"/>
          <w:szCs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Гарри медленно кивнул. </w:t>
      </w:r>
      <w:r w:rsidDel="00000000" w:rsidR="00000000" w:rsidRPr="00000000">
        <w:rPr>
          <w:rFonts w:ascii="Times New Roman" w:cs="Times New Roman" w:eastAsia="Times New Roman" w:hAnsi="Times New Roman"/>
          <w:sz w:val="24"/>
          <w:szCs w:val="24"/>
          <w:highlight w:val="white"/>
          <w:rtl w:val="0"/>
        </w:rPr>
        <w:t xml:space="preserve">Это</w:t>
      </w:r>
      <w:r w:rsidDel="00000000" w:rsidR="00000000" w:rsidRPr="00000000">
        <w:rPr>
          <w:rFonts w:ascii="Times New Roman" w:cs="Times New Roman" w:eastAsia="Times New Roman" w:hAnsi="Times New Roman"/>
          <w:sz w:val="24"/>
          <w:szCs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за</w:t>
      </w:r>
      <w:r w:rsidDel="00000000" w:rsidR="00000000" w:rsidRPr="00000000">
        <w:rPr>
          <w:rFonts w:ascii="Times New Roman" w:cs="Times New Roman" w:eastAsia="Times New Roman" w:hAnsi="Times New Roman"/>
          <w:sz w:val="24"/>
          <w:szCs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szCs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тогда я думал... Думал, что я нико</w:t>
      </w:r>
      <w:r w:rsidDel="00000000" w:rsidR="00000000" w:rsidRPr="00000000">
        <w:rPr>
          <w:rFonts w:ascii="Times New Roman" w:cs="Times New Roman" w:eastAsia="Times New Roman" w:hAnsi="Times New Roman"/>
          <w:sz w:val="24"/>
          <w:szCs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Он не похож на Гриндевальда, Гарри. Ничего человеческого в нём не осталось. Его 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szCs w:val="24"/>
          <w:highlight w:val="white"/>
          <w:rtl w:val="0"/>
        </w:rPr>
        <w:t xml:space="preserve">сделал</w:t>
      </w:r>
      <w:r w:rsidDel="00000000" w:rsidR="00000000" w:rsidRPr="00000000">
        <w:rPr>
          <w:rFonts w:ascii="Times New Roman" w:cs="Times New Roman" w:eastAsia="Times New Roman" w:hAnsi="Times New Roman"/>
          <w:sz w:val="24"/>
          <w:szCs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кабинете повисла тишина.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дементоры в Нурменгарде?</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переспросил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 Нет! </w:t>
      </w:r>
      <w:r w:rsidDel="00000000" w:rsidR="00000000" w:rsidRPr="00000000">
        <w:rPr>
          <w:rFonts w:ascii="Times New Roman" w:cs="Times New Roman" w:eastAsia="Times New Roman" w:hAnsi="Times New Roman"/>
          <w:sz w:val="24"/>
          <w:szCs w:val="24"/>
          <w:rtl w:val="0"/>
        </w:rPr>
        <w:t xml:space="preserve">Даже его я бы не обрёк на такую участь...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sz w:val="24"/>
          <w:szCs w:val="24"/>
          <w:rtl w:val="0"/>
        </w:rPr>
        <w:t xml:space="preserve">знают, что они это знают.</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szCs w:val="24"/>
          <w:rtl w:val="0"/>
        </w:rPr>
        <w:t xml:space="preserve">пы</w:t>
      </w:r>
      <w:r w:rsidDel="00000000" w:rsidR="00000000" w:rsidRPr="00000000">
        <w:rPr>
          <w:rFonts w:ascii="Times New Roman" w:cs="Times New Roman" w:eastAsia="Times New Roman" w:hAnsi="Times New Roman"/>
          <w:sz w:val="24"/>
          <w:szCs w:val="24"/>
          <w:rtl w:val="0"/>
        </w:rPr>
        <w:t xml:space="preserve">хнули зелёным огнём, — я </w:t>
      </w:r>
      <w:r w:rsidDel="00000000" w:rsidR="00000000" w:rsidRPr="00000000">
        <w:rPr>
          <w:rFonts w:ascii="Times New Roman" w:cs="Times New Roman" w:eastAsia="Times New Roman" w:hAnsi="Times New Roman"/>
          <w:sz w:val="24"/>
          <w:szCs w:val="24"/>
          <w:rtl w:val="0"/>
        </w:rPr>
        <w:t xml:space="preserve">не принимаю ваш ответ</w:t>
      </w:r>
      <w:r w:rsidDel="00000000" w:rsidR="00000000" w:rsidRPr="00000000">
        <w:rPr>
          <w:rFonts w:ascii="Times New Roman" w:cs="Times New Roman" w:eastAsia="Times New Roman" w:hAnsi="Times New Roman"/>
          <w:sz w:val="24"/>
          <w:szCs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szCs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szCs w:val="24"/>
          <w:rtl w:val="0"/>
        </w:rPr>
        <w:t xml:space="preserve">. Я — нет.</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szCs w:val="24"/>
          <w:rtl w:val="0"/>
        </w:rPr>
        <w:t xml:space="preserve">лась его боль, </w:t>
      </w:r>
      <w:r w:rsidDel="00000000" w:rsidR="00000000" w:rsidRPr="00000000">
        <w:rPr>
          <w:rFonts w:ascii="Times New Roman" w:cs="Times New Roman" w:eastAsia="Times New Roman" w:hAnsi="Times New Roman"/>
          <w:sz w:val="24"/>
          <w:szCs w:val="24"/>
          <w:rtl w:val="0"/>
        </w:rPr>
        <w:t xml:space="preserve">он давно научился её скрыват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szCs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szCs w:val="24"/>
          <w:rtl w:val="0"/>
        </w:rPr>
        <w:t xml:space="preserve">внешне. </w:t>
      </w:r>
      <w:r w:rsidDel="00000000" w:rsidR="00000000" w:rsidRPr="00000000">
        <w:rPr>
          <w:rFonts w:ascii="Times New Roman" w:cs="Times New Roman" w:eastAsia="Times New Roman" w:hAnsi="Times New Roman"/>
          <w:sz w:val="24"/>
          <w:szCs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старого волшебника перехватило дыхание.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Цена феникс</w:t>
      </w:r>
      <w:r w:rsidDel="00000000" w:rsidR="00000000" w:rsidRPr="00000000">
        <w:rPr>
          <w:rFonts w:ascii="Times New Roman" w:cs="Times New Roman" w:eastAsia="Times New Roman" w:hAnsi="Times New Roman"/>
          <w:sz w:val="24"/>
          <w:szCs w:val="24"/>
          <w:rtl w:val="0"/>
        </w:rPr>
        <w:t xml:space="preserve">а не неизбежна, — сказал мальчик. — </w:t>
      </w:r>
      <w:r w:rsidDel="00000000" w:rsidR="00000000" w:rsidRPr="00000000">
        <w:rPr>
          <w:rFonts w:ascii="Times New Roman" w:cs="Times New Roman" w:eastAsia="Times New Roman" w:hAnsi="Times New Roman"/>
          <w:sz w:val="24"/>
          <w:szCs w:val="24"/>
          <w:rtl w:val="0"/>
        </w:rPr>
        <w:t xml:space="preserve">Это не часть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szCs w:val="24"/>
          <w:rtl w:val="0"/>
        </w:rPr>
        <w:t xml:space="preserve">Это всего лишь та часть задачи, где вы ещё не придумали способ сжульничать.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Старый волшебник открыл рот, но не произнёс ни слова.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Серебряный свет падал на разломанные палочки.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szCs w:val="24"/>
          <w:highlight w:val="white"/>
          <w:rtl w:val="0"/>
        </w:rPr>
        <w:t xml:space="preserve">просто </w:t>
      </w:r>
      <w:r w:rsidDel="00000000" w:rsidR="00000000" w:rsidRPr="00000000">
        <w:rPr>
          <w:rFonts w:ascii="Times New Roman" w:cs="Times New Roman" w:eastAsia="Times New Roman" w:hAnsi="Times New Roman"/>
          <w:sz w:val="24"/>
          <w:szCs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szCs w:val="24"/>
          <w:highlight w:val="white"/>
          <w:rtl w:val="0"/>
        </w:rPr>
        <w:t xml:space="preserve"> что ж — прекрасно</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sz w:val="24"/>
          <w:szCs w:val="24"/>
          <w:highlight w:val="white"/>
          <w:rtl w:val="0"/>
        </w:rPr>
        <w:t xml:space="preserve">её</w:t>
      </w:r>
      <w:r w:rsidDel="00000000" w:rsidR="00000000" w:rsidRPr="00000000">
        <w:rPr>
          <w:rFonts w:ascii="Times New Roman" w:cs="Times New Roman" w:eastAsia="Times New Roman" w:hAnsi="Times New Roman"/>
          <w:sz w:val="24"/>
          <w:szCs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szCs w:val="24"/>
          <w:rtl w:val="0"/>
        </w:rPr>
        <w:t xml:space="preserve">учишь такое могущество, </w:t>
      </w:r>
      <w:r w:rsidDel="00000000" w:rsidR="00000000" w:rsidRPr="00000000">
        <w:rPr>
          <w:rFonts w:ascii="Times New Roman" w:cs="Times New Roman" w:eastAsia="Times New Roman" w:hAnsi="Times New Roman"/>
          <w:sz w:val="24"/>
          <w:szCs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потерь</w:t>
      </w:r>
      <w:r w:rsidDel="00000000" w:rsidR="00000000" w:rsidRPr="00000000">
        <w:rPr>
          <w:rFonts w:ascii="Times New Roman" w:cs="Times New Roman" w:eastAsia="Times New Roman" w:hAnsi="Times New Roman"/>
          <w:sz w:val="24"/>
          <w:szCs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ты уже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ведёшь себя так, это не что иное, как безумие!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szCs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мальчик ровным голосом. — </w:t>
      </w:r>
      <w:r w:rsidDel="00000000" w:rsidR="00000000" w:rsidRPr="00000000">
        <w:rPr>
          <w:rFonts w:ascii="Times New Roman" w:cs="Times New Roman" w:eastAsia="Times New Roman" w:hAnsi="Times New Roman"/>
          <w:sz w:val="24"/>
          <w:szCs w:val="24"/>
          <w:rtl w:val="0"/>
        </w:rPr>
        <w:t xml:space="preserve">И профессор Квиррелл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szCs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w:t>
      </w:r>
      <w:commentRangeStart w:id="2"/>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наоборот её защитил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 ещё он сказал,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Старый волшебник </w:t>
      </w:r>
      <w:r w:rsidDel="00000000" w:rsidR="00000000" w:rsidRPr="00000000">
        <w:rPr>
          <w:rFonts w:ascii="Times New Roman" w:cs="Times New Roman" w:eastAsia="Times New Roman" w:hAnsi="Times New Roman"/>
          <w:sz w:val="24"/>
          <w:szCs w:val="24"/>
          <w:highlight w:val="white"/>
          <w:rtl w:val="0"/>
        </w:rPr>
        <w:t xml:space="preserve">не показал </w:t>
      </w:r>
      <w:r w:rsidDel="00000000" w:rsidR="00000000" w:rsidRPr="00000000">
        <w:rPr>
          <w:rFonts w:ascii="Times New Roman" w:cs="Times New Roman" w:eastAsia="Times New Roman" w:hAnsi="Times New Roman"/>
          <w:sz w:val="24"/>
          <w:szCs w:val="24"/>
          <w:highlight w:val="white"/>
          <w:rtl w:val="0"/>
        </w:rPr>
        <w:t xml:space="preserve">силу полученного у</w:t>
      </w:r>
      <w:r w:rsidDel="00000000" w:rsidR="00000000" w:rsidRPr="00000000">
        <w:rPr>
          <w:rFonts w:ascii="Times New Roman" w:cs="Times New Roman" w:eastAsia="Times New Roman" w:hAnsi="Times New Roman"/>
          <w:sz w:val="24"/>
          <w:szCs w:val="24"/>
          <w:rtl w:val="0"/>
        </w:rPr>
        <w:t xml:space="preserve">дара. </w:t>
      </w:r>
      <w:r w:rsidDel="00000000" w:rsidR="00000000" w:rsidRPr="00000000">
        <w:rPr>
          <w:rFonts w:ascii="Times New Roman" w:cs="Times New Roman" w:eastAsia="Times New Roman" w:hAnsi="Times New Roman"/>
          <w:sz w:val="24"/>
          <w:szCs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szCs w:val="24"/>
          <w:highlight w:val="white"/>
          <w:rtl w:val="0"/>
        </w:rPr>
        <w:t xml:space="preserve">У</w:t>
      </w:r>
      <w:r w:rsidDel="00000000" w:rsidR="00000000" w:rsidRPr="00000000">
        <w:rPr>
          <w:rFonts w:ascii="Times New Roman" w:cs="Times New Roman" w:eastAsia="Times New Roman" w:hAnsi="Times New Roman"/>
          <w:sz w:val="24"/>
          <w:szCs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szCs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доброте у Гермионы и </w:t>
      </w:r>
      <w:r w:rsidDel="00000000" w:rsidR="00000000" w:rsidRPr="00000000">
        <w:rPr>
          <w:rFonts w:ascii="Times New Roman" w:cs="Times New Roman" w:eastAsia="Times New Roman" w:hAnsi="Times New Roman"/>
          <w:sz w:val="24"/>
          <w:szCs w:val="24"/>
          <w:highlight w:val="white"/>
          <w:rtl w:val="0"/>
        </w:rPr>
        <w:t xml:space="preserve">Фоукса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w:t>
      </w:r>
      <w:r w:rsidDel="00000000" w:rsidR="00000000" w:rsidRPr="00000000">
        <w:rPr>
          <w:rFonts w:ascii="Times New Roman" w:cs="Times New Roman" w:eastAsia="Times New Roman" w:hAnsi="Times New Roman"/>
          <w:sz w:val="24"/>
          <w:szCs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Поколебавшись</w:t>
      </w:r>
      <w:r w:rsidDel="00000000" w:rsidR="00000000" w:rsidRPr="00000000">
        <w:rPr>
          <w:rFonts w:ascii="Times New Roman" w:cs="Times New Roman" w:eastAsia="Times New Roman" w:hAnsi="Times New Roman"/>
          <w:sz w:val="24"/>
          <w:szCs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Это будет не лучшим вариантом для неё, Гарри, — с</w:t>
      </w:r>
      <w:r w:rsidDel="00000000" w:rsidR="00000000" w:rsidRPr="00000000">
        <w:rPr>
          <w:rFonts w:ascii="Times New Roman" w:cs="Times New Roman" w:eastAsia="Times New Roman" w:hAnsi="Times New Roman"/>
          <w:sz w:val="24"/>
          <w:szCs w:val="24"/>
          <w:rtl w:val="0"/>
        </w:rPr>
        <w:t xml:space="preserve">казал он, — н</w:t>
      </w:r>
      <w:r w:rsidDel="00000000" w:rsidR="00000000" w:rsidRPr="00000000">
        <w:rPr>
          <w:rFonts w:ascii="Times New Roman" w:cs="Times New Roman" w:eastAsia="Times New Roman" w:hAnsi="Times New Roman"/>
          <w:sz w:val="24"/>
          <w:szCs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szCs w:val="24"/>
          <w:rtl w:val="0"/>
        </w:rPr>
        <w:t xml:space="preserve">, и вы смо</w:t>
      </w:r>
      <w:r w:rsidDel="00000000" w:rsidR="00000000" w:rsidRPr="00000000">
        <w:rPr>
          <w:rFonts w:ascii="Times New Roman" w:cs="Times New Roman" w:eastAsia="Times New Roman" w:hAnsi="Times New Roman"/>
          <w:sz w:val="24"/>
          <w:szCs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Хорошо, — ответил мальчик.</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szCs w:val="24"/>
          <w:highlight w:val="white"/>
          <w:rtl w:val="0"/>
        </w:rPr>
        <w:t xml:space="preserve">Можете быть </w:t>
      </w:r>
      <w:r w:rsidDel="00000000" w:rsidR="00000000" w:rsidRPr="00000000">
        <w:rPr>
          <w:rFonts w:ascii="Times New Roman" w:cs="Times New Roman" w:eastAsia="Times New Roman" w:hAnsi="Times New Roman"/>
          <w:sz w:val="24"/>
          <w:szCs w:val="24"/>
          <w:highlight w:val="white"/>
          <w:rtl w:val="0"/>
        </w:rPr>
        <w:t xml:space="preserve">уверенны</w:t>
      </w:r>
      <w:r w:rsidDel="00000000" w:rsidR="00000000" w:rsidRPr="00000000">
        <w:rPr>
          <w:rFonts w:ascii="Times New Roman" w:cs="Times New Roman" w:eastAsia="Times New Roman" w:hAnsi="Times New Roman"/>
          <w:sz w:val="24"/>
          <w:szCs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szCs w:val="24"/>
          <w:highlight w:val="white"/>
          <w:rtl w:val="0"/>
        </w:rPr>
        <w:t xml:space="preserve">позволяете</w:t>
      </w:r>
      <w:r w:rsidDel="00000000" w:rsidR="00000000" w:rsidRPr="00000000">
        <w:rPr>
          <w:rFonts w:ascii="Times New Roman" w:cs="Times New Roman" w:eastAsia="Times New Roman" w:hAnsi="Times New Roman"/>
          <w:sz w:val="24"/>
          <w:szCs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szCs w:val="24"/>
          <w:highlight w:val="white"/>
          <w:rtl w:val="0"/>
        </w:rPr>
        <w:t xml:space="preserve">то</w:t>
      </w:r>
      <w:r w:rsidDel="00000000" w:rsidR="00000000" w:rsidRPr="00000000">
        <w:rPr>
          <w:rFonts w:ascii="Times New Roman" w:cs="Times New Roman" w:eastAsia="Times New Roman" w:hAnsi="Times New Roman"/>
          <w:sz w:val="24"/>
          <w:szCs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szCs w:val="24"/>
          <w:rtl w:val="0"/>
        </w:rPr>
        <w:t xml:space="preserve">Спустя секунду послышалось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показался свет волшебной палочки.</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szCs w:val="24"/>
          <w:rtl w:val="0"/>
        </w:rPr>
        <w:t xml:space="preserve">ему пришлось оставить позади.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Дрожащая морщинистая </w:t>
      </w:r>
      <w:r w:rsidDel="00000000" w:rsidR="00000000" w:rsidRPr="00000000">
        <w:rPr>
          <w:rFonts w:ascii="Times New Roman" w:cs="Times New Roman" w:eastAsia="Times New Roman" w:hAnsi="Times New Roman"/>
          <w:sz w:val="24"/>
          <w:szCs w:val="24"/>
          <w:rtl w:val="0"/>
        </w:rPr>
        <w:t xml:space="preserve">рука </w:t>
      </w:r>
      <w:r w:rsidDel="00000000" w:rsidR="00000000" w:rsidRPr="00000000">
        <w:rPr>
          <w:rFonts w:ascii="Times New Roman" w:cs="Times New Roman" w:eastAsia="Times New Roman" w:hAnsi="Times New Roman"/>
          <w:sz w:val="24"/>
          <w:szCs w:val="24"/>
          <w:rtl w:val="0"/>
        </w:rPr>
        <w:t xml:space="preserve">потянулась к очкам-полумесяцам...</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szCs w:val="24"/>
          <w:highlight w:val="white"/>
          <w:rtl w:val="0"/>
        </w:rPr>
        <w:t xml:space="preserve">проёма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szCs w:val="24"/>
          <w:rtl w:val="0"/>
        </w:rPr>
        <w:t xml:space="preserve">ректор? </w:t>
      </w:r>
      <w:r w:rsidDel="00000000" w:rsidR="00000000" w:rsidRPr="00000000">
        <w:rPr>
          <w:rFonts w:ascii="Times New Roman" w:cs="Times New Roman" w:eastAsia="Times New Roman" w:hAnsi="Times New Roman"/>
          <w:sz w:val="24"/>
          <w:szCs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Профессор Квиррелл и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тёмной лесной </w:t>
      </w:r>
      <w:r w:rsidDel="00000000" w:rsidR="00000000" w:rsidRPr="00000000">
        <w:rPr>
          <w:rFonts w:ascii="Times New Roman" w:cs="Times New Roman" w:eastAsia="Times New Roman" w:hAnsi="Times New Roman"/>
          <w:sz w:val="24"/>
          <w:szCs w:val="24"/>
          <w:rtl w:val="0"/>
        </w:rPr>
        <w:t xml:space="preserve">поляне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szCs w:val="24"/>
          <w:rtl w:val="0"/>
        </w:rPr>
        <w:t xml:space="preserve">лишь на немногих </w:t>
      </w:r>
      <w:r w:rsidDel="00000000" w:rsidR="00000000" w:rsidRPr="00000000">
        <w:rPr>
          <w:rFonts w:ascii="Times New Roman" w:cs="Times New Roman" w:eastAsia="Times New Roman" w:hAnsi="Times New Roman"/>
          <w:sz w:val="24"/>
          <w:szCs w:val="24"/>
          <w:rtl w:val="0"/>
        </w:rPr>
        <w:t xml:space="preserve">деревьях </w:t>
      </w:r>
      <w:r w:rsidDel="00000000" w:rsidR="00000000" w:rsidRPr="00000000">
        <w:rPr>
          <w:rFonts w:ascii="Times New Roman" w:cs="Times New Roman" w:eastAsia="Times New Roman" w:hAnsi="Times New Roman"/>
          <w:sz w:val="24"/>
          <w:szCs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r w:rsidDel="00000000" w:rsidR="00000000" w:rsidRPr="00000000">
        <w:rPr>
          <w:rFonts w:ascii="Times New Roman" w:cs="Times New Roman" w:eastAsia="Times New Roman" w:hAnsi="Times New Roman"/>
          <w:sz w:val="24"/>
          <w:szCs w:val="24"/>
          <w:rtl w:val="0"/>
        </w:rPr>
        <w:t xml:space="preserve">апретном </w:t>
      </w:r>
      <w:r w:rsidDel="00000000" w:rsidR="00000000" w:rsidRPr="00000000">
        <w:rPr>
          <w:rFonts w:ascii="Times New Roman" w:cs="Times New Roman" w:eastAsia="Times New Roman" w:hAnsi="Times New Roman"/>
          <w:sz w:val="24"/>
          <w:szCs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szCs w:val="24"/>
          <w:rtl w:val="0"/>
        </w:rPr>
        <w:t xml:space="preserve">горизонт</w:t>
      </w:r>
      <w:r w:rsidDel="00000000" w:rsidR="00000000" w:rsidRPr="00000000">
        <w:rPr>
          <w:rFonts w:ascii="Times New Roman" w:cs="Times New Roman" w:eastAsia="Times New Roman" w:hAnsi="Times New Roman"/>
          <w:sz w:val="24"/>
          <w:szCs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szCs w:val="24"/>
          <w:rtl w:val="0"/>
        </w:rPr>
        <w:t xml:space="preserve">привык</w:t>
      </w:r>
      <w:r w:rsidDel="00000000" w:rsidR="00000000" w:rsidRPr="00000000">
        <w:rPr>
          <w:rFonts w:ascii="Times New Roman" w:cs="Times New Roman" w:eastAsia="Times New Roman" w:hAnsi="Times New Roman"/>
          <w:sz w:val="24"/>
          <w:szCs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szCs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szCs w:val="24"/>
          <w:rtl w:val="0"/>
        </w:rPr>
        <w:t xml:space="preserve">. Его руки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-прежнему свисали по бокам.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понимаю, почему для встречи вы выбрали именно это</w:t>
      </w:r>
      <w:r w:rsidDel="00000000" w:rsidR="00000000" w:rsidRPr="00000000">
        <w:rPr>
          <w:rFonts w:ascii="Times New Roman" w:cs="Times New Roman" w:eastAsia="Times New Roman" w:hAnsi="Times New Roman"/>
          <w:sz w:val="24"/>
          <w:szCs w:val="24"/>
          <w:rtl w:val="0"/>
        </w:rPr>
        <w:t xml:space="preserve"> место, — холодно произнёс Северус Снейп.</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мартовский холод усилился.</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о чём вы говорите, — ледяным тоном заявил профессор зельеварения.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szCs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отчаянные </w:t>
      </w:r>
      <w:r w:rsidDel="00000000" w:rsidR="00000000" w:rsidRPr="00000000">
        <w:rPr>
          <w:rFonts w:ascii="Times New Roman" w:cs="Times New Roman" w:eastAsia="Times New Roman" w:hAnsi="Times New Roman"/>
          <w:sz w:val="24"/>
          <w:szCs w:val="24"/>
          <w:rtl w:val="0"/>
        </w:rPr>
        <w:t xml:space="preserve">меры — как применение </w:t>
      </w:r>
      <w:r w:rsidDel="00000000" w:rsidR="00000000" w:rsidRPr="00000000">
        <w:rPr>
          <w:rFonts w:ascii="Times New Roman" w:cs="Times New Roman" w:eastAsia="Times New Roman" w:hAnsi="Times New Roman"/>
          <w:sz w:val="24"/>
          <w:szCs w:val="24"/>
          <w:rtl w:val="0"/>
        </w:rPr>
        <w:t xml:space="preserve">аж пятидесяти двух </w:t>
      </w:r>
      <w:r w:rsidDel="00000000" w:rsidR="00000000" w:rsidRPr="00000000">
        <w:rPr>
          <w:rFonts w:ascii="Times New Roman" w:cs="Times New Roman" w:eastAsia="Times New Roman" w:hAnsi="Times New Roman"/>
          <w:sz w:val="24"/>
          <w:szCs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szCs w:val="24"/>
          <w:rtl w:val="0"/>
        </w:rPr>
        <w:t xml:space="preserve">тайный</w:t>
      </w:r>
      <w:r w:rsidDel="00000000" w:rsidR="00000000" w:rsidRPr="00000000">
        <w:rPr>
          <w:rFonts w:ascii="Times New Roman" w:cs="Times New Roman" w:eastAsia="Times New Roman" w:hAnsi="Times New Roman"/>
          <w:sz w:val="24"/>
          <w:szCs w:val="24"/>
          <w:rtl w:val="0"/>
        </w:rPr>
        <w:t xml:space="preserve"> хозяин, Альбус Дамблдор.</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прошипел профессор зельеварения. На его лице отчётливо читалась ярость.</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слуга Дамблдора, — холодно сказал профессор Снейп.</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szCs w:val="24"/>
          <w:rtl w:val="0"/>
        </w:rPr>
        <w:t xml:space="preserve">чин даже не моргнул.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szCs w:val="24"/>
          <w:rtl w:val="0"/>
        </w:rPr>
        <w:t xml:space="preserve">, — очень тихо произнёс Северус Снейп.</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Откуда вы знаете?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прислонившийся к серой коре, поднял брови: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вы... </w:t>
      </w:r>
      <w:r w:rsidDel="00000000" w:rsidR="00000000" w:rsidRPr="00000000">
        <w:rPr>
          <w:rFonts w:ascii="Times New Roman" w:cs="Times New Roman" w:eastAsia="Times New Roman" w:hAnsi="Times New Roman"/>
          <w:sz w:val="24"/>
          <w:szCs w:val="24"/>
          <w:rtl w:val="0"/>
        </w:rPr>
        <w:t xml:space="preserve">исследовали</w:t>
      </w:r>
      <w:r w:rsidDel="00000000" w:rsidR="00000000" w:rsidRPr="00000000">
        <w:rPr>
          <w:rFonts w:ascii="Times New Roman" w:cs="Times New Roman" w:eastAsia="Times New Roman" w:hAnsi="Times New Roman"/>
          <w:sz w:val="24"/>
          <w:szCs w:val="24"/>
          <w:rtl w:val="0"/>
        </w:rPr>
        <w:t xml:space="preserve">... коридор на третьем этаже.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szCs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szCs w:val="24"/>
          <w:rtl w:val="0"/>
        </w:rPr>
        <w:t xml:space="preserve">ловушек и ложных ловушек</w:t>
      </w:r>
      <w:r w:rsidDel="00000000" w:rsidR="00000000" w:rsidRPr="00000000">
        <w:rPr>
          <w:rFonts w:ascii="Times New Roman" w:cs="Times New Roman" w:eastAsia="Times New Roman" w:hAnsi="Times New Roman"/>
          <w:sz w:val="24"/>
          <w:szCs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szCs w:val="24"/>
          <w:rtl w:val="0"/>
        </w:rPr>
        <w:t xml:space="preserve">установлены </w:t>
      </w:r>
      <w:r w:rsidDel="00000000" w:rsidR="00000000" w:rsidRPr="00000000">
        <w:rPr>
          <w:rFonts w:ascii="Times New Roman" w:cs="Times New Roman" w:eastAsia="Times New Roman" w:hAnsi="Times New Roman"/>
          <w:sz w:val="24"/>
          <w:szCs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szCs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szCs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szCs w:val="24"/>
          <w:rtl w:val="0"/>
        </w:rPr>
        <w:t xml:space="preserve">стороны, </w:t>
      </w:r>
      <w:r w:rsidDel="00000000" w:rsidR="00000000" w:rsidRPr="00000000">
        <w:rPr>
          <w:rFonts w:ascii="Times New Roman" w:cs="Times New Roman" w:eastAsia="Times New Roman" w:hAnsi="Times New Roman"/>
          <w:sz w:val="24"/>
          <w:szCs w:val="24"/>
          <w:rtl w:val="0"/>
        </w:rPr>
        <w:t xml:space="preserve">и я вам ещё буду должен большую услугу.</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szCs w:val="24"/>
          <w:rtl w:val="0"/>
        </w:rPr>
        <w:t xml:space="preserve">Северуса</w:t>
      </w:r>
      <w:r w:rsidDel="00000000" w:rsidR="00000000" w:rsidRPr="00000000">
        <w:rPr>
          <w:rFonts w:ascii="Times New Roman" w:cs="Times New Roman" w:eastAsia="Times New Roman" w:hAnsi="Times New Roman"/>
          <w:sz w:val="24"/>
          <w:szCs w:val="24"/>
          <w:rtl w:val="0"/>
        </w:rPr>
        <w:t xml:space="preserve"> Снейпа с искренним интересом. Даже слабая тень улыбки не коснулась его губ.</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 поляной снова повисла тишина.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кого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Квиррелла опять поскучнел:</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лжёте, — </w:t>
      </w:r>
      <w:r w:rsidDel="00000000" w:rsidR="00000000" w:rsidRPr="00000000">
        <w:rPr>
          <w:rFonts w:ascii="Times New Roman" w:cs="Times New Roman" w:eastAsia="Times New Roman" w:hAnsi="Times New Roman"/>
          <w:sz w:val="24"/>
          <w:szCs w:val="24"/>
          <w:rtl w:val="0"/>
        </w:rPr>
        <w:t xml:space="preserve">помедлив, </w:t>
      </w:r>
      <w:r w:rsidDel="00000000" w:rsidR="00000000" w:rsidRPr="00000000">
        <w:rPr>
          <w:rFonts w:ascii="Times New Roman" w:cs="Times New Roman" w:eastAsia="Times New Roman" w:hAnsi="Times New Roman"/>
          <w:sz w:val="24"/>
          <w:szCs w:val="24"/>
          <w:rtl w:val="0"/>
        </w:rPr>
        <w:t xml:space="preserve">сказал Северус Снейп.</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szCs w:val="24"/>
          <w:rtl w:val="0"/>
        </w:rPr>
        <w:t xml:space="preserve"> устреми</w:t>
      </w:r>
      <w:r w:rsidDel="00000000" w:rsidR="00000000" w:rsidRPr="00000000">
        <w:rPr>
          <w:rFonts w:ascii="Times New Roman" w:cs="Times New Roman" w:eastAsia="Times New Roman" w:hAnsi="Times New Roman"/>
          <w:sz w:val="24"/>
          <w:szCs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szCs w:val="24"/>
          <w:rtl w:val="0"/>
        </w:rPr>
        <w:t xml:space="preserve"> сквозь сложные переплетения.</w:t>
      </w:r>
      <w:r w:rsidDel="00000000" w:rsidR="00000000" w:rsidRPr="00000000">
        <w:rPr>
          <w:rFonts w:ascii="Times New Roman" w:cs="Times New Roman" w:eastAsia="Times New Roman" w:hAnsi="Times New Roman"/>
          <w:sz w:val="24"/>
          <w:szCs w:val="24"/>
          <w:rtl w:val="0"/>
        </w:rPr>
        <w:t xml:space="preserve"> — Я просто хотел узнать,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ддержите ли вы мою ставку, раз уж вы притворяетесь, что знаете так мало.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улыбнулся сам себе.</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вы хотите?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ничего не скажу директору — </w:t>
      </w:r>
      <w:r w:rsidDel="00000000" w:rsidR="00000000" w:rsidRPr="00000000">
        <w:rPr>
          <w:rFonts w:ascii="Times New Roman" w:cs="Times New Roman" w:eastAsia="Times New Roman" w:hAnsi="Times New Roman"/>
          <w:sz w:val="24"/>
          <w:szCs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szCs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Драко Малфой и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Радужная полусфера — сплошной купол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sz w:val="24"/>
          <w:szCs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szCs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szCs w:val="24"/>
          <w:rtl w:val="0"/>
        </w:rPr>
        <w:t xml:space="preserve">наложить проклятье</w:t>
      </w:r>
      <w:r w:rsidDel="00000000" w:rsidR="00000000" w:rsidRPr="00000000">
        <w:rPr>
          <w:rFonts w:ascii="Times New Roman" w:cs="Times New Roman" w:eastAsia="Times New Roman" w:hAnsi="Times New Roman"/>
          <w:sz w:val="24"/>
          <w:szCs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почему вы её защищаете?</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szCs w:val="24"/>
          <w:rtl w:val="0"/>
        </w:rPr>
        <w:t xml:space="preserve">посредник,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 ответил старшекурсник. — Она всё равно им помогала!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убрал </w:t>
      </w:r>
      <w:r w:rsidDel="00000000" w:rsidR="00000000" w:rsidRPr="00000000">
        <w:rPr>
          <w:rFonts w:ascii="Times New Roman" w:cs="Times New Roman" w:eastAsia="Times New Roman" w:hAnsi="Times New Roman"/>
          <w:sz w:val="24"/>
          <w:szCs w:val="24"/>
          <w:rtl w:val="0"/>
        </w:rPr>
        <w:t xml:space="preserve">палочку</w:t>
      </w:r>
      <w:r w:rsidDel="00000000" w:rsidR="00000000" w:rsidRPr="00000000">
        <w:rPr>
          <w:rFonts w:ascii="Times New Roman" w:cs="Times New Roman" w:eastAsia="Times New Roman" w:hAnsi="Times New Roman"/>
          <w:sz w:val="24"/>
          <w:szCs w:val="24"/>
          <w:rtl w:val="0"/>
        </w:rPr>
        <w:t xml:space="preserve">, и Радужная сфера исчезла. Тем же скучающим голосом он спросил:</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знали</w:t>
      </w:r>
      <w:r w:rsidDel="00000000" w:rsidR="00000000" w:rsidRPr="00000000">
        <w:rPr>
          <w:rFonts w:ascii="Times New Roman" w:cs="Times New Roman" w:eastAsia="Times New Roman" w:hAnsi="Times New Roman"/>
          <w:sz w:val="24"/>
          <w:szCs w:val="24"/>
          <w:rtl w:val="0"/>
        </w:rPr>
        <w:t xml:space="preserve">, что вы делаете, мисс Булстроуд?</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 заикаясь, ответила Милисента. Она по-прежнему сидела за столом.</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знали, кому предназначены слизеринские сообщения, которые вы передавали?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Милисента.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szCs w:val="24"/>
          <w:rtl w:val="0"/>
        </w:rPr>
        <w:t xml:space="preserve">прийти</w:t>
      </w:r>
      <w:r w:rsidDel="00000000" w:rsidR="00000000" w:rsidRPr="00000000">
        <w:rPr>
          <w:rFonts w:ascii="Times New Roman" w:cs="Times New Roman" w:eastAsia="Times New Roman" w:hAnsi="Times New Roman"/>
          <w:sz w:val="24"/>
          <w:szCs w:val="24"/>
          <w:rtl w:val="0"/>
        </w:rPr>
        <w:t xml:space="preserve"> записка Милисенты?</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Вспотев ещё сильнее, Драко поднял голову и посмотрел на Рэндольфа Ли.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Рэндольф Ли открыл рот, помедлил долю секунды...</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szCs w:val="24"/>
          <w:rtl w:val="0"/>
        </w:rPr>
        <w:t xml:space="preserve">Ли.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szCs w:val="24"/>
          <w:rtl w:val="0"/>
        </w:rPr>
        <w:t xml:space="preserve"> используя слова Гарри вроде «</w:t>
      </w:r>
      <w:r w:rsidDel="00000000" w:rsidR="00000000" w:rsidRPr="00000000">
        <w:rPr>
          <w:rFonts w:ascii="Times New Roman" w:cs="Times New Roman" w:eastAsia="Times New Roman" w:hAnsi="Times New Roman"/>
          <w:sz w:val="24"/>
          <w:szCs w:val="24"/>
          <w:rtl w:val="0"/>
        </w:rPr>
        <w:t xml:space="preserve">ложн</w:t>
      </w:r>
      <w:r w:rsidDel="00000000" w:rsidR="00000000" w:rsidRPr="00000000">
        <w:rPr>
          <w:rFonts w:ascii="Times New Roman" w:cs="Times New Roman" w:eastAsia="Times New Roman" w:hAnsi="Times New Roman"/>
          <w:sz w:val="24"/>
          <w:szCs w:val="24"/>
          <w:rtl w:val="0"/>
        </w:rPr>
        <w:t xml:space="preserve">ый положительный результат». — </w:t>
      </w:r>
      <w:r w:rsidDel="00000000" w:rsidR="00000000" w:rsidRPr="00000000">
        <w:rPr>
          <w:rFonts w:ascii="Times New Roman" w:cs="Times New Roman" w:eastAsia="Times New Roman" w:hAnsi="Times New Roman"/>
          <w:sz w:val="24"/>
          <w:szCs w:val="24"/>
          <w:rtl w:val="0"/>
        </w:rPr>
        <w:t xml:space="preserve">Возможно, ведьмы пришли</w:t>
      </w:r>
      <w:r w:rsidDel="00000000" w:rsidR="00000000" w:rsidRPr="00000000">
        <w:rPr>
          <w:rFonts w:ascii="Times New Roman" w:cs="Times New Roman" w:eastAsia="Times New Roman" w:hAnsi="Times New Roman"/>
          <w:sz w:val="24"/>
          <w:szCs w:val="24"/>
          <w:rtl w:val="0"/>
        </w:rPr>
        <w:t xml:space="preserve"> туда потому, что кто-то из них просто дружит </w:t>
      </w:r>
      <w:r w:rsidDel="00000000" w:rsidR="00000000" w:rsidRPr="00000000">
        <w:rPr>
          <w:rFonts w:ascii="Times New Roman" w:cs="Times New Roman" w:eastAsia="Times New Roman" w:hAnsi="Times New Roman"/>
          <w:sz w:val="24"/>
          <w:szCs w:val="24"/>
          <w:rtl w:val="0"/>
        </w:rPr>
        <w:t xml:space="preserve">с Милисентой.</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лишь краем глаза Драко заметил пристальный взгляд Грегори в его сторону.</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Глаза Драко </w:t>
      </w:r>
      <w:r w:rsidDel="00000000" w:rsidR="00000000" w:rsidRPr="00000000">
        <w:rPr>
          <w:rFonts w:ascii="Times New Roman" w:cs="Times New Roman" w:eastAsia="Times New Roman" w:hAnsi="Times New Roman"/>
          <w:sz w:val="24"/>
          <w:szCs w:val="24"/>
          <w:rtl w:val="0"/>
        </w:rPr>
        <w:t xml:space="preserve">скользили</w:t>
      </w:r>
      <w:r w:rsidDel="00000000" w:rsidR="00000000" w:rsidRPr="00000000">
        <w:rPr>
          <w:rFonts w:ascii="Times New Roman" w:cs="Times New Roman" w:eastAsia="Times New Roman" w:hAnsi="Times New Roman"/>
          <w:sz w:val="24"/>
          <w:szCs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szCs w:val="24"/>
          <w:rtl w:val="0"/>
        </w:rPr>
        <w:t xml:space="preserve">омия — благородное, престижное </w:t>
      </w:r>
      <w:r w:rsidDel="00000000" w:rsidR="00000000" w:rsidRPr="00000000">
        <w:rPr>
          <w:rFonts w:ascii="Times New Roman" w:cs="Times New Roman" w:eastAsia="Times New Roman" w:hAnsi="Times New Roman"/>
          <w:sz w:val="24"/>
          <w:szCs w:val="24"/>
          <w:rtl w:val="0"/>
        </w:rPr>
        <w:t xml:space="preserve">искусство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символ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учёности и знания</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sz w:val="24"/>
          <w:szCs w:val="24"/>
          <w:rtl w:val="0"/>
        </w:rPr>
        <w:t xml:space="preserve">неодушевлённые </w:t>
      </w:r>
      <w:r w:rsidDel="00000000" w:rsidR="00000000" w:rsidRPr="00000000">
        <w:rPr>
          <w:rFonts w:ascii="Times New Roman" w:cs="Times New Roman" w:eastAsia="Times New Roman" w:hAnsi="Times New Roman"/>
          <w:sz w:val="24"/>
          <w:szCs w:val="24"/>
          <w:rtl w:val="0"/>
        </w:rPr>
        <w:t xml:space="preserve">предметы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арифмантикой</w:t>
      </w:r>
      <w:r w:rsidDel="00000000" w:rsidR="00000000" w:rsidRPr="00000000">
        <w:rPr>
          <w:rFonts w:ascii="Times New Roman" w:cs="Times New Roman" w:eastAsia="Times New Roman" w:hAnsi="Times New Roman"/>
          <w:sz w:val="24"/>
          <w:szCs w:val="24"/>
          <w:rtl w:val="0"/>
        </w:rPr>
        <w:t xml:space="preserve"> даже не нужно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друзей, </w:t>
      </w:r>
      <w:r w:rsidDel="00000000" w:rsidR="00000000" w:rsidRPr="00000000">
        <w:rPr>
          <w:rFonts w:ascii="Times New Roman" w:cs="Times New Roman" w:eastAsia="Times New Roman" w:hAnsi="Times New Roman"/>
          <w:sz w:val="24"/>
          <w:szCs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szCs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szCs w:val="24"/>
          <w:rtl w:val="0"/>
        </w:rPr>
        <w:t xml:space="preserve">. Это не совсем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тогда задумчиво добавил, что,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sz w:val="24"/>
          <w:szCs w:val="24"/>
          <w:rtl w:val="0"/>
        </w:rPr>
        <w:t xml:space="preserve">друзьями.</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szCs w:val="24"/>
          <w:rtl w:val="0"/>
        </w:rPr>
        <w:t xml:space="preserve">тренировками</w:t>
      </w:r>
      <w:r w:rsidDel="00000000" w:rsidR="00000000" w:rsidRPr="00000000">
        <w:rPr>
          <w:rFonts w:ascii="Times New Roman" w:cs="Times New Roman" w:eastAsia="Times New Roman" w:hAnsi="Times New Roman"/>
          <w:sz w:val="24"/>
          <w:szCs w:val="24"/>
          <w:rtl w:val="0"/>
        </w:rPr>
        <w:t xml:space="preserve"> армии менее утомительно.</w:t>
      </w:r>
      <w:r w:rsidDel="00000000" w:rsidR="00000000" w:rsidRPr="00000000">
        <w:rPr>
          <w:rFonts w:ascii="Times New Roman" w:cs="Times New Roman" w:eastAsia="Times New Roman" w:hAnsi="Times New Roman"/>
          <w:sz w:val="24"/>
          <w:szCs w:val="24"/>
          <w:rtl w:val="0"/>
        </w:rPr>
        <w:t xml:space="preserve"> В армии он работал лишь </w:t>
      </w:r>
      <w:r w:rsidDel="00000000" w:rsidR="00000000" w:rsidRPr="00000000">
        <w:rPr>
          <w:rFonts w:ascii="Times New Roman" w:cs="Times New Roman" w:eastAsia="Times New Roman" w:hAnsi="Times New Roman"/>
          <w:sz w:val="24"/>
          <w:szCs w:val="24"/>
          <w:rtl w:val="0"/>
        </w:rPr>
        <w:t xml:space="preserve">с учениками </w:t>
      </w:r>
      <w:r w:rsidDel="00000000" w:rsidR="00000000" w:rsidRPr="00000000">
        <w:rPr>
          <w:rFonts w:ascii="Times New Roman" w:cs="Times New Roman" w:eastAsia="Times New Roman" w:hAnsi="Times New Roman"/>
          <w:sz w:val="24"/>
          <w:szCs w:val="24"/>
          <w:rtl w:val="0"/>
        </w:rPr>
        <w:t xml:space="preserve">трёх других факультетов. Стоит увидеть и озвучить проблему, и её уже нельзя не замечать, и </w:t>
      </w:r>
      <w:r w:rsidDel="00000000" w:rsidR="00000000" w:rsidRPr="00000000">
        <w:rPr>
          <w:rFonts w:ascii="Times New Roman" w:cs="Times New Roman" w:eastAsia="Times New Roman" w:hAnsi="Times New Roman"/>
          <w:sz w:val="24"/>
          <w:szCs w:val="24"/>
          <w:rtl w:val="0"/>
        </w:rPr>
        <w:t xml:space="preserve">с каждым днём </w:t>
      </w:r>
      <w:r w:rsidDel="00000000" w:rsidR="00000000" w:rsidRPr="00000000">
        <w:rPr>
          <w:rFonts w:ascii="Times New Roman" w:cs="Times New Roman" w:eastAsia="Times New Roman" w:hAnsi="Times New Roman"/>
          <w:sz w:val="24"/>
          <w:szCs w:val="24"/>
          <w:rtl w:val="0"/>
        </w:rPr>
        <w:t xml:space="preserve">она всё больше и больше </w:t>
      </w:r>
      <w:r w:rsidDel="00000000" w:rsidR="00000000" w:rsidRPr="00000000">
        <w:rPr>
          <w:rFonts w:ascii="Times New Roman" w:cs="Times New Roman" w:eastAsia="Times New Roman" w:hAnsi="Times New Roman"/>
          <w:sz w:val="24"/>
          <w:szCs w:val="24"/>
          <w:rtl w:val="0"/>
        </w:rPr>
        <w:t xml:space="preserve">раздражает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szCs w:val="24"/>
          <w:rtl w:val="0"/>
        </w:rPr>
        <w:t xml:space="preserve">отдельной</w:t>
      </w:r>
      <w:r w:rsidDel="00000000" w:rsidR="00000000" w:rsidRPr="00000000">
        <w:rPr>
          <w:rFonts w:ascii="Times New Roman" w:cs="Times New Roman" w:eastAsia="Times New Roman" w:hAnsi="Times New Roman"/>
          <w:sz w:val="24"/>
          <w:szCs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обрадовался поводу отвлечься от своих мыслей.</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ведь вовсе не интригуете против Грейнджер, — произн</w:t>
      </w:r>
      <w:ins w:author="Alaric Lightin" w:id="6" w:date="2019-03-29T13:53:29Z">
        <w:r w:rsidDel="00000000" w:rsidR="00000000" w:rsidRPr="00000000">
          <w:rPr>
            <w:rFonts w:ascii="Times New Roman" w:cs="Times New Roman" w:eastAsia="Times New Roman" w:hAnsi="Times New Roman"/>
            <w:sz w:val="24"/>
            <w:szCs w:val="24"/>
            <w:rtl w:val="0"/>
          </w:rPr>
          <w:t xml:space="preserve">ё</w:t>
        </w:r>
      </w:ins>
      <w:del w:author="Alaric Lightin" w:id="6" w:date="2019-03-29T13:53:29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с Грегори. — Так ведь?</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голосу, Грегори боялся этого вопроса ничуть не меньше, чем сам Драко.</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помогли грязнокровке...</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szCs w:val="24"/>
          <w:rtl w:val="0"/>
        </w:rPr>
        <w:t xml:space="preserve">его правильно начать</w:t>
      </w:r>
      <w:r w:rsidDel="00000000" w:rsidR="00000000" w:rsidRPr="00000000">
        <w:rPr>
          <w:rFonts w:ascii="Times New Roman" w:cs="Times New Roman" w:eastAsia="Times New Roman" w:hAnsi="Times New Roman"/>
          <w:sz w:val="24"/>
          <w:szCs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sz w:val="24"/>
          <w:szCs w:val="24"/>
          <w:rtl w:val="0"/>
        </w:rPr>
        <w:t xml:space="preserve">приёмыш.</w:t>
      </w:r>
      <w:r w:rsidDel="00000000" w:rsidR="00000000" w:rsidRPr="00000000">
        <w:rPr>
          <w:rFonts w:ascii="Times New Roman" w:cs="Times New Roman" w:eastAsia="Times New Roman" w:hAnsi="Times New Roman"/>
          <w:sz w:val="24"/>
          <w:szCs w:val="24"/>
          <w:rtl w:val="0"/>
        </w:rPr>
        <w:t xml:space="preserve"> Её родители погибли на </w:t>
      </w:r>
      <w:r w:rsidDel="00000000" w:rsidR="00000000" w:rsidRPr="00000000">
        <w:rPr>
          <w:rFonts w:ascii="Times New Roman" w:cs="Times New Roman" w:eastAsia="Times New Roman" w:hAnsi="Times New Roman"/>
          <w:sz w:val="24"/>
          <w:szCs w:val="24"/>
          <w:rtl w:val="0"/>
        </w:rPr>
        <w:t xml:space="preserve">войне</w:t>
      </w:r>
      <w:r w:rsidDel="00000000" w:rsidR="00000000" w:rsidRPr="00000000">
        <w:rPr>
          <w:rFonts w:ascii="Times New Roman" w:cs="Times New Roman" w:eastAsia="Times New Roman" w:hAnsi="Times New Roman"/>
          <w:sz w:val="24"/>
          <w:szCs w:val="24"/>
          <w:rtl w:val="0"/>
        </w:rPr>
        <w:t xml:space="preserve">, и кто-то отдал её </w:t>
      </w:r>
      <w:r w:rsidDel="00000000" w:rsidR="00000000" w:rsidRPr="00000000">
        <w:rPr>
          <w:rFonts w:ascii="Times New Roman" w:cs="Times New Roman" w:eastAsia="Times New Roman" w:hAnsi="Times New Roman"/>
          <w:sz w:val="24"/>
          <w:szCs w:val="24"/>
          <w:rtl w:val="0"/>
        </w:rPr>
        <w:t xml:space="preserve">паре </w:t>
      </w:r>
      <w:r w:rsidDel="00000000" w:rsidR="00000000" w:rsidRPr="00000000">
        <w:rPr>
          <w:rFonts w:ascii="Times New Roman" w:cs="Times New Roman" w:eastAsia="Times New Roman" w:hAnsi="Times New Roman"/>
          <w:sz w:val="24"/>
          <w:szCs w:val="24"/>
          <w:rtl w:val="0"/>
        </w:rPr>
        <w:t xml:space="preserve">маглов, чтобы спрятать. Генерал Грейнджер </w:t>
      </w:r>
      <w:r w:rsidDel="00000000" w:rsidR="00000000" w:rsidRPr="00000000">
        <w:rPr>
          <w:rFonts w:ascii="Times New Roman" w:cs="Times New Roman" w:eastAsia="Times New Roman" w:hAnsi="Times New Roman"/>
          <w:sz w:val="24"/>
          <w:szCs w:val="24"/>
          <w:rtl w:val="0"/>
        </w:rPr>
        <w:t xml:space="preserve">никак</w:t>
      </w:r>
      <w:r w:rsidDel="00000000" w:rsidR="00000000" w:rsidRPr="00000000">
        <w:rPr>
          <w:rFonts w:ascii="Times New Roman" w:cs="Times New Roman" w:eastAsia="Times New Roman" w:hAnsi="Times New Roman"/>
          <w:sz w:val="24"/>
          <w:szCs w:val="24"/>
          <w:rtl w:val="0"/>
        </w:rPr>
        <w:t xml:space="preserve"> не может быть настоящей грязнокровкой.</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Гарри Поттер сказал вам? — спросил Грегори.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задрожал и оборвался. </w:t>
      </w:r>
      <w:r w:rsidDel="00000000" w:rsidR="00000000" w:rsidRPr="00000000">
        <w:rPr>
          <w:rFonts w:ascii="Times New Roman" w:cs="Times New Roman" w:eastAsia="Times New Roman" w:hAnsi="Times New Roman"/>
          <w:sz w:val="24"/>
          <w:szCs w:val="24"/>
          <w:rtl w:val="0"/>
        </w:rPr>
        <w:t xml:space="preserve">Драко поднял глаза от домашней работы и увидел слёзы в глазах Грегори.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уловка</w:t>
      </w:r>
      <w:r w:rsidDel="00000000" w:rsidR="00000000" w:rsidRPr="00000000">
        <w:rPr>
          <w:rFonts w:ascii="Times New Roman" w:cs="Times New Roman" w:eastAsia="Times New Roman" w:hAnsi="Times New Roman"/>
          <w:sz w:val="24"/>
          <w:szCs w:val="24"/>
          <w:rtl w:val="0"/>
        </w:rPr>
        <w:t xml:space="preserve"> не сработала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делать, — прошептал Грегори. — 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не твоё дело — </w:t>
      </w:r>
      <w:r w:rsidDel="00000000" w:rsidR="00000000" w:rsidRPr="00000000">
        <w:rPr>
          <w:rFonts w:ascii="Times New Roman" w:cs="Times New Roman" w:eastAsia="Times New Roman" w:hAnsi="Times New Roman"/>
          <w:i w:val="1"/>
          <w:sz w:val="24"/>
          <w:szCs w:val="24"/>
          <w:rtl w:val="0"/>
        </w:rPr>
        <w:t xml:space="preserve">решать, </w:t>
      </w:r>
      <w:r w:rsidDel="00000000" w:rsidR="00000000" w:rsidRPr="00000000">
        <w:rPr>
          <w:rFonts w:ascii="Times New Roman" w:cs="Times New Roman" w:eastAsia="Times New Roman" w:hAnsi="Times New Roman"/>
          <w:i w:val="1"/>
          <w:sz w:val="24"/>
          <w:szCs w:val="24"/>
          <w:rtl w:val="0"/>
        </w:rPr>
        <w:t xml:space="preserve">что понравится отцу, Гойл...</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szCs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 порядке, Грегори, — </w:t>
      </w:r>
      <w:r w:rsidDel="00000000" w:rsidR="00000000" w:rsidRPr="00000000">
        <w:rPr>
          <w:rFonts w:ascii="Times New Roman" w:cs="Times New Roman" w:eastAsia="Times New Roman" w:hAnsi="Times New Roman"/>
          <w:sz w:val="24"/>
          <w:szCs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на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он неуверенно. — Если вы так говорите, мистер Малфой.</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76"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Невидимость должна </w:t>
      </w:r>
      <w:r w:rsidDel="00000000" w:rsidR="00000000" w:rsidRPr="00000000">
        <w:rPr>
          <w:rFonts w:ascii="Times New Roman" w:cs="Times New Roman" w:eastAsia="Times New Roman" w:hAnsi="Times New Roman"/>
          <w:sz w:val="24"/>
          <w:szCs w:val="24"/>
          <w:rtl w:val="0"/>
        </w:rPr>
        <w:t xml:space="preserve">выглядеть как-то поинтереснее</w:t>
      </w:r>
      <w:r w:rsidDel="00000000" w:rsidR="00000000" w:rsidRPr="00000000">
        <w:rPr>
          <w:rFonts w:ascii="Times New Roman" w:cs="Times New Roman" w:eastAsia="Times New Roman" w:hAnsi="Times New Roman"/>
          <w:sz w:val="24"/>
          <w:szCs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szCs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Мантии невидимости.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szCs w:val="24"/>
          <w:rtl w:val="0"/>
        </w:rPr>
        <w:t xml:space="preserve">струится п</w:t>
      </w:r>
      <w:r w:rsidDel="00000000" w:rsidR="00000000" w:rsidRPr="00000000">
        <w:rPr>
          <w:rFonts w:ascii="Times New Roman" w:cs="Times New Roman" w:eastAsia="Times New Roman" w:hAnsi="Times New Roman"/>
          <w:sz w:val="24"/>
          <w:szCs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разве что, когда ты проходил мимо </w:t>
      </w:r>
      <w:r w:rsidDel="00000000" w:rsidR="00000000" w:rsidRPr="00000000">
        <w:rPr>
          <w:rFonts w:ascii="Times New Roman" w:cs="Times New Roman" w:eastAsia="Times New Roman" w:hAnsi="Times New Roman"/>
          <w:sz w:val="24"/>
          <w:szCs w:val="24"/>
          <w:rtl w:val="0"/>
        </w:rPr>
        <w:t xml:space="preserve">металлических предметов</w:t>
      </w:r>
      <w:r w:rsidDel="00000000" w:rsidR="00000000" w:rsidRPr="00000000">
        <w:rPr>
          <w:rFonts w:ascii="Times New Roman" w:cs="Times New Roman" w:eastAsia="Times New Roman" w:hAnsi="Times New Roman"/>
          <w:sz w:val="24"/>
          <w:szCs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szCs w:val="24"/>
          <w:rtl w:val="0"/>
        </w:rPr>
        <w:t xml:space="preserve">делами</w:t>
      </w:r>
      <w:r w:rsidDel="00000000" w:rsidR="00000000" w:rsidRPr="00000000">
        <w:rPr>
          <w:rFonts w:ascii="Times New Roman" w:cs="Times New Roman" w:eastAsia="Times New Roman" w:hAnsi="Times New Roman"/>
          <w:sz w:val="24"/>
          <w:szCs w:val="24"/>
          <w:rtl w:val="0"/>
        </w:rPr>
        <w:t xml:space="preserve">, которыми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бы этого. </w:t>
      </w:r>
      <w:r w:rsidDel="00000000" w:rsidR="00000000" w:rsidRPr="00000000">
        <w:rPr>
          <w:rFonts w:ascii="Times New Roman" w:cs="Times New Roman" w:eastAsia="Times New Roman" w:hAnsi="Times New Roman"/>
          <w:sz w:val="24"/>
          <w:szCs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szCs w:val="24"/>
          <w:rtl w:val="0"/>
        </w:rPr>
        <w:t xml:space="preserve"> — ни рук, ни ног, только </w:t>
      </w:r>
      <w:r w:rsidDel="00000000" w:rsidR="00000000" w:rsidRPr="00000000">
        <w:rPr>
          <w:rFonts w:ascii="Times New Roman" w:cs="Times New Roman" w:eastAsia="Times New Roman" w:hAnsi="Times New Roman"/>
          <w:sz w:val="24"/>
          <w:szCs w:val="24"/>
          <w:rtl w:val="0"/>
        </w:rPr>
        <w:t xml:space="preserve">перемещение точки обзора</w:t>
      </w:r>
      <w:r w:rsidDel="00000000" w:rsidR="00000000" w:rsidRPr="00000000">
        <w:rPr>
          <w:rFonts w:ascii="Times New Roman" w:cs="Times New Roman" w:eastAsia="Times New Roman" w:hAnsi="Times New Roman"/>
          <w:sz w:val="24"/>
          <w:szCs w:val="24"/>
          <w:rtl w:val="0"/>
        </w:rPr>
        <w:t xml:space="preserve">. Нервирующее ощущение, будто ты не просто </w:t>
      </w:r>
      <w:r w:rsidDel="00000000" w:rsidR="00000000" w:rsidRPr="00000000">
        <w:rPr>
          <w:rFonts w:ascii="Times New Roman" w:cs="Times New Roman" w:eastAsia="Times New Roman" w:hAnsi="Times New Roman"/>
          <w:sz w:val="24"/>
          <w:szCs w:val="24"/>
          <w:rtl w:val="0"/>
        </w:rPr>
        <w:t xml:space="preserve">невидим</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существуешь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szCs w:val="24"/>
          <w:rtl w:val="0"/>
        </w:rPr>
        <w:t xml:space="preserve">мантия </w:t>
      </w:r>
      <w:r w:rsidDel="00000000" w:rsidR="00000000" w:rsidRPr="00000000">
        <w:rPr>
          <w:rFonts w:ascii="Times New Roman" w:cs="Times New Roman" w:eastAsia="Times New Roman" w:hAnsi="Times New Roman"/>
          <w:sz w:val="24"/>
          <w:szCs w:val="24"/>
          <w:rtl w:val="0"/>
        </w:rPr>
        <w:t xml:space="preserve">поможет ей защитить других девочек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szCs w:val="24"/>
          <w:rtl w:val="0"/>
        </w:rPr>
        <w:t xml:space="preserve">. Если говорить по справедливости, а она </w:t>
      </w:r>
      <w:r w:rsidDel="00000000" w:rsidR="00000000" w:rsidRPr="00000000">
        <w:rPr>
          <w:rFonts w:ascii="Times New Roman" w:cs="Times New Roman" w:eastAsia="Times New Roman" w:hAnsi="Times New Roman"/>
          <w:sz w:val="24"/>
          <w:szCs w:val="24"/>
          <w:rtl w:val="0"/>
        </w:rPr>
        <w:t xml:space="preserve">старалась </w:t>
      </w:r>
      <w:r w:rsidDel="00000000" w:rsidR="00000000" w:rsidRPr="00000000">
        <w:rPr>
          <w:rFonts w:ascii="Times New Roman" w:cs="Times New Roman" w:eastAsia="Times New Roman" w:hAnsi="Times New Roman"/>
          <w:sz w:val="24"/>
          <w:szCs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заявила, что она провидец.</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тщательно — и довольно подробно — </w:t>
      </w:r>
      <w:r w:rsidDel="00000000" w:rsidR="00000000" w:rsidRPr="00000000">
        <w:rPr>
          <w:rFonts w:ascii="Times New Roman" w:cs="Times New Roman" w:eastAsia="Times New Roman" w:hAnsi="Times New Roman"/>
          <w:sz w:val="24"/>
          <w:szCs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szCs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szCs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как Гермиона и объяснила Милисенте, предсказания нельзя было контролировать — невозможно было заказать</w:t>
      </w:r>
      <w:r w:rsidDel="00000000" w:rsidR="00000000" w:rsidRPr="00000000">
        <w:rPr>
          <w:rFonts w:ascii="Times New Roman" w:cs="Times New Roman" w:eastAsia="Times New Roman" w:hAnsi="Times New Roman"/>
          <w:sz w:val="24"/>
          <w:szCs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szCs w:val="24"/>
          <w:rtl w:val="0"/>
        </w:rPr>
        <w:t xml:space="preserve">которые</w:t>
      </w:r>
      <w:r w:rsidDel="00000000" w:rsidR="00000000" w:rsidRPr="00000000">
        <w:rPr>
          <w:rFonts w:ascii="Times New Roman" w:cs="Times New Roman" w:eastAsia="Times New Roman" w:hAnsi="Times New Roman"/>
          <w:sz w:val="24"/>
          <w:szCs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sz w:val="24"/>
          <w:szCs w:val="24"/>
          <w:rtl w:val="0"/>
        </w:rPr>
        <w:t xml:space="preserve">не им</w:t>
      </w:r>
      <w:r w:rsidDel="00000000" w:rsidR="00000000" w:rsidRPr="00000000">
        <w:rPr>
          <w:rFonts w:ascii="Times New Roman" w:cs="Times New Roman" w:eastAsia="Times New Roman" w:hAnsi="Times New Roman"/>
          <w:sz w:val="24"/>
          <w:szCs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szCs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sz w:val="24"/>
          <w:szCs w:val="24"/>
          <w:rtl w:val="0"/>
        </w:rPr>
        <w:t xml:space="preserve">совершенно никак </w:t>
      </w:r>
      <w:r w:rsidDel="00000000" w:rsidR="00000000" w:rsidRPr="00000000">
        <w:rPr>
          <w:rFonts w:ascii="Times New Roman" w:cs="Times New Roman" w:eastAsia="Times New Roman" w:hAnsi="Times New Roman"/>
          <w:sz w:val="24"/>
          <w:szCs w:val="24"/>
          <w:rtl w:val="0"/>
        </w:rPr>
        <w:t xml:space="preserve">не могла пророчествовать </w:t>
      </w:r>
      <w:r w:rsidDel="00000000" w:rsidR="00000000" w:rsidRPr="00000000">
        <w:rPr>
          <w:rFonts w:ascii="Times New Roman" w:cs="Times New Roman" w:eastAsia="Times New Roman" w:hAnsi="Times New Roman"/>
          <w:sz w:val="24"/>
          <w:szCs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szCs w:val="24"/>
          <w:rtl w:val="0"/>
        </w:rPr>
        <w:t xml:space="preserve">, и при этом </w:t>
      </w:r>
      <w:r w:rsidDel="00000000" w:rsidR="00000000" w:rsidRPr="00000000">
        <w:rPr>
          <w:rFonts w:ascii="Times New Roman" w:cs="Times New Roman" w:eastAsia="Times New Roman" w:hAnsi="Times New Roman"/>
          <w:sz w:val="24"/>
          <w:szCs w:val="24"/>
          <w:rtl w:val="0"/>
        </w:rPr>
        <w:t xml:space="preserve">запоминать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а если бы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szCs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szCs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на самом деле.</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что Милисента очень тихо сказала: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но она говорила мне, что она прорицательница...»</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неё накатило такое же отчая</w:t>
      </w:r>
      <w:r w:rsidDel="00000000" w:rsidR="00000000" w:rsidRPr="00000000">
        <w:rPr>
          <w:rFonts w:ascii="Times New Roman" w:cs="Times New Roman" w:eastAsia="Times New Roman" w:hAnsi="Times New Roman"/>
          <w:sz w:val="24"/>
          <w:szCs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szCs w:val="24"/>
          <w:rtl w:val="0"/>
        </w:rPr>
        <w:t xml:space="preserve">и только сейчас она осознала, </w:t>
      </w:r>
      <w:r w:rsidDel="00000000" w:rsidR="00000000" w:rsidRPr="00000000">
        <w:rPr>
          <w:rFonts w:ascii="Times New Roman" w:cs="Times New Roman" w:eastAsia="Times New Roman" w:hAnsi="Times New Roman"/>
          <w:sz w:val="24"/>
          <w:szCs w:val="24"/>
          <w:rtl w:val="0"/>
        </w:rPr>
        <w:t xml:space="preserve">почем</w:t>
      </w:r>
      <w:r w:rsidDel="00000000" w:rsidR="00000000" w:rsidRPr="00000000">
        <w:rPr>
          <w:rFonts w:ascii="Times New Roman" w:cs="Times New Roman" w:eastAsia="Times New Roman" w:hAnsi="Times New Roman"/>
          <w:sz w:val="24"/>
          <w:szCs w:val="24"/>
          <w:rtl w:val="0"/>
        </w:rPr>
        <w:t xml:space="preserve">у именно </w:t>
      </w:r>
      <w:r w:rsidDel="00000000" w:rsidR="00000000" w:rsidRPr="00000000">
        <w:rPr>
          <w:rFonts w:ascii="Times New Roman" w:cs="Times New Roman" w:eastAsia="Times New Roman" w:hAnsi="Times New Roman"/>
          <w:sz w:val="24"/>
          <w:szCs w:val="24"/>
          <w:rtl w:val="0"/>
        </w:rPr>
        <w:t xml:space="preserve">Забини</w:t>
      </w:r>
      <w:r w:rsidDel="00000000" w:rsidR="00000000" w:rsidRPr="00000000">
        <w:rPr>
          <w:rFonts w:ascii="Times New Roman" w:cs="Times New Roman" w:eastAsia="Times New Roman" w:hAnsi="Times New Roman"/>
          <w:sz w:val="24"/>
          <w:szCs w:val="24"/>
          <w:rtl w:val="0"/>
        </w:rPr>
        <w:t xml:space="preserve"> показал ей эту схему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szCs w:val="24"/>
          <w:rtl w:val="0"/>
        </w:rPr>
        <w:t xml:space="preserve">й оси. Это был </w:t>
      </w:r>
      <w:r w:rsidDel="00000000" w:rsidR="00000000" w:rsidRPr="00000000">
        <w:rPr>
          <w:rFonts w:ascii="Times New Roman" w:cs="Times New Roman" w:eastAsia="Times New Roman" w:hAnsi="Times New Roman"/>
          <w:sz w:val="24"/>
          <w:szCs w:val="24"/>
          <w:rtl w:val="0"/>
        </w:rPr>
        <w:t xml:space="preserve">общеизвестный</w:t>
      </w:r>
      <w:r w:rsidDel="00000000" w:rsidR="00000000" w:rsidRPr="00000000">
        <w:rPr>
          <w:rFonts w:ascii="Times New Roman" w:cs="Times New Roman" w:eastAsia="Times New Roman" w:hAnsi="Times New Roman"/>
          <w:sz w:val="24"/>
          <w:szCs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szCs w:val="24"/>
          <w:rtl w:val="0"/>
        </w:rPr>
        <w:t xml:space="preserve">в основной части Хогвартса</w:t>
      </w:r>
      <w:r w:rsidDel="00000000" w:rsidR="00000000" w:rsidRPr="00000000">
        <w:rPr>
          <w:rFonts w:ascii="Times New Roman" w:cs="Times New Roman" w:eastAsia="Times New Roman" w:hAnsi="Times New Roman"/>
          <w:sz w:val="24"/>
          <w:szCs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чувство дезориентации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szCs w:val="24"/>
          <w:rtl w:val="0"/>
        </w:rPr>
        <w:t xml:space="preserve">целилась</w:t>
      </w:r>
      <w:r w:rsidDel="00000000" w:rsidR="00000000" w:rsidRPr="00000000">
        <w:rPr>
          <w:rFonts w:ascii="Times New Roman" w:cs="Times New Roman" w:eastAsia="Times New Roman" w:hAnsi="Times New Roman"/>
          <w:sz w:val="24"/>
          <w:szCs w:val="24"/>
          <w:rtl w:val="0"/>
        </w:rPr>
        <w:t xml:space="preserve"> на...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...кого-то в чёрном плаще — настолько </w:t>
      </w:r>
      <w:r w:rsidDel="00000000" w:rsidR="00000000" w:rsidRPr="00000000">
        <w:rPr>
          <w:rFonts w:ascii="Times New Roman" w:cs="Times New Roman" w:eastAsia="Times New Roman" w:hAnsi="Times New Roman"/>
          <w:sz w:val="24"/>
          <w:szCs w:val="24"/>
          <w:rtl w:val="0"/>
        </w:rPr>
        <w:t xml:space="preserve">широком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бесформенном</w:t>
      </w:r>
      <w:r w:rsidDel="00000000" w:rsidR="00000000" w:rsidRPr="00000000">
        <w:rPr>
          <w:rFonts w:ascii="Times New Roman" w:cs="Times New Roman" w:eastAsia="Times New Roman" w:hAnsi="Times New Roman"/>
          <w:sz w:val="24"/>
          <w:szCs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похожее на чёрную дымку, </w:t>
      </w:r>
      <w:r w:rsidDel="00000000" w:rsidR="00000000" w:rsidRPr="00000000">
        <w:rPr>
          <w:rFonts w:ascii="Times New Roman" w:cs="Times New Roman" w:eastAsia="Times New Roman" w:hAnsi="Times New Roman"/>
          <w:sz w:val="24"/>
          <w:szCs w:val="24"/>
          <w:rtl w:val="0"/>
        </w:rPr>
        <w:t xml:space="preserve">мешающее </w:t>
      </w:r>
      <w:r w:rsidDel="00000000" w:rsidR="00000000" w:rsidRPr="00000000">
        <w:rPr>
          <w:rFonts w:ascii="Times New Roman" w:cs="Times New Roman" w:eastAsia="Times New Roman" w:hAnsi="Times New Roman"/>
          <w:sz w:val="24"/>
          <w:szCs w:val="24"/>
          <w:rtl w:val="0"/>
        </w:rPr>
        <w:t xml:space="preserve">разглядеть лицо.</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szCs w:val="24"/>
          <w:rtl w:val="0"/>
        </w:rPr>
        <w:t xml:space="preserve">чёрно</w:t>
      </w:r>
      <w:r w:rsidDel="00000000" w:rsidR="00000000" w:rsidRPr="00000000">
        <w:rPr>
          <w:rFonts w:ascii="Times New Roman" w:cs="Times New Roman" w:eastAsia="Times New Roman" w:hAnsi="Times New Roman"/>
          <w:sz w:val="24"/>
          <w:szCs w:val="24"/>
          <w:rtl w:val="0"/>
        </w:rPr>
        <w:t xml:space="preserve">й дымки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промокла от пота, во рту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вы? — </w:t>
      </w:r>
      <w:r w:rsidDel="00000000" w:rsidR="00000000" w:rsidRPr="00000000">
        <w:rPr>
          <w:rFonts w:ascii="Times New Roman" w:cs="Times New Roman" w:eastAsia="Times New Roman" w:hAnsi="Times New Roman"/>
          <w:sz w:val="24"/>
          <w:szCs w:val="24"/>
          <w:rtl w:val="0"/>
        </w:rPr>
        <w:t xml:space="preserve">требовательно спросила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Последний союзник, — проговорил свистящий шёпот. — Тот, кто отвечает, когда все остальные молчат. Возможно, я — твой единственный настоящий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имя?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пожимание плечами, но смысл был тот же.</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могу тебе</w:t>
      </w:r>
      <w:r w:rsidDel="00000000" w:rsidR="00000000" w:rsidRPr="00000000">
        <w:rPr>
          <w:rFonts w:ascii="Times New Roman" w:cs="Times New Roman" w:eastAsia="Times New Roman" w:hAnsi="Times New Roman"/>
          <w:sz w:val="24"/>
          <w:szCs w:val="24"/>
          <w:rtl w:val="0"/>
        </w:rPr>
        <w:t xml:space="preserve"> предложить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задавать такой вопрос.</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чёрного тумана послышался смешок.</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sz w:val="24"/>
          <w:szCs w:val="24"/>
          <w:rtl w:val="0"/>
        </w:rPr>
        <w:t xml:space="preserve">Знание</w:t>
      </w:r>
      <w:r w:rsidDel="00000000" w:rsidR="00000000" w:rsidRPr="00000000">
        <w:rPr>
          <w:rFonts w:ascii="Times New Roman" w:cs="Times New Roman" w:eastAsia="Times New Roman" w:hAnsi="Times New Roman"/>
          <w:sz w:val="24"/>
          <w:szCs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szCs w:val="24"/>
          <w:rtl w:val="0"/>
        </w:rPr>
        <w:t xml:space="preserve">конфету на палочке</w:t>
      </w:r>
      <w:r w:rsidDel="00000000" w:rsidR="00000000" w:rsidRPr="00000000">
        <w:rPr>
          <w:rFonts w:ascii="Times New Roman" w:cs="Times New Roman" w:eastAsia="Times New Roman" w:hAnsi="Times New Roman"/>
          <w:sz w:val="24"/>
          <w:szCs w:val="24"/>
          <w:rtl w:val="0"/>
        </w:rPr>
        <w:t xml:space="preserve">, чтобы добраться до начинки?</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слышались нотки разочарования.</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w:t>
      </w:r>
      <w:r w:rsidDel="00000000" w:rsidR="00000000" w:rsidRPr="00000000">
        <w:rPr>
          <w:rFonts w:ascii="Times New Roman" w:cs="Times New Roman" w:eastAsia="Times New Roman" w:hAnsi="Times New Roman"/>
          <w:sz w:val="24"/>
          <w:szCs w:val="24"/>
          <w:rtl w:val="0"/>
        </w:rPr>
        <w:t xml:space="preserve">восемьдесят </w:t>
      </w:r>
      <w:r w:rsidDel="00000000" w:rsidR="00000000" w:rsidRPr="00000000">
        <w:rPr>
          <w:rFonts w:ascii="Times New Roman" w:cs="Times New Roman" w:eastAsia="Times New Roman" w:hAnsi="Times New Roman"/>
          <w:sz w:val="24"/>
          <w:szCs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szCs w:val="24"/>
          <w:rtl w:val="0"/>
        </w:rPr>
        <w:t xml:space="preserve">получилось именно столько.</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прошипел:</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Снейп — тайный Пожиратель Смерти.</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чуть не выронила палочку.</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sz w:val="24"/>
          <w:szCs w:val="24"/>
          <w:rtl w:val="0"/>
        </w:rPr>
        <w:t xml:space="preserve">ей? Зачем? Что происходит?</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szCs w:val="24"/>
          <w:rtl w:val="0"/>
        </w:rPr>
        <w:t xml:space="preserve">действительно правда</w:t>
      </w:r>
      <w:r w:rsidDel="00000000" w:rsidR="00000000" w:rsidRPr="00000000">
        <w:rPr>
          <w:rFonts w:ascii="Times New Roman" w:cs="Times New Roman" w:eastAsia="Times New Roman" w:hAnsi="Times New Roman"/>
          <w:sz w:val="24"/>
          <w:szCs w:val="24"/>
          <w:rtl w:val="0"/>
        </w:rPr>
        <w:t xml:space="preserve">. Почему вы говорите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не директору Дамблдору?</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szCs w:val="24"/>
          <w:rtl w:val="0"/>
        </w:rPr>
        <w:t xml:space="preserve">Хогвартс гниёт с головы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szCs w:val="24"/>
          <w:rtl w:val="0"/>
        </w:rPr>
        <w:t xml:space="preserve"> Ты одна осмелилась </w:t>
      </w:r>
      <w:r w:rsidDel="00000000" w:rsidR="00000000" w:rsidRPr="00000000">
        <w:rPr>
          <w:rFonts w:ascii="Times New Roman" w:cs="Times New Roman" w:eastAsia="Times New Roman" w:hAnsi="Times New Roman"/>
          <w:sz w:val="24"/>
          <w:szCs w:val="24"/>
          <w:rtl w:val="0"/>
        </w:rPr>
        <w:t xml:space="preserve">бросить ему вызов</w:t>
      </w:r>
      <w:r w:rsidDel="00000000" w:rsidR="00000000" w:rsidRPr="00000000">
        <w:rPr>
          <w:rFonts w:ascii="Times New Roman" w:cs="Times New Roman" w:eastAsia="Times New Roman" w:hAnsi="Times New Roman"/>
          <w:sz w:val="24"/>
          <w:szCs w:val="24"/>
          <w:rtl w:val="0"/>
        </w:rPr>
        <w:t xml:space="preserve">... и поэтому я разговариваю с тобой.</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с Гарри Поттером вы разговаривали? — спросила Гермиона, стараясь говорить как можно спокойнее. Если это и есть </w:t>
      </w:r>
      <w:r w:rsidDel="00000000" w:rsidR="00000000" w:rsidRPr="00000000">
        <w:rPr>
          <w:rFonts w:ascii="Times New Roman" w:cs="Times New Roman" w:eastAsia="Times New Roman" w:hAnsi="Times New Roman"/>
          <w:sz w:val="24"/>
          <w:szCs w:val="24"/>
          <w:rtl w:val="0"/>
        </w:rPr>
        <w:t xml:space="preserve">помогающий ему призрак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Чёрный туман стал темнее, а потом посветлел, как будто изображая отрицание.</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пугает </w:t>
      </w:r>
      <w:r w:rsidDel="00000000" w:rsidR="00000000" w:rsidRPr="00000000">
        <w:rPr>
          <w:rFonts w:ascii="Times New Roman" w:cs="Times New Roman" w:eastAsia="Times New Roman" w:hAnsi="Times New Roman"/>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послышался шёпот. — </w:t>
      </w:r>
      <w:r w:rsidDel="00000000" w:rsidR="00000000" w:rsidRPr="00000000">
        <w:rPr>
          <w:rFonts w:ascii="Times New Roman" w:cs="Times New Roman" w:eastAsia="Times New Roman" w:hAnsi="Times New Roman"/>
          <w:sz w:val="24"/>
          <w:szCs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szCs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szCs w:val="24"/>
          <w:rtl w:val="0"/>
        </w:rPr>
        <w:t xml:space="preserve">прячущаяся в его глазах</w:t>
      </w:r>
      <w:r w:rsidDel="00000000" w:rsidR="00000000" w:rsidRPr="00000000">
        <w:rPr>
          <w:rFonts w:ascii="Times New Roman" w:cs="Times New Roman" w:eastAsia="Times New Roman" w:hAnsi="Times New Roman"/>
          <w:sz w:val="24"/>
          <w:szCs w:val="24"/>
          <w:rtl w:val="0"/>
        </w:rPr>
        <w:t xml:space="preserve">, дотянется до тебя и уничтожит. Это я знаю точно.</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szCs w:val="24"/>
          <w:rtl w:val="0"/>
        </w:rPr>
        <w:t xml:space="preserve">Гарри действительно меня пугает</w:t>
      </w:r>
      <w:r w:rsidDel="00000000" w:rsidR="00000000" w:rsidRPr="00000000">
        <w:rPr>
          <w:rFonts w:ascii="Times New Roman" w:cs="Times New Roman" w:eastAsia="Times New Roman" w:hAnsi="Times New Roman"/>
          <w:sz w:val="24"/>
          <w:szCs w:val="24"/>
          <w:rtl w:val="0"/>
        </w:rPr>
        <w:t xml:space="preserve">. Но не из-за того, что он может когда-либо сделать мне.</w:t>
      </w:r>
      <w:r w:rsidDel="00000000" w:rsidR="00000000" w:rsidRPr="00000000">
        <w:rPr>
          <w:rFonts w:ascii="Times New Roman" w:cs="Times New Roman" w:eastAsia="Times New Roman" w:hAnsi="Times New Roman"/>
          <w:sz w:val="24"/>
          <w:szCs w:val="24"/>
          <w:rtl w:val="0"/>
        </w:rPr>
        <w:t xml:space="preserve"> Меня пугает, что он может сделать, чтобы </w:t>
      </w:r>
      <w:r w:rsidDel="00000000" w:rsidR="00000000" w:rsidRPr="00000000">
        <w:rPr>
          <w:rFonts w:ascii="Times New Roman" w:cs="Times New Roman" w:eastAsia="Times New Roman" w:hAnsi="Times New Roman"/>
          <w:sz w:val="24"/>
          <w:szCs w:val="24"/>
          <w:rtl w:val="0"/>
        </w:rPr>
        <w:t xml:space="preserve">защитить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ошибаешься, — </w:t>
      </w:r>
      <w:r w:rsidDel="00000000" w:rsidR="00000000" w:rsidRPr="00000000">
        <w:rPr>
          <w:rFonts w:ascii="Times New Roman" w:cs="Times New Roman" w:eastAsia="Times New Roman" w:hAnsi="Times New Roman"/>
          <w:sz w:val="24"/>
          <w:szCs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szCs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вы ошибаетесь</w:t>
      </w:r>
      <w:r w:rsidDel="00000000" w:rsidR="00000000" w:rsidRPr="00000000">
        <w:rPr>
          <w:rFonts w:ascii="Times New Roman" w:cs="Times New Roman" w:eastAsia="Times New Roman" w:hAnsi="Times New Roman"/>
          <w:sz w:val="24"/>
          <w:szCs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 обратил на тебя внимание, Гермиона</w:t>
      </w:r>
      <w:ins w:author="Alaric Lightin" w:id="7" w:date="2019-03-29T13:53:10Z">
        <w:r w:rsidDel="00000000" w:rsidR="00000000" w:rsidRPr="00000000">
          <w:rPr>
            <w:rFonts w:ascii="Times New Roman" w:cs="Times New Roman" w:eastAsia="Times New Roman" w:hAnsi="Times New Roman"/>
            <w:sz w:val="24"/>
            <w:szCs w:val="24"/>
            <w:rtl w:val="0"/>
          </w:rPr>
          <w:t xml:space="preserve">,</w:t>
        </w:r>
      </w:ins>
      <w:del w:author="Alaric Lightin" w:id="7" w:date="2019-03-29T13:53:1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даже убить, и у него есть свои </w:t>
      </w:r>
      <w:r w:rsidDel="00000000" w:rsidR="00000000" w:rsidRPr="00000000">
        <w:rPr>
          <w:rFonts w:ascii="Times New Roman" w:cs="Times New Roman" w:eastAsia="Times New Roman" w:hAnsi="Times New Roman"/>
          <w:sz w:val="24"/>
          <w:szCs w:val="24"/>
          <w:rtl w:val="0"/>
        </w:rPr>
        <w:t xml:space="preserve">средства, </w:t>
      </w:r>
      <w:r w:rsidDel="00000000" w:rsidR="00000000" w:rsidRPr="00000000">
        <w:rPr>
          <w:rFonts w:ascii="Times New Roman" w:cs="Times New Roman" w:eastAsia="Times New Roman" w:hAnsi="Times New Roman"/>
          <w:sz w:val="24"/>
          <w:szCs w:val="24"/>
          <w:rtl w:val="0"/>
        </w:rPr>
        <w:t xml:space="preserve">чтобы этого добиться</w:t>
      </w:r>
      <w:r w:rsidDel="00000000" w:rsidR="00000000" w:rsidRPr="00000000">
        <w:rPr>
          <w:rFonts w:ascii="Times New Roman" w:cs="Times New Roman" w:eastAsia="Times New Roman" w:hAnsi="Times New Roman"/>
          <w:sz w:val="24"/>
          <w:szCs w:val="24"/>
          <w:rtl w:val="0"/>
        </w:rPr>
        <w:t xml:space="preserve">! — шёпот стал настойчивым.</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 — </w:t>
      </w:r>
      <w:r w:rsidDel="00000000" w:rsidR="00000000" w:rsidRPr="00000000">
        <w:rPr>
          <w:rFonts w:ascii="Times New Roman" w:cs="Times New Roman" w:eastAsia="Times New Roman" w:hAnsi="Times New Roman"/>
          <w:sz w:val="24"/>
          <w:szCs w:val="24"/>
          <w:rtl w:val="0"/>
        </w:rPr>
        <w:t xml:space="preserve">не услышав продолжения</w:t>
      </w:r>
      <w:r w:rsidDel="00000000" w:rsidR="00000000" w:rsidRPr="00000000">
        <w:rPr>
          <w:rFonts w:ascii="Times New Roman" w:cs="Times New Roman" w:eastAsia="Times New Roman" w:hAnsi="Times New Roman"/>
          <w:sz w:val="24"/>
          <w:szCs w:val="24"/>
          <w:rtl w:val="0"/>
        </w:rPr>
        <w:t xml:space="preserve">, спросила 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было нужно выбраться отсюда и на какое-то время лечь и отдохнуть.</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szCs w:val="24"/>
          <w:rtl w:val="0"/>
        </w:rPr>
        <w:t xml:space="preserve">всего лишь </w:t>
      </w:r>
      <w:r w:rsidDel="00000000" w:rsidR="00000000" w:rsidRPr="00000000">
        <w:rPr>
          <w:rFonts w:ascii="Times New Roman" w:cs="Times New Roman" w:eastAsia="Times New Roman" w:hAnsi="Times New Roman"/>
          <w:sz w:val="24"/>
          <w:szCs w:val="24"/>
          <w:rtl w:val="0"/>
        </w:rPr>
        <w:t xml:space="preserve">пытаюсь тебе</w:t>
      </w:r>
      <w:r w:rsidDel="00000000" w:rsidR="00000000" w:rsidRPr="00000000">
        <w:rPr>
          <w:rFonts w:ascii="Times New Roman" w:cs="Times New Roman" w:eastAsia="Times New Roman" w:hAnsi="Times New Roman"/>
          <w:sz w:val="24"/>
          <w:szCs w:val="24"/>
          <w:rtl w:val="0"/>
        </w:rPr>
        <w:t xml:space="preserve">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отступила на шаг от тёмного алькова.</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Гермиона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не следовало отвечать,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вы выглядите чрезвычайно тёмной, жуткой и подозрительной личностью,</w:t>
      </w:r>
      <w:ins w:author="Alaric Lightin" w:id="8" w:date="2019-03-29T13:58:37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безликую чёрную дымку.</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недоверчиво прошелестел голос, к</w:t>
      </w:r>
      <w:r w:rsidDel="00000000" w:rsidR="00000000" w:rsidRPr="00000000">
        <w:rPr>
          <w:rFonts w:ascii="Times New Roman" w:cs="Times New Roman" w:eastAsia="Times New Roman" w:hAnsi="Times New Roman"/>
          <w:sz w:val="24"/>
          <w:szCs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szCs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szCs w:val="24"/>
          <w:rtl w:val="0"/>
        </w:rPr>
        <w:t xml:space="preserve">которой Хогвартс может гордиться</w:t>
      </w:r>
      <w:r w:rsidDel="00000000" w:rsidR="00000000" w:rsidRPr="00000000">
        <w:rPr>
          <w:rFonts w:ascii="Times New Roman" w:cs="Times New Roman" w:eastAsia="Times New Roman" w:hAnsi="Times New Roman"/>
          <w:sz w:val="24"/>
          <w:szCs w:val="24"/>
          <w:rtl w:val="0"/>
        </w:rPr>
        <w:t xml:space="preserve">, знает, что внешность бывает обманчива.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хотя внешность и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быть обманчива, обычно это </w:t>
      </w:r>
      <w:r w:rsidDel="00000000" w:rsidR="00000000" w:rsidRPr="00000000">
        <w:rPr>
          <w:rFonts w:ascii="Times New Roman" w:cs="Times New Roman" w:eastAsia="Times New Roman" w:hAnsi="Times New Roman"/>
          <w:sz w:val="24"/>
          <w:szCs w:val="24"/>
          <w:rtl w:val="0"/>
        </w:rPr>
        <w:t xml:space="preserve">не так.</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помолчал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(чувство дезориентации)</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9" w:date="2019-03-29T13:58:13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10" w:date="2019-03-29T13:58:1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сияющую даму, в длинно</w:t>
      </w:r>
      <w:r w:rsidDel="00000000" w:rsidR="00000000" w:rsidRPr="00000000">
        <w:rPr>
          <w:rFonts w:ascii="Times New Roman" w:cs="Times New Roman" w:eastAsia="Times New Roman" w:hAnsi="Times New Roman"/>
          <w:sz w:val="24"/>
          <w:szCs w:val="24"/>
          <w:rtl w:val="0"/>
        </w:rPr>
        <w:t xml:space="preserve">м белом платье, которое колыхалось словно от невидимого ветра. Ни руки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szCs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szCs w:val="24"/>
          <w:rtl w:val="0"/>
        </w:rPr>
        <w:t xml:space="preserve">, а лишь будто её окружал мягкий белый свет.</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 </w:t>
      </w:r>
      <w:r w:rsidDel="00000000" w:rsidR="00000000" w:rsidRPr="00000000">
        <w:rPr>
          <w:rFonts w:ascii="Times New Roman" w:cs="Times New Roman" w:eastAsia="Times New Roman" w:hAnsi="Times New Roman"/>
          <w:sz w:val="24"/>
          <w:szCs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szCs w:val="24"/>
          <w:rtl w:val="0"/>
        </w:rPr>
        <w:t xml:space="preserve">дружелюбный</w:t>
      </w:r>
      <w:r w:rsidDel="00000000" w:rsidR="00000000" w:rsidRPr="00000000">
        <w:rPr>
          <w:rFonts w:ascii="Times New Roman" w:cs="Times New Roman" w:eastAsia="Times New Roman" w:hAnsi="Times New Roman"/>
          <w:sz w:val="24"/>
          <w:szCs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szCs w:val="24"/>
          <w:rtl w:val="0"/>
        </w:rPr>
        <w:t xml:space="preserve">верной </w:t>
      </w:r>
      <w:r w:rsidDel="00000000" w:rsidR="00000000" w:rsidRPr="00000000">
        <w:rPr>
          <w:rFonts w:ascii="Times New Roman" w:cs="Times New Roman" w:eastAsia="Times New Roman" w:hAnsi="Times New Roman"/>
          <w:sz w:val="24"/>
          <w:szCs w:val="24"/>
          <w:rtl w:val="0"/>
        </w:rPr>
        <w:t xml:space="preserve">слугой. Ибо тебе, моя леди, </w:t>
      </w:r>
      <w:r w:rsidDel="00000000" w:rsidR="00000000" w:rsidRPr="00000000">
        <w:rPr>
          <w:rFonts w:ascii="Times New Roman" w:cs="Times New Roman" w:eastAsia="Times New Roman" w:hAnsi="Times New Roman"/>
          <w:sz w:val="24"/>
          <w:szCs w:val="24"/>
          <w:rtl w:val="0"/>
        </w:rPr>
        <w:t xml:space="preserve">предначертана</w:t>
      </w:r>
      <w:r w:rsidDel="00000000" w:rsidR="00000000" w:rsidRPr="00000000">
        <w:rPr>
          <w:rFonts w:ascii="Times New Roman" w:cs="Times New Roman" w:eastAsia="Times New Roman" w:hAnsi="Times New Roman"/>
          <w:sz w:val="24"/>
          <w:szCs w:val="24"/>
          <w:rtl w:val="0"/>
        </w:rPr>
        <w:t xml:space="preserve"> удивительнейшая судьба...</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0"/>
        <w:rPr>
          <w:rFonts w:ascii="Times New Roman" w:cs="Times New Roman" w:eastAsia="Times New Roman" w:hAnsi="Times New Roman"/>
          <w:color w:val="980000"/>
          <w:sz w:val="20"/>
          <w:szCs w:val="20"/>
          <w:highlight w:val="whit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78.1818181818182"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1" w:date="2016-11-18T08:37:29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Какой-то был странный перевод тут, в оригинале:</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Headmaster was trying to tell him something important, that was clear; and it wasn't something that Harry thought was stupid, either.</w:t>
      </w:r>
    </w:p>
  </w:comment>
  <w:comment w:author="Alaric Lightin" w:id="0" w:date="2019-03-29T13:56:47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Чуть более образно, но, кажется, без потери смысла.</w:t>
      </w:r>
    </w:p>
  </w:comment>
  <w:comment w:author="Gleb Mazursky" w:id="2" w:date="2018-11-19T14:34:1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жуть</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вот профессор Защиты смог её защитить"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