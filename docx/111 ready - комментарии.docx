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pBdr>
          <w:top w:space="0" w:sz="0" w:val="nil"/>
          <w:left w:space="0" w:sz="0" w:val="nil"/>
          <w:bottom w:space="0" w:sz="0" w:val="nil"/>
          <w:right w:space="0" w:sz="0" w:val="nil"/>
          <w:between w:space="0" w:sz="0" w:val="nil"/>
        </w:pBdr>
        <w:shd w:fill="auto" w:val="clear"/>
        <w:spacing w:after="0" w:before="40" w:line="240" w:lineRule="auto"/>
        <w:ind w:firstLine="570"/>
        <w:jc w:val="center"/>
        <w:rPr>
          <w:rFonts w:ascii="Times New Roman" w:cs="Times New Roman" w:eastAsia="Times New Roman" w:hAnsi="Times New Roman"/>
          <w:sz w:val="24"/>
          <w:szCs w:val="24"/>
        </w:rPr>
      </w:pPr>
      <w:bookmarkStart w:colFirst="0" w:colLast="0" w:name="_5ob8toy8tt26" w:id="0"/>
      <w:bookmarkEnd w:id="0"/>
      <w:r w:rsidDel="00000000" w:rsidR="00000000" w:rsidRPr="00000000">
        <w:rPr>
          <w:rFonts w:ascii="Times New Roman" w:cs="Times New Roman" w:eastAsia="Times New Roman" w:hAnsi="Times New Roman"/>
          <w:sz w:val="24"/>
          <w:szCs w:val="24"/>
          <w:rtl w:val="0"/>
        </w:rPr>
        <w:t xml:space="preserve">Глава 111. </w:t>
      </w:r>
      <w:r w:rsidDel="00000000" w:rsidR="00000000" w:rsidRPr="00000000">
        <w:rPr>
          <w:rFonts w:ascii="Times New Roman" w:cs="Times New Roman" w:eastAsia="Times New Roman" w:hAnsi="Times New Roman"/>
          <w:sz w:val="24"/>
          <w:szCs w:val="24"/>
          <w:rtl w:val="0"/>
        </w:rPr>
        <w:t xml:space="preserve">Провал</w:t>
      </w:r>
      <w:r w:rsidDel="00000000" w:rsidR="00000000" w:rsidRPr="00000000">
        <w:rPr>
          <w:rFonts w:ascii="Times New Roman" w:cs="Times New Roman" w:eastAsia="Times New Roman" w:hAnsi="Times New Roman"/>
          <w:sz w:val="24"/>
          <w:szCs w:val="24"/>
          <w:rtl w:val="0"/>
        </w:rPr>
        <w:t xml:space="preserve">. Часть 1</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смеялся.</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пустоты доносился дикий хохот профессора Защиты, высокий страшный смех Волдеморта. Настоящий смех Тёмного Лорда, </w:t>
      </w:r>
      <w:r w:rsidDel="00000000" w:rsidR="00000000" w:rsidRPr="00000000">
        <w:rPr>
          <w:rFonts w:ascii="Times New Roman" w:cs="Times New Roman" w:eastAsia="Times New Roman" w:hAnsi="Times New Roman"/>
          <w:sz w:val="24"/>
          <w:szCs w:val="24"/>
          <w:rtl w:val="0"/>
        </w:rPr>
        <w:t xml:space="preserve">отбросившего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всякие</w:t>
      </w:r>
      <w:r w:rsidDel="00000000" w:rsidR="00000000" w:rsidRPr="00000000">
        <w:rPr>
          <w:rFonts w:ascii="Times New Roman" w:cs="Times New Roman" w:eastAsia="Times New Roman" w:hAnsi="Times New Roman"/>
          <w:sz w:val="24"/>
          <w:szCs w:val="24"/>
          <w:rtl w:val="0"/>
        </w:rPr>
        <w:t xml:space="preserve"> притворство и сдержанность.</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у Гарри царила полная неразбериха. Он по-прежнему не сводил глаз с Зеркала, где только что был Альбус Дамблдор. Охвативший Гарри ужас совершенно не давал возможности подумать и что-нибудь понять. Разум пытался вернуться во времени и отменить всё произошедшее</w:t>
      </w:r>
      <w:r w:rsidDel="00000000" w:rsidR="00000000" w:rsidRPr="00000000">
        <w:rPr>
          <w:rFonts w:ascii="Times New Roman" w:cs="Times New Roman" w:eastAsia="Times New Roman" w:hAnsi="Times New Roman"/>
          <w:sz w:val="24"/>
          <w:szCs w:val="24"/>
          <w:rtl w:val="0"/>
        </w:rPr>
        <w:t xml:space="preserve">, но подобной магии просто не существовало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реальность оставалась на месте.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проиграл</w:t>
      </w:r>
      <w:r w:rsidDel="00000000" w:rsidR="00000000" w:rsidRPr="00000000">
        <w:rPr>
          <w:rFonts w:ascii="Times New Roman" w:cs="Times New Roman" w:eastAsia="Times New Roman" w:hAnsi="Times New Roman"/>
          <w:sz w:val="24"/>
          <w:szCs w:val="24"/>
          <w:rtl w:val="0"/>
        </w:rPr>
        <w:t xml:space="preserve">, он потерял Дамблдора, потерял безвозвратно. А значит, он проиграл войну.</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Тёмный Лорд</w:t>
      </w:r>
      <w:r w:rsidDel="00000000" w:rsidR="00000000" w:rsidRPr="00000000">
        <w:rPr>
          <w:rFonts w:ascii="Times New Roman" w:cs="Times New Roman" w:eastAsia="Times New Roman" w:hAnsi="Times New Roman"/>
          <w:sz w:val="24"/>
          <w:szCs w:val="24"/>
          <w:rtl w:val="0"/>
        </w:rPr>
        <w:t xml:space="preserve"> всё смеялся и смеялся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 ха-ха, ах-ха-ха-ха</w:t>
      </w:r>
      <w:r w:rsidDel="00000000" w:rsidR="00000000" w:rsidRPr="00000000">
        <w:rPr>
          <w:rFonts w:ascii="Times New Roman" w:cs="Times New Roman" w:eastAsia="Times New Roman" w:hAnsi="Times New Roman"/>
          <w:sz w:val="24"/>
          <w:szCs w:val="24"/>
          <w:rtl w:val="0"/>
        </w:rPr>
        <w:t xml:space="preserve">! Профессор Дамблдор, ах, профессор Дамблдор, столь подходящий конец для нашей игры! — ещё один взрыв </w:t>
      </w:r>
      <w:r w:rsidDel="00000000" w:rsidR="00000000" w:rsidRPr="00000000">
        <w:rPr>
          <w:rFonts w:ascii="Times New Roman" w:cs="Times New Roman" w:eastAsia="Times New Roman" w:hAnsi="Times New Roman"/>
          <w:sz w:val="24"/>
          <w:szCs w:val="24"/>
          <w:rtl w:val="0"/>
        </w:rPr>
        <w:t xml:space="preserve">дикого </w:t>
      </w:r>
      <w:r w:rsidDel="00000000" w:rsidR="00000000" w:rsidRPr="00000000">
        <w:rPr>
          <w:rFonts w:ascii="Times New Roman" w:cs="Times New Roman" w:eastAsia="Times New Roman" w:hAnsi="Times New Roman"/>
          <w:sz w:val="24"/>
          <w:szCs w:val="24"/>
          <w:rtl w:val="0"/>
        </w:rPr>
        <w:t xml:space="preserve">смеха. — </w:t>
      </w:r>
      <w:r w:rsidDel="00000000" w:rsidR="00000000" w:rsidRPr="00000000">
        <w:rPr>
          <w:rFonts w:ascii="Times New Roman" w:cs="Times New Roman" w:eastAsia="Times New Roman" w:hAnsi="Times New Roman"/>
          <w:sz w:val="24"/>
          <w:szCs w:val="24"/>
          <w:rtl w:val="0"/>
        </w:rPr>
        <w:t xml:space="preserve">Даже в самом конце ты пожертвовал не тем, чем надо, ибо фигура, на которую ты поставил всё, уже была в моей власти!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Вся твоя ловушка с самого начала никуда не годилась</w:t>
      </w:r>
      <w:r w:rsidDel="00000000" w:rsidR="00000000" w:rsidRPr="00000000">
        <w:rPr>
          <w:rFonts w:ascii="Times New Roman" w:cs="Times New Roman" w:eastAsia="Times New Roman" w:hAnsi="Times New Roman"/>
          <w:sz w:val="24"/>
          <w:szCs w:val="24"/>
          <w:rtl w:val="0"/>
        </w:rPr>
        <w:t xml:space="preserve">, ибо я мог покинуть это тело в любой момент! А, ха-ха-ха-ха-ха, аха! Ты так и не научился хитрости, жалкий старый дурак!</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  выдавил</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 Вы...</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А-ха-ха-ха-ха! </w:t>
      </w:r>
      <w:r w:rsidDel="00000000" w:rsidR="00000000" w:rsidRPr="00000000">
        <w:rPr>
          <w:rFonts w:ascii="Times New Roman" w:cs="Times New Roman" w:eastAsia="Times New Roman" w:hAnsi="Times New Roman"/>
          <w:sz w:val="24"/>
          <w:szCs w:val="24"/>
          <w:rtl w:val="0"/>
        </w:rPr>
        <w:t xml:space="preserve">Да, мальчик, ты </w:t>
      </w:r>
      <w:r w:rsidDel="00000000" w:rsidR="00000000" w:rsidRPr="00000000">
        <w:rPr>
          <w:rFonts w:ascii="Times New Roman" w:cs="Times New Roman" w:eastAsia="Times New Roman" w:hAnsi="Times New Roman"/>
          <w:sz w:val="24"/>
          <w:szCs w:val="24"/>
          <w:rtl w:val="0"/>
        </w:rPr>
        <w:t xml:space="preserve">с самого начала был моим заложником</w:t>
      </w:r>
      <w:r w:rsidDel="00000000" w:rsidR="00000000" w:rsidRPr="00000000">
        <w:rPr>
          <w:rFonts w:ascii="Times New Roman" w:cs="Times New Roman" w:eastAsia="Times New Roman" w:hAnsi="Times New Roman"/>
          <w:sz w:val="24"/>
          <w:szCs w:val="24"/>
          <w:rtl w:val="0"/>
        </w:rPr>
        <w:t xml:space="preserve">, именно ради этого я взял тебя с собой</w:t>
      </w:r>
      <w:r w:rsidDel="00000000" w:rsidR="00000000" w:rsidRPr="00000000">
        <w:rPr>
          <w:rFonts w:ascii="Times New Roman" w:cs="Times New Roman" w:eastAsia="Times New Roman" w:hAnsi="Times New Roman"/>
          <w:sz w:val="24"/>
          <w:szCs w:val="24"/>
          <w:rtl w:val="0"/>
        </w:rPr>
        <w:t xml:space="preserve">. Ха, ха-ха-ха-ха! </w:t>
      </w:r>
      <w:r w:rsidDel="00000000" w:rsidR="00000000" w:rsidRPr="00000000">
        <w:rPr>
          <w:rFonts w:ascii="Times New Roman" w:cs="Times New Roman" w:eastAsia="Times New Roman" w:hAnsi="Times New Roman"/>
          <w:sz w:val="24"/>
          <w:szCs w:val="24"/>
          <w:rtl w:val="0"/>
        </w:rPr>
        <w:t xml:space="preserve">Тебе потребуется не один десяток лет, чтобы научиться играть против настоящего Тома Риддла,</w:t>
      </w:r>
      <w:r w:rsidDel="00000000" w:rsidR="00000000" w:rsidRPr="00000000">
        <w:rPr>
          <w:rFonts w:ascii="Times New Roman" w:cs="Times New Roman" w:eastAsia="Times New Roman" w:hAnsi="Times New Roman"/>
          <w:sz w:val="24"/>
          <w:szCs w:val="24"/>
          <w:rtl w:val="0"/>
        </w:rPr>
        <w:t xml:space="preserve"> — Тёмный Лорд откинул капюшон </w:t>
      </w:r>
      <w:r w:rsidDel="00000000" w:rsidR="00000000" w:rsidRPr="00000000">
        <w:rPr>
          <w:rFonts w:ascii="Times New Roman" w:cs="Times New Roman" w:eastAsia="Times New Roman" w:hAnsi="Times New Roman"/>
          <w:sz w:val="24"/>
          <w:szCs w:val="24"/>
          <w:rtl w:val="0"/>
        </w:rPr>
        <w:t xml:space="preserve">Мантии</w:t>
      </w:r>
      <w:r w:rsidDel="00000000" w:rsidR="00000000" w:rsidRPr="00000000">
        <w:rPr>
          <w:rFonts w:ascii="Times New Roman" w:cs="Times New Roman" w:eastAsia="Times New Roman" w:hAnsi="Times New Roman"/>
          <w:sz w:val="24"/>
          <w:szCs w:val="24"/>
          <w:rtl w:val="0"/>
        </w:rPr>
        <w:t xml:space="preserve">, показалась его голова, затем он снял мантию целиком. — И теперь, мальчик, </w:t>
      </w: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помог</w:t>
      </w:r>
      <w:r w:rsidDel="00000000" w:rsidR="00000000" w:rsidRPr="00000000">
        <w:rPr>
          <w:rFonts w:ascii="Times New Roman" w:cs="Times New Roman" w:eastAsia="Times New Roman" w:hAnsi="Times New Roman"/>
          <w:i w:val="1"/>
          <w:sz w:val="24"/>
          <w:szCs w:val="24"/>
          <w:rtl w:val="0"/>
        </w:rPr>
        <w:t xml:space="preserve"> мне, да, </w:t>
      </w:r>
      <w:r w:rsidDel="00000000" w:rsidR="00000000" w:rsidRPr="00000000">
        <w:rPr>
          <w:rFonts w:ascii="Times New Roman" w:cs="Times New Roman" w:eastAsia="Times New Roman" w:hAnsi="Times New Roman"/>
          <w:i w:val="1"/>
          <w:sz w:val="24"/>
          <w:szCs w:val="24"/>
          <w:rtl w:val="0"/>
        </w:rPr>
        <w:t xml:space="preserve">на с-самом деле</w:t>
      </w:r>
      <w:r w:rsidDel="00000000" w:rsidR="00000000" w:rsidRPr="00000000">
        <w:rPr>
          <w:rFonts w:ascii="Times New Roman" w:cs="Times New Roman" w:eastAsia="Times New Roman" w:hAnsi="Times New Roman"/>
          <w:i w:val="1"/>
          <w:sz w:val="24"/>
          <w:szCs w:val="24"/>
          <w:rtl w:val="0"/>
        </w:rPr>
        <w:t xml:space="preserve">, а значит приш-шло время вос-скресить </w:t>
      </w:r>
      <w:r w:rsidDel="00000000" w:rsidR="00000000" w:rsidRPr="00000000">
        <w:rPr>
          <w:rFonts w:ascii="Times New Roman" w:cs="Times New Roman" w:eastAsia="Times New Roman" w:hAnsi="Times New Roman"/>
          <w:i w:val="1"/>
          <w:sz w:val="24"/>
          <w:szCs w:val="24"/>
          <w:rtl w:val="0"/>
        </w:rPr>
        <w:t xml:space="preserve">твоего друга-</w:t>
      </w:r>
      <w:r w:rsidDel="00000000" w:rsidR="00000000" w:rsidRPr="00000000">
        <w:rPr>
          <w:rFonts w:ascii="Times New Roman" w:cs="Times New Roman" w:eastAsia="Times New Roman" w:hAnsi="Times New Roman"/>
          <w:i w:val="1"/>
          <w:sz w:val="24"/>
          <w:szCs w:val="24"/>
          <w:rtl w:val="0"/>
        </w:rPr>
        <w:t xml:space="preserve">девочку</w:t>
      </w:r>
      <w:r w:rsidDel="00000000" w:rsidR="00000000" w:rsidRPr="00000000">
        <w:rPr>
          <w:rFonts w:ascii="Times New Roman" w:cs="Times New Roman" w:eastAsia="Times New Roman" w:hAnsi="Times New Roman"/>
          <w:i w:val="1"/>
          <w:sz w:val="24"/>
          <w:szCs w:val="24"/>
          <w:rtl w:val="0"/>
        </w:rPr>
        <w:t xml:space="preserve">. Чтобы с-сдержать </w:t>
      </w:r>
      <w:r w:rsidDel="00000000" w:rsidR="00000000" w:rsidRPr="00000000">
        <w:rPr>
          <w:rFonts w:ascii="Times New Roman" w:cs="Times New Roman" w:eastAsia="Times New Roman" w:hAnsi="Times New Roman"/>
          <w:i w:val="1"/>
          <w:sz w:val="24"/>
          <w:szCs w:val="24"/>
          <w:rtl w:val="0"/>
        </w:rPr>
        <w:t xml:space="preserve">обещ-щание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улыбка Тёмного Лорда была ледяной, действительно ледяной. — Кажется, ты сомневаешься? Учти, сейчас я мог бы тебя убить, ибо директора Хогвартса, которого об этом оповестят, больше нет. Сомневайся во мне, сколько пожелаешь, но не забывай об этом, — в</w:t>
      </w:r>
      <w:r w:rsidDel="00000000" w:rsidR="00000000" w:rsidRPr="00000000">
        <w:rPr>
          <w:rFonts w:ascii="Times New Roman" w:cs="Times New Roman" w:eastAsia="Times New Roman" w:hAnsi="Times New Roman"/>
          <w:sz w:val="24"/>
          <w:szCs w:val="24"/>
          <w:rtl w:val="0"/>
        </w:rPr>
        <w:t xml:space="preserve"> его р</w:t>
      </w:r>
      <w:r w:rsidDel="00000000" w:rsidR="00000000" w:rsidRPr="00000000">
        <w:rPr>
          <w:rFonts w:ascii="Times New Roman" w:cs="Times New Roman" w:eastAsia="Times New Roman" w:hAnsi="Times New Roman"/>
          <w:sz w:val="24"/>
          <w:szCs w:val="24"/>
          <w:rtl w:val="0"/>
        </w:rPr>
        <w:t xml:space="preserve">уке снова оказался пистолет. — А теперь пошли со мной, </w:t>
      </w:r>
      <w:r w:rsidDel="00000000" w:rsidR="00000000" w:rsidRPr="00000000">
        <w:rPr>
          <w:rFonts w:ascii="Times New Roman" w:cs="Times New Roman" w:eastAsia="Times New Roman" w:hAnsi="Times New Roman"/>
          <w:sz w:val="24"/>
          <w:szCs w:val="24"/>
          <w:rtl w:val="0"/>
        </w:rPr>
        <w:t xml:space="preserve">глупый </w:t>
      </w:r>
      <w:r w:rsidDel="00000000" w:rsidR="00000000" w:rsidRPr="00000000">
        <w:rPr>
          <w:rFonts w:ascii="Times New Roman" w:cs="Times New Roman" w:eastAsia="Times New Roman" w:hAnsi="Times New Roman"/>
          <w:sz w:val="24"/>
          <w:szCs w:val="24"/>
          <w:rtl w:val="0"/>
        </w:rPr>
        <w:t xml:space="preserve">мальчишка.</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они ушли.</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вышли через дверь в комнату зелий, и Тёмный Лорд </w:t>
      </w:r>
      <w:r w:rsidDel="00000000" w:rsidR="00000000" w:rsidRPr="00000000">
        <w:rPr>
          <w:rFonts w:ascii="Times New Roman" w:cs="Times New Roman" w:eastAsia="Times New Roman" w:hAnsi="Times New Roman"/>
          <w:sz w:val="24"/>
          <w:szCs w:val="24"/>
          <w:rtl w:val="0"/>
        </w:rPr>
        <w:t xml:space="preserve">прогнал</w:t>
      </w:r>
      <w:r w:rsidDel="00000000" w:rsidR="00000000" w:rsidRPr="00000000">
        <w:rPr>
          <w:rFonts w:ascii="Times New Roman" w:cs="Times New Roman" w:eastAsia="Times New Roman" w:hAnsi="Times New Roman"/>
          <w:sz w:val="24"/>
          <w:szCs w:val="24"/>
          <w:rtl w:val="0"/>
        </w:rPr>
        <w:t xml:space="preserve"> вернувшийся фиолетовый огонь взмахом палочки. Они прошли через комнату, где был боггарт, комнату с разрушенными шахматными статуями и через прожжённую дверь в комнату ключей. Тёмный Лорд вылетел из люка, а Гарри чуть погодя с трудом взобрался по спиральной лестнице из листьев. Усы Дьявольских силков дёргались из стороны в сторону, словно от страха. Мальчик-Который-Выжил отчаянно пытался не расплакаться, и мыслительные способности его тёмной стороны не помогали, возможно, потому что Волдеморт никогда </w:t>
      </w:r>
      <w:r w:rsidDel="00000000" w:rsidR="00000000" w:rsidRPr="00000000">
        <w:rPr>
          <w:rFonts w:ascii="Times New Roman" w:cs="Times New Roman" w:eastAsia="Times New Roman" w:hAnsi="Times New Roman"/>
          <w:sz w:val="24"/>
          <w:szCs w:val="24"/>
          <w:rtl w:val="0"/>
        </w:rPr>
        <w:t xml:space="preserve">не знал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не имел дела</w:t>
      </w:r>
      <w:r w:rsidDel="00000000" w:rsidR="00000000" w:rsidRPr="00000000">
        <w:rPr>
          <w:rFonts w:ascii="Times New Roman" w:cs="Times New Roman" w:eastAsia="Times New Roman" w:hAnsi="Times New Roman"/>
          <w:sz w:val="24"/>
          <w:szCs w:val="24"/>
          <w:rtl w:val="0"/>
        </w:rPr>
        <w:t xml:space="preserve"> с чувством вины.</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прошли мимо гигантского трёхглавого инфернала. </w:t>
      </w:r>
      <w:r w:rsidDel="00000000" w:rsidR="00000000" w:rsidRPr="00000000">
        <w:rPr>
          <w:rFonts w:ascii="Times New Roman" w:cs="Times New Roman" w:eastAsia="Times New Roman" w:hAnsi="Times New Roman"/>
          <w:sz w:val="24"/>
          <w:szCs w:val="24"/>
          <w:rtl w:val="0"/>
        </w:rPr>
        <w:t xml:space="preserve">Тёмный Лорд что-то проше</w:t>
      </w:r>
      <w:r w:rsidDel="00000000" w:rsidR="00000000" w:rsidRPr="00000000">
        <w:rPr>
          <w:rFonts w:ascii="Times New Roman" w:cs="Times New Roman" w:eastAsia="Times New Roman" w:hAnsi="Times New Roman"/>
          <w:sz w:val="24"/>
          <w:szCs w:val="24"/>
          <w:rtl w:val="0"/>
        </w:rPr>
        <w:t xml:space="preserve">птал</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пёс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рухнул на люк и снова стал трупом.</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прошли мимо Северуса Снейпа,</w:t>
      </w:r>
      <w:r w:rsidDel="00000000" w:rsidR="00000000" w:rsidRPr="00000000">
        <w:rPr>
          <w:rFonts w:ascii="Times New Roman" w:cs="Times New Roman" w:eastAsia="Times New Roman" w:hAnsi="Times New Roman"/>
          <w:sz w:val="24"/>
          <w:szCs w:val="24"/>
          <w:rtl w:val="0"/>
        </w:rPr>
        <w:t xml:space="preserve"> стоящего на страже</w:t>
      </w:r>
      <w:r w:rsidDel="00000000" w:rsidR="00000000" w:rsidRPr="00000000">
        <w:rPr>
          <w:rFonts w:ascii="Times New Roman" w:cs="Times New Roman" w:eastAsia="Times New Roman" w:hAnsi="Times New Roman"/>
          <w:sz w:val="24"/>
          <w:szCs w:val="24"/>
          <w:rtl w:val="0"/>
        </w:rPr>
        <w:t xml:space="preserve">, который сообщил, что охраняет дверь и что </w:t>
      </w:r>
      <w:r w:rsidDel="00000000" w:rsidR="00000000" w:rsidRPr="00000000">
        <w:rPr>
          <w:rFonts w:ascii="Times New Roman" w:cs="Times New Roman" w:eastAsia="Times New Roman" w:hAnsi="Times New Roman"/>
          <w:sz w:val="24"/>
          <w:szCs w:val="24"/>
          <w:rtl w:val="0"/>
        </w:rPr>
        <w:t xml:space="preserve">они должны уйти, или он снимет баллы с их факультета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замедляя шага, </w:t>
      </w:r>
      <w:r w:rsidDel="00000000" w:rsidR="00000000" w:rsidRPr="00000000">
        <w:rPr>
          <w:rFonts w:ascii="Times New Roman" w:cs="Times New Roman" w:eastAsia="Times New Roman" w:hAnsi="Times New Roman"/>
          <w:sz w:val="24"/>
          <w:szCs w:val="24"/>
          <w:rtl w:val="0"/>
        </w:rPr>
        <w:t xml:space="preserve">Тёмный Лорд</w:t>
      </w:r>
      <w:r w:rsidDel="00000000" w:rsidR="00000000" w:rsidRPr="00000000">
        <w:rPr>
          <w:rFonts w:ascii="Times New Roman" w:cs="Times New Roman" w:eastAsia="Times New Roman" w:hAnsi="Times New Roman"/>
          <w:sz w:val="24"/>
          <w:szCs w:val="24"/>
          <w:rtl w:val="0"/>
        </w:rPr>
        <w:t xml:space="preserve"> ткнул палочкой в сторону Северуса и произнёс: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Хякудзю</w:t>
      </w:r>
      <w:r w:rsidDel="00000000" w:rsidR="00000000" w:rsidRPr="00000000">
        <w:rPr>
          <w:rFonts w:ascii="Times New Roman" w:cs="Times New Roman" w:eastAsia="Times New Roman" w:hAnsi="Times New Roman"/>
          <w:sz w:val="24"/>
          <w:szCs w:val="24"/>
          <w:rtl w:val="0"/>
        </w:rPr>
        <w:t xml:space="preserve"> монтаук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Зельевар </w:t>
      </w:r>
      <w:r w:rsidDel="00000000" w:rsidR="00000000" w:rsidRPr="00000000">
        <w:rPr>
          <w:rFonts w:ascii="Times New Roman" w:cs="Times New Roman" w:eastAsia="Times New Roman" w:hAnsi="Times New Roman"/>
          <w:sz w:val="24"/>
          <w:szCs w:val="24"/>
          <w:rtl w:val="0"/>
        </w:rPr>
        <w:t xml:space="preserve">пошатнулся и снова безжизненно вытянулся около двери.</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 сказал Гарри, следуя за Тёмным Лордом. — Что вы с ним…</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Всего лишь исполнил свой долг перед верным слугой. Это не убьёт его, </w:t>
      </w:r>
      <w:r w:rsidDel="00000000" w:rsidR="00000000" w:rsidRPr="00000000">
        <w:rPr>
          <w:rFonts w:ascii="Times New Roman" w:cs="Times New Roman" w:eastAsia="Times New Roman" w:hAnsi="Times New Roman"/>
          <w:sz w:val="24"/>
          <w:szCs w:val="24"/>
          <w:rtl w:val="0"/>
        </w:rPr>
        <w:t xml:space="preserve">я же</w:t>
      </w:r>
      <w:r w:rsidDel="00000000" w:rsidR="00000000" w:rsidRPr="00000000">
        <w:rPr>
          <w:rFonts w:ascii="Times New Roman" w:cs="Times New Roman" w:eastAsia="Times New Roman" w:hAnsi="Times New Roman"/>
          <w:sz w:val="24"/>
          <w:szCs w:val="24"/>
          <w:rtl w:val="0"/>
        </w:rPr>
        <w:t xml:space="preserve"> обещал тебе.</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снова </w:t>
      </w:r>
      <w:r w:rsidDel="00000000" w:rsidR="00000000" w:rsidRPr="00000000">
        <w:rPr>
          <w:rFonts w:ascii="Times New Roman" w:cs="Times New Roman" w:eastAsia="Times New Roman" w:hAnsi="Times New Roman"/>
          <w:sz w:val="24"/>
          <w:szCs w:val="24"/>
          <w:rtl w:val="0"/>
        </w:rPr>
        <w:t xml:space="preserve">рас</w:t>
      </w:r>
      <w:r w:rsidDel="00000000" w:rsidR="00000000" w:rsidRPr="00000000">
        <w:rPr>
          <w:rFonts w:ascii="Times New Roman" w:cs="Times New Roman" w:eastAsia="Times New Roman" w:hAnsi="Times New Roman"/>
          <w:sz w:val="24"/>
          <w:szCs w:val="24"/>
          <w:rtl w:val="0"/>
        </w:rPr>
        <w:t xml:space="preserve">хохотался.</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Заложники… — Гарри было очень тяжело говорить нормально. — Ученики… Вы говорили, что остановите то, что убьёт их…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Хватит</w:t>
      </w:r>
      <w:r w:rsidDel="00000000" w:rsidR="00000000" w:rsidRPr="00000000">
        <w:rPr>
          <w:rFonts w:ascii="Times New Roman" w:cs="Times New Roman" w:eastAsia="Times New Roman" w:hAnsi="Times New Roman"/>
          <w:i w:val="1"/>
          <w:sz w:val="24"/>
          <w:szCs w:val="24"/>
          <w:rtl w:val="0"/>
        </w:rPr>
        <w:t xml:space="preserve"> бес-спокоитьс-ся</w:t>
      </w:r>
      <w:r w:rsidDel="00000000" w:rsidR="00000000" w:rsidRPr="00000000">
        <w:rPr>
          <w:rFonts w:ascii="Times New Roman" w:cs="Times New Roman" w:eastAsia="Times New Roman" w:hAnsi="Times New Roman"/>
          <w:i w:val="1"/>
          <w:sz w:val="24"/>
          <w:szCs w:val="24"/>
          <w:rtl w:val="0"/>
        </w:rPr>
        <w:t xml:space="preserve">, с-сделаю это по пути </w:t>
      </w:r>
      <w:r w:rsidDel="00000000" w:rsidR="00000000" w:rsidRPr="00000000">
        <w:rPr>
          <w:rFonts w:ascii="Times New Roman" w:cs="Times New Roman" w:eastAsia="Times New Roman" w:hAnsi="Times New Roman"/>
          <w:i w:val="1"/>
          <w:sz w:val="24"/>
          <w:szCs w:val="24"/>
          <w:rtl w:val="0"/>
        </w:rPr>
        <w:t xml:space="preserve">отс-сюда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Отсюда?</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уходим, мальчик, — Тёмный Лорд всё ещё улыбался.</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появилось дурное предчувствие, которое тут же</w:t>
      </w:r>
      <w:r w:rsidDel="00000000" w:rsidR="00000000" w:rsidRPr="00000000">
        <w:rPr>
          <w:rFonts w:ascii="Times New Roman" w:cs="Times New Roman" w:eastAsia="Times New Roman" w:hAnsi="Times New Roman"/>
          <w:sz w:val="24"/>
          <w:szCs w:val="24"/>
          <w:rtl w:val="0"/>
        </w:rPr>
        <w:t xml:space="preserve"> затерялось в море остальных дурных предчувствий.</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теперь сверялся с тем, что он </w:t>
      </w:r>
      <w:r w:rsidDel="00000000" w:rsidR="00000000" w:rsidRPr="00000000">
        <w:rPr>
          <w:rFonts w:ascii="Times New Roman" w:cs="Times New Roman" w:eastAsia="Times New Roman" w:hAnsi="Times New Roman"/>
          <w:sz w:val="24"/>
          <w:szCs w:val="24"/>
          <w:rtl w:val="0"/>
        </w:rPr>
        <w:t xml:space="preserve">назвал </w:t>
      </w:r>
      <w:r w:rsidDel="00000000" w:rsidR="00000000" w:rsidRPr="00000000">
        <w:rPr>
          <w:rFonts w:ascii="Times New Roman" w:cs="Times New Roman" w:eastAsia="Times New Roman" w:hAnsi="Times New Roman"/>
          <w:sz w:val="24"/>
          <w:szCs w:val="24"/>
          <w:rtl w:val="0"/>
        </w:rPr>
        <w:t xml:space="preserve">Картой Хогвартса. </w:t>
      </w:r>
      <w:r w:rsidDel="00000000" w:rsidR="00000000" w:rsidRPr="00000000">
        <w:rPr>
          <w:rFonts w:ascii="Times New Roman" w:cs="Times New Roman" w:eastAsia="Times New Roman" w:hAnsi="Times New Roman"/>
          <w:sz w:val="24"/>
          <w:szCs w:val="24"/>
          <w:rtl w:val="0"/>
        </w:rPr>
        <w:t xml:space="preserve">Линии на ней, нарисованные словно от руки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казалось, двигались, пока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разума Гарри, размышлявшая, что делать, если они наткнутся на патруль авроров (</w:t>
      </w:r>
      <w:r w:rsidDel="00000000" w:rsidR="00000000" w:rsidRPr="00000000">
        <w:rPr>
          <w:rFonts w:ascii="Times New Roman" w:cs="Times New Roman" w:eastAsia="Times New Roman" w:hAnsi="Times New Roman"/>
          <w:sz w:val="24"/>
          <w:szCs w:val="24"/>
          <w:rtl w:val="0"/>
        </w:rPr>
        <w:t xml:space="preserve">Тёмный Лорд мог бы мгновенно их убить или стереть им память</w:t>
      </w:r>
      <w:r w:rsidDel="00000000" w:rsidR="00000000" w:rsidRPr="00000000">
        <w:rPr>
          <w:rFonts w:ascii="Times New Roman" w:cs="Times New Roman" w:eastAsia="Times New Roman" w:hAnsi="Times New Roman"/>
          <w:sz w:val="24"/>
          <w:szCs w:val="24"/>
          <w:rtl w:val="0"/>
        </w:rPr>
        <w:t xml:space="preserve">), оставила и эту надежду.</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спустились по главной лестнице на второй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этаж, никого не встретив.</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ёмный Лорд свернул в коридор, которого Гарри не знал, и направился вниз по ещё одной лестнице. Они спускались всё ниже и ниже, окна сменились факелами, а значит Тёмный Лорд и Гарри теперь были в подземельях Слизерина.</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Впереди показался кто-то в мантии Хогвартса.</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не сбавляя шага, </w:t>
      </w:r>
      <w:r w:rsidDel="00000000" w:rsidR="00000000" w:rsidRPr="00000000">
        <w:rPr>
          <w:rFonts w:ascii="Times New Roman" w:cs="Times New Roman" w:eastAsia="Times New Roman" w:hAnsi="Times New Roman"/>
          <w:sz w:val="24"/>
          <w:szCs w:val="24"/>
          <w:rtl w:val="0"/>
        </w:rPr>
        <w:t xml:space="preserve">направился </w:t>
      </w:r>
      <w:r w:rsidDel="00000000" w:rsidR="00000000" w:rsidRPr="00000000">
        <w:rPr>
          <w:rFonts w:ascii="Times New Roman" w:cs="Times New Roman" w:eastAsia="Times New Roman" w:hAnsi="Times New Roman"/>
          <w:sz w:val="24"/>
          <w:szCs w:val="24"/>
          <w:rtl w:val="0"/>
        </w:rPr>
        <w:t xml:space="preserve">к этому человеку.</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следовал </w:t>
      </w:r>
      <w:r w:rsidDel="00000000" w:rsidR="00000000" w:rsidRPr="00000000">
        <w:rPr>
          <w:rFonts w:ascii="Times New Roman" w:cs="Times New Roman" w:eastAsia="Times New Roman" w:hAnsi="Times New Roman"/>
          <w:sz w:val="24"/>
          <w:szCs w:val="24"/>
          <w:rtl w:val="0"/>
        </w:rPr>
        <w:t xml:space="preserve">за ним.</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Художественная резьба на стене изображала Салазара Слизерина с палочкой в руках, который сражался с каким-то гигантом, покрытым сосульками. У стены стояла шести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семикурсница Слизерина.</w:t>
      </w:r>
      <w:r w:rsidDel="00000000" w:rsidR="00000000" w:rsidRPr="00000000">
        <w:rPr>
          <w:rFonts w:ascii="Times New Roman" w:cs="Times New Roman" w:eastAsia="Times New Roman" w:hAnsi="Times New Roman"/>
          <w:sz w:val="24"/>
          <w:szCs w:val="24"/>
          <w:rtl w:val="0"/>
        </w:rPr>
        <w:t xml:space="preserve"> Ведьма никак не отреагировала на приближение профессора Квиррелла и на сопровождавшего его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Пистолет в руках профессора Защиты её также нисколько не смутил. </w:t>
      </w:r>
      <w:r w:rsidDel="00000000" w:rsidR="00000000" w:rsidRPr="00000000">
        <w:rPr>
          <w:rFonts w:ascii="Times New Roman" w:cs="Times New Roman" w:eastAsia="Times New Roman" w:hAnsi="Times New Roman"/>
          <w:sz w:val="24"/>
          <w:szCs w:val="24"/>
          <w:rtl w:val="0"/>
        </w:rPr>
        <w:t xml:space="preserve">Она вообще вела себя так, будто ничего не видела.</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дос</w:t>
      </w:r>
      <w:r w:rsidDel="00000000" w:rsidR="00000000" w:rsidRPr="00000000">
        <w:rPr>
          <w:rFonts w:ascii="Times New Roman" w:cs="Times New Roman" w:eastAsia="Times New Roman" w:hAnsi="Times New Roman"/>
          <w:sz w:val="24"/>
          <w:szCs w:val="24"/>
          <w:rtl w:val="0"/>
        </w:rPr>
        <w:t xml:space="preserve">тал из складок сво</w:t>
      </w:r>
      <w:r w:rsidDel="00000000" w:rsidR="00000000" w:rsidRPr="00000000">
        <w:rPr>
          <w:rFonts w:ascii="Times New Roman" w:cs="Times New Roman" w:eastAsia="Times New Roman" w:hAnsi="Times New Roman"/>
          <w:sz w:val="24"/>
          <w:szCs w:val="24"/>
          <w:rtl w:val="0"/>
        </w:rPr>
        <w:t xml:space="preserve">ей мантии кнат и бросил его девушке.</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Клаудия </w:t>
      </w:r>
      <w:r w:rsidDel="00000000" w:rsidR="00000000" w:rsidRPr="00000000">
        <w:rPr>
          <w:rFonts w:ascii="Times New Roman" w:cs="Times New Roman" w:eastAsia="Times New Roman" w:hAnsi="Times New Roman"/>
          <w:sz w:val="24"/>
          <w:szCs w:val="24"/>
          <w:rtl w:val="0"/>
        </w:rPr>
        <w:t xml:space="preserve">Алисия Табор. Слушай мой приказ. Отнеси этот кнат к магическому кругу, который я показал тебе под трибунами квиддичного стадиона, и положи его в центр. Затем сотри себе память о последних шести часах.</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лорд, — поклонившись, сказала ведьма и ушла.</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думал… — сказал Гарри. — Я думал, вам нужен Камень, чтобы…</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всё ещё улыбался, он вообще не прекращал улыбаться.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Этого я на парселтанге не говорил</w:t>
      </w:r>
      <w:r w:rsidDel="00000000" w:rsidR="00000000" w:rsidRPr="00000000">
        <w:rPr>
          <w:rFonts w:ascii="Times New Roman" w:cs="Times New Roman" w:eastAsia="Times New Roman" w:hAnsi="Times New Roman"/>
          <w:sz w:val="24"/>
          <w:szCs w:val="24"/>
          <w:rtl w:val="0"/>
        </w:rPr>
        <w:t xml:space="preserve">, мальчик.</w:t>
      </w:r>
      <w:r w:rsidDel="00000000" w:rsidR="00000000" w:rsidRPr="00000000">
        <w:rPr>
          <w:rFonts w:ascii="Times New Roman" w:cs="Times New Roman" w:eastAsia="Times New Roman" w:hAnsi="Times New Roman"/>
          <w:sz w:val="24"/>
          <w:szCs w:val="24"/>
          <w:rtl w:val="0"/>
        </w:rPr>
        <w:t xml:space="preserve"> На парселтанге я лишь сказал, что пустил в ход план, в результате которого ученики погибнут, и что я остановлю исполнение этого плана</w:t>
      </w:r>
      <w:r w:rsidDel="00000000" w:rsidR="00000000" w:rsidRPr="00000000">
        <w:rPr>
          <w:rFonts w:ascii="Times New Roman" w:cs="Times New Roman" w:eastAsia="Times New Roman" w:hAnsi="Times New Roman"/>
          <w:sz w:val="24"/>
          <w:szCs w:val="24"/>
          <w:rtl w:val="0"/>
        </w:rPr>
        <w:t xml:space="preserve">, если получу Камень. </w:t>
      </w:r>
      <w:r w:rsidDel="00000000" w:rsidR="00000000" w:rsidRPr="00000000">
        <w:rPr>
          <w:rFonts w:ascii="Times New Roman" w:cs="Times New Roman" w:eastAsia="Times New Roman" w:hAnsi="Times New Roman"/>
          <w:sz w:val="24"/>
          <w:szCs w:val="24"/>
          <w:rtl w:val="0"/>
        </w:rPr>
        <w:t xml:space="preserve">Всё остальное говорилось на человеческом языке. Даже если бы я не получил Камень, я бы прервал ритуал </w:t>
      </w:r>
      <w:r w:rsidDel="00000000" w:rsidR="00000000" w:rsidRPr="00000000">
        <w:rPr>
          <w:rFonts w:ascii="Times New Roman" w:cs="Times New Roman" w:eastAsia="Times New Roman" w:hAnsi="Times New Roman"/>
          <w:sz w:val="24"/>
          <w:szCs w:val="24"/>
          <w:rtl w:val="0"/>
        </w:rPr>
        <w:t xml:space="preserve">Кровавой Крепости </w:t>
      </w:r>
      <w:r w:rsidDel="00000000" w:rsidR="00000000" w:rsidRPr="00000000">
        <w:rPr>
          <w:rFonts w:ascii="Times New Roman" w:cs="Times New Roman" w:eastAsia="Times New Roman" w:hAnsi="Times New Roman"/>
          <w:sz w:val="24"/>
          <w:szCs w:val="24"/>
          <w:rtl w:val="0"/>
        </w:rPr>
        <w:t xml:space="preserve">— конечно, если бы меня не обнаружили и не задержали. Ученики Хогвартса — ценный ресурс,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на их тренировку я уже потратил немало времени.</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Тёмный Лорд прошипел стене:</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Откройс-ся.</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заметил крошечную змейку в левом верхнем углу резьбы. И в этот миг стена медленно начала отодвигаться назад, открывая за собой вход в огромн</w:t>
      </w:r>
      <w:r w:rsidDel="00000000" w:rsidR="00000000" w:rsidRPr="00000000">
        <w:rPr>
          <w:rFonts w:ascii="Times New Roman" w:cs="Times New Roman" w:eastAsia="Times New Roman" w:hAnsi="Times New Roman"/>
          <w:sz w:val="24"/>
          <w:szCs w:val="24"/>
          <w:rtl w:val="0"/>
        </w:rPr>
        <w:t xml:space="preserve">ую </w:t>
      </w:r>
      <w:r w:rsidDel="00000000" w:rsidR="00000000" w:rsidRPr="00000000">
        <w:rPr>
          <w:rFonts w:ascii="Times New Roman" w:cs="Times New Roman" w:eastAsia="Times New Roman" w:hAnsi="Times New Roman"/>
          <w:sz w:val="24"/>
          <w:szCs w:val="24"/>
          <w:rtl w:val="0"/>
        </w:rPr>
        <w:t xml:space="preserve">трубу. В нос ударил затхлый запах пыли. Стены трубы поросли мхом, кроме того, её перегораживало большое количество паутины.</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Пауки… — проворчал Тёмный Лорд. Он вздохнул и на этот краткий миг вновь стал похож на профессора Квиррелла.</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шагнул</w:t>
      </w:r>
      <w:r w:rsidDel="00000000" w:rsidR="00000000" w:rsidRPr="00000000">
        <w:rPr>
          <w:rFonts w:ascii="Times New Roman" w:cs="Times New Roman" w:eastAsia="Times New Roman" w:hAnsi="Times New Roman"/>
          <w:sz w:val="24"/>
          <w:szCs w:val="24"/>
          <w:rtl w:val="0"/>
        </w:rPr>
        <w:t xml:space="preserve"> в гигантскую трубу</w:t>
      </w:r>
      <w:r w:rsidDel="00000000" w:rsidR="00000000" w:rsidRPr="00000000">
        <w:rPr>
          <w:rFonts w:ascii="Times New Roman" w:cs="Times New Roman" w:eastAsia="Times New Roman" w:hAnsi="Times New Roman"/>
          <w:sz w:val="24"/>
          <w:szCs w:val="24"/>
          <w:rtl w:val="0"/>
        </w:rPr>
        <w:t xml:space="preserve">, выжигая паутину перед собой. Гарри, не видя вариантов лучше, последовал за ним.</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Труба разделилась на две, затем ещё раз. Тёмный Лорд сначала выбрал левый проход, затем правый.</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Путь преградила внушительная металлическая стена.</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Откройс-ся,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прошипел Тёмный Лорд, и в металле появилась трещина. Казалось, стена складывается сама в себя.</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стеной в обе стороны уходил длинный каменный тоннель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придётся немного прогуляться, — сказал Тёмный Лорд. — У тебя есть ещё вопросы, мальчик?</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Прямо сейчас… Я… Мне ни один не приходит в голову.</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ответ снова раздался холодный смех. Они направились по тоннелю направо.</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 тогда, </w:t>
      </w:r>
      <w:r w:rsidDel="00000000" w:rsidR="00000000" w:rsidRPr="00000000">
        <w:rPr>
          <w:rFonts w:ascii="Times New Roman" w:cs="Times New Roman" w:eastAsia="Times New Roman" w:hAnsi="Times New Roman"/>
          <w:sz w:val="24"/>
          <w:szCs w:val="24"/>
          <w:rtl w:val="0"/>
        </w:rPr>
        <w:t xml:space="preserve">ни после</w:t>
      </w:r>
      <w:r w:rsidDel="00000000" w:rsidR="00000000" w:rsidRPr="00000000">
        <w:rPr>
          <w:rFonts w:ascii="Times New Roman" w:cs="Times New Roman" w:eastAsia="Times New Roman" w:hAnsi="Times New Roman"/>
          <w:sz w:val="24"/>
          <w:szCs w:val="24"/>
          <w:rtl w:val="0"/>
        </w:rPr>
        <w:t xml:space="preserve"> Гарри не понимал, как долго они шли. Света от сгорающей паутины не хватало, чтобы разглядеть стрелки на наручных часах, а посмотреть время перед входом в трубу Гарри не догадался. Ему казалось, что они прошли под землёй многие, многие мили.</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Гарри с трудом пытался в последний раз сосредоточиться. То, что этот раз окажется последним, казалось очень вероятным, если Тёмный Лорд действительно убьёт его, когда всё закончится… Однако, Тёмный Лорд говорил, что воскресит Гермиону, а это казалось бессмысленным в случае смерти Гарри… неужели Тёмный Лорд просто </w:t>
      </w:r>
      <w:r w:rsidDel="00000000" w:rsidR="00000000" w:rsidRPr="00000000">
        <w:rPr>
          <w:rFonts w:ascii="Times New Roman" w:cs="Times New Roman" w:eastAsia="Times New Roman" w:hAnsi="Times New Roman"/>
          <w:sz w:val="24"/>
          <w:szCs w:val="24"/>
          <w:rtl w:val="0"/>
        </w:rPr>
        <w:t xml:space="preserve">следует </w:t>
      </w:r>
      <w:r w:rsidDel="00000000" w:rsidR="00000000" w:rsidRPr="00000000">
        <w:rPr>
          <w:rFonts w:ascii="Times New Roman" w:cs="Times New Roman" w:eastAsia="Times New Roman" w:hAnsi="Times New Roman"/>
          <w:sz w:val="24"/>
          <w:szCs w:val="24"/>
          <w:rtl w:val="0"/>
        </w:rPr>
        <w:t xml:space="preserve">своему обещанию, может, иначе он не смог бы дать его на парселтанге… почему он не застрелил Гарри сразу…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Действительно, — </w:t>
      </w:r>
      <w:r w:rsidDel="00000000" w:rsidR="00000000" w:rsidRPr="00000000">
        <w:rPr>
          <w:rFonts w:ascii="Times New Roman" w:cs="Times New Roman" w:eastAsia="Times New Roman" w:hAnsi="Times New Roman"/>
          <w:sz w:val="24"/>
          <w:szCs w:val="24"/>
          <w:rtl w:val="0"/>
        </w:rPr>
        <w:t xml:space="preserve">обратилась какая-то последняя работающая часть его мозга ко всем остальным частям, — </w:t>
      </w:r>
      <w:r w:rsidDel="00000000" w:rsidR="00000000" w:rsidRPr="00000000">
        <w:rPr>
          <w:rFonts w:ascii="Times New Roman" w:cs="Times New Roman" w:eastAsia="Times New Roman" w:hAnsi="Times New Roman"/>
          <w:i w:val="1"/>
          <w:sz w:val="24"/>
          <w:szCs w:val="24"/>
          <w:rtl w:val="0"/>
        </w:rPr>
        <w:t xml:space="preserve">самое время что-нибудь придумать. Что-нибудь, что Тёмный Лорд не предусмотрел, что-нибудь, что мы можем сделать без нашего кошеля, нашей палочки и нашего Маховика времени, что-нибудь, что профессор Квиррелл от нас не ожидает… думай, думай, пожалуйста-пожалуйста-пожалуйста, придумай что-нибудь. Не отключайся, </w:t>
      </w:r>
      <w:r w:rsidDel="00000000" w:rsidR="00000000" w:rsidRPr="00000000">
        <w:rPr>
          <w:rFonts w:ascii="Times New Roman" w:cs="Times New Roman" w:eastAsia="Times New Roman" w:hAnsi="Times New Roman"/>
          <w:i w:val="1"/>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что ты испуган, не важно, что мы никогда не были в часе от смерти. НЕ ВРЕМЯ ОТКЛЮЧАТЬСЯ!</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В голове Гарри по-прежнему было пусто.</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Предположим, </w:t>
      </w:r>
      <w:r w:rsidDel="00000000" w:rsidR="00000000" w:rsidRPr="00000000">
        <w:rPr>
          <w:rFonts w:ascii="Times New Roman" w:cs="Times New Roman" w:eastAsia="Times New Roman" w:hAnsi="Times New Roman"/>
          <w:sz w:val="24"/>
          <w:szCs w:val="24"/>
          <w:rtl w:val="0"/>
        </w:rPr>
        <w:t xml:space="preserve">— сказала эта последняя работающая часть, — </w:t>
      </w:r>
      <w:r w:rsidDel="00000000" w:rsidR="00000000" w:rsidRPr="00000000">
        <w:rPr>
          <w:rFonts w:ascii="Times New Roman" w:cs="Times New Roman" w:eastAsia="Times New Roman" w:hAnsi="Times New Roman"/>
          <w:i w:val="1"/>
          <w:sz w:val="24"/>
          <w:szCs w:val="24"/>
          <w:rtl w:val="0"/>
        </w:rPr>
        <w:t xml:space="preserve">предположим, мы </w:t>
      </w:r>
      <w:r w:rsidDel="00000000" w:rsidR="00000000" w:rsidRPr="00000000">
        <w:rPr>
          <w:rFonts w:ascii="Times New Roman" w:cs="Times New Roman" w:eastAsia="Times New Roman" w:hAnsi="Times New Roman"/>
          <w:i w:val="1"/>
          <w:sz w:val="24"/>
          <w:szCs w:val="24"/>
          <w:rtl w:val="0"/>
        </w:rPr>
        <w:t xml:space="preserve">примем</w:t>
      </w:r>
      <w:r w:rsidDel="00000000" w:rsidR="00000000" w:rsidRPr="00000000">
        <w:rPr>
          <w:rFonts w:ascii="Times New Roman" w:cs="Times New Roman" w:eastAsia="Times New Roman" w:hAnsi="Times New Roman"/>
          <w:i w:val="1"/>
          <w:sz w:val="24"/>
          <w:szCs w:val="24"/>
          <w:rtl w:val="0"/>
        </w:rPr>
        <w:t xml:space="preserve">, как данность, что мы победили или хотя бы не умерли. </w:t>
      </w:r>
      <w:r w:rsidDel="00000000" w:rsidR="00000000" w:rsidRPr="00000000">
        <w:rPr>
          <w:rFonts w:ascii="Times New Roman" w:cs="Times New Roman" w:eastAsia="Times New Roman" w:hAnsi="Times New Roman"/>
          <w:i w:val="1"/>
          <w:sz w:val="24"/>
          <w:szCs w:val="24"/>
          <w:rtl w:val="0"/>
        </w:rPr>
        <w:t xml:space="preserve">Если</w:t>
      </w:r>
      <w:r w:rsidDel="00000000" w:rsidR="00000000" w:rsidRPr="00000000">
        <w:rPr>
          <w:rFonts w:ascii="Times New Roman" w:cs="Times New Roman" w:eastAsia="Times New Roman" w:hAnsi="Times New Roman"/>
          <w:i w:val="1"/>
          <w:sz w:val="24"/>
          <w:szCs w:val="24"/>
          <w:rtl w:val="0"/>
        </w:rPr>
        <w:t xml:space="preserve"> кто-то СКАЗАЛ ТЕБЕ КАК ФАКТ, что ты выжил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или даже победил, каким-то образом всё закончилось хорошо, </w:t>
      </w:r>
      <w:r w:rsidDel="00000000" w:rsidR="00000000" w:rsidRPr="00000000">
        <w:rPr>
          <w:rFonts w:ascii="Times New Roman" w:cs="Times New Roman" w:eastAsia="Times New Roman" w:hAnsi="Times New Roman"/>
          <w:i w:val="1"/>
          <w:sz w:val="24"/>
          <w:szCs w:val="24"/>
          <w:rtl w:val="0"/>
        </w:rPr>
        <w:t xml:space="preserve">как </w:t>
      </w:r>
      <w:r w:rsidDel="00000000" w:rsidR="00000000" w:rsidRPr="00000000">
        <w:rPr>
          <w:rFonts w:ascii="Times New Roman" w:cs="Times New Roman" w:eastAsia="Times New Roman" w:hAnsi="Times New Roman"/>
          <w:i w:val="1"/>
          <w:sz w:val="24"/>
          <w:szCs w:val="24"/>
          <w:rtl w:val="0"/>
        </w:rPr>
        <w:t xml:space="preserve">бы</w:t>
      </w:r>
      <w:r w:rsidDel="00000000" w:rsidR="00000000" w:rsidRPr="00000000">
        <w:rPr>
          <w:rFonts w:ascii="Times New Roman" w:cs="Times New Roman" w:eastAsia="Times New Roman" w:hAnsi="Times New Roman"/>
          <w:i w:val="1"/>
          <w:sz w:val="24"/>
          <w:szCs w:val="24"/>
          <w:rtl w:val="0"/>
        </w:rPr>
        <w:t xml:space="preserve"> это могло получиться?</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Некорректный приём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прошептал когтевранец. — </w:t>
      </w:r>
      <w:r w:rsidDel="00000000" w:rsidR="00000000" w:rsidRPr="00000000">
        <w:rPr>
          <w:rFonts w:ascii="Times New Roman" w:cs="Times New Roman" w:eastAsia="Times New Roman" w:hAnsi="Times New Roman"/>
          <w:i w:val="1"/>
          <w:sz w:val="24"/>
          <w:szCs w:val="24"/>
          <w:rtl w:val="0"/>
        </w:rPr>
        <w:t xml:space="preserve">Вселенная так не работает, мы просто умрём.</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Кто-</w:t>
      </w:r>
      <w:r w:rsidDel="00000000" w:rsidR="00000000" w:rsidRPr="00000000">
        <w:rPr>
          <w:rFonts w:ascii="Times New Roman" w:cs="Times New Roman" w:eastAsia="Times New Roman" w:hAnsi="Times New Roman"/>
          <w:i w:val="1"/>
          <w:sz w:val="24"/>
          <w:szCs w:val="24"/>
          <w:rtl w:val="0"/>
        </w:rPr>
        <w:t xml:space="preserve">нибудь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w:t>
      </w:r>
      <w:r w:rsidDel="00000000" w:rsidR="00000000" w:rsidRPr="00000000">
        <w:rPr>
          <w:rFonts w:ascii="Times New Roman" w:cs="Times New Roman" w:eastAsia="Times New Roman" w:hAnsi="Times New Roman"/>
          <w:i w:val="1"/>
          <w:sz w:val="24"/>
          <w:szCs w:val="24"/>
          <w:rtl w:val="0"/>
        </w:rPr>
        <w:t xml:space="preserve">ймёт, что </w:t>
      </w:r>
      <w:r w:rsidDel="00000000" w:rsidR="00000000" w:rsidRPr="00000000">
        <w:rPr>
          <w:rFonts w:ascii="Times New Roman" w:cs="Times New Roman" w:eastAsia="Times New Roman" w:hAnsi="Times New Roman"/>
          <w:i w:val="1"/>
          <w:sz w:val="24"/>
          <w:szCs w:val="24"/>
          <w:rtl w:val="0"/>
        </w:rPr>
        <w:t xml:space="preserve">нас нет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подумал пуффендуец. — </w:t>
      </w:r>
      <w:r w:rsidDel="00000000" w:rsidR="00000000" w:rsidRPr="00000000">
        <w:rPr>
          <w:rFonts w:ascii="Times New Roman" w:cs="Times New Roman" w:eastAsia="Times New Roman" w:hAnsi="Times New Roman"/>
          <w:i w:val="1"/>
          <w:sz w:val="24"/>
          <w:szCs w:val="24"/>
          <w:rtl w:val="0"/>
        </w:rPr>
        <w:t xml:space="preserve">И Шизоглаз Хмури появится со взводом авроров и спасёт нас. Я думаю, пришло время признать, что мы не более компетентны, чем обычные представители закона.</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Нас спасут только наши собственные действия</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последний</w:t>
      </w:r>
      <w:r w:rsidDel="00000000" w:rsidR="00000000" w:rsidRPr="00000000">
        <w:rPr>
          <w:rFonts w:ascii="Times New Roman" w:cs="Times New Roman" w:eastAsia="Times New Roman" w:hAnsi="Times New Roman"/>
          <w:sz w:val="24"/>
          <w:szCs w:val="24"/>
          <w:rtl w:val="0"/>
        </w:rPr>
        <w:t xml:space="preserve"> голос. — </w:t>
      </w:r>
      <w:r w:rsidDel="00000000" w:rsidR="00000000" w:rsidRPr="00000000">
        <w:rPr>
          <w:rFonts w:ascii="Times New Roman" w:cs="Times New Roman" w:eastAsia="Times New Roman" w:hAnsi="Times New Roman"/>
          <w:i w:val="1"/>
          <w:sz w:val="24"/>
          <w:szCs w:val="24"/>
          <w:rtl w:val="0"/>
        </w:rPr>
        <w:t xml:space="preserve">Думать обо всём остальном бессмысленно.</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Проблема номер два, </w:t>
      </w:r>
      <w:r w:rsidDel="00000000" w:rsidR="00000000" w:rsidRPr="00000000">
        <w:rPr>
          <w:rFonts w:ascii="Times New Roman" w:cs="Times New Roman" w:eastAsia="Times New Roman" w:hAnsi="Times New Roman"/>
          <w:sz w:val="24"/>
          <w:szCs w:val="24"/>
          <w:rtl w:val="0"/>
        </w:rPr>
        <w:t xml:space="preserve">— сказал гриффиндорец. — </w:t>
      </w:r>
      <w:r w:rsidDel="00000000" w:rsidR="00000000" w:rsidRPr="00000000">
        <w:rPr>
          <w:rFonts w:ascii="Times New Roman" w:cs="Times New Roman" w:eastAsia="Times New Roman" w:hAnsi="Times New Roman"/>
          <w:i w:val="1"/>
          <w:sz w:val="24"/>
          <w:szCs w:val="24"/>
          <w:rtl w:val="0"/>
        </w:rPr>
        <w:t xml:space="preserve">Гарри Поттер никуда не исчезал, он прямо сейчас на матче по квиддичу, у всех на виду. Профессор Квиррелл подумал </w:t>
      </w:r>
      <w:r w:rsidDel="00000000" w:rsidR="00000000" w:rsidRPr="00000000">
        <w:rPr>
          <w:rFonts w:ascii="Times New Roman" w:cs="Times New Roman" w:eastAsia="Times New Roman" w:hAnsi="Times New Roman"/>
          <w:i w:val="1"/>
          <w:sz w:val="24"/>
          <w:szCs w:val="24"/>
          <w:rtl w:val="0"/>
        </w:rPr>
        <w:t xml:space="preserve">и об этом</w:t>
      </w:r>
      <w:r w:rsidDel="00000000" w:rsidR="00000000" w:rsidRPr="00000000">
        <w:rPr>
          <w:rFonts w:ascii="Times New Roman" w:cs="Times New Roman" w:eastAsia="Times New Roman" w:hAnsi="Times New Roman"/>
          <w:i w:val="1"/>
          <w:sz w:val="24"/>
          <w:szCs w:val="24"/>
          <w:rtl w:val="0"/>
        </w:rPr>
        <w:t xml:space="preserve">, в том числе поэтому он послал фальшивую записку. Проблема номер три. </w:t>
      </w:r>
      <w:r w:rsidDel="00000000" w:rsidR="00000000" w:rsidRPr="00000000">
        <w:rPr>
          <w:rFonts w:ascii="Times New Roman" w:cs="Times New Roman" w:eastAsia="Times New Roman" w:hAnsi="Times New Roman"/>
          <w:i w:val="1"/>
          <w:sz w:val="24"/>
          <w:szCs w:val="24"/>
          <w:rtl w:val="0"/>
        </w:rPr>
        <w:t xml:space="preserve">Сомневаюсь, что Шизоглаз Хмури и взвод авроров смогут победить Тёмного Лорда, и уж точно они не успеют раньше, чем он убьёт нас.</w:t>
      </w:r>
      <w:r w:rsidDel="00000000" w:rsidR="00000000" w:rsidRPr="00000000">
        <w:rPr>
          <w:rFonts w:ascii="Times New Roman" w:cs="Times New Roman" w:eastAsia="Times New Roman" w:hAnsi="Times New Roman"/>
          <w:i w:val="1"/>
          <w:sz w:val="24"/>
          <w:szCs w:val="24"/>
          <w:rtl w:val="0"/>
        </w:rPr>
        <w:t xml:space="preserve"> Я не уверен, что весь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ДМП сможет победить Тёмного Лорда, если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будет сражаться по-настоящему, а Дамблдора больше нет. Проблема номер четыре. Матч по Квиддичу не был прерван. </w:t>
      </w:r>
      <w:r w:rsidDel="00000000" w:rsidR="00000000" w:rsidRPr="00000000">
        <w:rPr>
          <w:rFonts w:ascii="Times New Roman" w:cs="Times New Roman" w:eastAsia="Times New Roman" w:hAnsi="Times New Roman"/>
          <w:i w:val="1"/>
          <w:sz w:val="24"/>
          <w:szCs w:val="24"/>
          <w:rtl w:val="0"/>
        </w:rPr>
        <w:t xml:space="preserve">Не исключено, что это единственная причина, почему профессор Квиррелл вообще захотел добавить в свой план такой усложняющий фактор, как наша компания на этой прогулке.</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размышлять в другом направлении,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осмелился</w:t>
      </w:r>
      <w:r w:rsidDel="00000000" w:rsidR="00000000" w:rsidRPr="00000000">
        <w:rPr>
          <w:rFonts w:ascii="Times New Roman" w:cs="Times New Roman" w:eastAsia="Times New Roman" w:hAnsi="Times New Roman"/>
          <w:sz w:val="24"/>
          <w:szCs w:val="24"/>
          <w:rtl w:val="0"/>
        </w:rPr>
        <w:t xml:space="preserve"> вставить слизеринец, — </w:t>
      </w:r>
      <w:r w:rsidDel="00000000" w:rsidR="00000000" w:rsidRPr="00000000">
        <w:rPr>
          <w:rFonts w:ascii="Times New Roman" w:cs="Times New Roman" w:eastAsia="Times New Roman" w:hAnsi="Times New Roman"/>
          <w:i w:val="1"/>
          <w:sz w:val="24"/>
          <w:szCs w:val="24"/>
          <w:rtl w:val="0"/>
        </w:rPr>
        <w:t xml:space="preserve">возможно, профессор Квиррелл прикажет кому-нибудь стереть нам память. Ну или применить легилеменцию, Империус, Конфундус, да мало ли что — наши способности к окклюменции не идеальны. Таким </w:t>
      </w:r>
      <w:r w:rsidDel="00000000" w:rsidR="00000000" w:rsidRPr="00000000">
        <w:rPr>
          <w:rFonts w:ascii="Times New Roman" w:cs="Times New Roman" w:eastAsia="Times New Roman" w:hAnsi="Times New Roman"/>
          <w:i w:val="1"/>
          <w:sz w:val="24"/>
          <w:szCs w:val="24"/>
          <w:rtl w:val="0"/>
        </w:rPr>
        <w:t xml:space="preserve">образом Тёмный</w:t>
      </w:r>
      <w:r w:rsidDel="00000000" w:rsidR="00000000" w:rsidRPr="00000000">
        <w:rPr>
          <w:rFonts w:ascii="Times New Roman" w:cs="Times New Roman" w:eastAsia="Times New Roman" w:hAnsi="Times New Roman"/>
          <w:i w:val="1"/>
          <w:sz w:val="24"/>
          <w:szCs w:val="24"/>
          <w:rtl w:val="0"/>
        </w:rPr>
        <w:t xml:space="preserve"> Лорд получит умного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в некоторой степени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лейтенанта, который может ему пригодиться. Эта гипотеза тоже отвечает на вопрос, почему профессор Квиррелл так охотно рассказывал свои секреты: он знал, что нам сотрут память. И это объясняет, зачем покидать пределы охранных чар Хогвартса. Тёмный Лорд сможет позвать Беллатрису, та аппарирует и всё сделает...</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Вся эта цепочка рассуждений совершенно некорректна</w:t>
      </w:r>
      <w:r w:rsidDel="00000000" w:rsidR="00000000" w:rsidRPr="00000000">
        <w:rPr>
          <w:rFonts w:ascii="Times New Roman" w:cs="Times New Roman" w:eastAsia="Times New Roman" w:hAnsi="Times New Roman"/>
          <w:i w:val="1"/>
          <w:sz w:val="24"/>
          <w:szCs w:val="24"/>
          <w:rtl w:val="0"/>
        </w:rPr>
        <w:t xml:space="preserve">, и я </w:t>
      </w:r>
      <w:r w:rsidDel="00000000" w:rsidR="00000000" w:rsidRPr="00000000">
        <w:rPr>
          <w:rFonts w:ascii="Times New Roman" w:cs="Times New Roman" w:eastAsia="Times New Roman" w:hAnsi="Times New Roman"/>
          <w:i w:val="1"/>
          <w:sz w:val="24"/>
          <w:szCs w:val="24"/>
          <w:rtl w:val="0"/>
        </w:rPr>
        <w:t xml:space="preserve">отказываюсь принимать участи</w:t>
      </w:r>
      <w:r w:rsidDel="00000000" w:rsidR="00000000" w:rsidRPr="00000000">
        <w:rPr>
          <w:rFonts w:ascii="Times New Roman" w:cs="Times New Roman" w:eastAsia="Times New Roman" w:hAnsi="Times New Roman"/>
          <w:i w:val="1"/>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 сказал когтевранец.</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Какие чудесные последние слова, </w:t>
      </w:r>
      <w:r w:rsidDel="00000000" w:rsidR="00000000" w:rsidRPr="00000000">
        <w:rPr>
          <w:rFonts w:ascii="Times New Roman" w:cs="Times New Roman" w:eastAsia="Times New Roman" w:hAnsi="Times New Roman"/>
          <w:sz w:val="24"/>
          <w:szCs w:val="24"/>
          <w:rtl w:val="0"/>
        </w:rPr>
        <w:t xml:space="preserve">— ответил последний голос. —  </w:t>
      </w:r>
      <w:r w:rsidDel="00000000" w:rsidR="00000000" w:rsidRPr="00000000">
        <w:rPr>
          <w:rFonts w:ascii="Times New Roman" w:cs="Times New Roman" w:eastAsia="Times New Roman" w:hAnsi="Times New Roman"/>
          <w:i w:val="1"/>
          <w:sz w:val="24"/>
          <w:szCs w:val="24"/>
          <w:rtl w:val="0"/>
        </w:rPr>
        <w:t xml:space="preserve">А теперь заткнись и думай.</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Грубо </w:t>
      </w:r>
      <w:r w:rsidDel="00000000" w:rsidR="00000000" w:rsidRPr="00000000">
        <w:rPr>
          <w:rFonts w:ascii="Times New Roman" w:cs="Times New Roman" w:eastAsia="Times New Roman" w:hAnsi="Times New Roman"/>
          <w:sz w:val="24"/>
          <w:szCs w:val="24"/>
          <w:rtl w:val="0"/>
        </w:rPr>
        <w:t xml:space="preserve">обтёсанные каменные </w:t>
      </w:r>
      <w:r w:rsidDel="00000000" w:rsidR="00000000" w:rsidRPr="00000000">
        <w:rPr>
          <w:rFonts w:ascii="Times New Roman" w:cs="Times New Roman" w:eastAsia="Times New Roman" w:hAnsi="Times New Roman"/>
          <w:sz w:val="24"/>
          <w:szCs w:val="24"/>
          <w:rtl w:val="0"/>
        </w:rPr>
        <w:t xml:space="preserve">плиты туннеля оставались позади одна за другой. Периодически Гарри наступал на что-то влажное, а иногда чуть не падал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неровной поверхности. Нейроны его мозга продолжали передавать сигналы и воображали голоса, которые разговаривали друг с другом, кричали друг на друга… Сам Слушатель оставался нем от ужаса и стыда.</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Гриффиндорец с пуффендуйцем обсуждали, </w:t>
      </w:r>
      <w:r w:rsidDel="00000000" w:rsidR="00000000" w:rsidRPr="00000000">
        <w:rPr>
          <w:rFonts w:ascii="Times New Roman" w:cs="Times New Roman" w:eastAsia="Times New Roman" w:hAnsi="Times New Roman"/>
          <w:sz w:val="24"/>
          <w:szCs w:val="24"/>
          <w:rtl w:val="0"/>
        </w:rPr>
        <w:t xml:space="preserve">не стоит ли совершить</w:t>
      </w:r>
      <w:r w:rsidDel="00000000" w:rsidR="00000000" w:rsidRPr="00000000">
        <w:rPr>
          <w:rFonts w:ascii="Times New Roman" w:cs="Times New Roman" w:eastAsia="Times New Roman" w:hAnsi="Times New Roman"/>
          <w:sz w:val="24"/>
          <w:szCs w:val="24"/>
          <w:rtl w:val="0"/>
        </w:rPr>
        <w:t xml:space="preserve"> самоубийство, бросившись на пистолет Тёмного Лорда или проглотив маленький камень из стального кольца Гарри.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не могли решить, станет судьба мира лучше или хуже, если Тёмный Лорд получ</w:t>
      </w:r>
      <w:r w:rsidDel="00000000" w:rsidR="00000000" w:rsidRPr="00000000">
        <w:rPr>
          <w:rFonts w:ascii="Times New Roman" w:cs="Times New Roman" w:eastAsia="Times New Roman" w:hAnsi="Times New Roman"/>
          <w:sz w:val="24"/>
          <w:szCs w:val="24"/>
          <w:rtl w:val="0"/>
        </w:rPr>
        <w:t xml:space="preserve">ит подконтрольного ему Гарри. Если Тёмный Лорд в любом случае победит, возможно, лучше, чтобы он победил побыстрее.</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через гомон этих обсуждений по-прежнему пробивался последний голос. Этот голос прорывался даже через самое глубокое отчаяние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ещё Тёмный Лорд всегда говорил на человеческом языке и никогда на парселтанге? Кто-нибудь помнит? Что-нибудь подобное, ну хоть что-нибудь?</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всё было слишком давно. Даже события этого дня, казалось, ушли далеко в прошлое. Тёмный Лорд сказал ему на парселтанге, что пришло время оживить Гермиону, а всё остальное он говорил на английском. Разговор был совсем недавно, но даже его Гарри вспоминал лишь с большим трудом. До того… до того был Скрывающий Круг, когда профессор Квиррелл прошипел, что барьер взорвётся, если его коснуться. Профессор Защиты сказал по-английски, чтоб Гарри не снимал Мантию и не пытался покинуть Круг, сказал по-английски, что после этого по профессору ударит резонанс, но Гарри и сам погибнет. Сказал по-английски, что если Гарри коснётся его магии и профессор Квиррелл не вспомнит, как прервать резонанс, это убьёт их обоих…</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Предположим</w:t>
      </w:r>
      <w:r w:rsidDel="00000000" w:rsidR="00000000" w:rsidRPr="00000000">
        <w:rPr>
          <w:rFonts w:ascii="Times New Roman" w:cs="Times New Roman" w:eastAsia="Times New Roman" w:hAnsi="Times New Roman"/>
          <w:i w:val="1"/>
          <w:sz w:val="24"/>
          <w:szCs w:val="24"/>
          <w:rtl w:val="0"/>
        </w:rPr>
        <w:t xml:space="preserve">, это не убьёт нас обоих,</w:t>
      </w:r>
      <w:r w:rsidDel="00000000" w:rsidR="00000000" w:rsidRPr="00000000">
        <w:rPr>
          <w:rFonts w:ascii="Times New Roman" w:cs="Times New Roman" w:eastAsia="Times New Roman" w:hAnsi="Times New Roman"/>
          <w:sz w:val="24"/>
          <w:szCs w:val="24"/>
          <w:rtl w:val="0"/>
        </w:rPr>
        <w:t xml:space="preserve"> — сказал последний голос. — </w:t>
      </w:r>
      <w:r w:rsidDel="00000000" w:rsidR="00000000" w:rsidRPr="00000000">
        <w:rPr>
          <w:rFonts w:ascii="Times New Roman" w:cs="Times New Roman" w:eastAsia="Times New Roman" w:hAnsi="Times New Roman"/>
          <w:i w:val="1"/>
          <w:sz w:val="24"/>
          <w:szCs w:val="24"/>
          <w:rtl w:val="0"/>
        </w:rPr>
        <w:t xml:space="preserve">На Хэллоуин в Годриковой Лощине тело Тёмного Лорда сгорело, а мы отделались шрамом на лбу. </w:t>
      </w:r>
      <w:r w:rsidDel="00000000" w:rsidR="00000000" w:rsidRPr="00000000">
        <w:rPr>
          <w:rFonts w:ascii="Times New Roman" w:cs="Times New Roman" w:eastAsia="Times New Roman" w:hAnsi="Times New Roman"/>
          <w:i w:val="1"/>
          <w:sz w:val="24"/>
          <w:szCs w:val="24"/>
          <w:rtl w:val="0"/>
        </w:rPr>
        <w:t xml:space="preserve">Предположим, резонанс между нами грозит Тёмному Лорду смертью гораздо сильнее, чем нам.</w:t>
      </w:r>
      <w:r w:rsidDel="00000000" w:rsidR="00000000" w:rsidRPr="00000000">
        <w:rPr>
          <w:rFonts w:ascii="Times New Roman" w:cs="Times New Roman" w:eastAsia="Times New Roman" w:hAnsi="Times New Roman"/>
          <w:i w:val="1"/>
          <w:sz w:val="24"/>
          <w:szCs w:val="24"/>
          <w:rtl w:val="0"/>
        </w:rPr>
        <w:t xml:space="preserve"> Что, если всё это время мы могли убить Тёмного Лорда, просто бросившись вперёд и дотронувшись руками до любой незащищённой части его кожи? И затем наш шрам начнёт кровоточить, но не более того. Чувство, что нужно остановиться, не подходить ближе, было унаследовано из худших воспоминаний Тёмного Лорда о его ошибке в Годриковой Лощине, </w:t>
      </w:r>
      <w:r w:rsidDel="00000000" w:rsidR="00000000" w:rsidRPr="00000000">
        <w:rPr>
          <w:rFonts w:ascii="Times New Roman" w:cs="Times New Roman" w:eastAsia="Times New Roman" w:hAnsi="Times New Roman"/>
          <w:i w:val="1"/>
          <w:sz w:val="24"/>
          <w:szCs w:val="24"/>
          <w:rtl w:val="0"/>
        </w:rPr>
        <w:t xml:space="preserve">оно</w:t>
      </w:r>
      <w:r w:rsidDel="00000000" w:rsidR="00000000" w:rsidRPr="00000000">
        <w:rPr>
          <w:rFonts w:ascii="Times New Roman" w:cs="Times New Roman" w:eastAsia="Times New Roman" w:hAnsi="Times New Roman"/>
          <w:i w:val="1"/>
          <w:sz w:val="24"/>
          <w:szCs w:val="24"/>
          <w:rtl w:val="0"/>
        </w:rPr>
        <w:t xml:space="preserve"> могло и не относиться к Мальчику-Который-Выжил.</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возникла кр</w:t>
      </w:r>
      <w:r w:rsidDel="00000000" w:rsidR="00000000" w:rsidRPr="00000000">
        <w:rPr>
          <w:rFonts w:ascii="Times New Roman" w:cs="Times New Roman" w:eastAsia="Times New Roman" w:hAnsi="Times New Roman"/>
          <w:sz w:val="24"/>
          <w:szCs w:val="24"/>
          <w:rtl w:val="0"/>
        </w:rPr>
        <w:t xml:space="preserve">охотная </w:t>
      </w:r>
      <w:r w:rsidDel="00000000" w:rsidR="00000000" w:rsidRPr="00000000">
        <w:rPr>
          <w:rFonts w:ascii="Times New Roman" w:cs="Times New Roman" w:eastAsia="Times New Roman" w:hAnsi="Times New Roman"/>
          <w:sz w:val="24"/>
          <w:szCs w:val="24"/>
          <w:rtl w:val="0"/>
        </w:rPr>
        <w:t xml:space="preserve">надежда.</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и угасла.</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Тёмный Лорд может просто отбросить </w:t>
      </w:r>
      <w:r w:rsidDel="00000000" w:rsidR="00000000" w:rsidRPr="00000000">
        <w:rPr>
          <w:rFonts w:ascii="Times New Roman" w:cs="Times New Roman" w:eastAsia="Times New Roman" w:hAnsi="Times New Roman"/>
          <w:i w:val="1"/>
          <w:sz w:val="24"/>
          <w:szCs w:val="24"/>
          <w:rtl w:val="0"/>
        </w:rPr>
        <w:t xml:space="preserve">в сторону</w:t>
      </w:r>
      <w:r w:rsidDel="00000000" w:rsidR="00000000" w:rsidRPr="00000000">
        <w:rPr>
          <w:rFonts w:ascii="Times New Roman" w:cs="Times New Roman" w:eastAsia="Times New Roman" w:hAnsi="Times New Roman"/>
          <w:i w:val="1"/>
          <w:sz w:val="24"/>
          <w:szCs w:val="24"/>
          <w:rtl w:val="0"/>
        </w:rPr>
        <w:t xml:space="preserve"> свою палочку, </w:t>
      </w:r>
      <w:r w:rsidDel="00000000" w:rsidR="00000000" w:rsidRPr="00000000">
        <w:rPr>
          <w:rFonts w:ascii="Times New Roman" w:cs="Times New Roman" w:eastAsia="Times New Roman" w:hAnsi="Times New Roman"/>
          <w:sz w:val="24"/>
          <w:szCs w:val="24"/>
          <w:rtl w:val="0"/>
        </w:rPr>
        <w:t xml:space="preserve">— пробубнил когтевранец. —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рофессор Квиррелл может принять анимагическую форму. И даже если Тёмный Лорд умрёт, он захватит тело кого-нибудь ещё и вернётся, и затем будет пытать наших родителей, чтоб наказать нас.</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можем добраться до родителей раньше, </w:t>
      </w:r>
      <w:r w:rsidDel="00000000" w:rsidR="00000000" w:rsidRPr="00000000">
        <w:rPr>
          <w:rFonts w:ascii="Times New Roman" w:cs="Times New Roman" w:eastAsia="Times New Roman" w:hAnsi="Times New Roman"/>
          <w:sz w:val="24"/>
          <w:szCs w:val="24"/>
          <w:rtl w:val="0"/>
        </w:rPr>
        <w:t xml:space="preserve">— сказал последний голос. — </w:t>
      </w:r>
      <w:r w:rsidDel="00000000" w:rsidR="00000000" w:rsidRPr="00000000">
        <w:rPr>
          <w:rFonts w:ascii="Times New Roman" w:cs="Times New Roman" w:eastAsia="Times New Roman" w:hAnsi="Times New Roman"/>
          <w:i w:val="1"/>
          <w:sz w:val="24"/>
          <w:szCs w:val="24"/>
          <w:rtl w:val="0"/>
        </w:rPr>
        <w:t xml:space="preserve">Мы можем их </w:t>
      </w:r>
      <w:r w:rsidDel="00000000" w:rsidR="00000000" w:rsidRPr="00000000">
        <w:rPr>
          <w:rFonts w:ascii="Times New Roman" w:cs="Times New Roman" w:eastAsia="Times New Roman" w:hAnsi="Times New Roman"/>
          <w:i w:val="1"/>
          <w:sz w:val="24"/>
          <w:szCs w:val="24"/>
          <w:rtl w:val="0"/>
        </w:rPr>
        <w:t xml:space="preserve">спрятать</w:t>
      </w:r>
      <w:r w:rsidDel="00000000" w:rsidR="00000000" w:rsidRPr="00000000">
        <w:rPr>
          <w:rFonts w:ascii="Times New Roman" w:cs="Times New Roman" w:eastAsia="Times New Roman" w:hAnsi="Times New Roman"/>
          <w:i w:val="1"/>
          <w:sz w:val="24"/>
          <w:szCs w:val="24"/>
          <w:rtl w:val="0"/>
        </w:rPr>
        <w:t xml:space="preserve">. Если мы убьём нынешнее тело Тёмного Лорда, мы сможем забрать у него Философский Камень, а с его помощью мы создадим ядро армии сопротивления.</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шагал вперёд по каменному коридору, держась не меньше чем в четырёх метрах от Гарри. В руке он по-прежнему сжимал пистолет.</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мы бросимся вперёд, он почувствует наше приближение через резонанс,  </w:t>
      </w:r>
      <w:r w:rsidDel="00000000" w:rsidR="00000000" w:rsidRPr="00000000">
        <w:rPr>
          <w:rFonts w:ascii="Times New Roman" w:cs="Times New Roman" w:eastAsia="Times New Roman" w:hAnsi="Times New Roman"/>
          <w:sz w:val="24"/>
          <w:szCs w:val="24"/>
          <w:rtl w:val="0"/>
        </w:rPr>
        <w:t xml:space="preserve">— сказал пуффендуец. — </w:t>
      </w:r>
      <w:r w:rsidDel="00000000" w:rsidR="00000000" w:rsidRPr="00000000">
        <w:rPr>
          <w:rFonts w:ascii="Times New Roman" w:cs="Times New Roman" w:eastAsia="Times New Roman" w:hAnsi="Times New Roman"/>
          <w:i w:val="1"/>
          <w:sz w:val="24"/>
          <w:szCs w:val="24"/>
          <w:rtl w:val="0"/>
        </w:rPr>
        <w:t xml:space="preserve">Он мгновенно отлетит вперёд, он умеет, чары для мётел позволяют ему летать. Он отлетит вперёд, обернётся и выстрелит из пистолета. Он знает о резонансе, он уже об этом подумал. </w:t>
      </w:r>
      <w:r w:rsidDel="00000000" w:rsidR="00000000" w:rsidRPr="00000000">
        <w:rPr>
          <w:rFonts w:ascii="Times New Roman" w:cs="Times New Roman" w:eastAsia="Times New Roman" w:hAnsi="Times New Roman"/>
          <w:i w:val="1"/>
          <w:sz w:val="24"/>
          <w:szCs w:val="24"/>
          <w:rtl w:val="0"/>
        </w:rPr>
        <w:t xml:space="preserve">Не может быть, чтобы Тёмный Лорд не учёл этот вариант.</w:t>
      </w:r>
      <w:r w:rsidDel="00000000" w:rsidR="00000000" w:rsidRPr="00000000">
        <w:rPr>
          <w:rFonts w:ascii="Times New Roman" w:cs="Times New Roman" w:eastAsia="Times New Roman" w:hAnsi="Times New Roman"/>
          <w:i w:val="1"/>
          <w:sz w:val="24"/>
          <w:szCs w:val="24"/>
          <w:rtl w:val="0"/>
        </w:rPr>
        <w:t xml:space="preserve"> Он будет готов</w:t>
      </w:r>
      <w:r w:rsidDel="00000000" w:rsidR="00000000" w:rsidRPr="00000000">
        <w:rPr>
          <w:rFonts w:ascii="Times New Roman" w:cs="Times New Roman" w:eastAsia="Times New Roman" w:hAnsi="Times New Roman"/>
          <w:i w:val="1"/>
          <w:sz w:val="24"/>
          <w:szCs w:val="24"/>
          <w:rtl w:val="0"/>
        </w:rPr>
        <w:t xml:space="preserve">, он ожидает </w:t>
      </w:r>
      <w:r w:rsidDel="00000000" w:rsidR="00000000" w:rsidRPr="00000000">
        <w:rPr>
          <w:rFonts w:ascii="Times New Roman" w:cs="Times New Roman" w:eastAsia="Times New Roman" w:hAnsi="Times New Roman"/>
          <w:i w:val="1"/>
          <w:sz w:val="24"/>
          <w:szCs w:val="24"/>
          <w:rtl w:val="0"/>
        </w:rPr>
        <w:t xml:space="preserve">этого.</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Ещё одна мысль на эту тему,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 </w:t>
      </w:r>
      <w:r w:rsidDel="00000000" w:rsidR="00000000" w:rsidRPr="00000000">
        <w:rPr>
          <w:rFonts w:ascii="Times New Roman" w:cs="Times New Roman" w:eastAsia="Times New Roman" w:hAnsi="Times New Roman"/>
          <w:sz w:val="24"/>
          <w:szCs w:val="24"/>
          <w:rtl w:val="0"/>
        </w:rPr>
        <w:t xml:space="preserve">последний голос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Предположим, мы в состоянии спокойно использовать магию против профессора Квиррелла, а он не может использовать магию против нас.</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Почему это должно быть правдой?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спросил когтевранец. — </w:t>
      </w:r>
      <w:r w:rsidDel="00000000" w:rsidR="00000000" w:rsidRPr="00000000">
        <w:rPr>
          <w:rFonts w:ascii="Times New Roman" w:cs="Times New Roman" w:eastAsia="Times New Roman" w:hAnsi="Times New Roman"/>
          <w:i w:val="1"/>
          <w:sz w:val="24"/>
          <w:szCs w:val="24"/>
          <w:rtl w:val="0"/>
        </w:rPr>
        <w:t xml:space="preserve">Вообще-то, у нас есть свидетельство, что это не так. В Азкабане, когда Авада Кедавра профессора Квиррелла ударила по на</w:t>
      </w:r>
      <w:r w:rsidDel="00000000" w:rsidR="00000000" w:rsidRPr="00000000">
        <w:rPr>
          <w:rFonts w:ascii="Times New Roman" w:cs="Times New Roman" w:eastAsia="Times New Roman" w:hAnsi="Times New Roman"/>
          <w:i w:val="1"/>
          <w:sz w:val="24"/>
          <w:szCs w:val="24"/>
          <w:rtl w:val="0"/>
        </w:rPr>
        <w:t xml:space="preserve">шему патронусу, голову словно разорвало на части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Предположим, причина была исключительно в том, что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i w:val="1"/>
          <w:sz w:val="24"/>
          <w:szCs w:val="24"/>
          <w:rtl w:val="0"/>
        </w:rPr>
        <w:t xml:space="preserve"> магия вышла из под контроля. Предположим, если мы выстрелим в него, скажем, Люминосом, ничего плохого не случится.</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 спросил когтевранец. — </w:t>
      </w:r>
      <w:r w:rsidDel="00000000" w:rsidR="00000000" w:rsidRPr="00000000">
        <w:rPr>
          <w:rFonts w:ascii="Times New Roman" w:cs="Times New Roman" w:eastAsia="Times New Roman" w:hAnsi="Times New Roman"/>
          <w:i w:val="1"/>
          <w:sz w:val="24"/>
          <w:szCs w:val="24"/>
          <w:rtl w:val="0"/>
        </w:rPr>
        <w:t xml:space="preserve">Откуда взялось такое предположение?</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Потому что, </w:t>
      </w:r>
      <w:r w:rsidDel="00000000" w:rsidR="00000000" w:rsidRPr="00000000">
        <w:rPr>
          <w:rFonts w:ascii="Times New Roman" w:cs="Times New Roman" w:eastAsia="Times New Roman" w:hAnsi="Times New Roman"/>
          <w:sz w:val="24"/>
          <w:szCs w:val="24"/>
          <w:rtl w:val="0"/>
        </w:rPr>
        <w:t xml:space="preserve">— подумал Гарри, — </w:t>
      </w:r>
      <w:r w:rsidDel="00000000" w:rsidR="00000000" w:rsidRPr="00000000">
        <w:rPr>
          <w:rFonts w:ascii="Times New Roman" w:cs="Times New Roman" w:eastAsia="Times New Roman" w:hAnsi="Times New Roman"/>
          <w:i w:val="1"/>
          <w:sz w:val="24"/>
          <w:szCs w:val="24"/>
          <w:rtl w:val="0"/>
        </w:rPr>
        <w:t xml:space="preserve">это объясняет, почему профессор Квиррелл не потрудился предупредить меня, чтобы я в Азкабане не касался его никакой магией. Потому что, насколько я помню, профессор Квиррелл никогда не говорил на парселтанге, что мне самому будет плохо, если я попытаюсь применить магию в его адрес. Он мог бы меня об этом предупредить, но не предупредил, хотя предупреждал о многом другом. О</w:t>
      </w:r>
      <w:r w:rsidDel="00000000" w:rsidR="00000000" w:rsidRPr="00000000">
        <w:rPr>
          <w:rFonts w:ascii="Times New Roman" w:cs="Times New Roman" w:eastAsia="Times New Roman" w:hAnsi="Times New Roman"/>
          <w:i w:val="1"/>
          <w:sz w:val="24"/>
          <w:szCs w:val="24"/>
          <w:rtl w:val="0"/>
        </w:rPr>
        <w:t xml:space="preserve">тсутствие свидетельства есть слабое свидетельство отсутствия.</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субличности Гарри молча размышляли над этой мыслью.</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Вообще-то, у нас даже палочки нет, — </w:t>
      </w:r>
      <w:r w:rsidDel="00000000" w:rsidR="00000000" w:rsidRPr="00000000">
        <w:rPr>
          <w:rFonts w:ascii="Times New Roman" w:cs="Times New Roman" w:eastAsia="Times New Roman" w:hAnsi="Times New Roman"/>
          <w:sz w:val="24"/>
          <w:szCs w:val="24"/>
          <w:rtl w:val="0"/>
        </w:rPr>
        <w:t xml:space="preserve">сказал когтевранец.</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 какой-то момент мы можем получить её обратно, </w:t>
      </w:r>
      <w:r w:rsidDel="00000000" w:rsidR="00000000" w:rsidRPr="00000000">
        <w:rPr>
          <w:rFonts w:ascii="Times New Roman" w:cs="Times New Roman" w:eastAsia="Times New Roman" w:hAnsi="Times New Roman"/>
          <w:sz w:val="24"/>
          <w:szCs w:val="24"/>
          <w:rtl w:val="0"/>
        </w:rPr>
        <w:t xml:space="preserve">— отозвался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последний голос.</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даже если так, </w:t>
      </w:r>
      <w:r w:rsidDel="00000000" w:rsidR="00000000" w:rsidRPr="00000000">
        <w:rPr>
          <w:rFonts w:ascii="Times New Roman" w:cs="Times New Roman" w:eastAsia="Times New Roman" w:hAnsi="Times New Roman"/>
          <w:sz w:val="24"/>
          <w:szCs w:val="24"/>
          <w:rtl w:val="0"/>
        </w:rPr>
        <w:t xml:space="preserve">— подумал Гарри, и мрачная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безнадёжность вернулась, — </w:t>
      </w:r>
      <w:r w:rsidDel="00000000" w:rsidR="00000000" w:rsidRPr="00000000">
        <w:rPr>
          <w:rFonts w:ascii="Times New Roman" w:cs="Times New Roman" w:eastAsia="Times New Roman" w:hAnsi="Times New Roman"/>
          <w:i w:val="1"/>
          <w:sz w:val="24"/>
          <w:szCs w:val="24"/>
          <w:rtl w:val="0"/>
        </w:rPr>
        <w:t xml:space="preserve">Тёмный Лорд знает о резонансе. Он уже подумал обо всём, что я могу с этим сделать, он уже подготовил ответ. </w:t>
      </w:r>
      <w:r w:rsidDel="00000000" w:rsidR="00000000" w:rsidRPr="00000000">
        <w:rPr>
          <w:rFonts w:ascii="Times New Roman" w:cs="Times New Roman" w:eastAsia="Times New Roman" w:hAnsi="Times New Roman"/>
          <w:i w:val="1"/>
          <w:sz w:val="24"/>
          <w:szCs w:val="24"/>
          <w:rtl w:val="0"/>
        </w:rPr>
        <w:t xml:space="preserve">Вот, в чём я ошибался с самого начала. Я недооценивал интеллект Тёмного Лорда, я не думал, что он, возможно, знал всё, что я знаю, видел всё, что я вижу, и заранее это учёл.</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таком случа</w:t>
      </w:r>
      <w:r w:rsidDel="00000000" w:rsidR="00000000" w:rsidRPr="00000000">
        <w:rPr>
          <w:rFonts w:ascii="Times New Roman" w:cs="Times New Roman" w:eastAsia="Times New Roman" w:hAnsi="Times New Roman"/>
          <w:i w:val="1"/>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 сказал последний голос,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мы победили, то наверняка сделали это </w:t>
      </w:r>
      <w:r w:rsidDel="00000000" w:rsidR="00000000" w:rsidRPr="00000000">
        <w:rPr>
          <w:rFonts w:ascii="Times New Roman" w:cs="Times New Roman" w:eastAsia="Times New Roman" w:hAnsi="Times New Roman"/>
          <w:i w:val="1"/>
          <w:sz w:val="24"/>
          <w:szCs w:val="24"/>
          <w:rtl w:val="0"/>
        </w:rPr>
        <w:t xml:space="preserve">с помощью чего-то</w:t>
      </w:r>
      <w:r w:rsidDel="00000000" w:rsidR="00000000" w:rsidRPr="00000000">
        <w:rPr>
          <w:rFonts w:ascii="Times New Roman" w:cs="Times New Roman" w:eastAsia="Times New Roman" w:hAnsi="Times New Roman"/>
          <w:i w:val="1"/>
          <w:sz w:val="24"/>
          <w:szCs w:val="24"/>
          <w:rtl w:val="0"/>
        </w:rPr>
        <w:t xml:space="preserve">, о чём он не знает.</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Дементоры, </w:t>
      </w:r>
      <w:r w:rsidDel="00000000" w:rsidR="00000000" w:rsidRPr="00000000">
        <w:rPr>
          <w:rFonts w:ascii="Times New Roman" w:cs="Times New Roman" w:eastAsia="Times New Roman" w:hAnsi="Times New Roman"/>
          <w:sz w:val="24"/>
          <w:szCs w:val="24"/>
          <w:rtl w:val="0"/>
        </w:rPr>
        <w:t xml:space="preserve">— предложил гриффиндорец.</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Тёмный Лорд знает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мы можем уничтожить, отпугнуть и, возможно, контролировать дементоров, </w:t>
      </w:r>
      <w:r w:rsidDel="00000000" w:rsidR="00000000" w:rsidRPr="00000000">
        <w:rPr>
          <w:rFonts w:ascii="Times New Roman" w:cs="Times New Roman" w:eastAsia="Times New Roman" w:hAnsi="Times New Roman"/>
          <w:sz w:val="24"/>
          <w:szCs w:val="24"/>
          <w:rtl w:val="0"/>
        </w:rPr>
        <w:t xml:space="preserve">— сказал когтевранец. — </w:t>
      </w:r>
      <w:r w:rsidDel="00000000" w:rsidR="00000000" w:rsidRPr="00000000">
        <w:rPr>
          <w:rFonts w:ascii="Times New Roman" w:cs="Times New Roman" w:eastAsia="Times New Roman" w:hAnsi="Times New Roman"/>
          <w:i w:val="1"/>
          <w:sz w:val="24"/>
          <w:szCs w:val="24"/>
          <w:rtl w:val="0"/>
        </w:rPr>
        <w:t xml:space="preserve">Он не знает, как именно, но он знает, что у нас есть такая способность, да и вообще, где мы возьмём дементора?</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Может быть, </w:t>
      </w:r>
      <w:r w:rsidDel="00000000" w:rsidR="00000000" w:rsidRPr="00000000">
        <w:rPr>
          <w:rFonts w:ascii="Times New Roman" w:cs="Times New Roman" w:eastAsia="Times New Roman" w:hAnsi="Times New Roman"/>
          <w:sz w:val="24"/>
          <w:szCs w:val="24"/>
          <w:rtl w:val="0"/>
        </w:rPr>
        <w:t xml:space="preserve">— предложил пуффендуец, — </w:t>
      </w:r>
      <w:r w:rsidDel="00000000" w:rsidR="00000000" w:rsidRPr="00000000">
        <w:rPr>
          <w:rFonts w:ascii="Times New Roman" w:cs="Times New Roman" w:eastAsia="Times New Roman" w:hAnsi="Times New Roman"/>
          <w:i w:val="1"/>
          <w:sz w:val="24"/>
          <w:szCs w:val="24"/>
          <w:rtl w:val="0"/>
        </w:rPr>
        <w:t xml:space="preserve">всю систему крестражей Тёмного Лорда замкнёт резонансом, если мы схватим его и будем держать, пожертвовав своей жизнью, чтоб уничтожить его навсегда.</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Чепуха, </w:t>
      </w:r>
      <w:r w:rsidDel="00000000" w:rsidR="00000000" w:rsidRPr="00000000">
        <w:rPr>
          <w:rFonts w:ascii="Times New Roman" w:cs="Times New Roman" w:eastAsia="Times New Roman" w:hAnsi="Times New Roman"/>
          <w:sz w:val="24"/>
          <w:szCs w:val="24"/>
          <w:rtl w:val="0"/>
        </w:rPr>
        <w:t xml:space="preserve">— сказал когтевранец. —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полагаю,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перед смертью не повредит</w:t>
      </w:r>
      <w:r w:rsidDel="00000000" w:rsidR="00000000" w:rsidRPr="00000000">
        <w:rPr>
          <w:rFonts w:ascii="Times New Roman" w:cs="Times New Roman" w:eastAsia="Times New Roman" w:hAnsi="Times New Roman"/>
          <w:i w:val="1"/>
          <w:sz w:val="24"/>
          <w:szCs w:val="24"/>
          <w:rtl w:val="0"/>
        </w:rPr>
        <w:t xml:space="preserve"> немного повитать в приятных фантазиях, не важно, насколько они глупые.</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Лорд Волдеморт достаточно сильно боится смерти, </w:t>
      </w:r>
      <w:r w:rsidDel="00000000" w:rsidR="00000000" w:rsidRPr="00000000">
        <w:rPr>
          <w:rFonts w:ascii="Times New Roman" w:cs="Times New Roman" w:eastAsia="Times New Roman" w:hAnsi="Times New Roman"/>
          <w:sz w:val="24"/>
          <w:szCs w:val="24"/>
          <w:rtl w:val="0"/>
        </w:rPr>
        <w:t xml:space="preserve">— продолжил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пуффендуец, — </w:t>
      </w:r>
      <w:r w:rsidDel="00000000" w:rsidR="00000000" w:rsidRPr="00000000">
        <w:rPr>
          <w:rFonts w:ascii="Times New Roman" w:cs="Times New Roman" w:eastAsia="Times New Roman" w:hAnsi="Times New Roman"/>
          <w:i w:val="1"/>
          <w:sz w:val="24"/>
          <w:szCs w:val="24"/>
          <w:rtl w:val="0"/>
        </w:rPr>
        <w:t xml:space="preserve">если он </w:t>
      </w:r>
      <w:r w:rsidDel="00000000" w:rsidR="00000000" w:rsidRPr="00000000">
        <w:rPr>
          <w:rFonts w:ascii="Times New Roman" w:cs="Times New Roman" w:eastAsia="Times New Roman" w:hAnsi="Times New Roman"/>
          <w:i w:val="1"/>
          <w:sz w:val="24"/>
          <w:szCs w:val="24"/>
          <w:rtl w:val="0"/>
        </w:rPr>
        <w:t xml:space="preserve">хотел</w:t>
      </w:r>
      <w:r w:rsidDel="00000000" w:rsidR="00000000" w:rsidRPr="00000000">
        <w:rPr>
          <w:rFonts w:ascii="Times New Roman" w:cs="Times New Roman" w:eastAsia="Times New Roman" w:hAnsi="Times New Roman"/>
          <w:i w:val="1"/>
          <w:sz w:val="24"/>
          <w:szCs w:val="24"/>
          <w:rtl w:val="0"/>
        </w:rPr>
        <w:t xml:space="preserve"> больше никогда не думать о смерти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 возможно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 системы крестражей всё-таки есть какие-нибудь конструктивные недос</w:t>
      </w:r>
      <w:r w:rsidDel="00000000" w:rsidR="00000000" w:rsidRPr="00000000">
        <w:rPr>
          <w:rFonts w:ascii="Times New Roman" w:cs="Times New Roman" w:eastAsia="Times New Roman" w:hAnsi="Times New Roman"/>
          <w:i w:val="1"/>
          <w:sz w:val="24"/>
          <w:szCs w:val="24"/>
          <w:rtl w:val="0"/>
        </w:rPr>
        <w:t xml:space="preserve">татки </w:t>
      </w:r>
      <w:r w:rsidDel="00000000" w:rsidR="00000000" w:rsidRPr="00000000">
        <w:rPr>
          <w:rFonts w:ascii="Times New Roman" w:cs="Times New Roman" w:eastAsia="Times New Roman" w:hAnsi="Times New Roman"/>
          <w:i w:val="1"/>
          <w:sz w:val="24"/>
          <w:szCs w:val="24"/>
          <w:rtl w:val="0"/>
        </w:rPr>
        <w:t xml:space="preserve">в этом духе</w:t>
      </w:r>
      <w:r w:rsidDel="00000000" w:rsidR="00000000" w:rsidRPr="00000000">
        <w:rPr>
          <w:rFonts w:ascii="Times New Roman" w:cs="Times New Roman" w:eastAsia="Times New Roman" w:hAnsi="Times New Roman"/>
          <w:i w:val="1"/>
          <w:sz w:val="24"/>
          <w:szCs w:val="24"/>
          <w:rtl w:val="0"/>
        </w:rPr>
        <w:t xml:space="preserve">. Волде</w:t>
      </w:r>
      <w:r w:rsidDel="00000000" w:rsidR="00000000" w:rsidRPr="00000000">
        <w:rPr>
          <w:rFonts w:ascii="Times New Roman" w:cs="Times New Roman" w:eastAsia="Times New Roman" w:hAnsi="Times New Roman"/>
          <w:i w:val="1"/>
          <w:sz w:val="24"/>
          <w:szCs w:val="24"/>
          <w:rtl w:val="0"/>
        </w:rPr>
        <w:t xml:space="preserve">морту никогда не приходило в голову протестировать систему крестражей на ком-нибудь ещё, это может указывать на то, что он не смог обстоятельно обдумать </w:t>
      </w:r>
      <w:r w:rsidDel="00000000" w:rsidR="00000000" w:rsidRPr="00000000">
        <w:rPr>
          <w:rFonts w:ascii="Times New Roman" w:cs="Times New Roman" w:eastAsia="Times New Roman" w:hAnsi="Times New Roman"/>
          <w:i w:val="1"/>
          <w:sz w:val="24"/>
          <w:szCs w:val="24"/>
          <w:rtl w:val="0"/>
        </w:rPr>
        <w:t xml:space="preserve">эту тему</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 </w:t>
      </w:r>
      <w:r w:rsidDel="00000000" w:rsidR="00000000" w:rsidRPr="00000000">
        <w:rPr>
          <w:rFonts w:ascii="Times New Roman" w:cs="Times New Roman" w:eastAsia="Times New Roman" w:hAnsi="Times New Roman"/>
          <w:i w:val="1"/>
          <w:sz w:val="24"/>
          <w:szCs w:val="24"/>
          <w:rtl w:val="0"/>
        </w:rPr>
        <w:t xml:space="preserve">есть,</w:t>
      </w:r>
      <w:r w:rsidDel="00000000" w:rsidR="00000000" w:rsidRPr="00000000">
        <w:rPr>
          <w:rFonts w:ascii="Times New Roman" w:cs="Times New Roman" w:eastAsia="Times New Roman" w:hAnsi="Times New Roman"/>
          <w:i w:val="1"/>
          <w:sz w:val="24"/>
          <w:szCs w:val="24"/>
          <w:rtl w:val="0"/>
        </w:rPr>
        <w:t xml:space="preserve"> его страх смерти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смертельно опасная слабость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спросил когтевранец. — </w:t>
      </w:r>
      <w:r w:rsidDel="00000000" w:rsidR="00000000" w:rsidRPr="00000000">
        <w:rPr>
          <w:rFonts w:ascii="Times New Roman" w:cs="Times New Roman" w:eastAsia="Times New Roman" w:hAnsi="Times New Roman"/>
          <w:i w:val="1"/>
          <w:sz w:val="24"/>
          <w:szCs w:val="24"/>
          <w:rtl w:val="0"/>
        </w:rPr>
        <w:t xml:space="preserve">Вряд ли.</w:t>
      </w:r>
      <w:r w:rsidDel="00000000" w:rsidR="00000000" w:rsidRPr="00000000">
        <w:rPr>
          <w:rFonts w:ascii="Times New Roman" w:cs="Times New Roman" w:eastAsia="Times New Roman" w:hAnsi="Times New Roman"/>
          <w:i w:val="1"/>
          <w:sz w:val="24"/>
          <w:szCs w:val="24"/>
          <w:rtl w:val="0"/>
        </w:rPr>
        <w:t xml:space="preserve"> Думаю, человек, создавший более сотни крестражей, мог позаботиться о паре механизмов на случай, если что-то пойдёт не так.</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продолжил размышлять.</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Подлинная асимметрия</w:t>
      </w:r>
      <w:r w:rsidDel="00000000" w:rsidR="00000000" w:rsidRPr="00000000">
        <w:rPr>
          <w:rFonts w:ascii="Times New Roman" w:cs="Times New Roman" w:eastAsia="Times New Roman" w:hAnsi="Times New Roman"/>
          <w:sz w:val="24"/>
          <w:szCs w:val="24"/>
          <w:rtl w:val="0"/>
        </w:rPr>
        <w:t xml:space="preserve"> в магическом резонансе между ними… казалась крайне маловероятной, с чего бы магическому эффекту действовать асимметрично? Но магическая отдача могла сильнее бить по более сильному волшебнику, более мощная магия могла </w:t>
      </w:r>
      <w:r w:rsidDel="00000000" w:rsidR="00000000" w:rsidRPr="00000000">
        <w:rPr>
          <w:rFonts w:ascii="Times New Roman" w:cs="Times New Roman" w:eastAsia="Times New Roman" w:hAnsi="Times New Roman"/>
          <w:sz w:val="24"/>
          <w:szCs w:val="24"/>
          <w:rtl w:val="0"/>
        </w:rPr>
        <w:t xml:space="preserve">резонировать опаснее.</w:t>
      </w:r>
      <w:r w:rsidDel="00000000" w:rsidR="00000000" w:rsidRPr="00000000">
        <w:rPr>
          <w:rFonts w:ascii="Times New Roman" w:cs="Times New Roman" w:eastAsia="Times New Roman" w:hAnsi="Times New Roman"/>
          <w:sz w:val="24"/>
          <w:szCs w:val="24"/>
          <w:rtl w:val="0"/>
        </w:rPr>
        <w:t xml:space="preserve"> Эти гипотезы объясняли </w:t>
      </w:r>
      <w:r w:rsidDel="00000000" w:rsidR="00000000" w:rsidRPr="00000000">
        <w:rPr>
          <w:rFonts w:ascii="Times New Roman" w:cs="Times New Roman" w:eastAsia="Times New Roman" w:hAnsi="Times New Roman"/>
          <w:sz w:val="24"/>
          <w:szCs w:val="24"/>
          <w:rtl w:val="0"/>
        </w:rPr>
        <w:t xml:space="preserve">наблюдавшиеся события </w:t>
      </w:r>
      <w:r w:rsidDel="00000000" w:rsidR="00000000" w:rsidRPr="00000000">
        <w:rPr>
          <w:rFonts w:ascii="Times New Roman" w:cs="Times New Roman" w:eastAsia="Times New Roman" w:hAnsi="Times New Roman"/>
          <w:sz w:val="24"/>
          <w:szCs w:val="24"/>
          <w:rtl w:val="0"/>
        </w:rPr>
        <w:t xml:space="preserve">в Годриковой Лощине (Волдеморт взрывается, младенец выживает), а также </w:t>
      </w:r>
      <w:r w:rsidDel="00000000" w:rsidR="00000000" w:rsidRPr="00000000">
        <w:rPr>
          <w:rFonts w:ascii="Times New Roman" w:cs="Times New Roman" w:eastAsia="Times New Roman" w:hAnsi="Times New Roman"/>
          <w:sz w:val="24"/>
          <w:szCs w:val="24"/>
          <w:rtl w:val="0"/>
        </w:rPr>
        <w:t xml:space="preserve">наблюдавшиеся события </w:t>
      </w:r>
      <w:r w:rsidDel="00000000" w:rsidR="00000000" w:rsidRPr="00000000">
        <w:rPr>
          <w:rFonts w:ascii="Times New Roman" w:cs="Times New Roman" w:eastAsia="Times New Roman" w:hAnsi="Times New Roman"/>
          <w:sz w:val="24"/>
          <w:szCs w:val="24"/>
          <w:rtl w:val="0"/>
        </w:rPr>
        <w:t xml:space="preserve">в Азкабане (</w:t>
      </w:r>
      <w:r w:rsidDel="00000000" w:rsidR="00000000" w:rsidRPr="00000000">
        <w:rPr>
          <w:rFonts w:ascii="Times New Roman" w:cs="Times New Roman" w:eastAsia="Times New Roman" w:hAnsi="Times New Roman"/>
          <w:sz w:val="24"/>
          <w:szCs w:val="24"/>
          <w:rtl w:val="0"/>
        </w:rPr>
        <w:t xml:space="preserve">Волдеморт теряет много сил после отдачи своей сильной магии, по Маль</w:t>
      </w:r>
      <w:r w:rsidDel="00000000" w:rsidR="00000000" w:rsidRPr="00000000">
        <w:rPr>
          <w:rFonts w:ascii="Times New Roman" w:cs="Times New Roman" w:eastAsia="Times New Roman" w:hAnsi="Times New Roman"/>
          <w:sz w:val="24"/>
          <w:szCs w:val="24"/>
          <w:rtl w:val="0"/>
        </w:rPr>
        <w:t xml:space="preserve">чику-Который-Выжил — первокурснику — отдача слабой магии бьёт гораздо слабее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же резонировала только непосредственно задействованная магия, что тоже могло объяснить оба наблюдения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Всё это даже могло объяснить, почему профессор Квиррелл не спешил предупредить Гарри, чтобы тот не использовал на нём магию. Хотя, возможно, профессор Квиррелл старался не поднимать тему резонанса по другой очевидной причине: Гарри мог провести связь со случившимся в Годриковой Лощине и, в результате, </w:t>
      </w:r>
      <w:r w:rsidDel="00000000" w:rsidR="00000000" w:rsidRPr="00000000">
        <w:rPr>
          <w:rFonts w:ascii="Times New Roman" w:cs="Times New Roman" w:eastAsia="Times New Roman" w:hAnsi="Times New Roman"/>
          <w:sz w:val="24"/>
          <w:szCs w:val="24"/>
          <w:rtl w:val="0"/>
        </w:rPr>
        <w:t xml:space="preserve">получил бы огромную подсказку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 </w:t>
      </w:r>
      <w:r w:rsidDel="00000000" w:rsidR="00000000" w:rsidRPr="00000000">
        <w:rPr>
          <w:rFonts w:ascii="Times New Roman" w:cs="Times New Roman" w:eastAsia="Times New Roman" w:hAnsi="Times New Roman"/>
          <w:sz w:val="24"/>
          <w:szCs w:val="24"/>
          <w:rtl w:val="0"/>
        </w:rPr>
        <w:t xml:space="preserve">часть</w:t>
      </w:r>
      <w:r w:rsidDel="00000000" w:rsidR="00000000" w:rsidRPr="00000000">
        <w:rPr>
          <w:rFonts w:ascii="Times New Roman" w:cs="Times New Roman" w:eastAsia="Times New Roman" w:hAnsi="Times New Roman"/>
          <w:sz w:val="24"/>
          <w:szCs w:val="24"/>
          <w:rtl w:val="0"/>
        </w:rPr>
        <w:t xml:space="preserve">, которая всё это время была охвачена виной и горем, воспользовалась возможностью и заметила, что если говорить о забывчивости, то, когда события в Хогвартсе приняли серьёзный оборот, Гарри просто </w:t>
      </w:r>
      <w:r w:rsidDel="00000000" w:rsidR="00000000" w:rsidRPr="00000000">
        <w:rPr>
          <w:rFonts w:ascii="Times New Roman" w:cs="Times New Roman" w:eastAsia="Times New Roman" w:hAnsi="Times New Roman"/>
          <w:sz w:val="24"/>
          <w:szCs w:val="24"/>
          <w:rtl w:val="0"/>
        </w:rPr>
        <w:t xml:space="preserve">ОБЯЗАН </w:t>
      </w:r>
      <w:r w:rsidDel="00000000" w:rsidR="00000000" w:rsidRPr="00000000">
        <w:rPr>
          <w:rFonts w:ascii="Times New Roman" w:cs="Times New Roman" w:eastAsia="Times New Roman" w:hAnsi="Times New Roman"/>
          <w:sz w:val="24"/>
          <w:szCs w:val="24"/>
          <w:rtl w:val="0"/>
        </w:rPr>
        <w:t xml:space="preserve">был пересмотреть решение, которое он принял в Первый Четверг по приказу профессора МакГонагалл: не говорить Дамблдору о чувстве тревоги, которое Гарри ощущал рядом с профессором Квирреллом. Да, Гарри сомневался, кому можно доверять, довольно долго казалось вполне вероятным, что Дамблдор — злодей, а профессор Квиррелл — его героический противник, но…</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бы понял.</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бы понял сразу же.</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доверял ему, и мудрый старый волшебник с настоящим фениксом на плече не узнал правду. Гарри не рассказал ему обо всех значимых фактах. Не рассказал, потому что полностью пренебрёг необходимостью пересмотреть решение, принятое в четвёртый день учебного года. Чувство тревоги оказалось помечено знаком «об этом нельзя говорить Дамблдору»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даже после Азкабана, даже после смерти Гермионы, даже после всего, Гарри просто забыл заново поставить этот вопрос на обсуждение и пересмотреть выводы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окатила ещё одна волна стыда и горя. Последний голос временно замолчал, чем охотно воспользовались остальные.</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как минимум несколько миль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множество мрачных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мыслей, каменный тоннель закончился.</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w:t>
      </w:r>
      <w:r w:rsidDel="00000000" w:rsidR="00000000" w:rsidRPr="00000000">
        <w:rPr>
          <w:rFonts w:ascii="Times New Roman" w:cs="Times New Roman" w:eastAsia="Times New Roman" w:hAnsi="Times New Roman"/>
          <w:sz w:val="24"/>
          <w:szCs w:val="24"/>
          <w:rtl w:val="0"/>
        </w:rPr>
        <w:t xml:space="preserve">поднялся </w:t>
      </w:r>
      <w:r w:rsidDel="00000000" w:rsidR="00000000" w:rsidRPr="00000000">
        <w:rPr>
          <w:rFonts w:ascii="Times New Roman" w:cs="Times New Roman" w:eastAsia="Times New Roman" w:hAnsi="Times New Roman"/>
          <w:sz w:val="24"/>
          <w:szCs w:val="24"/>
          <w:rtl w:val="0"/>
        </w:rPr>
        <w:t xml:space="preserve">по каменным ступеням, и Гарри последовал за ним.</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оказались </w:t>
      </w:r>
      <w:r w:rsidDel="00000000" w:rsidR="00000000" w:rsidRPr="00000000">
        <w:rPr>
          <w:rFonts w:ascii="Times New Roman" w:cs="Times New Roman" w:eastAsia="Times New Roman" w:hAnsi="Times New Roman"/>
          <w:sz w:val="24"/>
          <w:szCs w:val="24"/>
          <w:rtl w:val="0"/>
        </w:rPr>
        <w:t xml:space="preserve">в тёмном сыром каменном здании.</w:t>
      </w:r>
      <w:r w:rsidDel="00000000" w:rsidR="00000000" w:rsidRPr="00000000">
        <w:rPr>
          <w:rFonts w:ascii="Times New Roman" w:cs="Times New Roman" w:eastAsia="Times New Roman" w:hAnsi="Times New Roman"/>
          <w:sz w:val="24"/>
          <w:szCs w:val="24"/>
          <w:rtl w:val="0"/>
        </w:rPr>
        <w:t xml:space="preserve"> Грязные старые каменные двери распахнулись сами по себе.</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дверями Гарри заметил мраморные плиты с именами и датами, поднимающиеся из голой земли. Ничего похожего на ровные ряды в расположении надгробий не было. Кладбище выглядело совершенно заброшенным.</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орбатая </w:t>
      </w:r>
      <w:r w:rsidDel="00000000" w:rsidR="00000000" w:rsidRPr="00000000">
        <w:rPr>
          <w:rFonts w:ascii="Times New Roman" w:cs="Times New Roman" w:eastAsia="Times New Roman" w:hAnsi="Times New Roman"/>
          <w:sz w:val="24"/>
          <w:szCs w:val="24"/>
          <w:rtl w:val="0"/>
        </w:rPr>
        <w:t xml:space="preserve">Луна уже ярко светила над головой</w:t>
      </w:r>
      <w:r w:rsidDel="00000000" w:rsidR="00000000" w:rsidRPr="00000000">
        <w:rPr>
          <w:rFonts w:ascii="Times New Roman" w:cs="Times New Roman" w:eastAsia="Times New Roman" w:hAnsi="Times New Roman"/>
          <w:sz w:val="24"/>
          <w:szCs w:val="24"/>
          <w:rtl w:val="0"/>
        </w:rPr>
        <w:t xml:space="preserve">, хотя </w:t>
      </w:r>
      <w:r w:rsidDel="00000000" w:rsidR="00000000" w:rsidRPr="00000000">
        <w:rPr>
          <w:rFonts w:ascii="Times New Roman" w:cs="Times New Roman" w:eastAsia="Times New Roman" w:hAnsi="Times New Roman"/>
          <w:sz w:val="24"/>
          <w:szCs w:val="24"/>
          <w:rtl w:val="0"/>
        </w:rPr>
        <w:t xml:space="preserve">ночь ещё только вступала в свои права.</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Увидев кладбище, Гарри остановился. Тревога в его голове </w:t>
      </w:r>
      <w:r w:rsidDel="00000000" w:rsidR="00000000" w:rsidRPr="00000000">
        <w:rPr>
          <w:rFonts w:ascii="Times New Roman" w:cs="Times New Roman" w:eastAsia="Times New Roman" w:hAnsi="Times New Roman"/>
          <w:sz w:val="24"/>
          <w:szCs w:val="24"/>
          <w:rtl w:val="0"/>
        </w:rPr>
        <w:t xml:space="preserve">орала</w:t>
      </w:r>
      <w:r w:rsidDel="00000000" w:rsidR="00000000" w:rsidRPr="00000000">
        <w:rPr>
          <w:rFonts w:ascii="Times New Roman" w:cs="Times New Roman" w:eastAsia="Times New Roman" w:hAnsi="Times New Roman"/>
          <w:sz w:val="24"/>
          <w:szCs w:val="24"/>
          <w:rtl w:val="0"/>
        </w:rPr>
        <w:t xml:space="preserve">, что он должен быть где угодно, лишь бы не здесь</w:t>
      </w:r>
      <w:r w:rsidDel="00000000" w:rsidR="00000000" w:rsidRPr="00000000">
        <w:rPr>
          <w:rFonts w:ascii="Times New Roman" w:cs="Times New Roman" w:eastAsia="Times New Roman" w:hAnsi="Times New Roman"/>
          <w:sz w:val="24"/>
          <w:szCs w:val="24"/>
          <w:rtl w:val="0"/>
        </w:rPr>
        <w:t xml:space="preserve">, но никаких возможностей последовать её совету не было. Даже когда каменные двери мавзолея захлопнулись позади Гарри и </w:t>
      </w:r>
      <w:r w:rsidDel="00000000" w:rsidR="00000000" w:rsidRPr="00000000">
        <w:rPr>
          <w:rFonts w:ascii="Times New Roman" w:cs="Times New Roman" w:eastAsia="Times New Roman" w:hAnsi="Times New Roman"/>
          <w:sz w:val="24"/>
          <w:szCs w:val="24"/>
          <w:rtl w:val="0"/>
        </w:rPr>
        <w:t xml:space="preserve">запечатались</w:t>
      </w:r>
      <w:r w:rsidDel="00000000" w:rsidR="00000000" w:rsidRPr="00000000">
        <w:rPr>
          <w:rFonts w:ascii="Times New Roman" w:cs="Times New Roman" w:eastAsia="Times New Roman" w:hAnsi="Times New Roman"/>
          <w:sz w:val="24"/>
          <w:szCs w:val="24"/>
          <w:rtl w:val="0"/>
        </w:rPr>
        <w:t xml:space="preserve">, рёв тревоги остался без ответа.</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прошёл в центр заброшенного кладбища. Он остановился и </w:t>
      </w:r>
      <w:r w:rsidDel="00000000" w:rsidR="00000000" w:rsidRPr="00000000">
        <w:rPr>
          <w:rFonts w:ascii="Times New Roman" w:cs="Times New Roman" w:eastAsia="Times New Roman" w:hAnsi="Times New Roman"/>
          <w:sz w:val="24"/>
          <w:szCs w:val="24"/>
          <w:rtl w:val="0"/>
        </w:rPr>
        <w:t xml:space="preserve">описал палочкой небольшой круг над головой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грохот, и из земли </w:t>
      </w:r>
      <w:r w:rsidDel="00000000" w:rsidR="00000000" w:rsidRPr="00000000">
        <w:rPr>
          <w:rFonts w:ascii="Times New Roman" w:cs="Times New Roman" w:eastAsia="Times New Roman" w:hAnsi="Times New Roman"/>
          <w:sz w:val="24"/>
          <w:szCs w:val="24"/>
          <w:rtl w:val="0"/>
        </w:rPr>
        <w:t xml:space="preserve">поднялся алтарь из чёрного камня, покрытый серыми символами. Ширина алтаря была не меньше двух метров. А затем вокруг него на равном расстоянии друг от друга с треском выросли шесть обелисков из тёмного мрамора, тускло блестящие под темнеющим вечерним небом.</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Тревога в голове </w:t>
      </w:r>
      <w:r w:rsidDel="00000000" w:rsidR="00000000" w:rsidRPr="00000000">
        <w:rPr>
          <w:rFonts w:ascii="Times New Roman" w:cs="Times New Roman" w:eastAsia="Times New Roman" w:hAnsi="Times New Roman"/>
          <w:sz w:val="24"/>
          <w:szCs w:val="24"/>
          <w:rtl w:val="0"/>
        </w:rPr>
        <w:t xml:space="preserve">Гарри кричала всё </w:t>
      </w:r>
      <w:r w:rsidDel="00000000" w:rsidR="00000000" w:rsidRPr="00000000">
        <w:rPr>
          <w:rFonts w:ascii="Times New Roman" w:cs="Times New Roman" w:eastAsia="Times New Roman" w:hAnsi="Times New Roman"/>
          <w:sz w:val="24"/>
          <w:szCs w:val="24"/>
          <w:rtl w:val="0"/>
        </w:rPr>
        <w:t xml:space="preserve">громче, а ответить ей по-прежнему было нечего.</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 сказал Тёмный Лорд тоном профессора Квиррелла, — мастерская, которую я создал для себя. Сюда удобно попасть и из Хогвартса, и из Хогсмида.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простёр руку к алтарю.</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Именно здесь оживёт мисс Грейнджер, и именно здесь я заново обрету своё настоящее тело. Разумеется, сначала я займусь собой. </w:t>
      </w:r>
      <w:r w:rsidDel="00000000" w:rsidR="00000000" w:rsidRPr="00000000">
        <w:rPr>
          <w:rFonts w:ascii="Times New Roman" w:cs="Times New Roman" w:eastAsia="Times New Roman" w:hAnsi="Times New Roman"/>
          <w:i w:val="1"/>
          <w:sz w:val="24"/>
          <w:szCs w:val="24"/>
          <w:rtl w:val="0"/>
        </w:rPr>
        <w:t xml:space="preserve">Ис-спользовать магию для вос-скреш-шения девочки прощ-ще в нас-стоящ-щем теле, </w:t>
      </w:r>
      <w:r w:rsidDel="00000000" w:rsidR="00000000" w:rsidRPr="00000000">
        <w:rPr>
          <w:rFonts w:ascii="Times New Roman" w:cs="Times New Roman" w:eastAsia="Times New Roman" w:hAnsi="Times New Roman"/>
          <w:sz w:val="24"/>
          <w:szCs w:val="24"/>
          <w:rtl w:val="0"/>
        </w:rPr>
        <w:t xml:space="preserve">— эти слова сопровождались странным змеиным смехом. — </w:t>
      </w:r>
      <w:r w:rsidDel="00000000" w:rsidR="00000000" w:rsidRPr="00000000">
        <w:rPr>
          <w:rFonts w:ascii="Times New Roman" w:cs="Times New Roman" w:eastAsia="Times New Roman" w:hAnsi="Times New Roman"/>
          <w:i w:val="1"/>
          <w:sz w:val="24"/>
          <w:szCs w:val="24"/>
          <w:rtl w:val="0"/>
        </w:rPr>
        <w:t xml:space="preserve">При вос-скреш-шении девочки придётс-ся ис-спользовать магию, которую другие с-считают Тёмной, но не с-сомневайс-ся, девочка от этого не пос-страдает и не с-станет безобразной. Будет выглядеть, как и раньш-ше, её разум будет её с-собс-ственным, и ни я, ни мои с-слуги не причинят ей вреда в будущ-щем.</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рту у Гарри пересохло, </w:t>
      </w:r>
      <w:r w:rsidDel="00000000" w:rsidR="00000000" w:rsidRPr="00000000">
        <w:rPr>
          <w:rFonts w:ascii="Times New Roman" w:cs="Times New Roman" w:eastAsia="Times New Roman" w:hAnsi="Times New Roman"/>
          <w:sz w:val="24"/>
          <w:szCs w:val="24"/>
          <w:rtl w:val="0"/>
        </w:rPr>
        <w:t xml:space="preserve">его разум работал с трудом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Пожалуйста, профессор, скажите на парселтанге, </w:t>
      </w:r>
      <w:r w:rsidDel="00000000" w:rsidR="00000000" w:rsidRPr="00000000">
        <w:rPr>
          <w:rFonts w:ascii="Times New Roman" w:cs="Times New Roman" w:eastAsia="Times New Roman" w:hAnsi="Times New Roman"/>
          <w:sz w:val="24"/>
          <w:szCs w:val="24"/>
          <w:rtl w:val="0"/>
        </w:rPr>
        <w:t xml:space="preserve">чего вы на самом деле хотите добиться воскрешением мисс Грейнджер?</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С-сделать так, чтобы твой друг-девочка с-снова давала тебе с-советы и с-сдерживала тебя. Чтобы она с-снова с-стала час-стью мира, о </w:t>
      </w:r>
      <w:r w:rsidDel="00000000" w:rsidR="00000000" w:rsidRPr="00000000">
        <w:rPr>
          <w:rFonts w:ascii="Times New Roman" w:cs="Times New Roman" w:eastAsia="Times New Roman" w:hAnsi="Times New Roman"/>
          <w:i w:val="1"/>
          <w:sz w:val="24"/>
          <w:szCs w:val="24"/>
          <w:rtl w:val="0"/>
        </w:rPr>
        <w:t xml:space="preserve">котором </w:t>
      </w:r>
      <w:r w:rsidDel="00000000" w:rsidR="00000000" w:rsidRPr="00000000">
        <w:rPr>
          <w:rFonts w:ascii="Times New Roman" w:cs="Times New Roman" w:eastAsia="Times New Roman" w:hAnsi="Times New Roman"/>
          <w:i w:val="1"/>
          <w:sz w:val="24"/>
          <w:szCs w:val="24"/>
          <w:rtl w:val="0"/>
        </w:rPr>
        <w:t xml:space="preserve">ты заботиш-шься. Да, мальчик, я с-собираюс-сь её вос-скрес-сить, в первую очередь, именно по этой причине.</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слова тоже сопровождались змеиным смехом. Судя по всему, Тёмный Лорд видел в происходящем что-то очень забавное.</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Гарри затеплилась крохотная искра надежды. Но вместе с ней появились сильное замешательство и страх, что, на самом деле, идеальный окклюмент способен лгать на парселтанге. Гарри не понимал, зачем Тёмному Лорду воскрешать Гермиону, если следующим шагом он планирует убить Гарри или превратить его в своего раба…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он просто совершенно не понимал профессора Квиррелла, может почему-то модель Тома Риддла в голове у Гарри оказалась абсолютно неверной… может, Мальчику-Который-Выжил сотрут память о последнем дне и бросят где-нибудь вместе с растерянной Гермионой Грейнджер, а Лорд Волдеморт в это время отправится завоёвывать мир?..</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Надежда разгоралась, но она проистекала из растерянности Гарри, и потому в ней не было никакого смысла. Эта надежда никак не стыковалась с Тёмным Лордом, высмеивающим Дамблдора и хохочущим над его поражением. У Гарри не получалось построить хоть какую-то непротиворечивую теорию о мотивах профессора Квиррелла, в которую укладывались бы поступки, на которые Гарри сейчас надеялся.</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понятия не имею, что будет дальше.</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подошёл к алтарю, опустился на колени и, как показалось Гарри, погрузил руку глубоко в сам камень алтаря, после чего извлёк оттуда </w:t>
      </w:r>
      <w:r w:rsidDel="00000000" w:rsidR="00000000" w:rsidRPr="00000000">
        <w:rPr>
          <w:rFonts w:ascii="Times New Roman" w:cs="Times New Roman" w:eastAsia="Times New Roman" w:hAnsi="Times New Roman"/>
          <w:sz w:val="24"/>
          <w:szCs w:val="24"/>
          <w:rtl w:val="0"/>
        </w:rPr>
        <w:t xml:space="preserve">фиал </w:t>
      </w:r>
      <w:r w:rsidDel="00000000" w:rsidR="00000000" w:rsidRPr="00000000">
        <w:rPr>
          <w:rFonts w:ascii="Times New Roman" w:cs="Times New Roman" w:eastAsia="Times New Roman" w:hAnsi="Times New Roman"/>
          <w:sz w:val="24"/>
          <w:szCs w:val="24"/>
          <w:rtl w:val="0"/>
        </w:rPr>
        <w:t xml:space="preserve">с жидкостью, которая в сгустившихся сумерках казалась чёрной.</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Тёмный Лорд снова заговорил, его голос </w:t>
      </w:r>
      <w:r w:rsidDel="00000000" w:rsidR="00000000" w:rsidRPr="00000000">
        <w:rPr>
          <w:rFonts w:ascii="Times New Roman" w:cs="Times New Roman" w:eastAsia="Times New Roman" w:hAnsi="Times New Roman"/>
          <w:sz w:val="24"/>
          <w:szCs w:val="24"/>
          <w:rtl w:val="0"/>
        </w:rPr>
        <w:t xml:space="preserve">звучал резко и отчётливо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Кровь, кровь, кровь, столь мудро сокрытая, — сказал Тёмный Лорд.</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И вслед за </w:t>
      </w:r>
      <w:r w:rsidDel="00000000" w:rsidR="00000000" w:rsidRPr="00000000">
        <w:rPr>
          <w:rFonts w:ascii="Times New Roman" w:cs="Times New Roman" w:eastAsia="Times New Roman" w:hAnsi="Times New Roman"/>
          <w:sz w:val="24"/>
          <w:szCs w:val="24"/>
          <w:rtl w:val="0"/>
        </w:rPr>
        <w:t xml:space="preserve">этим</w:t>
      </w:r>
      <w:r w:rsidDel="00000000" w:rsidR="00000000" w:rsidRPr="00000000">
        <w:rPr>
          <w:rFonts w:ascii="Times New Roman" w:cs="Times New Roman" w:eastAsia="Times New Roman" w:hAnsi="Times New Roman"/>
          <w:sz w:val="24"/>
          <w:szCs w:val="24"/>
          <w:rtl w:val="0"/>
        </w:rPr>
        <w:t xml:space="preserve"> запели обелиски вокруг алтаря. Голоса, раздававшиеся из неподвижных камней, ритмично выводили слова на языке, который был старше, чем латынь.</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Апокатастѝти, апокатастѝти, апокатастѝти то сома му эмѝ.</w:t>
      </w:r>
    </w:p>
    <w:p w:rsidR="00000000" w:rsidDel="00000000" w:rsidP="00000000" w:rsidRDefault="00000000" w:rsidRPr="00000000" w14:paraId="00000079">
      <w:pPr>
        <w:spacing w:before="40" w:line="240" w:lineRule="auto"/>
        <w:ind w:firstLine="57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Апокатастѝти, апокатастѝти, апокатастѝти то сома му эмѝ.</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Каждая фраза заканчивалась эхом, будто поющим голосам не удавалось сохранять общий ритм. </w:t>
      </w:r>
      <w:r w:rsidDel="00000000" w:rsidR="00000000" w:rsidRPr="00000000">
        <w:rPr>
          <w:rFonts w:ascii="Times New Roman" w:cs="Times New Roman" w:eastAsia="Times New Roman" w:hAnsi="Times New Roman"/>
          <w:sz w:val="24"/>
          <w:szCs w:val="24"/>
          <w:rtl w:val="0"/>
        </w:rPr>
        <w:t xml:space="preserve">Кровь вылилась из фиала </w:t>
      </w:r>
      <w:r w:rsidDel="00000000" w:rsidR="00000000" w:rsidRPr="00000000">
        <w:rPr>
          <w:rFonts w:ascii="Times New Roman" w:cs="Times New Roman" w:eastAsia="Times New Roman" w:hAnsi="Times New Roman"/>
          <w:sz w:val="24"/>
          <w:szCs w:val="24"/>
          <w:rtl w:val="0"/>
        </w:rPr>
        <w:t xml:space="preserve">и, казалось, зависла над алтарём, медленно </w:t>
      </w:r>
      <w:r w:rsidDel="00000000" w:rsidR="00000000" w:rsidRPr="00000000">
        <w:rPr>
          <w:rFonts w:ascii="Times New Roman" w:cs="Times New Roman" w:eastAsia="Times New Roman" w:hAnsi="Times New Roman"/>
          <w:sz w:val="24"/>
          <w:szCs w:val="24"/>
          <w:rtl w:val="0"/>
        </w:rPr>
        <w:t xml:space="preserve">расползаясь </w:t>
      </w:r>
      <w:r w:rsidDel="00000000" w:rsidR="00000000" w:rsidRPr="00000000">
        <w:rPr>
          <w:rFonts w:ascii="Times New Roman" w:cs="Times New Roman" w:eastAsia="Times New Roman" w:hAnsi="Times New Roman"/>
          <w:sz w:val="24"/>
          <w:szCs w:val="24"/>
          <w:rtl w:val="0"/>
        </w:rPr>
        <w:t xml:space="preserve">в воздухе и обретая форму.</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333333"/>
          <w:sz w:val="24"/>
          <w:szCs w:val="24"/>
          <w:highlight w:val="white"/>
          <w:rtl w:val="0"/>
        </w:rPr>
        <w:t xml:space="preserve">Апокатастѝти, апокатастѝти, апокатастѝти то сома му эмѝ</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эмѝ</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333333"/>
          <w:sz w:val="24"/>
          <w:szCs w:val="24"/>
          <w:highlight w:val="white"/>
          <w:rtl w:val="0"/>
        </w:rPr>
        <w:t xml:space="preserve">Апокатастѝти, апокатастѝти, апокатастѝти то сома му эмѝ</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эмѝ</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Высокая </w:t>
      </w:r>
      <w:r w:rsidDel="00000000" w:rsidR="00000000" w:rsidRPr="00000000">
        <w:rPr>
          <w:rFonts w:ascii="Times New Roman" w:cs="Times New Roman" w:eastAsia="Times New Roman" w:hAnsi="Times New Roman"/>
          <w:sz w:val="24"/>
          <w:szCs w:val="24"/>
          <w:rtl w:val="0"/>
        </w:rPr>
        <w:t xml:space="preserve">фигура лежала на алтаре, и даже в сумеречном свете она выгля</w:t>
      </w:r>
      <w:r w:rsidDel="00000000" w:rsidR="00000000" w:rsidRPr="00000000">
        <w:rPr>
          <w:rFonts w:ascii="Times New Roman" w:cs="Times New Roman" w:eastAsia="Times New Roman" w:hAnsi="Times New Roman"/>
          <w:sz w:val="24"/>
          <w:szCs w:val="24"/>
          <w:rtl w:val="0"/>
        </w:rPr>
        <w:t xml:space="preserve">дела слишком бледн</w:t>
      </w: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сунул руку в карман мантии и вытащил </w:t>
      </w:r>
      <w:r w:rsidDel="00000000" w:rsidR="00000000" w:rsidRPr="00000000">
        <w:rPr>
          <w:rFonts w:ascii="Times New Roman" w:cs="Times New Roman" w:eastAsia="Times New Roman" w:hAnsi="Times New Roman"/>
          <w:sz w:val="24"/>
          <w:szCs w:val="24"/>
          <w:rtl w:val="0"/>
        </w:rPr>
        <w:t xml:space="preserve">маленький кусок красного стекла неправильной формы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положил его бледному </w:t>
      </w:r>
      <w:r w:rsidDel="00000000" w:rsidR="00000000" w:rsidRPr="00000000">
        <w:rPr>
          <w:rFonts w:ascii="Times New Roman" w:cs="Times New Roman" w:eastAsia="Times New Roman" w:hAnsi="Times New Roman"/>
          <w:sz w:val="24"/>
          <w:szCs w:val="24"/>
          <w:rtl w:val="0"/>
        </w:rPr>
        <w:t xml:space="preserve">телу </w:t>
      </w:r>
      <w:r w:rsidDel="00000000" w:rsidR="00000000" w:rsidRPr="00000000">
        <w:rPr>
          <w:rFonts w:ascii="Times New Roman" w:cs="Times New Roman" w:eastAsia="Times New Roman" w:hAnsi="Times New Roman"/>
          <w:sz w:val="24"/>
          <w:szCs w:val="24"/>
          <w:rtl w:val="0"/>
        </w:rPr>
        <w:t xml:space="preserve">на грудь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 по крайней мере, пару минут — Камень просто лежал. Этот кусок красного стекла неправильной формы</w:t>
      </w:r>
      <w:r w:rsidDel="00000000" w:rsidR="00000000" w:rsidRPr="00000000">
        <w:rPr>
          <w:rFonts w:ascii="Times New Roman" w:cs="Times New Roman" w:eastAsia="Times New Roman" w:hAnsi="Times New Roman"/>
          <w:sz w:val="24"/>
          <w:szCs w:val="24"/>
          <w:rtl w:val="0"/>
        </w:rPr>
        <w:t xml:space="preserve"> не светился, не </w:t>
      </w:r>
      <w:r w:rsidDel="00000000" w:rsidR="00000000" w:rsidRPr="00000000">
        <w:rPr>
          <w:rFonts w:ascii="Times New Roman" w:cs="Times New Roman" w:eastAsia="Times New Roman" w:hAnsi="Times New Roman"/>
          <w:sz w:val="24"/>
          <w:szCs w:val="24"/>
          <w:rtl w:val="0"/>
        </w:rPr>
        <w:t xml:space="preserve">сверкал</w:t>
      </w:r>
      <w:r w:rsidDel="00000000" w:rsidR="00000000" w:rsidRPr="00000000">
        <w:rPr>
          <w:rFonts w:ascii="Times New Roman" w:cs="Times New Roman" w:eastAsia="Times New Roman" w:hAnsi="Times New Roman"/>
          <w:sz w:val="24"/>
          <w:szCs w:val="24"/>
          <w:rtl w:val="0"/>
        </w:rPr>
        <w:t xml:space="preserve"> и вообще никоим образом не проявлял своё могущество.</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Камень сдвинулся, совсем чуть-чуть, слегка повернувшись.</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убрал Камень обратно в карман и принялся ощупывать фигуру, лежащую на алтаре. Он коснулся пальцами её глаз, ткнул палочкой в грудь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чего запрокинул голову и расхохотался.</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Невероятно, — сказал Тёмный Лорд знакомым Гарри голосом профессора </w:t>
      </w:r>
      <w:r w:rsidDel="00000000" w:rsidR="00000000" w:rsidRPr="00000000">
        <w:rPr>
          <w:rFonts w:ascii="Times New Roman" w:cs="Times New Roman" w:eastAsia="Times New Roman" w:hAnsi="Times New Roman"/>
          <w:sz w:val="24"/>
          <w:szCs w:val="24"/>
          <w:rtl w:val="0"/>
        </w:rPr>
        <w:t xml:space="preserve">Защиты. — </w:t>
      </w:r>
      <w:r w:rsidDel="00000000" w:rsidR="00000000" w:rsidRPr="00000000">
        <w:rPr>
          <w:rFonts w:ascii="Times New Roman" w:cs="Times New Roman" w:eastAsia="Times New Roman" w:hAnsi="Times New Roman"/>
          <w:sz w:val="24"/>
          <w:szCs w:val="24"/>
          <w:rtl w:val="0"/>
        </w:rPr>
        <w:t xml:space="preserve">Оно зафиксировалось в этой форме! Прикосновение Камня превратило заурядную конструкцию, существующую за счёт магии, в настоящую материю. И я при этом ничего не почувствовал! Ничего! Я боялся, что стал жертвой обмана, что Камень — </w:t>
      </w:r>
      <w:r w:rsidDel="00000000" w:rsidR="00000000" w:rsidRPr="00000000">
        <w:rPr>
          <w:rFonts w:ascii="Times New Roman" w:cs="Times New Roman" w:eastAsia="Times New Roman" w:hAnsi="Times New Roman"/>
          <w:sz w:val="24"/>
          <w:szCs w:val="24"/>
          <w:rtl w:val="0"/>
        </w:rPr>
        <w:t xml:space="preserve">фальшивка</w:t>
      </w:r>
      <w:r w:rsidDel="00000000" w:rsidR="00000000" w:rsidRPr="00000000">
        <w:rPr>
          <w:rFonts w:ascii="Times New Roman" w:cs="Times New Roman" w:eastAsia="Times New Roman" w:hAnsi="Times New Roman"/>
          <w:sz w:val="24"/>
          <w:szCs w:val="24"/>
          <w:rtl w:val="0"/>
        </w:rPr>
        <w:t xml:space="preserve">, но все мои проверки утверждают, что материя — настоящая! Вынужден признать, что это жутковато даже по моим </w:t>
      </w:r>
      <w:r w:rsidDel="00000000" w:rsidR="00000000" w:rsidRPr="00000000">
        <w:rPr>
          <w:rFonts w:ascii="Times New Roman" w:cs="Times New Roman" w:eastAsia="Times New Roman" w:hAnsi="Times New Roman"/>
          <w:sz w:val="24"/>
          <w:szCs w:val="24"/>
          <w:rtl w:val="0"/>
        </w:rPr>
        <w:t xml:space="preserve">меркам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профессор Защиты начал обходить алтарь кругом. Он шёл и что-то </w:t>
      </w:r>
      <w:r w:rsidDel="00000000" w:rsidR="00000000" w:rsidRPr="00000000">
        <w:rPr>
          <w:rFonts w:ascii="Times New Roman" w:cs="Times New Roman" w:eastAsia="Times New Roman" w:hAnsi="Times New Roman"/>
          <w:sz w:val="24"/>
          <w:szCs w:val="24"/>
          <w:rtl w:val="0"/>
        </w:rPr>
        <w:t xml:space="preserve">тихо </w:t>
      </w:r>
      <w:r w:rsidDel="00000000" w:rsidR="00000000" w:rsidRPr="00000000">
        <w:rPr>
          <w:rFonts w:ascii="Times New Roman" w:cs="Times New Roman" w:eastAsia="Times New Roman" w:hAnsi="Times New Roman"/>
          <w:sz w:val="24"/>
          <w:szCs w:val="24"/>
          <w:rtl w:val="0"/>
        </w:rPr>
        <w:t xml:space="preserve">пел — Гарри не мог различить слова.</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пятого круга</w:t>
      </w:r>
      <w:r w:rsidDel="00000000" w:rsidR="00000000" w:rsidRPr="00000000">
        <w:rPr>
          <w:rFonts w:ascii="Times New Roman" w:cs="Times New Roman" w:eastAsia="Times New Roman" w:hAnsi="Times New Roman"/>
          <w:sz w:val="24"/>
          <w:szCs w:val="24"/>
          <w:rtl w:val="0"/>
        </w:rPr>
        <w:t xml:space="preserve"> Тёмный Лорд </w:t>
      </w:r>
      <w:r w:rsidDel="00000000" w:rsidR="00000000" w:rsidRPr="00000000">
        <w:rPr>
          <w:rFonts w:ascii="Times New Roman" w:cs="Times New Roman" w:eastAsia="Times New Roman" w:hAnsi="Times New Roman"/>
          <w:sz w:val="24"/>
          <w:szCs w:val="24"/>
          <w:rtl w:val="0"/>
        </w:rPr>
        <w:t xml:space="preserve">вложил свою палочку в руку фигуры, лежащей на алтаре.</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Возложил обе руки на лоб тела.</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произнёс:</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40" w:line="240" w:lineRule="auto"/>
        <w:ind w:left="0"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Фал. Тор. Пан.</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40" w:line="240" w:lineRule="auto"/>
        <w:ind w:left="0"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всякого предупреждения сверкнула вспышка и, словно молния, озарила светом всё кладбище</w:t>
      </w:r>
      <w:r w:rsidDel="00000000" w:rsidR="00000000" w:rsidRPr="00000000">
        <w:rPr>
          <w:rFonts w:ascii="Times New Roman" w:cs="Times New Roman" w:eastAsia="Times New Roman" w:hAnsi="Times New Roman"/>
          <w:sz w:val="24"/>
          <w:szCs w:val="24"/>
          <w:rtl w:val="0"/>
        </w:rPr>
        <w:t xml:space="preserve">. Гарри </w:t>
      </w:r>
      <w:r w:rsidDel="00000000" w:rsidR="00000000" w:rsidRPr="00000000">
        <w:rPr>
          <w:rFonts w:ascii="Times New Roman" w:cs="Times New Roman" w:eastAsia="Times New Roman" w:hAnsi="Times New Roman"/>
          <w:sz w:val="24"/>
          <w:szCs w:val="24"/>
          <w:rtl w:val="0"/>
        </w:rPr>
        <w:t xml:space="preserve">отшатнулся, его руки непроизвольно потянулись ко лбу. </w:t>
      </w:r>
      <w:r w:rsidDel="00000000" w:rsidR="00000000" w:rsidRPr="00000000">
        <w:rPr>
          <w:rFonts w:ascii="Times New Roman" w:cs="Times New Roman" w:eastAsia="Times New Roman" w:hAnsi="Times New Roman"/>
          <w:sz w:val="24"/>
          <w:szCs w:val="24"/>
          <w:rtl w:val="0"/>
        </w:rPr>
        <w:t xml:space="preserve">В шраме словно что-то стрельнуло.</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рухнул.</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слишком высокая для человека фигура </w:t>
      </w:r>
      <w:r w:rsidDel="00000000" w:rsidR="00000000" w:rsidRPr="00000000">
        <w:rPr>
          <w:rFonts w:ascii="Times New Roman" w:cs="Times New Roman" w:eastAsia="Times New Roman" w:hAnsi="Times New Roman"/>
          <w:sz w:val="24"/>
          <w:szCs w:val="24"/>
          <w:rtl w:val="0"/>
        </w:rPr>
        <w:t xml:space="preserve">на алтаре села.</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плавно развернулась и встала на землю. Ростом она превосходила обычного человека почти на голову. Руки и ноги выглядели худыми и </w:t>
      </w:r>
      <w:r w:rsidDel="00000000" w:rsidR="00000000" w:rsidRPr="00000000">
        <w:rPr>
          <w:rFonts w:ascii="Times New Roman" w:cs="Times New Roman" w:eastAsia="Times New Roman" w:hAnsi="Times New Roman"/>
          <w:sz w:val="24"/>
          <w:szCs w:val="24"/>
          <w:rtl w:val="0"/>
        </w:rPr>
        <w:t xml:space="preserve">бледными</w:t>
      </w:r>
      <w:r w:rsidDel="00000000" w:rsidR="00000000" w:rsidRPr="00000000">
        <w:rPr>
          <w:rFonts w:ascii="Times New Roman" w:cs="Times New Roman" w:eastAsia="Times New Roman" w:hAnsi="Times New Roman"/>
          <w:sz w:val="24"/>
          <w:szCs w:val="24"/>
          <w:rtl w:val="0"/>
        </w:rPr>
        <w:t xml:space="preserve">, но тем не менее казалось, что они обладают чудовищной силой.</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отшатнулся ещё на шаг, по-прежнему прижимая руки к шраму.</w:t>
      </w:r>
      <w:r w:rsidDel="00000000" w:rsidR="00000000" w:rsidRPr="00000000">
        <w:rPr>
          <w:rFonts w:ascii="Times New Roman" w:cs="Times New Roman" w:eastAsia="Times New Roman" w:hAnsi="Times New Roman"/>
          <w:sz w:val="24"/>
          <w:szCs w:val="24"/>
          <w:rtl w:val="0"/>
        </w:rPr>
        <w:t xml:space="preserve"> Хотя расстояние было большим, Гарри ощущал ужасное предчувств</w:t>
      </w:r>
      <w:r w:rsidDel="00000000" w:rsidR="00000000" w:rsidRPr="00000000">
        <w:rPr>
          <w:rFonts w:ascii="Times New Roman" w:cs="Times New Roman" w:eastAsia="Times New Roman" w:hAnsi="Times New Roman"/>
          <w:sz w:val="24"/>
          <w:szCs w:val="24"/>
          <w:rtl w:val="0"/>
        </w:rPr>
        <w:t xml:space="preserve">ие в</w:t>
      </w:r>
      <w:r w:rsidDel="00000000" w:rsidR="00000000" w:rsidRPr="00000000">
        <w:rPr>
          <w:rFonts w:ascii="Times New Roman" w:cs="Times New Roman" w:eastAsia="Times New Roman" w:hAnsi="Times New Roman"/>
          <w:sz w:val="24"/>
          <w:szCs w:val="24"/>
          <w:rtl w:val="0"/>
        </w:rPr>
        <w:t xml:space="preserve">итавшее в воздухе, как будто прежде чувство тревоги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время было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не в фокусе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обрело чёткость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густилось в физическую боль в шраме на лбу.</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на самом деле должен выглядеть именно так? Этот нос… у него такой вид, словно во время воскрешения что-то пошло неправильно…</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Слишком высокая фигура запрокинула голову и расхохоталась. Она подняла руки, чтобы взглянуть на них. Раскрытая ладонь левой руки напоминала половину б</w:t>
      </w:r>
      <w:r w:rsidDel="00000000" w:rsidR="00000000" w:rsidRPr="00000000">
        <w:rPr>
          <w:rFonts w:ascii="Times New Roman" w:cs="Times New Roman" w:eastAsia="Times New Roman" w:hAnsi="Times New Roman"/>
          <w:sz w:val="24"/>
          <w:szCs w:val="24"/>
          <w:rtl w:val="0"/>
        </w:rPr>
        <w:t xml:space="preserve">ледного паука с четырьмя слишком длинными лапами</w:t>
      </w:r>
      <w:r w:rsidDel="00000000" w:rsidR="00000000" w:rsidRPr="00000000">
        <w:rPr>
          <w:rFonts w:ascii="Times New Roman" w:cs="Times New Roman" w:eastAsia="Times New Roman" w:hAnsi="Times New Roman"/>
          <w:sz w:val="24"/>
          <w:szCs w:val="24"/>
          <w:rtl w:val="0"/>
        </w:rPr>
        <w:t xml:space="preserve">, пальцы ласкали палочку, лежавшую в другой руке. </w:t>
      </w:r>
      <w:r w:rsidDel="00000000" w:rsidR="00000000" w:rsidRPr="00000000">
        <w:rPr>
          <w:rFonts w:ascii="Times New Roman" w:cs="Times New Roman" w:eastAsia="Times New Roman" w:hAnsi="Times New Roman"/>
          <w:sz w:val="24"/>
          <w:szCs w:val="24"/>
          <w:rtl w:val="0"/>
        </w:rPr>
        <w:t xml:space="preserve">Ветер поднял опавшие листья</w:t>
      </w:r>
      <w:r w:rsidDel="00000000" w:rsidR="00000000" w:rsidRPr="00000000">
        <w:rPr>
          <w:rFonts w:ascii="Times New Roman" w:cs="Times New Roman" w:eastAsia="Times New Roman" w:hAnsi="Times New Roman"/>
          <w:sz w:val="24"/>
          <w:szCs w:val="24"/>
          <w:rtl w:val="0"/>
        </w:rPr>
        <w:t xml:space="preserve"> — они закружились в танце вокруг слишком высокой фигуры, плотно облегая её и превращаясь в рубашку с высоким воротником и длинную мантию. А Лорд Волдеморт всё смеялся. Гарри помнил, как во время того кошмара с дементором из его собственного горла исходил точно такой же безрадостный смех, смех точно такого же тона и тембра.</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гаснущих сумерках сверкнули красные глаза</w:t>
      </w:r>
      <w:r w:rsidDel="00000000" w:rsidR="00000000" w:rsidRPr="00000000">
        <w:rPr>
          <w:rFonts w:ascii="Times New Roman" w:cs="Times New Roman" w:eastAsia="Times New Roman" w:hAnsi="Times New Roman"/>
          <w:sz w:val="24"/>
          <w:szCs w:val="24"/>
          <w:rtl w:val="0"/>
        </w:rPr>
        <w:t xml:space="preserve">, зрачки в них были узкими, как у кошки.</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Дрожащее, покинутое Волдемортом тело, поднялось на ноги. Еле слышно для Гарри Квиринус Квиррелл выдохнул:</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Свободен…</w:t>
      </w:r>
      <w:r w:rsidDel="00000000" w:rsidR="00000000" w:rsidRPr="00000000">
        <w:rPr>
          <w:rFonts w:ascii="Times New Roman" w:cs="Times New Roman" w:eastAsia="Times New Roman" w:hAnsi="Times New Roman"/>
          <w:sz w:val="24"/>
          <w:szCs w:val="24"/>
          <w:rtl w:val="0"/>
        </w:rPr>
        <w:t xml:space="preserve"> свободен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раздался высокий холодный голос Волдеморта, и Квиринус Квиррелл</w:t>
      </w:r>
      <w:r w:rsidDel="00000000" w:rsidR="00000000" w:rsidRPr="00000000">
        <w:rPr>
          <w:rFonts w:ascii="Times New Roman" w:cs="Times New Roman" w:eastAsia="Times New Roman" w:hAnsi="Times New Roman"/>
          <w:sz w:val="24"/>
          <w:szCs w:val="24"/>
          <w:rtl w:val="0"/>
        </w:rPr>
        <w:t xml:space="preserve"> снова рухнул на землю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Зате</w:t>
      </w:r>
      <w:r w:rsidDel="00000000" w:rsidR="00000000" w:rsidRPr="00000000">
        <w:rPr>
          <w:rFonts w:ascii="Times New Roman" w:cs="Times New Roman" w:eastAsia="Times New Roman" w:hAnsi="Times New Roman"/>
          <w:sz w:val="24"/>
          <w:szCs w:val="24"/>
          <w:rtl w:val="0"/>
        </w:rPr>
        <w:t xml:space="preserve">м по мановению другой руки Волдеморта </w:t>
      </w:r>
      <w:r w:rsidDel="00000000" w:rsidR="00000000" w:rsidRPr="00000000">
        <w:rPr>
          <w:rFonts w:ascii="Times New Roman" w:cs="Times New Roman" w:eastAsia="Times New Roman" w:hAnsi="Times New Roman"/>
          <w:sz w:val="24"/>
          <w:szCs w:val="24"/>
          <w:rtl w:val="0"/>
        </w:rPr>
        <w:t xml:space="preserve">его тело поднялось в воздух и отлетело в сторону.</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отош</w:t>
      </w:r>
      <w:r w:rsidDel="00000000" w:rsidR="00000000" w:rsidRPr="00000000">
        <w:rPr>
          <w:rFonts w:ascii="Times New Roman" w:cs="Times New Roman" w:eastAsia="Times New Roman" w:hAnsi="Times New Roman"/>
          <w:sz w:val="24"/>
          <w:szCs w:val="24"/>
          <w:rtl w:val="0"/>
        </w:rPr>
        <w:t xml:space="preserve">ё</w:t>
      </w:r>
      <w:r w:rsidDel="00000000" w:rsidR="00000000" w:rsidRPr="00000000">
        <w:rPr>
          <w:rFonts w:ascii="Times New Roman" w:cs="Times New Roman" w:eastAsia="Times New Roman" w:hAnsi="Times New Roman"/>
          <w:sz w:val="24"/>
          <w:szCs w:val="24"/>
          <w:rtl w:val="0"/>
        </w:rPr>
        <w:t xml:space="preserve">л от алтаря, повернулся и посмотрел на Гарри, </w:t>
      </w:r>
      <w:r w:rsidDel="00000000" w:rsidR="00000000" w:rsidRPr="00000000">
        <w:rPr>
          <w:rFonts w:ascii="Times New Roman" w:cs="Times New Roman" w:eastAsia="Times New Roman" w:hAnsi="Times New Roman"/>
          <w:sz w:val="24"/>
          <w:szCs w:val="24"/>
          <w:rtl w:val="0"/>
        </w:rPr>
        <w:t xml:space="preserve">и шрам Гарри отозвался вспышкой боли.</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Боишься, мальчик? — прошипел Волдеморт,</w:t>
      </w:r>
      <w:r w:rsidDel="00000000" w:rsidR="00000000" w:rsidRPr="00000000">
        <w:rPr>
          <w:rFonts w:ascii="Times New Roman" w:cs="Times New Roman" w:eastAsia="Times New Roman" w:hAnsi="Times New Roman"/>
          <w:sz w:val="24"/>
          <w:szCs w:val="24"/>
          <w:rtl w:val="0"/>
        </w:rPr>
        <w:t xml:space="preserve"> словно даже в человеческой речи Тёмного Лорда оставалось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от парселтанга</w:t>
      </w:r>
      <w:r w:rsidDel="00000000" w:rsidR="00000000" w:rsidRPr="00000000">
        <w:rPr>
          <w:rFonts w:ascii="Times New Roman" w:cs="Times New Roman" w:eastAsia="Times New Roman" w:hAnsi="Times New Roman"/>
          <w:sz w:val="24"/>
          <w:szCs w:val="24"/>
          <w:rtl w:val="0"/>
        </w:rPr>
        <w:t xml:space="preserve">. — Хорошо. Помести девочку на алтарь и отмени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свою трансфигурацию. </w:t>
      </w:r>
      <w:r w:rsidDel="00000000" w:rsidR="00000000" w:rsidRPr="00000000">
        <w:rPr>
          <w:rFonts w:ascii="Times New Roman" w:cs="Times New Roman" w:eastAsia="Times New Roman" w:hAnsi="Times New Roman"/>
          <w:i w:val="1"/>
          <w:sz w:val="24"/>
          <w:szCs w:val="24"/>
          <w:rtl w:val="0"/>
        </w:rPr>
        <w:t xml:space="preserve">Приш-шло время вос-скрес-сить</w:t>
      </w:r>
      <w:r w:rsidDel="00000000" w:rsidR="00000000" w:rsidRPr="00000000">
        <w:rPr>
          <w:rFonts w:ascii="Times New Roman" w:cs="Times New Roman" w:eastAsia="Times New Roman" w:hAnsi="Times New Roman"/>
          <w:i w:val="1"/>
          <w:sz w:val="24"/>
          <w:szCs w:val="24"/>
          <w:rtl w:val="0"/>
        </w:rPr>
        <w:t xml:space="preserve"> её</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Это действительно случится? Мы на самом деле собираемся это делать?</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Он был совершенно растерян, но искорка надежды на невозможное </w:t>
      </w:r>
      <w:r w:rsidDel="00000000" w:rsidR="00000000" w:rsidRPr="00000000">
        <w:rPr>
          <w:rFonts w:ascii="Times New Roman" w:cs="Times New Roman" w:eastAsia="Times New Roman" w:hAnsi="Times New Roman"/>
          <w:sz w:val="24"/>
          <w:szCs w:val="24"/>
          <w:rtl w:val="0"/>
        </w:rPr>
        <w:t xml:space="preserve">заглушила </w:t>
      </w:r>
      <w:r w:rsidDel="00000000" w:rsidR="00000000" w:rsidRPr="00000000">
        <w:rPr>
          <w:rFonts w:ascii="Times New Roman" w:cs="Times New Roman" w:eastAsia="Times New Roman" w:hAnsi="Times New Roman"/>
          <w:sz w:val="24"/>
          <w:szCs w:val="24"/>
          <w:rtl w:val="0"/>
        </w:rPr>
        <w:t xml:space="preserve">страх. Гарри подошёл к алтарю, снял свой левый ботинок, свой левый носок и снял с пальца ноги кольцо. Оно и было Гермионой Грейн</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жер, трансфигурированной в форму, идентичную кольцу, которое дали Гарри в качестве портключа на случай экстренной необходимости. Гарри слегка пожалел, что у него сейчас нет настоящего портключа, но лишь слегка. Северус говорил, что любой Пожиратель внутреннего круга обязательно поставил бы чары против портключей. Волдеморт позади снова рассмеялся, на этот раз удивлённо-одобрительно.</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Мне нужна моя палочка,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отменить трансфигурацию, — </w:t>
      </w:r>
      <w:r w:rsidDel="00000000" w:rsidR="00000000" w:rsidRPr="00000000">
        <w:rPr>
          <w:rFonts w:ascii="Times New Roman" w:cs="Times New Roman" w:eastAsia="Times New Roman" w:hAnsi="Times New Roman"/>
          <w:sz w:val="24"/>
          <w:szCs w:val="24"/>
          <w:rtl w:val="0"/>
        </w:rPr>
        <w:t xml:space="preserve">сказал Гарри вслух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rtl w:val="0"/>
        </w:rPr>
        <w:t xml:space="preserve">не нужна</w:t>
      </w:r>
      <w:r w:rsidDel="00000000" w:rsidR="00000000" w:rsidRPr="00000000">
        <w:rPr>
          <w:rFonts w:ascii="Times New Roman" w:cs="Times New Roman" w:eastAsia="Times New Roman" w:hAnsi="Times New Roman"/>
          <w:sz w:val="24"/>
          <w:szCs w:val="24"/>
          <w:rtl w:val="0"/>
        </w:rPr>
        <w:t xml:space="preserve">, — голос высок и жесток. — Ты научился поддерживать трансфигурацию просто прикосновением, без использования палочки. </w:t>
      </w:r>
      <w:r w:rsidDel="00000000" w:rsidR="00000000" w:rsidRPr="00000000">
        <w:rPr>
          <w:rFonts w:ascii="Times New Roman" w:cs="Times New Roman" w:eastAsia="Times New Roman" w:hAnsi="Times New Roman"/>
          <w:sz w:val="24"/>
          <w:szCs w:val="24"/>
          <w:rtl w:val="0"/>
        </w:rPr>
        <w:t xml:space="preserve">Точно также ты можешь без палочки и прекратить собственную трансфигурацию, просто приказав своей магии рассеяться</w:t>
      </w:r>
      <w:r w:rsidDel="00000000" w:rsidR="00000000" w:rsidRPr="00000000">
        <w:rPr>
          <w:rFonts w:ascii="Times New Roman" w:cs="Times New Roman" w:eastAsia="Times New Roman" w:hAnsi="Times New Roman"/>
          <w:sz w:val="24"/>
          <w:szCs w:val="24"/>
          <w:rtl w:val="0"/>
        </w:rPr>
        <w:t xml:space="preserve">. А теперь сделай это.</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и прикоснулся к кольцу. Ему потребовалось три попытки,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очистить свой разум, прежде чем он смог выто</w:t>
      </w:r>
      <w:r w:rsidDel="00000000" w:rsidR="00000000" w:rsidRPr="00000000">
        <w:rPr>
          <w:rFonts w:ascii="Times New Roman" w:cs="Times New Roman" w:eastAsia="Times New Roman" w:hAnsi="Times New Roman"/>
          <w:sz w:val="24"/>
          <w:szCs w:val="24"/>
          <w:rtl w:val="0"/>
        </w:rPr>
        <w:t xml:space="preserve">лкнуть магию из кольца</w:t>
      </w:r>
      <w:r w:rsidDel="00000000" w:rsidR="00000000" w:rsidRPr="00000000">
        <w:rPr>
          <w:rFonts w:ascii="Times New Roman" w:cs="Times New Roman" w:eastAsia="Times New Roman" w:hAnsi="Times New Roman"/>
          <w:sz w:val="24"/>
          <w:szCs w:val="24"/>
          <w:rtl w:val="0"/>
        </w:rPr>
        <w:t xml:space="preserve">. Тем же способом, который он к</w:t>
      </w:r>
      <w:r w:rsidDel="00000000" w:rsidR="00000000" w:rsidRPr="00000000">
        <w:rPr>
          <w:rFonts w:ascii="Times New Roman" w:cs="Times New Roman" w:eastAsia="Times New Roman" w:hAnsi="Times New Roman"/>
          <w:sz w:val="24"/>
          <w:szCs w:val="24"/>
          <w:rtl w:val="0"/>
        </w:rPr>
        <w:t xml:space="preserve">огда-то освоил, чтобы создавать крохотный поток магии, втекающий в кольцо.</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Чары разрушались гораздо медленнее, чем при использовании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Внешне процесс напоминал ускоренную трансфигурацию, запущенную в обратную сторону. Кольцо деформировалось, </w:t>
      </w:r>
      <w:r w:rsidDel="00000000" w:rsidR="00000000" w:rsidRPr="00000000">
        <w:rPr>
          <w:rFonts w:ascii="Times New Roman" w:cs="Times New Roman" w:eastAsia="Times New Roman" w:hAnsi="Times New Roman"/>
          <w:sz w:val="24"/>
          <w:szCs w:val="24"/>
          <w:rtl w:val="0"/>
        </w:rPr>
        <w:t xml:space="preserve">начало расширяться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пустое пространство в центре заполнилось. </w:t>
      </w:r>
      <w:r w:rsidDel="00000000" w:rsidR="00000000" w:rsidRPr="00000000">
        <w:rPr>
          <w:rFonts w:ascii="Times New Roman" w:cs="Times New Roman" w:eastAsia="Times New Roman" w:hAnsi="Times New Roman"/>
          <w:sz w:val="24"/>
          <w:szCs w:val="24"/>
          <w:rtl w:val="0"/>
        </w:rPr>
        <w:t xml:space="preserve">Изменились цвета</w:t>
      </w:r>
      <w:r w:rsidDel="00000000" w:rsidR="00000000" w:rsidRPr="00000000">
        <w:rPr>
          <w:rFonts w:ascii="Times New Roman" w:cs="Times New Roman" w:eastAsia="Times New Roman" w:hAnsi="Times New Roman"/>
          <w:sz w:val="24"/>
          <w:szCs w:val="24"/>
          <w:rtl w:val="0"/>
        </w:rPr>
        <w:t xml:space="preserve"> и структур</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Безногое тело мёртвой девочки распласталось на алтаре, одна рука свесилась с края — отмена трансфигурации оставила её в такой позе. Из рваных культей бёдер уже не текла кровь. У мёртвой девочки было лицо Гермионы Грейнджер, но искажённое и бледное. Именно это лицо Гарри видел в задней комнате лазарета, этот образ </w:t>
      </w:r>
      <w:r w:rsidDel="00000000" w:rsidR="00000000" w:rsidRPr="00000000">
        <w:rPr>
          <w:rFonts w:ascii="Times New Roman" w:cs="Times New Roman" w:eastAsia="Times New Roman" w:hAnsi="Times New Roman"/>
          <w:sz w:val="24"/>
          <w:szCs w:val="24"/>
          <w:rtl w:val="0"/>
        </w:rPr>
        <w:t xml:space="preserve">запечатлелся</w:t>
      </w:r>
      <w:r w:rsidDel="00000000" w:rsidR="00000000" w:rsidRPr="00000000">
        <w:rPr>
          <w:rFonts w:ascii="Times New Roman" w:cs="Times New Roman" w:eastAsia="Times New Roman" w:hAnsi="Times New Roman"/>
          <w:sz w:val="24"/>
          <w:szCs w:val="24"/>
          <w:rtl w:val="0"/>
        </w:rPr>
        <w:t xml:space="preserve"> в его разуме за тридцать долгих минут трансфигурации, этот образ он воспроизводил четыре ещё более долгих часа, создавая </w:t>
      </w:r>
      <w:r w:rsidDel="00000000" w:rsidR="00000000" w:rsidRPr="00000000">
        <w:rPr>
          <w:rFonts w:ascii="Times New Roman" w:cs="Times New Roman" w:eastAsia="Times New Roman" w:hAnsi="Times New Roman"/>
          <w:sz w:val="24"/>
          <w:szCs w:val="24"/>
          <w:rtl w:val="0"/>
        </w:rPr>
        <w:t xml:space="preserve">фальшивое тело</w:t>
      </w:r>
      <w:r w:rsidDel="00000000" w:rsidR="00000000" w:rsidRPr="00000000">
        <w:rPr>
          <w:rFonts w:ascii="Times New Roman" w:cs="Times New Roman" w:eastAsia="Times New Roman" w:hAnsi="Times New Roman"/>
          <w:sz w:val="24"/>
          <w:szCs w:val="24"/>
          <w:rtl w:val="0"/>
        </w:rPr>
        <w:t xml:space="preserve">. Мёртвая девочка была обнажённой, ибо её одежда не была частью её и не трансфигурировалась.</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промелькнули часы, проведённые в лазарете, вспомнились кошмары последующих дней. Гарри отбросил эти мысли.</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Отойди, — велел Волдеморт. — Дальше моя работа.</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и отступил от алтаря к дверям мавзолея, где он стоял до того.</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Температура её тела — около пяти градусов по Цельсию, в смысле, я охлаждал его до такой температуры, чтобы </w:t>
      </w:r>
      <w:r w:rsidDel="00000000" w:rsidR="00000000" w:rsidRPr="00000000">
        <w:rPr>
          <w:rFonts w:ascii="Times New Roman" w:cs="Times New Roman" w:eastAsia="Times New Roman" w:hAnsi="Times New Roman"/>
          <w:sz w:val="24"/>
          <w:szCs w:val="24"/>
          <w:rtl w:val="0"/>
        </w:rPr>
        <w:t xml:space="preserve">её мозг не повредился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 колебался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и правда собирается это сделать? На самом деле?</w:t>
      </w:r>
      <w:r w:rsidDel="00000000" w:rsidR="00000000" w:rsidRPr="00000000">
        <w:rPr>
          <w:rFonts w:ascii="Times New Roman" w:cs="Times New Roman" w:eastAsia="Times New Roman" w:hAnsi="Times New Roman"/>
          <w:sz w:val="24"/>
          <w:szCs w:val="24"/>
          <w:rtl w:val="0"/>
        </w:rPr>
        <w:t xml:space="preserve"> Наверняка он запланировал какую-то ловушку</w:t>
      </w:r>
      <w:r w:rsidDel="00000000" w:rsidR="00000000" w:rsidRPr="00000000">
        <w:rPr>
          <w:rFonts w:ascii="Times New Roman" w:cs="Times New Roman" w:eastAsia="Times New Roman" w:hAnsi="Times New Roman"/>
          <w:sz w:val="24"/>
          <w:szCs w:val="24"/>
          <w:rtl w:val="0"/>
        </w:rPr>
        <w:t xml:space="preserve">, и Гарри просто её не замечал. Волдеморт сказал, что ни он, </w:t>
      </w:r>
      <w:r w:rsidDel="00000000" w:rsidR="00000000" w:rsidRPr="00000000">
        <w:rPr>
          <w:rFonts w:ascii="Times New Roman" w:cs="Times New Roman" w:eastAsia="Times New Roman" w:hAnsi="Times New Roman"/>
          <w:color w:val="333333"/>
          <w:sz w:val="24"/>
          <w:szCs w:val="24"/>
          <w:highlight w:val="white"/>
          <w:rtl w:val="0"/>
        </w:rPr>
        <w:t xml:space="preserve">ни его люди не причинят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Гермионе вреда, что её тело и разум будут её собственными, — </w:t>
      </w:r>
      <w:r w:rsidDel="00000000" w:rsidR="00000000" w:rsidRPr="00000000">
        <w:rPr>
          <w:rFonts w:ascii="Times New Roman" w:cs="Times New Roman" w:eastAsia="Times New Roman" w:hAnsi="Times New Roman"/>
          <w:i w:val="1"/>
          <w:sz w:val="24"/>
          <w:szCs w:val="24"/>
          <w:rtl w:val="0"/>
        </w:rPr>
        <w:t xml:space="preserve">зачем </w:t>
      </w:r>
      <w:r w:rsidDel="00000000" w:rsidR="00000000" w:rsidRPr="00000000">
        <w:rPr>
          <w:rFonts w:ascii="Times New Roman" w:cs="Times New Roman" w:eastAsia="Times New Roman" w:hAnsi="Times New Roman"/>
          <w:i w:val="1"/>
          <w:sz w:val="24"/>
          <w:szCs w:val="24"/>
          <w:rtl w:val="0"/>
        </w:rPr>
        <w:t xml:space="preserve">ему это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снова подошёл к алтарю</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взмахом руки разместил тело в центре алтаря. </w:t>
      </w:r>
      <w:r w:rsidDel="00000000" w:rsidR="00000000" w:rsidRPr="00000000">
        <w:rPr>
          <w:rFonts w:ascii="Times New Roman" w:cs="Times New Roman" w:eastAsia="Times New Roman" w:hAnsi="Times New Roman"/>
          <w:sz w:val="24"/>
          <w:szCs w:val="24"/>
          <w:rtl w:val="0"/>
        </w:rPr>
        <w:t xml:space="preserve">Высокий голос проговорил ровно и отчётливо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Плоть, плоть, плоть, столь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мудро сокрытая.</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Обелиски снова начали петь.</w:t>
      </w:r>
    </w:p>
    <w:p w:rsidR="00000000" w:rsidDel="00000000" w:rsidP="00000000" w:rsidRDefault="00000000" w:rsidRPr="00000000" w14:paraId="000000A5">
      <w:pPr>
        <w:spacing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333333"/>
          <w:sz w:val="24"/>
          <w:szCs w:val="24"/>
          <w:highlight w:val="white"/>
          <w:rtl w:val="0"/>
        </w:rPr>
        <w:t xml:space="preserve">Апокатастѝти, апокатастѝти, апокатастѝти то сома му эмѝ</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эмѝ</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A6">
      <w:pPr>
        <w:spacing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333333"/>
          <w:sz w:val="24"/>
          <w:szCs w:val="24"/>
          <w:highlight w:val="white"/>
          <w:rtl w:val="0"/>
        </w:rPr>
        <w:t xml:space="preserve">Апокатастѝти, апокатастѝти, апокатастѝти то сома му эмѝ</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эмѝ</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Новая плоть </w:t>
      </w:r>
      <w:r w:rsidDel="00000000" w:rsidR="00000000" w:rsidRPr="00000000">
        <w:rPr>
          <w:rFonts w:ascii="Times New Roman" w:cs="Times New Roman" w:eastAsia="Times New Roman" w:hAnsi="Times New Roman"/>
          <w:sz w:val="24"/>
          <w:szCs w:val="24"/>
          <w:rtl w:val="0"/>
        </w:rPr>
        <w:t xml:space="preserve">растекалась </w:t>
      </w:r>
      <w:r w:rsidDel="00000000" w:rsidR="00000000" w:rsidRPr="00000000">
        <w:rPr>
          <w:rFonts w:ascii="Times New Roman" w:cs="Times New Roman" w:eastAsia="Times New Roman" w:hAnsi="Times New Roman"/>
          <w:sz w:val="24"/>
          <w:szCs w:val="24"/>
          <w:rtl w:val="0"/>
        </w:rPr>
        <w:t xml:space="preserve">из обрубков бёдер девочки, расползаясь всё дальше, словно слизь, постепенно затвердевая.</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Обелиски прекратили петь. </w:t>
      </w:r>
      <w:r w:rsidDel="00000000" w:rsidR="00000000" w:rsidRPr="00000000">
        <w:rPr>
          <w:rFonts w:ascii="Times New Roman" w:cs="Times New Roman" w:eastAsia="Times New Roman" w:hAnsi="Times New Roman"/>
          <w:sz w:val="24"/>
          <w:szCs w:val="24"/>
          <w:rtl w:val="0"/>
        </w:rPr>
        <w:t xml:space="preserve">На алтаре лежало невредимое обнажённое тело.</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Оно не было похоже на Гермиону. Гермиона Грейнджер стояла бы и говорила, она была бы одета в школьную форму Хогвартса.</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поднял руку</w:t>
      </w:r>
      <w:r w:rsidDel="00000000" w:rsidR="00000000" w:rsidRPr="00000000">
        <w:rPr>
          <w:rFonts w:ascii="Times New Roman" w:cs="Times New Roman" w:eastAsia="Times New Roman" w:hAnsi="Times New Roman"/>
          <w:sz w:val="24"/>
          <w:szCs w:val="24"/>
          <w:rtl w:val="0"/>
        </w:rPr>
        <w:t xml:space="preserve">, затем за</w:t>
      </w:r>
      <w:r w:rsidDel="00000000" w:rsidR="00000000" w:rsidRPr="00000000">
        <w:rPr>
          <w:rFonts w:ascii="Times New Roman" w:cs="Times New Roman" w:eastAsia="Times New Roman" w:hAnsi="Times New Roman"/>
          <w:sz w:val="24"/>
          <w:szCs w:val="24"/>
          <w:rtl w:val="0"/>
        </w:rPr>
        <w:t xml:space="preserve">шипел</w:t>
      </w:r>
      <w:r w:rsidDel="00000000" w:rsidR="00000000" w:rsidRPr="00000000">
        <w:rPr>
          <w:rFonts w:ascii="Times New Roman" w:cs="Times New Roman" w:eastAsia="Times New Roman" w:hAnsi="Times New Roman"/>
          <w:sz w:val="24"/>
          <w:szCs w:val="24"/>
          <w:rtl w:val="0"/>
        </w:rPr>
        <w:t xml:space="preserve">, будто от раздражения.</w:t>
      </w:r>
      <w:r w:rsidDel="00000000" w:rsidR="00000000" w:rsidRPr="00000000">
        <w:rPr>
          <w:rFonts w:ascii="Times New Roman" w:cs="Times New Roman" w:eastAsia="Times New Roman" w:hAnsi="Times New Roman"/>
          <w:sz w:val="24"/>
          <w:szCs w:val="24"/>
          <w:rtl w:val="0"/>
        </w:rPr>
        <w:t xml:space="preserve"> Резкий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жест — и мантия спящего Квиринуса Квиррелла разорвалась пополам, фиолетово-зелёный галстук тоже порвался, а пиджак с</w:t>
      </w:r>
      <w:r w:rsidDel="00000000" w:rsidR="00000000" w:rsidRPr="00000000">
        <w:rPr>
          <w:rFonts w:ascii="Times New Roman" w:cs="Times New Roman" w:eastAsia="Times New Roman" w:hAnsi="Times New Roman"/>
          <w:sz w:val="24"/>
          <w:szCs w:val="24"/>
          <w:rtl w:val="0"/>
        </w:rPr>
        <w:t xml:space="preserve">тянуло и отнесло к </w:t>
      </w: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Какая-то часть Гарри вздрогнула, это выглядело, словно Тёмный Лорд Волдеморт напал на профессора Квиррелла.</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неторопливо засунул руку в пиджак, и тот дёрнулся, будто в нём что-то сломалось. После этого Волдеморт начал вытряхивать содержимое пиджака на землю. Оттуда высыпались кошель Гарри, его Маховик Времени, метла, пистолет Волдеморта, Мантия невидимости и множество амулетов, колец и странных устройств, незнакомых Гарри.</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кусок красного стекла, который Тёмный Лорд положил на грудь Гермионе Грейнджер и там оставил.</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Шли минуты. Тёмный Лорд вытащил из кучки вещей у алтаря некий амулет и надел. Также он достал оттуда четыре коротких деревянных стержня с ремешками на них и </w:t>
      </w:r>
      <w:r w:rsidDel="00000000" w:rsidR="00000000" w:rsidRPr="00000000">
        <w:rPr>
          <w:rFonts w:ascii="Times New Roman" w:cs="Times New Roman" w:eastAsia="Times New Roman" w:hAnsi="Times New Roman"/>
          <w:sz w:val="24"/>
          <w:szCs w:val="24"/>
          <w:rtl w:val="0"/>
        </w:rPr>
        <w:t xml:space="preserve">потратил некоторое время, прикрепляя их под мантией</w:t>
      </w:r>
      <w:r w:rsidDel="00000000" w:rsidR="00000000" w:rsidRPr="00000000">
        <w:rPr>
          <w:rFonts w:ascii="Times New Roman" w:cs="Times New Roman" w:eastAsia="Times New Roman" w:hAnsi="Times New Roman"/>
          <w:sz w:val="24"/>
          <w:szCs w:val="24"/>
          <w:rtl w:val="0"/>
        </w:rPr>
        <w:t xml:space="preserve">, по-видимому, к верхней части плеч и бёдер. Тёмный Лорд поднялся в воздух, двинулся влево, вправо, вверх, вниз</w:t>
      </w:r>
      <w:r w:rsidDel="00000000" w:rsidR="00000000" w:rsidRPr="00000000">
        <w:rPr>
          <w:rFonts w:ascii="Times New Roman" w:cs="Times New Roman" w:eastAsia="Times New Roman" w:hAnsi="Times New Roman"/>
          <w:sz w:val="24"/>
          <w:szCs w:val="24"/>
          <w:rtl w:val="0"/>
        </w:rPr>
        <w:t xml:space="preserve">. Сперва его слегка покачивало, затем полёт стал уверенным.</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Кусок красного стекла повернулся, чуть-чуть.</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Волдеморт опустился на землю и </w:t>
      </w:r>
      <w:r w:rsidDel="00000000" w:rsidR="00000000" w:rsidRPr="00000000">
        <w:rPr>
          <w:rFonts w:ascii="Times New Roman" w:cs="Times New Roman" w:eastAsia="Times New Roman" w:hAnsi="Times New Roman"/>
          <w:sz w:val="24"/>
          <w:szCs w:val="24"/>
          <w:rtl w:val="0"/>
        </w:rPr>
        <w:t xml:space="preserve">ткнул палочкой в тело Гермионы Грейнджер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 нас-с появилос-сь затруднение,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прошипел Волдеморт.</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 этому времени уже был практически уверен, что Волдеморт его обманет или что-нибудь ещё пойдёт не так, и поэтому услышанное </w:t>
      </w:r>
      <w:r w:rsidDel="00000000" w:rsidR="00000000" w:rsidRPr="00000000">
        <w:rPr>
          <w:rFonts w:ascii="Times New Roman" w:cs="Times New Roman" w:eastAsia="Times New Roman" w:hAnsi="Times New Roman"/>
          <w:sz w:val="24"/>
          <w:szCs w:val="24"/>
          <w:rtl w:val="0"/>
        </w:rPr>
        <w:t xml:space="preserve">отозвалось лишь тупой болью, а не резким ударом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Какое затруднение?</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Тело девочки вос-становлено. Материя вос-создана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Но не магия, не жизнь… это тело мёртвого магла,</w:t>
      </w:r>
      <w:r w:rsidDel="00000000" w:rsidR="00000000" w:rsidRPr="00000000">
        <w:rPr>
          <w:rFonts w:ascii="Times New Roman" w:cs="Times New Roman" w:eastAsia="Times New Roman" w:hAnsi="Times New Roman"/>
          <w:sz w:val="24"/>
          <w:szCs w:val="24"/>
          <w:rtl w:val="0"/>
        </w:rPr>
        <w:t xml:space="preserve"> —  Волдеморт отвернулся от алтаря и начал расхаживать взад-вперёд. — Полный ритуал решил бы эту проблему. Но это требует времени… времени и крови врага Грейнджер, и я не думаю, что Драко Малфоя всё ещё можно считать таковым, а я не могу отдать свою кровь не по своему желанию… глупо, — голос Волдеморта зазвучал тихим шипением. — Глупо. Я должен был предвидеть это и подготовиться. </w:t>
      </w:r>
      <w:r w:rsidDel="00000000" w:rsidR="00000000" w:rsidRPr="00000000">
        <w:rPr>
          <w:rFonts w:ascii="Times New Roman" w:cs="Times New Roman" w:eastAsia="Times New Roman" w:hAnsi="Times New Roman"/>
          <w:sz w:val="24"/>
          <w:szCs w:val="24"/>
          <w:rtl w:val="0"/>
        </w:rPr>
        <w:t xml:space="preserve">Её мозг можно разбудить электрическим </w:t>
      </w:r>
      <w:r w:rsidDel="00000000" w:rsidR="00000000" w:rsidRPr="00000000">
        <w:rPr>
          <w:rFonts w:ascii="Times New Roman" w:cs="Times New Roman" w:eastAsia="Times New Roman" w:hAnsi="Times New Roman"/>
          <w:sz w:val="24"/>
          <w:szCs w:val="24"/>
          <w:rtl w:val="0"/>
        </w:rPr>
        <w:t xml:space="preserve">разрядом, я достаточно знаю медицину маглов для этого… но вернётся ли к ней магия? Этого я не знаю и подозреваю, что если она очнётся маглом, то останется маглом навсегда. </w:t>
      </w:r>
      <w:r w:rsidDel="00000000" w:rsidR="00000000" w:rsidRPr="00000000">
        <w:rPr>
          <w:rFonts w:ascii="Times New Roman" w:cs="Times New Roman" w:eastAsia="Times New Roman" w:hAnsi="Times New Roman"/>
          <w:sz w:val="24"/>
          <w:szCs w:val="24"/>
          <w:rtl w:val="0"/>
        </w:rPr>
        <w:t xml:space="preserve">Однако, я</w:t>
      </w:r>
      <w:r w:rsidDel="00000000" w:rsidR="00000000" w:rsidRPr="00000000">
        <w:rPr>
          <w:rFonts w:ascii="Times New Roman" w:cs="Times New Roman" w:eastAsia="Times New Roman" w:hAnsi="Times New Roman"/>
          <w:sz w:val="24"/>
          <w:szCs w:val="24"/>
          <w:rtl w:val="0"/>
        </w:rPr>
        <w:t xml:space="preserve"> не могу придумать ничего лучше, — Тёмный Лорд поднял палочку.</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Стойте, — выпалил Гарри, </w:t>
      </w:r>
      <w:r w:rsidDel="00000000" w:rsidR="00000000" w:rsidRPr="00000000">
        <w:rPr>
          <w:rFonts w:ascii="Times New Roman" w:cs="Times New Roman" w:eastAsia="Times New Roman" w:hAnsi="Times New Roman"/>
          <w:sz w:val="24"/>
          <w:szCs w:val="24"/>
          <w:rtl w:val="0"/>
        </w:rPr>
        <w:t xml:space="preserve">чувствуя, что</w:t>
      </w:r>
      <w:r w:rsidDel="00000000" w:rsidR="00000000" w:rsidRPr="00000000">
        <w:rPr>
          <w:rFonts w:ascii="Times New Roman" w:cs="Times New Roman" w:eastAsia="Times New Roman" w:hAnsi="Times New Roman"/>
          <w:sz w:val="24"/>
          <w:szCs w:val="24"/>
          <w:rtl w:val="0"/>
        </w:rPr>
        <w:t xml:space="preserve"> к нему вернулась надежда.</w:t>
      </w:r>
      <w:r w:rsidDel="00000000" w:rsidR="00000000" w:rsidRPr="00000000">
        <w:rPr>
          <w:rFonts w:ascii="Times New Roman" w:cs="Times New Roman" w:eastAsia="Times New Roman" w:hAnsi="Times New Roman"/>
          <w:i w:val="1"/>
          <w:sz w:val="24"/>
          <w:szCs w:val="24"/>
          <w:rtl w:val="0"/>
        </w:rPr>
        <w:t xml:space="preserve"> Ей нужна искра жизни и </w:t>
      </w:r>
      <w:r w:rsidDel="00000000" w:rsidR="00000000" w:rsidRPr="00000000">
        <w:rPr>
          <w:rFonts w:ascii="Times New Roman" w:cs="Times New Roman" w:eastAsia="Times New Roman" w:hAnsi="Times New Roman"/>
          <w:i w:val="1"/>
          <w:sz w:val="24"/>
          <w:szCs w:val="24"/>
          <w:rtl w:val="0"/>
        </w:rPr>
        <w:t xml:space="preserve">магии, </w:t>
      </w:r>
      <w:r w:rsidDel="00000000" w:rsidR="00000000" w:rsidRPr="00000000">
        <w:rPr>
          <w:rFonts w:ascii="Times New Roman" w:cs="Times New Roman" w:eastAsia="Times New Roman" w:hAnsi="Times New Roman"/>
          <w:i w:val="1"/>
          <w:sz w:val="24"/>
          <w:szCs w:val="24"/>
          <w:rtl w:val="0"/>
        </w:rPr>
        <w:t xml:space="preserve">только искра, дальше всё пойдёт само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обернулся и уставился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него. Змееподобное лицо </w:t>
      </w:r>
      <w:r w:rsidDel="00000000" w:rsidR="00000000" w:rsidRPr="00000000">
        <w:rPr>
          <w:rFonts w:ascii="Times New Roman" w:cs="Times New Roman" w:eastAsia="Times New Roman" w:hAnsi="Times New Roman"/>
          <w:sz w:val="24"/>
          <w:szCs w:val="24"/>
          <w:rtl w:val="0"/>
        </w:rPr>
        <w:t xml:space="preserve">выражало </w:t>
      </w:r>
      <w:r w:rsidDel="00000000" w:rsidR="00000000" w:rsidRPr="00000000">
        <w:rPr>
          <w:rFonts w:ascii="Times New Roman" w:cs="Times New Roman" w:eastAsia="Times New Roman" w:hAnsi="Times New Roman"/>
          <w:sz w:val="24"/>
          <w:szCs w:val="24"/>
          <w:rtl w:val="0"/>
        </w:rPr>
        <w:t xml:space="preserve">лёгкое удивление.</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Возможно, я с-смогу с-с этим с-справитьс-ся</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Требуетс-ся палочка. Нет намерений ис-спользовать против тебя,</w:t>
      </w:r>
      <w:r w:rsidDel="00000000" w:rsidR="00000000" w:rsidRPr="00000000">
        <w:rPr>
          <w:rFonts w:ascii="Times New Roman" w:cs="Times New Roman" w:eastAsia="Times New Roman" w:hAnsi="Times New Roman"/>
          <w:sz w:val="24"/>
          <w:szCs w:val="24"/>
          <w:rtl w:val="0"/>
        </w:rPr>
        <w:t xml:space="preserve"> — Гарри ничего не сказал о том, что его намерения не изменятся, он просто выпалил идею достаточно быстро, пока у него ещ</w:t>
      </w:r>
      <w:ins w:author="Alaric Lightin" w:id="0" w:date="2019-08-13T15:46:15Z">
        <w:r w:rsidDel="00000000" w:rsidR="00000000" w:rsidRPr="00000000">
          <w:rPr>
            <w:rFonts w:ascii="Times New Roman" w:cs="Times New Roman" w:eastAsia="Times New Roman" w:hAnsi="Times New Roman"/>
            <w:sz w:val="24"/>
            <w:szCs w:val="24"/>
            <w:rtl w:val="0"/>
          </w:rPr>
          <w:t xml:space="preserve">ё</w:t>
        </w:r>
      </w:ins>
      <w:del w:author="Alaric Lightin" w:id="0" w:date="2019-08-13T15:46:15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 не сформировалось каких-то конкретных намерений.</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вот эт</w:t>
      </w:r>
      <w:r w:rsidDel="00000000" w:rsidR="00000000" w:rsidRPr="00000000">
        <w:rPr>
          <w:rFonts w:ascii="Times New Roman" w:cs="Times New Roman" w:eastAsia="Times New Roman" w:hAnsi="Times New Roman"/>
          <w:sz w:val="24"/>
          <w:szCs w:val="24"/>
          <w:rtl w:val="0"/>
        </w:rPr>
        <w:t xml:space="preserve">о я желаю видеть</w:t>
      </w:r>
      <w:r w:rsidDel="00000000" w:rsidR="00000000" w:rsidRPr="00000000">
        <w:rPr>
          <w:rFonts w:ascii="Times New Roman" w:cs="Times New Roman" w:eastAsia="Times New Roman" w:hAnsi="Times New Roman"/>
          <w:sz w:val="24"/>
          <w:szCs w:val="24"/>
          <w:rtl w:val="0"/>
        </w:rPr>
        <w:t xml:space="preserve">, — прошипел Волдеморт.</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наклонился к куче вещей около алтаря и поднял палочку Гарри, по-прежнему завёрнутую в ткань. Он бросил палочку </w:t>
      </w:r>
      <w:r w:rsidDel="00000000" w:rsidR="00000000" w:rsidRPr="00000000">
        <w:rPr>
          <w:rFonts w:ascii="Times New Roman" w:cs="Times New Roman" w:eastAsia="Times New Roman" w:hAnsi="Times New Roman"/>
          <w:sz w:val="24"/>
          <w:szCs w:val="24"/>
          <w:rtl w:val="0"/>
        </w:rPr>
        <w:t xml:space="preserve">в сторону Гарри</w:t>
      </w:r>
      <w:r w:rsidDel="00000000" w:rsidR="00000000" w:rsidRPr="00000000">
        <w:rPr>
          <w:rFonts w:ascii="Times New Roman" w:cs="Times New Roman" w:eastAsia="Times New Roman" w:hAnsi="Times New Roman"/>
          <w:sz w:val="24"/>
          <w:szCs w:val="24"/>
          <w:rtl w:val="0"/>
        </w:rPr>
        <w:t xml:space="preserve">, та </w:t>
      </w:r>
      <w:r w:rsidDel="00000000" w:rsidR="00000000" w:rsidRPr="00000000">
        <w:rPr>
          <w:rFonts w:ascii="Times New Roman" w:cs="Times New Roman" w:eastAsia="Times New Roman" w:hAnsi="Times New Roman"/>
          <w:sz w:val="24"/>
          <w:szCs w:val="24"/>
          <w:rtl w:val="0"/>
        </w:rPr>
        <w:t xml:space="preserve">скользнула по воздуху</w:t>
      </w:r>
      <w:r w:rsidDel="00000000" w:rsidR="00000000" w:rsidRPr="00000000">
        <w:rPr>
          <w:rFonts w:ascii="Times New Roman" w:cs="Times New Roman" w:eastAsia="Times New Roman" w:hAnsi="Times New Roman"/>
          <w:sz w:val="24"/>
          <w:szCs w:val="24"/>
          <w:rtl w:val="0"/>
        </w:rPr>
        <w:t xml:space="preserve"> и упала к ногам мальчика. После этого Тёмный Лорд отлетел назад</w:t>
      </w:r>
      <w:r w:rsidDel="00000000" w:rsidR="00000000" w:rsidRPr="00000000">
        <w:rPr>
          <w:rFonts w:ascii="Times New Roman" w:cs="Times New Roman" w:eastAsia="Times New Roman" w:hAnsi="Times New Roman"/>
          <w:sz w:val="24"/>
          <w:szCs w:val="24"/>
          <w:rtl w:val="0"/>
        </w:rPr>
        <w:t xml:space="preserve">, куча вещей поплыла за ним.</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развернул </w:t>
      </w:r>
      <w:r w:rsidDel="00000000" w:rsidR="00000000" w:rsidRPr="00000000">
        <w:rPr>
          <w:rFonts w:ascii="Times New Roman" w:cs="Times New Roman" w:eastAsia="Times New Roman" w:hAnsi="Times New Roman"/>
          <w:sz w:val="24"/>
          <w:szCs w:val="24"/>
          <w:rtl w:val="0"/>
        </w:rPr>
        <w:t xml:space="preserve">палочку и шагнул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вперёд.</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Мы вернули себе палочку</w:t>
      </w:r>
      <w:r w:rsidDel="00000000" w:rsidR="00000000" w:rsidRPr="00000000">
        <w:rPr>
          <w:rFonts w:ascii="Times New Roman" w:cs="Times New Roman" w:eastAsia="Times New Roman" w:hAnsi="Times New Roman"/>
          <w:i w:val="1"/>
          <w:sz w:val="24"/>
          <w:szCs w:val="24"/>
          <w:rtl w:val="0"/>
        </w:rPr>
        <w:t xml:space="preserve">, это — первый шаг</w:t>
      </w:r>
      <w:r w:rsidDel="00000000" w:rsidR="00000000" w:rsidRPr="00000000">
        <w:rPr>
          <w:rFonts w:ascii="Times New Roman" w:cs="Times New Roman" w:eastAsia="Times New Roman" w:hAnsi="Times New Roman"/>
          <w:sz w:val="24"/>
          <w:szCs w:val="24"/>
          <w:rtl w:val="0"/>
        </w:rPr>
        <w:t xml:space="preserve">, — сказал последний голос, голос надежды.</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 одна из частей Гарри не представляла, каким будет шаг второй, но, тем не менее, с первым шагом он справился.</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Гарри на каменном алтаре, освещаемом светом сумер</w:t>
      </w:r>
      <w:r w:rsidDel="00000000" w:rsidR="00000000" w:rsidRPr="00000000">
        <w:rPr>
          <w:rFonts w:ascii="Times New Roman" w:cs="Times New Roman" w:eastAsia="Times New Roman" w:hAnsi="Times New Roman"/>
          <w:sz w:val="24"/>
          <w:szCs w:val="24"/>
          <w:rtl w:val="0"/>
        </w:rPr>
        <w:t xml:space="preserve">ек, лежало восстановленное тело Гермионы Грейнджер, всё ещё обнажённое и мёртвое.</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Лорд Волдеморт,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Прошу вас, пожал</w:t>
      </w:r>
      <w:r w:rsidDel="00000000" w:rsidR="00000000" w:rsidRPr="00000000">
        <w:rPr>
          <w:rFonts w:ascii="Times New Roman" w:cs="Times New Roman" w:eastAsia="Times New Roman" w:hAnsi="Times New Roman"/>
          <w:sz w:val="24"/>
          <w:szCs w:val="24"/>
          <w:rtl w:val="0"/>
        </w:rPr>
        <w:t xml:space="preserve">уйста, дайте 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одежду, </w:t>
      </w:r>
      <w:r w:rsidDel="00000000" w:rsidR="00000000" w:rsidRPr="00000000">
        <w:rPr>
          <w:rFonts w:ascii="Times New Roman" w:cs="Times New Roman" w:eastAsia="Times New Roman" w:hAnsi="Times New Roman"/>
          <w:sz w:val="24"/>
          <w:szCs w:val="24"/>
          <w:rtl w:val="0"/>
        </w:rPr>
        <w:t xml:space="preserve">мне так будет проще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будет так, — прошипел Волдеморт.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обнажённой девочки поднялось в воздух, и одновременно шрам Гарри пронзила вспышка боли. За ней последовала вторая вспышка боли — пожухлые листья закружились вокруг тела и превратились в подобие школьной формы Хогвартса. Правда, оторочка оказалась не синей, а красной. Руки Гермионы Грейнджер сложились у неё на груди, ноги выпрямились, и её тело опустилось обратно.</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неё.</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она снова выглядела как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Сейчас она выглядит спящей, а не мёртвой.</w:t>
      </w:r>
      <w:r w:rsidDel="00000000" w:rsidR="00000000" w:rsidRPr="00000000">
        <w:rPr>
          <w:rFonts w:ascii="Times New Roman" w:cs="Times New Roman" w:eastAsia="Times New Roman" w:hAnsi="Times New Roman"/>
          <w:sz w:val="24"/>
          <w:szCs w:val="24"/>
          <w:rtl w:val="0"/>
        </w:rPr>
        <w:t xml:space="preserve"> Чтобы присмотреться, дышит ли она, заметить, что нет, и сделать выводы, требуется сознательное усилие. Но если не приглядываться, если положиться на чистые ощущения, можно было бы подумать, что Гермиона уже жива.</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Наверняка Гермиона Грейнджер не одобрила бы всю эту ситуацию в целом. Но это не означало, что она предпочла бы остаться мёртвой при том,</w:t>
      </w:r>
      <w:r w:rsidDel="00000000" w:rsidR="00000000" w:rsidRPr="00000000">
        <w:rPr>
          <w:rFonts w:ascii="Times New Roman" w:cs="Times New Roman" w:eastAsia="Times New Roman" w:hAnsi="Times New Roman"/>
          <w:sz w:val="24"/>
          <w:szCs w:val="24"/>
          <w:rtl w:val="0"/>
        </w:rPr>
        <w:t xml:space="preserve"> что всё остальное не изменится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 всё остальное тоже изменится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Потому что ты хочешь жить, </w:t>
      </w:r>
      <w:r w:rsidDel="00000000" w:rsidR="00000000" w:rsidRPr="00000000">
        <w:rPr>
          <w:rFonts w:ascii="Times New Roman" w:cs="Times New Roman" w:eastAsia="Times New Roman" w:hAnsi="Times New Roman"/>
          <w:i w:val="1"/>
          <w:sz w:val="24"/>
          <w:szCs w:val="24"/>
          <w:rtl w:val="0"/>
        </w:rPr>
        <w:t xml:space="preserve">потому что я уверен, что ты хотела бы жить…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Дрожащей левой рукой Гарри коснулся лба Гермионы. Лоб оказался тёплым, а не охлаждённым до пяти градусов по Цельсию. Либо Волдеморт повысил температуру её тела до нормальной, либо это произошло в результате ритуала. Это означало, что мозг Гермионы сейчас </w:t>
      </w:r>
      <w:r w:rsidDel="00000000" w:rsidR="00000000" w:rsidRPr="00000000">
        <w:rPr>
          <w:rFonts w:ascii="Times New Roman" w:cs="Times New Roman" w:eastAsia="Times New Roman" w:hAnsi="Times New Roman"/>
          <w:sz w:val="24"/>
          <w:szCs w:val="24"/>
          <w:rtl w:val="0"/>
        </w:rPr>
        <w:t xml:space="preserve">тёплый </w:t>
      </w:r>
      <w:r w:rsidDel="00000000" w:rsidR="00000000" w:rsidRPr="00000000">
        <w:rPr>
          <w:rFonts w:ascii="Times New Roman" w:cs="Times New Roman" w:eastAsia="Times New Roman" w:hAnsi="Times New Roman"/>
          <w:sz w:val="24"/>
          <w:szCs w:val="24"/>
          <w:rtl w:val="0"/>
        </w:rPr>
        <w:t xml:space="preserve">и, между прочим, не получает кислорода.</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понял, что медлить нельзя.</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принял нужную стойку и направил палочку на мёртвое тело Гермионы Грейнджер. В её теле была лишь одна неправильность — оно было мертво. Всё остальное  — в полном порядке, нужно изменить всего лишь одну деталь.</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Смерть, тебе здесь не место.</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Экспе</w:t>
      </w:r>
      <w:r w:rsidDel="00000000" w:rsidR="00000000" w:rsidRPr="00000000">
        <w:rPr>
          <w:rFonts w:ascii="Times New Roman" w:cs="Times New Roman" w:eastAsia="Times New Roman" w:hAnsi="Times New Roman"/>
          <w:i w:val="1"/>
          <w:sz w:val="24"/>
          <w:szCs w:val="24"/>
          <w:rtl w:val="0"/>
        </w:rPr>
        <w:t xml:space="preserve">кто, </w:t>
      </w:r>
      <w:r w:rsidDel="00000000" w:rsidR="00000000" w:rsidRPr="00000000">
        <w:rPr>
          <w:rFonts w:ascii="Times New Roman" w:cs="Times New Roman" w:eastAsia="Times New Roman" w:hAnsi="Times New Roman"/>
          <w:sz w:val="24"/>
          <w:szCs w:val="24"/>
          <w:rtl w:val="0"/>
        </w:rPr>
        <w:t xml:space="preserve">— воскликнул Гарри</w:t>
      </w:r>
      <w:r w:rsidDel="00000000" w:rsidR="00000000" w:rsidRPr="00000000">
        <w:rPr>
          <w:rFonts w:ascii="Times New Roman" w:cs="Times New Roman" w:eastAsia="Times New Roman" w:hAnsi="Times New Roman"/>
          <w:sz w:val="24"/>
          <w:szCs w:val="24"/>
          <w:rtl w:val="0"/>
        </w:rPr>
        <w:t xml:space="preserve">, чувствуя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i w:val="1"/>
          <w:sz w:val="24"/>
          <w:szCs w:val="24"/>
          <w:rtl w:val="0"/>
        </w:rPr>
        <w:t xml:space="preserve">жизнь и магия</w:t>
      </w:r>
      <w:r w:rsidDel="00000000" w:rsidR="00000000" w:rsidRPr="00000000">
        <w:rPr>
          <w:rFonts w:ascii="Times New Roman" w:cs="Times New Roman" w:eastAsia="Times New Roman" w:hAnsi="Times New Roman"/>
          <w:sz w:val="24"/>
          <w:szCs w:val="24"/>
          <w:rtl w:val="0"/>
        </w:rPr>
        <w:t xml:space="preserve"> наполняют и питают чары Патронуса, — </w:t>
      </w:r>
      <w:r w:rsidDel="00000000" w:rsidR="00000000" w:rsidRPr="00000000">
        <w:rPr>
          <w:rFonts w:ascii="Times New Roman" w:cs="Times New Roman" w:eastAsia="Times New Roman" w:hAnsi="Times New Roman"/>
          <w:i w:val="1"/>
          <w:sz w:val="24"/>
          <w:szCs w:val="24"/>
          <w:rtl w:val="0"/>
        </w:rPr>
        <w:t xml:space="preserve">ПАТРОНУМ!</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w:t>
      </w:r>
      <w:r w:rsidDel="00000000" w:rsidR="00000000" w:rsidRPr="00000000">
        <w:rPr>
          <w:rFonts w:ascii="Times New Roman" w:cs="Times New Roman" w:eastAsia="Times New Roman" w:hAnsi="Times New Roman"/>
          <w:sz w:val="24"/>
          <w:szCs w:val="24"/>
          <w:rtl w:val="0"/>
        </w:rPr>
        <w:t xml:space="preserve">у в школьной форме Х</w:t>
      </w:r>
      <w:r w:rsidDel="00000000" w:rsidR="00000000" w:rsidRPr="00000000">
        <w:rPr>
          <w:rFonts w:ascii="Times New Roman" w:cs="Times New Roman" w:eastAsia="Times New Roman" w:hAnsi="Times New Roman"/>
          <w:sz w:val="24"/>
          <w:szCs w:val="24"/>
          <w:rtl w:val="0"/>
        </w:rPr>
        <w:t xml:space="preserve">огвартса </w:t>
      </w:r>
      <w:r w:rsidDel="00000000" w:rsidR="00000000" w:rsidRPr="00000000">
        <w:rPr>
          <w:rFonts w:ascii="Times New Roman" w:cs="Times New Roman" w:eastAsia="Times New Roman" w:hAnsi="Times New Roman"/>
          <w:sz w:val="24"/>
          <w:szCs w:val="24"/>
          <w:rtl w:val="0"/>
        </w:rPr>
        <w:t xml:space="preserve">окутала </w:t>
      </w:r>
      <w:r w:rsidDel="00000000" w:rsidR="00000000" w:rsidRPr="00000000">
        <w:rPr>
          <w:rFonts w:ascii="Times New Roman" w:cs="Times New Roman" w:eastAsia="Times New Roman" w:hAnsi="Times New Roman"/>
          <w:sz w:val="24"/>
          <w:szCs w:val="24"/>
          <w:rtl w:val="0"/>
        </w:rPr>
        <w:t xml:space="preserve">сияющая аура серебряного пламени, словно патронус родился внутри неё.</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пошатнулся. </w:t>
      </w:r>
      <w:r w:rsidDel="00000000" w:rsidR="00000000" w:rsidRPr="00000000">
        <w:rPr>
          <w:rFonts w:ascii="Times New Roman" w:cs="Times New Roman" w:eastAsia="Times New Roman" w:hAnsi="Times New Roman"/>
          <w:sz w:val="24"/>
          <w:szCs w:val="24"/>
          <w:rtl w:val="0"/>
        </w:rPr>
        <w:t xml:space="preserve">Ему показалось, будто часть его куда-то исчезла.</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нтуиция, а может, и память Тома Риддла, подсказала Гарри, что жизнь и магия, которую он только что вдохнул в Гермиону, никогда не вернутся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нему. Он потерял не всю свою жизнь и не всю свою магию, отнюдь, прошло не так много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потратить 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много, но сколько бы он сейчас ни потратил, оно ушло безвозвратно.</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дышала, </w:t>
      </w:r>
      <w:r w:rsidDel="00000000" w:rsidR="00000000" w:rsidRPr="00000000">
        <w:rPr>
          <w:rFonts w:ascii="Times New Roman" w:cs="Times New Roman" w:eastAsia="Times New Roman" w:hAnsi="Times New Roman"/>
          <w:sz w:val="24"/>
          <w:szCs w:val="24"/>
          <w:rtl w:val="0"/>
        </w:rPr>
        <w:t xml:space="preserve">казалось, </w:t>
      </w:r>
      <w:r w:rsidDel="00000000" w:rsidR="00000000" w:rsidRPr="00000000">
        <w:rPr>
          <w:rFonts w:ascii="Times New Roman" w:cs="Times New Roman" w:eastAsia="Times New Roman" w:hAnsi="Times New Roman"/>
          <w:sz w:val="24"/>
          <w:szCs w:val="24"/>
          <w:rtl w:val="0"/>
        </w:rPr>
        <w:t xml:space="preserve">она просто спала, </w:t>
      </w:r>
      <w:r w:rsidDel="00000000" w:rsidR="00000000" w:rsidRPr="00000000">
        <w:rPr>
          <w:rFonts w:ascii="Times New Roman" w:cs="Times New Roman" w:eastAsia="Times New Roman" w:hAnsi="Times New Roman"/>
          <w:sz w:val="24"/>
          <w:szCs w:val="24"/>
          <w:rtl w:val="0"/>
        </w:rPr>
        <w:t xml:space="preserve">её грудь ритмично поднималась и опускалась</w:t>
      </w:r>
      <w:r w:rsidDel="00000000" w:rsidR="00000000" w:rsidRPr="00000000">
        <w:rPr>
          <w:rFonts w:ascii="Times New Roman" w:cs="Times New Roman" w:eastAsia="Times New Roman" w:hAnsi="Times New Roman"/>
          <w:sz w:val="24"/>
          <w:szCs w:val="24"/>
          <w:rtl w:val="0"/>
        </w:rPr>
        <w:t xml:space="preserve">. Сумеречное небо ещё более потускнело, и Гарри не мог видеть, возвращается ли к ней привычный румянец, 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наверняка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оно так и 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иначе и быть не могло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выглядела мирно спящей, не потому, что смерть выглядит как мирный сон, а потому что она на самом деле спала, с её телом было всё в порядке, и ничто не причиняло ей боли.</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из субличностей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которая каким-то образом умудрилась не заговорить раньше, тихо указала, что они всё ещё на кладбище, недавно победивший Лорд Волдеморт по-прежнему контролирует ситуацию, и что его догадка, что Гермиона</w:t>
      </w:r>
      <w:r w:rsidDel="00000000" w:rsidR="00000000" w:rsidRPr="00000000">
        <w:rPr>
          <w:rFonts w:ascii="Times New Roman" w:cs="Times New Roman" w:eastAsia="Times New Roman" w:hAnsi="Times New Roman"/>
          <w:sz w:val="24"/>
          <w:szCs w:val="24"/>
          <w:rtl w:val="0"/>
        </w:rPr>
        <w:t xml:space="preserve"> хотела бы </w:t>
      </w:r>
      <w:r w:rsidDel="00000000" w:rsidR="00000000" w:rsidRPr="00000000">
        <w:rPr>
          <w:rFonts w:ascii="Times New Roman" w:cs="Times New Roman" w:eastAsia="Times New Roman" w:hAnsi="Times New Roman"/>
          <w:sz w:val="24"/>
          <w:szCs w:val="24"/>
          <w:rtl w:val="0"/>
        </w:rPr>
        <w:t xml:space="preserve">жи</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всего лишь догадка.</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улыбкой на лице Гарри медленно опустил палочку. Он остановил праздничный фейерверк в своей голове, он не кричал и не бегал маленькими кругами, как профессор Флитвик, но это… </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сказал Гарри у себя в голове. — </w:t>
      </w:r>
      <w:r w:rsidDel="00000000" w:rsidR="00000000" w:rsidRPr="00000000">
        <w:rPr>
          <w:rFonts w:ascii="Times New Roman" w:cs="Times New Roman" w:eastAsia="Times New Roman" w:hAnsi="Times New Roman"/>
          <w:i w:val="1"/>
          <w:sz w:val="24"/>
          <w:szCs w:val="24"/>
          <w:rtl w:val="0"/>
        </w:rPr>
        <w:t xml:space="preserve">Это я бы назвал «Шаг второй»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Интересно, — произнёс холодный высокий голос. — Твой патронус </w:t>
      </w:r>
      <w:r w:rsidDel="00000000" w:rsidR="00000000" w:rsidRPr="00000000">
        <w:rPr>
          <w:rFonts w:ascii="Times New Roman" w:cs="Times New Roman" w:eastAsia="Times New Roman" w:hAnsi="Times New Roman"/>
          <w:sz w:val="24"/>
          <w:szCs w:val="24"/>
          <w:rtl w:val="0"/>
        </w:rPr>
        <w:t xml:space="preserve">использует </w:t>
      </w:r>
      <w:r w:rsidDel="00000000" w:rsidR="00000000" w:rsidRPr="00000000">
        <w:rPr>
          <w:rFonts w:ascii="Times New Roman" w:cs="Times New Roman" w:eastAsia="Times New Roman" w:hAnsi="Times New Roman"/>
          <w:sz w:val="24"/>
          <w:szCs w:val="24"/>
          <w:rtl w:val="0"/>
        </w:rPr>
        <w:t xml:space="preserve">не только твою магию, н</w:t>
      </w:r>
      <w:r w:rsidDel="00000000" w:rsidR="00000000" w:rsidRPr="00000000">
        <w:rPr>
          <w:rFonts w:ascii="Times New Roman" w:cs="Times New Roman" w:eastAsia="Times New Roman" w:hAnsi="Times New Roman"/>
          <w:sz w:val="24"/>
          <w:szCs w:val="24"/>
          <w:rtl w:val="0"/>
        </w:rPr>
        <w:t xml:space="preserve">о и жизнь… Я подозревал что-то подобное, это слишком могущественное волшебство для первокурсника, чтобы порождаться одной лишь магией. И всё же тут кроется ещё какая-то загадка, поскольку какое-нибудь простое использующее жизненные силы заклинание здесь бы не справилось… В качестве счастливой мысли ты представлял, как она возвращается к жизни? И этого хватило? — Лорд Волдеморт опять принялся поигрывать своей палочкой, в </w:t>
      </w:r>
      <w:r w:rsidDel="00000000" w:rsidR="00000000" w:rsidRPr="00000000">
        <w:rPr>
          <w:rFonts w:ascii="Times New Roman" w:cs="Times New Roman" w:eastAsia="Times New Roman" w:hAnsi="Times New Roman"/>
          <w:sz w:val="24"/>
          <w:szCs w:val="24"/>
          <w:rtl w:val="0"/>
        </w:rPr>
        <w:t xml:space="preserve">глазах с узкими красными зрачками блестел мрачный интерес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Подозреваю, когда однажды в своей вечности я наконец пойму это заклинание, я буду чувствовать себя несколько по-дурацки. </w:t>
      </w:r>
      <w:r w:rsidDel="00000000" w:rsidR="00000000" w:rsidRPr="00000000">
        <w:rPr>
          <w:rFonts w:ascii="Times New Roman" w:cs="Times New Roman" w:eastAsia="Times New Roman" w:hAnsi="Times New Roman"/>
          <w:sz w:val="24"/>
          <w:szCs w:val="24"/>
          <w:rtl w:val="0"/>
        </w:rPr>
        <w:t xml:space="preserve">Теперь отойди от девочки. </w:t>
      </w:r>
      <w:r w:rsidDel="00000000" w:rsidR="00000000" w:rsidRPr="00000000">
        <w:rPr>
          <w:rFonts w:ascii="Times New Roman" w:cs="Times New Roman" w:eastAsia="Times New Roman" w:hAnsi="Times New Roman"/>
          <w:i w:val="1"/>
          <w:sz w:val="24"/>
          <w:szCs w:val="24"/>
          <w:rtl w:val="0"/>
        </w:rPr>
        <w:t xml:space="preserve">Я намереваюс-сь с-сделать кое-что ещ-щё, чтобы дать ей лучш-шие ш-шанс-сы на долгую жизнь.</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неохотно сделал шаг назад, </w:t>
      </w:r>
      <w:r w:rsidDel="00000000" w:rsidR="00000000" w:rsidRPr="00000000">
        <w:rPr>
          <w:rFonts w:ascii="Times New Roman" w:cs="Times New Roman" w:eastAsia="Times New Roman" w:hAnsi="Times New Roman"/>
          <w:sz w:val="24"/>
          <w:szCs w:val="24"/>
          <w:rtl w:val="0"/>
        </w:rPr>
        <w:t xml:space="preserve">его опять </w:t>
      </w:r>
      <w:r w:rsidDel="00000000" w:rsidR="00000000" w:rsidRPr="00000000">
        <w:rPr>
          <w:rFonts w:ascii="Times New Roman" w:cs="Times New Roman" w:eastAsia="Times New Roman" w:hAnsi="Times New Roman"/>
          <w:sz w:val="24"/>
          <w:szCs w:val="24"/>
          <w:rtl w:val="0"/>
        </w:rPr>
        <w:t xml:space="preserve">начало переполнять</w:t>
      </w:r>
      <w:r w:rsidDel="00000000" w:rsidR="00000000" w:rsidRPr="00000000">
        <w:rPr>
          <w:rFonts w:ascii="Times New Roman" w:cs="Times New Roman" w:eastAsia="Times New Roman" w:hAnsi="Times New Roman"/>
          <w:sz w:val="24"/>
          <w:szCs w:val="24"/>
          <w:rtl w:val="0"/>
        </w:rPr>
        <w:t xml:space="preserve"> напряжение</w:t>
      </w:r>
      <w:r w:rsidDel="00000000" w:rsidR="00000000" w:rsidRPr="00000000">
        <w:rPr>
          <w:rFonts w:ascii="Times New Roman" w:cs="Times New Roman" w:eastAsia="Times New Roman" w:hAnsi="Times New Roman"/>
          <w:sz w:val="24"/>
          <w:szCs w:val="24"/>
          <w:rtl w:val="0"/>
        </w:rPr>
        <w:t xml:space="preserve">. Он чуть не споткнулся о какое-то надгробье.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вернулся к алтарю и коснулся пальцем лба Гермионы Грейнджер.</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 слегка ударил её </w:t>
      </w:r>
      <w:r w:rsidDel="00000000" w:rsidR="00000000" w:rsidRPr="00000000">
        <w:rPr>
          <w:rFonts w:ascii="Times New Roman" w:cs="Times New Roman" w:eastAsia="Times New Roman" w:hAnsi="Times New Roman"/>
          <w:sz w:val="24"/>
          <w:szCs w:val="24"/>
          <w:rtl w:val="0"/>
        </w:rPr>
        <w:t xml:space="preserve">пальцем </w:t>
      </w:r>
      <w:r w:rsidDel="00000000" w:rsidR="00000000" w:rsidRPr="00000000">
        <w:rPr>
          <w:rFonts w:ascii="Times New Roman" w:cs="Times New Roman" w:eastAsia="Times New Roman" w:hAnsi="Times New Roman"/>
          <w:sz w:val="24"/>
          <w:szCs w:val="24"/>
          <w:rtl w:val="0"/>
        </w:rPr>
        <w:t xml:space="preserve">по лбу и очень тихо — Гарри едва расслышал — произнёс:</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Реквескус.</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махнул рукой в сторону одного из обелисков. Тот начал вращаться и, наконец, лёг на землю вершиной от алтаря.</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Поразительно, — прошипел Волдеморт. — Она жива, обладает магией</w:t>
      </w:r>
      <w:r w:rsidDel="00000000" w:rsidR="00000000" w:rsidRPr="00000000">
        <w:rPr>
          <w:rFonts w:ascii="Times New Roman" w:cs="Times New Roman" w:eastAsia="Times New Roman" w:hAnsi="Times New Roman"/>
          <w:sz w:val="24"/>
          <w:szCs w:val="24"/>
          <w:rtl w:val="0"/>
        </w:rPr>
        <w:t xml:space="preserve">, и ты не сделал её ещё одним Томом Риддлом, как я боялся.</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Нервы Гарри опять натянулись, как струна. Он засунул палочку за пояс сза</w:t>
      </w:r>
      <w:r w:rsidDel="00000000" w:rsidR="00000000" w:rsidRPr="00000000">
        <w:rPr>
          <w:rFonts w:ascii="Times New Roman" w:cs="Times New Roman" w:eastAsia="Times New Roman" w:hAnsi="Times New Roman"/>
          <w:sz w:val="24"/>
          <w:szCs w:val="24"/>
          <w:rtl w:val="0"/>
        </w:rPr>
        <w:t xml:space="preserve">ди, он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е хотел напоминать Волдеморту, что палочка осталась у него.</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сейчас </w:t>
      </w:r>
      <w:r w:rsidDel="00000000" w:rsidR="00000000" w:rsidRPr="00000000">
        <w:rPr>
          <w:rFonts w:ascii="Times New Roman" w:cs="Times New Roman" w:eastAsia="Times New Roman" w:hAnsi="Times New Roman"/>
          <w:sz w:val="24"/>
          <w:szCs w:val="24"/>
          <w:rtl w:val="0"/>
        </w:rPr>
        <w:t xml:space="preserve">с ней делаете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обелиск повернулся и лёг на землю.</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С-су</w:t>
      </w:r>
      <w:r w:rsidDel="00000000" w:rsidR="00000000" w:rsidRPr="00000000">
        <w:rPr>
          <w:rFonts w:ascii="Times New Roman" w:cs="Times New Roman" w:eastAsia="Times New Roman" w:hAnsi="Times New Roman"/>
          <w:i w:val="1"/>
          <w:sz w:val="24"/>
          <w:szCs w:val="24"/>
          <w:rtl w:val="0"/>
        </w:rPr>
        <w:t xml:space="preserve">щ-щ</w:t>
      </w:r>
      <w:r w:rsidDel="00000000" w:rsidR="00000000" w:rsidRPr="00000000">
        <w:rPr>
          <w:rFonts w:ascii="Times New Roman" w:cs="Times New Roman" w:eastAsia="Times New Roman" w:hAnsi="Times New Roman"/>
          <w:i w:val="1"/>
          <w:sz w:val="24"/>
          <w:szCs w:val="24"/>
          <w:rtl w:val="0"/>
        </w:rPr>
        <w:t xml:space="preserve">ес-ствует с-старый забытый ритуал: принес-сти в жертву волш-шебное с-сущес-ство и передать его магичес-скую </w:t>
      </w:r>
      <w:r w:rsidDel="00000000" w:rsidR="00000000" w:rsidRPr="00000000">
        <w:rPr>
          <w:rFonts w:ascii="Times New Roman" w:cs="Times New Roman" w:eastAsia="Times New Roman" w:hAnsi="Times New Roman"/>
          <w:i w:val="1"/>
          <w:sz w:val="24"/>
          <w:szCs w:val="24"/>
          <w:rtl w:val="0"/>
        </w:rPr>
        <w:t xml:space="preserve">с-сущ-щнос</w:t>
      </w:r>
      <w:r w:rsidDel="00000000" w:rsidR="00000000" w:rsidRPr="00000000">
        <w:rPr>
          <w:rFonts w:ascii="Times New Roman" w:cs="Times New Roman" w:eastAsia="Times New Roman" w:hAnsi="Times New Roman"/>
          <w:i w:val="1"/>
          <w:sz w:val="24"/>
          <w:szCs w:val="24"/>
          <w:rtl w:val="0"/>
        </w:rPr>
        <w:t xml:space="preserve">-сть</w:t>
      </w:r>
      <w:r w:rsidDel="00000000" w:rsidR="00000000" w:rsidRPr="00000000">
        <w:rPr>
          <w:rFonts w:ascii="Times New Roman" w:cs="Times New Roman" w:eastAsia="Times New Roman" w:hAnsi="Times New Roman"/>
          <w:i w:val="1"/>
          <w:sz w:val="24"/>
          <w:szCs w:val="24"/>
          <w:rtl w:val="0"/>
        </w:rPr>
        <w:t xml:space="preserve"> человеку. Много ограничений. С-сущ-щнос-сть передаётс-ся временно, ли</w:t>
      </w:r>
      <w:ins w:author="Alaric Lightin" w:id="1" w:date="2019-08-13T15:46:34Z">
        <w:r w:rsidDel="00000000" w:rsidR="00000000" w:rsidRPr="00000000">
          <w:rPr>
            <w:rFonts w:ascii="Times New Roman" w:cs="Times New Roman" w:eastAsia="Times New Roman" w:hAnsi="Times New Roman"/>
            <w:i w:val="1"/>
            <w:sz w:val="24"/>
            <w:szCs w:val="24"/>
            <w:rtl w:val="0"/>
          </w:rPr>
          <w:t xml:space="preserve">ш</w:t>
        </w:r>
      </w:ins>
      <w:del w:author="Alaric Lightin" w:id="1" w:date="2019-08-13T15:46:34Z">
        <w:r w:rsidDel="00000000" w:rsidR="00000000" w:rsidRPr="00000000">
          <w:rPr>
            <w:rFonts w:ascii="Times New Roman" w:cs="Times New Roman" w:eastAsia="Times New Roman" w:hAnsi="Times New Roman"/>
            <w:i w:val="1"/>
            <w:sz w:val="24"/>
            <w:szCs w:val="24"/>
            <w:rtl w:val="0"/>
          </w:rPr>
          <w:delText xml:space="preserve">щ</w:delText>
        </w:r>
      </w:del>
      <w:r w:rsidDel="00000000" w:rsidR="00000000" w:rsidRPr="00000000">
        <w:rPr>
          <w:rFonts w:ascii="Times New Roman" w:cs="Times New Roman" w:eastAsia="Times New Roman" w:hAnsi="Times New Roman"/>
          <w:i w:val="1"/>
          <w:sz w:val="24"/>
          <w:szCs w:val="24"/>
          <w:rtl w:val="0"/>
        </w:rPr>
        <w:t xml:space="preserve">-шь на нес-сколько час-сов. Человек иногда умирает пос-сле. Но Камень с-сделает результат вечным.</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земле через равные промежутки лежали четыре обелиска. Два оставшихся отлетели прочь.</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поднёс руку ко рту, </w:t>
      </w:r>
      <w:r w:rsidDel="00000000" w:rsidR="00000000" w:rsidRPr="00000000">
        <w:rPr>
          <w:rFonts w:ascii="Times New Roman" w:cs="Times New Roman" w:eastAsia="Times New Roman" w:hAnsi="Times New Roman"/>
          <w:sz w:val="24"/>
          <w:szCs w:val="24"/>
          <w:rtl w:val="0"/>
        </w:rPr>
        <w:t xml:space="preserve">потом остановился</w:t>
      </w:r>
      <w:r w:rsidDel="00000000" w:rsidR="00000000" w:rsidRPr="00000000">
        <w:rPr>
          <w:rFonts w:ascii="Times New Roman" w:cs="Times New Roman" w:eastAsia="Times New Roman" w:hAnsi="Times New Roman"/>
          <w:sz w:val="24"/>
          <w:szCs w:val="24"/>
          <w:rtl w:val="0"/>
        </w:rPr>
        <w:t xml:space="preserve"> и снова раздражённо зашипел. Он протянул руку в сторону спящего Квиринуса Квиррелла, и у того изо рта вылетели два зуба — в темноте их было почти не видно. Один зуб упал в груду вещей, второй опустился перед алтарём.</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Секундой спустя Гарри вскрикнул и отшатнулся.</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Гигантская и бесформенна</w:t>
      </w:r>
      <w:r w:rsidDel="00000000" w:rsidR="00000000" w:rsidRPr="00000000">
        <w:rPr>
          <w:rFonts w:ascii="Times New Roman" w:cs="Times New Roman" w:eastAsia="Times New Roman" w:hAnsi="Times New Roman"/>
          <w:sz w:val="24"/>
          <w:szCs w:val="24"/>
          <w:rtl w:val="0"/>
        </w:rPr>
        <w:t xml:space="preserve">я фигура, </w:t>
      </w:r>
      <w:r w:rsidDel="00000000" w:rsidR="00000000" w:rsidRPr="00000000">
        <w:rPr>
          <w:rFonts w:ascii="Times New Roman" w:cs="Times New Roman" w:eastAsia="Times New Roman" w:hAnsi="Times New Roman"/>
          <w:sz w:val="24"/>
          <w:szCs w:val="24"/>
          <w:rtl w:val="0"/>
        </w:rPr>
        <w:t xml:space="preserve">бугристая </w:t>
      </w:r>
      <w:r w:rsidDel="00000000" w:rsidR="00000000" w:rsidRPr="00000000">
        <w:rPr>
          <w:rFonts w:ascii="Times New Roman" w:cs="Times New Roman" w:eastAsia="Times New Roman" w:hAnsi="Times New Roman"/>
          <w:sz w:val="24"/>
          <w:szCs w:val="24"/>
          <w:rtl w:val="0"/>
        </w:rPr>
        <w:t xml:space="preserve">кожа, ноги толщиной с древесные стволы, голова, похожая на кокос, водружённый на каменную глыбу.</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кругу обелисков стоял горный тролль. Он не шевелился. Казалось, будто он спит.</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делаете?!</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Рот Волдеморта растянулся в широкой улыбке. Это выглядело крайне жутко, складывалось впечатление, словно у него слишком много зубов.</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Пожертвую с-своё запас-сное орудие, и девочка получит с-спос-собнос-сть регенерировать, как у тролля. Ес-сли почему-то транс-сфигурационная болезнь не ис-счезла пос-сле предыдущ-щего ритуала, она вылечитс-ся. И ни один нож не с-сразит девочку, режущ-щее проклятье будет ей не с-страш-</w:t>
      </w:r>
      <w:ins w:author="Alaric Lightin" w:id="2" w:date="2019-08-13T15:46:56Z">
        <w:r w:rsidDel="00000000" w:rsidR="00000000" w:rsidRPr="00000000">
          <w:rPr>
            <w:rFonts w:ascii="Times New Roman" w:cs="Times New Roman" w:eastAsia="Times New Roman" w:hAnsi="Times New Roman"/>
            <w:i w:val="1"/>
            <w:sz w:val="24"/>
            <w:szCs w:val="24"/>
            <w:rtl w:val="0"/>
          </w:rPr>
          <w:t xml:space="preserve">ш</w:t>
        </w:r>
      </w:ins>
      <w:r w:rsidDel="00000000" w:rsidR="00000000" w:rsidRPr="00000000">
        <w:rPr>
          <w:rFonts w:ascii="Times New Roman" w:cs="Times New Roman" w:eastAsia="Times New Roman" w:hAnsi="Times New Roman"/>
          <w:i w:val="1"/>
          <w:sz w:val="24"/>
          <w:szCs w:val="24"/>
          <w:rtl w:val="0"/>
        </w:rPr>
        <w:t xml:space="preserve">но, и болезни тоже.</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зачем вам это? — голос Гарри дрожал.</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Пос-сле с-стольких ус-силий, чтобы вос-скрес-сить её, с-соверш-шенно не с-собираюс-сь допус-скать, чтобы она умерла с-снова.</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очень сильно озадачен.</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w:t>
      </w:r>
      <w:r w:rsidDel="00000000" w:rsidR="00000000" w:rsidRPr="00000000">
        <w:rPr>
          <w:rFonts w:ascii="Times New Roman" w:cs="Times New Roman" w:eastAsia="Times New Roman" w:hAnsi="Times New Roman"/>
          <w:i w:val="1"/>
          <w:sz w:val="24"/>
          <w:szCs w:val="24"/>
          <w:rtl w:val="0"/>
        </w:rPr>
        <w:t xml:space="preserve">тренируется совершать добрые поступки? </w:t>
      </w:r>
      <w:r w:rsidDel="00000000" w:rsidR="00000000" w:rsidRPr="00000000">
        <w:rPr>
          <w:rFonts w:ascii="Times New Roman" w:cs="Times New Roman" w:eastAsia="Times New Roman" w:hAnsi="Times New Roman"/>
          <w:sz w:val="24"/>
          <w:szCs w:val="24"/>
          <w:rtl w:val="0"/>
        </w:rPr>
        <w:t xml:space="preserve">Эта гипотеза не казалась удовлетворительным объяснением.</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Держись подальше, — холодно сказал Волдеморт. — Этот ритуал </w:t>
      </w:r>
      <w:r w:rsidDel="00000000" w:rsidR="00000000" w:rsidRPr="00000000">
        <w:rPr>
          <w:rFonts w:ascii="Times New Roman" w:cs="Times New Roman" w:eastAsia="Times New Roman" w:hAnsi="Times New Roman"/>
          <w:sz w:val="24"/>
          <w:szCs w:val="24"/>
          <w:rtl w:val="0"/>
        </w:rPr>
        <w:t xml:space="preserve">Темнее </w:t>
      </w:r>
      <w:r w:rsidDel="00000000" w:rsidR="00000000" w:rsidRPr="00000000">
        <w:rPr>
          <w:rFonts w:ascii="Times New Roman" w:cs="Times New Roman" w:eastAsia="Times New Roman" w:hAnsi="Times New Roman"/>
          <w:sz w:val="24"/>
          <w:szCs w:val="24"/>
          <w:rtl w:val="0"/>
        </w:rPr>
        <w:t xml:space="preserve">предыдущего.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снова запел, клокочущие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мягкие звуки заполняли воздух и казались живыми. У Гарри опять появилось мрачное предчувствие, он отступил ещё на шаг.</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его шрам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пронзила боль. Гарри вскрикнул. Горный тр</w:t>
      </w:r>
      <w:r w:rsidDel="00000000" w:rsidR="00000000" w:rsidRPr="00000000">
        <w:rPr>
          <w:rFonts w:ascii="Times New Roman" w:cs="Times New Roman" w:eastAsia="Times New Roman" w:hAnsi="Times New Roman"/>
          <w:sz w:val="24"/>
          <w:szCs w:val="24"/>
          <w:rtl w:val="0"/>
        </w:rPr>
        <w:t xml:space="preserve">олль </w:t>
      </w:r>
      <w:r w:rsidDel="00000000" w:rsidR="00000000" w:rsidRPr="00000000">
        <w:rPr>
          <w:rFonts w:ascii="Times New Roman" w:cs="Times New Roman" w:eastAsia="Times New Roman" w:hAnsi="Times New Roman"/>
          <w:sz w:val="24"/>
          <w:szCs w:val="24"/>
          <w:rtl w:val="0"/>
        </w:rPr>
        <w:t xml:space="preserve">рассыпался </w:t>
      </w:r>
      <w:r w:rsidDel="00000000" w:rsidR="00000000" w:rsidRPr="00000000">
        <w:rPr>
          <w:rFonts w:ascii="Times New Roman" w:cs="Times New Roman" w:eastAsia="Times New Roman" w:hAnsi="Times New Roman"/>
          <w:sz w:val="24"/>
          <w:szCs w:val="24"/>
          <w:rtl w:val="0"/>
        </w:rPr>
        <w:t xml:space="preserve">пеплом</w:t>
      </w:r>
      <w:r w:rsidDel="00000000" w:rsidR="00000000" w:rsidRPr="00000000">
        <w:rPr>
          <w:rFonts w:ascii="Times New Roman" w:cs="Times New Roman" w:eastAsia="Times New Roman" w:hAnsi="Times New Roman"/>
          <w:sz w:val="24"/>
          <w:szCs w:val="24"/>
          <w:rtl w:val="0"/>
        </w:rPr>
        <w:t xml:space="preserve">, повисшим в воздухе.</w:t>
      </w:r>
      <w:r w:rsidDel="00000000" w:rsidR="00000000" w:rsidRPr="00000000">
        <w:rPr>
          <w:rFonts w:ascii="Times New Roman" w:cs="Times New Roman" w:eastAsia="Times New Roman" w:hAnsi="Times New Roman"/>
          <w:sz w:val="24"/>
          <w:szCs w:val="24"/>
          <w:rtl w:val="0"/>
        </w:rPr>
        <w:t xml:space="preserve"> Затем пепел превратился в пыль, которую, в свою очередь, словно сдуло в никуда. Всё исчезло.</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мирно спала. Какое бы усыпляющее заклинание ни наложил на неё Волдеморт, оно прекрасно справилось.</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тихо сказал Гарри. — Сработало?</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Диффиндо.</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сдавленно вскрикнул и рванулся вперёд</w:t>
      </w:r>
      <w:r w:rsidDel="00000000" w:rsidR="00000000" w:rsidRPr="00000000">
        <w:rPr>
          <w:rFonts w:ascii="Times New Roman" w:cs="Times New Roman" w:eastAsia="Times New Roman" w:hAnsi="Times New Roman"/>
          <w:sz w:val="24"/>
          <w:szCs w:val="24"/>
          <w:rtl w:val="0"/>
        </w:rPr>
        <w:t xml:space="preserve">, но сразу же остановился. Во-первых, он понял глупость своих действий, во-вторых, внезапно возникшая глубокая рана на ноге Гермионы закрылась почти так же быстро, как и появилась. Через пару секунд на коже осталась лишь тонкая полоска крови.</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тело Гермионы опять опустился Камень. Через некоторое время он повернулся. Волдеморт провёл рукой над девочкой и снова рассмеялся.</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Чудесно.</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один зуб влетел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круг обелисков и завис в воздухе. Спустя мгновение там, где раньше стоял тролль, появился единорог. Его глаза были тусклыми, а голова — опущена.</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единорог зачем?! — воскликнул Гарри.</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С-спос-собнос-сть крови единорога с-сохранять жизнь прекрас-сно дополнит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тролльс-ское ис-сцелени</w:t>
      </w:r>
      <w:r w:rsidDel="00000000" w:rsidR="00000000" w:rsidRPr="00000000">
        <w:rPr>
          <w:rFonts w:ascii="Times New Roman" w:cs="Times New Roman" w:eastAsia="Times New Roman" w:hAnsi="Times New Roman"/>
          <w:i w:val="1"/>
          <w:sz w:val="24"/>
          <w:szCs w:val="24"/>
          <w:rtl w:val="0"/>
        </w:rPr>
        <w:t xml:space="preserve">е. С-с этого дня девочке будут с-страш-</w:t>
      </w:r>
      <w:ins w:author="Alaric Lightin" w:id="3" w:date="2019-08-13T15:46:48Z">
        <w:r w:rsidDel="00000000" w:rsidR="00000000" w:rsidRPr="00000000">
          <w:rPr>
            <w:rFonts w:ascii="Times New Roman" w:cs="Times New Roman" w:eastAsia="Times New Roman" w:hAnsi="Times New Roman"/>
            <w:i w:val="1"/>
            <w:sz w:val="24"/>
            <w:szCs w:val="24"/>
            <w:rtl w:val="0"/>
          </w:rPr>
          <w:t xml:space="preserve">ш</w:t>
        </w:r>
      </w:ins>
      <w:r w:rsidDel="00000000" w:rsidR="00000000" w:rsidRPr="00000000">
        <w:rPr>
          <w:rFonts w:ascii="Times New Roman" w:cs="Times New Roman" w:eastAsia="Times New Roman" w:hAnsi="Times New Roman"/>
          <w:i w:val="1"/>
          <w:sz w:val="24"/>
          <w:szCs w:val="24"/>
          <w:rtl w:val="0"/>
        </w:rPr>
        <w:t xml:space="preserve">ны лиш-шь Адс-ский огонь и С-смертельное проклятие, — </w:t>
      </w:r>
      <w:r w:rsidDel="00000000" w:rsidR="00000000" w:rsidRPr="00000000">
        <w:rPr>
          <w:rFonts w:ascii="Times New Roman" w:cs="Times New Roman" w:eastAsia="Times New Roman" w:hAnsi="Times New Roman"/>
          <w:sz w:val="24"/>
          <w:szCs w:val="24"/>
          <w:rtl w:val="0"/>
        </w:rPr>
        <w:t xml:space="preserve">короткий змеиный смешок. — </w:t>
      </w:r>
      <w:r w:rsidDel="00000000" w:rsidR="00000000" w:rsidRPr="00000000">
        <w:rPr>
          <w:rFonts w:ascii="Times New Roman" w:cs="Times New Roman" w:eastAsia="Times New Roman" w:hAnsi="Times New Roman"/>
          <w:i w:val="1"/>
          <w:sz w:val="24"/>
          <w:szCs w:val="24"/>
          <w:rtl w:val="0"/>
        </w:rPr>
        <w:t xml:space="preserve">К тому же, ос-сталс-ся лиш-шний единорог, почему бы не ис-спользовать.</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крови единорога есть побочные эффекты…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ес-сли с-сила крови единорога похищ-щаетс-ся. Пос-сле этого заклинания с-сила единорога будет принадлежать девочке, с-словно она с-с ней родилас-сь.</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началось мрачное песнопени</w:t>
      </w:r>
      <w:r w:rsidDel="00000000" w:rsidR="00000000" w:rsidRPr="00000000">
        <w:rPr>
          <w:rFonts w:ascii="Times New Roman" w:cs="Times New Roman" w:eastAsia="Times New Roman" w:hAnsi="Times New Roman"/>
          <w:sz w:val="24"/>
          <w:szCs w:val="24"/>
          <w:rtl w:val="0"/>
        </w:rPr>
        <w:t xml:space="preserve">е, и клокочущие слов</w:t>
      </w:r>
      <w:r w:rsidDel="00000000" w:rsidR="00000000" w:rsidRPr="00000000">
        <w:rPr>
          <w:rFonts w:ascii="Times New Roman" w:cs="Times New Roman" w:eastAsia="Times New Roman" w:hAnsi="Times New Roman"/>
          <w:sz w:val="24"/>
          <w:szCs w:val="24"/>
          <w:rtl w:val="0"/>
        </w:rPr>
        <w:t xml:space="preserve">а заполнили воздух.</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и абсолютно ничего не понимал.</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 чёрту понимание, что я вижу?</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вижу, как Тёмный Лорд Волдеморт тратит огромнейшие усилия на то, чтобы воскресить Гермиону Грейнджер и сохранить ей жизнь в дальнейшем. Словно он думает, ч</w:t>
      </w:r>
      <w:r w:rsidDel="00000000" w:rsidR="00000000" w:rsidRPr="00000000">
        <w:rPr>
          <w:rFonts w:ascii="Times New Roman" w:cs="Times New Roman" w:eastAsia="Times New Roman" w:hAnsi="Times New Roman"/>
          <w:i w:val="1"/>
          <w:sz w:val="24"/>
          <w:szCs w:val="24"/>
          <w:rtl w:val="0"/>
        </w:rPr>
        <w:t xml:space="preserve">то</w:t>
      </w:r>
      <w:r w:rsidDel="00000000" w:rsidR="00000000" w:rsidRPr="00000000">
        <w:rPr>
          <w:rFonts w:ascii="Times New Roman" w:cs="Times New Roman" w:eastAsia="Times New Roman" w:hAnsi="Times New Roman"/>
          <w:i w:val="1"/>
          <w:sz w:val="24"/>
          <w:szCs w:val="24"/>
          <w:rtl w:val="0"/>
        </w:rPr>
        <w:t xml:space="preserve"> его собственная жизнь каким-то образом зависит от того, жива Гермиона Грейнджер или нет.</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Озадаченная часть Гарри пыталась понять, что ей делать. На ум сразу пришло «сделай предсказание, основанное на лучшей на данный момент гипотезе», но это ничем не помогало. После победы злодея сюжет должен был развиваться не так.</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боль в шраме. Гарри словно ударили по лбу. Единорог покачнулся и рассыпался в пыль, как и тролль до него.</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Тёмный Лорд ещё раз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положил Камень Гермионе </w:t>
      </w:r>
      <w:r w:rsidDel="00000000" w:rsidR="00000000" w:rsidRPr="00000000">
        <w:rPr>
          <w:rFonts w:ascii="Times New Roman" w:cs="Times New Roman" w:eastAsia="Times New Roman" w:hAnsi="Times New Roman"/>
          <w:sz w:val="24"/>
          <w:szCs w:val="24"/>
          <w:rtl w:val="0"/>
        </w:rPr>
        <w:t xml:space="preserve">на грудь</w:t>
      </w:r>
      <w:r w:rsidDel="00000000" w:rsidR="00000000" w:rsidRPr="00000000">
        <w:rPr>
          <w:rFonts w:ascii="Times New Roman" w:cs="Times New Roman" w:eastAsia="Times New Roman" w:hAnsi="Times New Roman"/>
          <w:sz w:val="24"/>
          <w:szCs w:val="24"/>
          <w:rtl w:val="0"/>
        </w:rPr>
        <w:t xml:space="preserve"> и сложил её руки вокруг него.</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w:t>
      </w:r>
      <w:r w:rsidDel="00000000" w:rsidR="00000000" w:rsidRPr="00000000">
        <w:rPr>
          <w:rFonts w:ascii="Times New Roman" w:cs="Times New Roman" w:eastAsia="Times New Roman" w:hAnsi="Times New Roman"/>
          <w:sz w:val="24"/>
          <w:szCs w:val="24"/>
          <w:rtl w:val="0"/>
        </w:rPr>
        <w:t xml:space="preserve">мя Волдеморт смотрел, как идёт </w:t>
      </w:r>
      <w:r w:rsidDel="00000000" w:rsidR="00000000" w:rsidRPr="00000000">
        <w:rPr>
          <w:rFonts w:ascii="Times New Roman" w:cs="Times New Roman" w:eastAsia="Times New Roman" w:hAnsi="Times New Roman"/>
          <w:sz w:val="24"/>
          <w:szCs w:val="24"/>
          <w:rtl w:val="0"/>
        </w:rPr>
        <w:t xml:space="preserve">невидимый </w:t>
      </w:r>
      <w:r w:rsidDel="00000000" w:rsidR="00000000" w:rsidRPr="00000000">
        <w:rPr>
          <w:rFonts w:ascii="Times New Roman" w:cs="Times New Roman" w:eastAsia="Times New Roman" w:hAnsi="Times New Roman"/>
          <w:sz w:val="24"/>
          <w:szCs w:val="24"/>
          <w:rtl w:val="0"/>
        </w:rPr>
        <w:t xml:space="preserve">процесс, затем, не трогая Камень, повернулся и </w:t>
      </w:r>
      <w:r w:rsidDel="00000000" w:rsidR="00000000" w:rsidRPr="00000000">
        <w:rPr>
          <w:rFonts w:ascii="Times New Roman" w:cs="Times New Roman" w:eastAsia="Times New Roman" w:hAnsi="Times New Roman"/>
          <w:sz w:val="24"/>
          <w:szCs w:val="24"/>
          <w:rtl w:val="0"/>
        </w:rPr>
        <w:t xml:space="preserve">хмыкнул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да, — прошипел он. — Это подойдёт. Мальчик, дневник, который я тебе дал, у тебя с собой? Дневник знаменитого учёного?</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не сразу сообразил, о чём говорит Волдеморт. В октябре в ресторане «У Мэри», в Комнате Мэри он получил ценный подарок от друга. За этой мыслью последовала волна ужасной печали, ибо тот профессор Квиррелл теперь навсегда потерян или вовсе никогда не существовал. Но это чувство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возникало у Гарри уже не первый раз, и мозг его проигнорировал.</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Гарри вс</w:t>
      </w:r>
      <w:r w:rsidDel="00000000" w:rsidR="00000000" w:rsidRPr="00000000">
        <w:rPr>
          <w:rFonts w:ascii="Times New Roman" w:cs="Times New Roman" w:eastAsia="Times New Roman" w:hAnsi="Times New Roman"/>
          <w:sz w:val="24"/>
          <w:szCs w:val="24"/>
          <w:rtl w:val="0"/>
        </w:rPr>
        <w:t xml:space="preserve">лух. — Кажется, он в моём кошеле. Можно я проверю?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точно знал</w:t>
      </w:r>
      <w:r w:rsidDel="00000000" w:rsidR="00000000" w:rsidRPr="00000000">
        <w:rPr>
          <w:rFonts w:ascii="Times New Roman" w:cs="Times New Roman" w:eastAsia="Times New Roman" w:hAnsi="Times New Roman"/>
          <w:sz w:val="24"/>
          <w:szCs w:val="24"/>
          <w:rtl w:val="0"/>
        </w:rPr>
        <w:t xml:space="preserve">, что дневник в кошеле. Он сложил туда всё, что хоть как-то могло ему понадобиться из того, </w:t>
      </w:r>
      <w:r w:rsidDel="00000000" w:rsidR="00000000" w:rsidRPr="00000000">
        <w:rPr>
          <w:rFonts w:ascii="Times New Roman" w:cs="Times New Roman" w:eastAsia="Times New Roman" w:hAnsi="Times New Roman"/>
          <w:sz w:val="24"/>
          <w:szCs w:val="24"/>
          <w:rtl w:val="0"/>
        </w:rPr>
        <w:t xml:space="preserve">что у него было</w:t>
      </w:r>
      <w:r w:rsidDel="00000000" w:rsidR="00000000" w:rsidRPr="00000000">
        <w:rPr>
          <w:rFonts w:ascii="Times New Roman" w:cs="Times New Roman" w:eastAsia="Times New Roman" w:hAnsi="Times New Roman"/>
          <w:sz w:val="24"/>
          <w:szCs w:val="24"/>
          <w:rtl w:val="0"/>
        </w:rPr>
        <w:t xml:space="preserve">. Всё, что могло оказаться квестовым предметом.</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Кошель-скрытень Гарри вылетел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кучи вещей у алтаря и упал к ногам Гарри.</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Дневник Роджера Бэкона, — сказал Гарри, схватив кошель, и дневник появился. Профессор Квиррелл говорил, что дневнику не страшен даже огонь, поэтому Гарри бросил его к алтарю Волдеморта. Мальчик даже не вздрогнул — сейчас были более серьёзные поводы для беспокойства, чем бережное обращение с книгами. Даже с этой книгой.</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подобрал дневник и принялся его изуч</w:t>
      </w:r>
      <w:r w:rsidDel="00000000" w:rsidR="00000000" w:rsidRPr="00000000">
        <w:rPr>
          <w:rFonts w:ascii="Times New Roman" w:cs="Times New Roman" w:eastAsia="Times New Roman" w:hAnsi="Times New Roman"/>
          <w:sz w:val="24"/>
          <w:szCs w:val="24"/>
          <w:rtl w:val="0"/>
        </w:rPr>
        <w:t xml:space="preserve">ать. Казалось, он всерьёз углубился в это занятие.</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как можно </w:t>
      </w:r>
      <w:r w:rsidDel="00000000" w:rsidR="00000000" w:rsidRPr="00000000">
        <w:rPr>
          <w:rFonts w:ascii="Times New Roman" w:cs="Times New Roman" w:eastAsia="Times New Roman" w:hAnsi="Times New Roman"/>
          <w:sz w:val="24"/>
          <w:szCs w:val="24"/>
          <w:rtl w:val="0"/>
        </w:rPr>
        <w:t xml:space="preserve">более</w:t>
      </w:r>
      <w:r w:rsidDel="00000000" w:rsidR="00000000" w:rsidRPr="00000000">
        <w:rPr>
          <w:rFonts w:ascii="Times New Roman" w:cs="Times New Roman" w:eastAsia="Times New Roman" w:hAnsi="Times New Roman"/>
          <w:sz w:val="24"/>
          <w:szCs w:val="24"/>
          <w:rtl w:val="0"/>
        </w:rPr>
        <w:t xml:space="preserve"> тихо и незаметно </w:t>
      </w:r>
      <w:r w:rsidDel="00000000" w:rsidR="00000000" w:rsidRPr="00000000">
        <w:rPr>
          <w:rFonts w:ascii="Times New Roman" w:cs="Times New Roman" w:eastAsia="Times New Roman" w:hAnsi="Times New Roman"/>
          <w:sz w:val="24"/>
          <w:szCs w:val="24"/>
          <w:rtl w:val="0"/>
        </w:rPr>
        <w:t xml:space="preserve">повесил кошель себе на пояс сзади, там, где его не будет видно. Рядом с палочкой.</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Шаг </w:t>
      </w:r>
      <w:r w:rsidDel="00000000" w:rsidR="00000000" w:rsidRPr="00000000">
        <w:rPr>
          <w:rFonts w:ascii="Times New Roman" w:cs="Times New Roman" w:eastAsia="Times New Roman" w:hAnsi="Times New Roman"/>
          <w:i w:val="1"/>
          <w:sz w:val="24"/>
          <w:szCs w:val="24"/>
          <w:rtl w:val="0"/>
        </w:rPr>
        <w:t xml:space="preserve">тр</w:t>
      </w:r>
      <w:r w:rsidDel="00000000" w:rsidR="00000000" w:rsidRPr="00000000">
        <w:rPr>
          <w:rFonts w:ascii="Times New Roman" w:cs="Times New Roman" w:eastAsia="Times New Roman" w:hAnsi="Times New Roman"/>
          <w:i w:val="1"/>
          <w:sz w:val="24"/>
          <w:szCs w:val="24"/>
          <w:rtl w:val="0"/>
        </w:rPr>
        <w:t xml:space="preserve">етий, кошель.</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прошипел Волдеморт, перелистывая страницы. — Это вполне подойдёт.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Камень шевельнулся, и Тёмный Лорд </w:t>
      </w:r>
      <w:r w:rsidDel="00000000" w:rsidR="00000000" w:rsidRPr="00000000">
        <w:rPr>
          <w:rFonts w:ascii="Times New Roman" w:cs="Times New Roman" w:eastAsia="Times New Roman" w:hAnsi="Times New Roman"/>
          <w:sz w:val="24"/>
          <w:szCs w:val="24"/>
          <w:rtl w:val="0"/>
        </w:rPr>
        <w:t xml:space="preserve">другой рукой</w:t>
      </w:r>
      <w:r w:rsidDel="00000000" w:rsidR="00000000" w:rsidRPr="00000000">
        <w:rPr>
          <w:rFonts w:ascii="Times New Roman" w:cs="Times New Roman" w:eastAsia="Times New Roman" w:hAnsi="Times New Roman"/>
          <w:sz w:val="24"/>
          <w:szCs w:val="24"/>
          <w:rtl w:val="0"/>
        </w:rPr>
        <w:t xml:space="preserve"> убрал его в карман мантии.</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какими тайными целями вы дали мне этот дневник? — спросил Гарри. Он уже прицепил кошель к поясу и теперь держал обе руки так, чтобы Волдеморт мог видеть, что в них ничего нет. — Я поначалу пытался немного переводить, но это продвигалось не быстро…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процесс шёл просто мучительно медленно, и у Гарри изменились приоритеты.</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Дневник </w:t>
      </w:r>
      <w:r w:rsidDel="00000000" w:rsidR="00000000" w:rsidRPr="00000000">
        <w:rPr>
          <w:rFonts w:ascii="Times New Roman" w:cs="Times New Roman" w:eastAsia="Times New Roman" w:hAnsi="Times New Roman"/>
          <w:i w:val="1"/>
          <w:sz w:val="24"/>
          <w:szCs w:val="24"/>
          <w:rtl w:val="0"/>
        </w:rPr>
        <w:t xml:space="preserve">был</w:t>
      </w:r>
      <w:r w:rsidDel="00000000" w:rsidR="00000000" w:rsidRPr="00000000">
        <w:rPr>
          <w:rFonts w:ascii="Times New Roman" w:cs="Times New Roman" w:eastAsia="Times New Roman" w:hAnsi="Times New Roman"/>
          <w:i w:val="1"/>
          <w:sz w:val="24"/>
          <w:szCs w:val="24"/>
          <w:rtl w:val="0"/>
        </w:rPr>
        <w:t xml:space="preserve"> именно тем, чем кажетс-ся,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подарком, чтобы заманить тебя на мою с-сторону</w:t>
      </w:r>
      <w:r w:rsidDel="00000000" w:rsidR="00000000" w:rsidRPr="00000000">
        <w:rPr>
          <w:rFonts w:ascii="Times New Roman" w:cs="Times New Roman" w:eastAsia="Times New Roman" w:hAnsi="Times New Roman"/>
          <w:sz w:val="24"/>
          <w:szCs w:val="24"/>
          <w:rtl w:val="0"/>
        </w:rPr>
        <w:t xml:space="preserve">, — Волдеморт, не глядя, чертил палочкой в воздухе сложные фигуры. Другой рукой он сжимал дневник. На миг Гарри показалось, что он видит тёмный след в воздухе, но в лунном свете об этом трудно было судить с уверенностью. — А теперь, милый мальчик, — в высоком голосе Волдеморта послышалась мрачная усмешка, а его палочка небрежным движением на миг коснулась лба Гермионы Грейнджер, — я превращаю этот дневник в гораздо более ценный подарок, в знак того, как много мудрости я почерпнул от тебя. </w:t>
      </w:r>
      <w:r w:rsidDel="00000000" w:rsidR="00000000" w:rsidRPr="00000000">
        <w:rPr>
          <w:rFonts w:ascii="Times New Roman" w:cs="Times New Roman" w:eastAsia="Times New Roman" w:hAnsi="Times New Roman"/>
          <w:sz w:val="24"/>
          <w:szCs w:val="24"/>
          <w:rtl w:val="0"/>
        </w:rPr>
        <w:t xml:space="preserve">Ибо, пока живы звёзды, я хочу, чтобы ты никогда не лишался Гермионы Грейнджер, которая способна дать тебе мудрый совет и сдержать твои порывы. </w:t>
      </w:r>
      <w:r w:rsidDel="00000000" w:rsidR="00000000" w:rsidRPr="00000000">
        <w:rPr>
          <w:rFonts w:ascii="Times New Roman" w:cs="Times New Roman" w:eastAsia="Times New Roman" w:hAnsi="Times New Roman"/>
          <w:i w:val="1"/>
          <w:sz w:val="24"/>
          <w:szCs w:val="24"/>
          <w:rtl w:val="0"/>
        </w:rPr>
        <w:t xml:space="preserve">Авадакедавра.</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Зелёный сгусток Смертельного проклятия сверкнул быстрее, чем Гарри мог успеть вызвать патронуса. Быстрее, чем он мог пошевелиться, даже быстрее, чем он вскрикнул и потянулся за палочкой.</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Неподвижное тело Квиринуса Квиррелла умерло, даже не дёрнувшись. Зелёный луч ударился в </w:t>
      </w:r>
      <w:r w:rsidDel="00000000" w:rsidR="00000000" w:rsidRPr="00000000">
        <w:rPr>
          <w:rFonts w:ascii="Times New Roman" w:cs="Times New Roman" w:eastAsia="Times New Roman" w:hAnsi="Times New Roman"/>
          <w:sz w:val="24"/>
          <w:szCs w:val="24"/>
          <w:rtl w:val="0"/>
        </w:rPr>
        <w:t xml:space="preserve">него, и всё.</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Темнота в воздухе — </w:t>
      </w:r>
      <w:r w:rsidDel="00000000" w:rsidR="00000000" w:rsidRPr="00000000">
        <w:rPr>
          <w:rFonts w:ascii="Times New Roman" w:cs="Times New Roman" w:eastAsia="Times New Roman" w:hAnsi="Times New Roman"/>
          <w:sz w:val="24"/>
          <w:szCs w:val="24"/>
          <w:rtl w:val="0"/>
        </w:rPr>
        <w:t xml:space="preserve">анти-свет</w:t>
      </w:r>
      <w:r w:rsidDel="00000000" w:rsidR="00000000" w:rsidRPr="00000000">
        <w:rPr>
          <w:rFonts w:ascii="Times New Roman" w:cs="Times New Roman" w:eastAsia="Times New Roman" w:hAnsi="Times New Roman"/>
          <w:sz w:val="24"/>
          <w:szCs w:val="24"/>
          <w:rtl w:val="0"/>
        </w:rPr>
        <w:t xml:space="preserve"> линий, начертанных Волдемортом только что — казалось, сверкала. Дневник Роджера Бэкона потемнел, его словно коснулась порча, а тело Гермионы Грейнджер окутало какое-то мерцание.</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Шрам Гарри отозвался ошеломительной вспышкой боли, </w:t>
      </w:r>
      <w:r w:rsidDel="00000000" w:rsidR="00000000" w:rsidRPr="00000000">
        <w:rPr>
          <w:rFonts w:ascii="Times New Roman" w:cs="Times New Roman" w:eastAsia="Times New Roman" w:hAnsi="Times New Roman"/>
          <w:sz w:val="24"/>
          <w:szCs w:val="24"/>
          <w:rtl w:val="0"/>
        </w:rPr>
        <w:t xml:space="preserve">будто</w:t>
      </w:r>
      <w:r w:rsidDel="00000000" w:rsidR="00000000" w:rsidRPr="00000000">
        <w:rPr>
          <w:rFonts w:ascii="Times New Roman" w:cs="Times New Roman" w:eastAsia="Times New Roman" w:hAnsi="Times New Roman"/>
          <w:sz w:val="24"/>
          <w:szCs w:val="24"/>
          <w:rtl w:val="0"/>
        </w:rPr>
        <w:t xml:space="preserve"> на его лоб поставили клеймо, </w:t>
      </w:r>
      <w:r w:rsidDel="00000000" w:rsidR="00000000" w:rsidRPr="00000000">
        <w:rPr>
          <w:rFonts w:ascii="Times New Roman" w:cs="Times New Roman" w:eastAsia="Times New Roman" w:hAnsi="Times New Roman"/>
          <w:sz w:val="24"/>
          <w:szCs w:val="24"/>
          <w:rtl w:val="0"/>
        </w:rPr>
        <w:t xml:space="preserve">и Гарри, повинуясь рефлексам Тома Риддла, невольно дёрнулся в сторону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тоже кричал. Он уронил дневник и теперь вопил, схватившись руками за голову.</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Шанс…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сказал последний голос надежды. Гарри отчаянно старался думать, старался понят</w:t>
      </w:r>
      <w:r w:rsidDel="00000000" w:rsidR="00000000" w:rsidRPr="00000000">
        <w:rPr>
          <w:rFonts w:ascii="Times New Roman" w:cs="Times New Roman" w:eastAsia="Times New Roman" w:hAnsi="Times New Roman"/>
          <w:sz w:val="24"/>
          <w:szCs w:val="24"/>
          <w:rtl w:val="0"/>
        </w:rPr>
        <w:t xml:space="preserve">ь, что делать. Пытаться убить Волдеморта сейчас совершенно бессмысленно, это его лишь разозлит, никакое оружие не убьёт его, пока существует хотя бы один из его сотен крестражей…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тем не менее, казалась вполне стоящей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 временно лишить Волдеморта тела, забрать Камень, Гермиону и убежать.</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Правой рукой Гарри уже вытащил палочку. Левой он неуклюже потянулся за спину, коснулся кошеля и беззвучно начал рисовать пальцем буквы.</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выкрикнул</w:t>
      </w:r>
      <w:r w:rsidDel="00000000" w:rsidR="00000000" w:rsidRPr="00000000">
        <w:rPr>
          <w:rFonts w:ascii="Times New Roman" w:cs="Times New Roman" w:eastAsia="Times New Roman" w:hAnsi="Times New Roman"/>
          <w:sz w:val="24"/>
          <w:szCs w:val="24"/>
          <w:rtl w:val="0"/>
        </w:rPr>
        <w:t xml:space="preserve"> Волдеморт.</w:t>
      </w:r>
      <w:r w:rsidDel="00000000" w:rsidR="00000000" w:rsidRPr="00000000">
        <w:rPr>
          <w:rFonts w:ascii="Times New Roman" w:cs="Times New Roman" w:eastAsia="Times New Roman" w:hAnsi="Times New Roman"/>
          <w:sz w:val="24"/>
          <w:szCs w:val="24"/>
          <w:rtl w:val="0"/>
        </w:rPr>
        <w:t xml:space="preserve"> Он отнял руки от головы и, словно в замешательстве, уставился на тело Гермионы</w:t>
      </w:r>
      <w:r w:rsidDel="00000000" w:rsidR="00000000" w:rsidRPr="00000000">
        <w:rPr>
          <w:rFonts w:ascii="Times New Roman" w:cs="Times New Roman" w:eastAsia="Times New Roman" w:hAnsi="Times New Roman"/>
          <w:sz w:val="24"/>
          <w:szCs w:val="24"/>
          <w:rtl w:val="0"/>
        </w:rPr>
        <w:t xml:space="preserve">. — Нет, нет!</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руку Гарри прыгнул предмет из кошеля, и мальчик очень осторожно двинулся вперёд, сокращая расстояние между собой и Волдемортом до того, которое в результате непродолжительных экспериментов он счёл достаточным.</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Моё великое творение… — охнул Волдеморт. </w:t>
      </w:r>
      <w:r w:rsidDel="00000000" w:rsidR="00000000" w:rsidRPr="00000000">
        <w:rPr>
          <w:rFonts w:ascii="Times New Roman" w:cs="Times New Roman" w:eastAsia="Times New Roman" w:hAnsi="Times New Roman"/>
          <w:sz w:val="24"/>
          <w:szCs w:val="24"/>
          <w:rtl w:val="0"/>
        </w:rPr>
        <w:t xml:space="preserve">В его высоком голосе слышалась паника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Не могут их несхожие души существовать в одном мире</w:t>
      </w:r>
      <w:r w:rsidDel="00000000" w:rsidR="00000000" w:rsidRPr="00000000">
        <w:rPr>
          <w:rFonts w:ascii="Times New Roman" w:cs="Times New Roman" w:eastAsia="Times New Roman" w:hAnsi="Times New Roman"/>
          <w:sz w:val="24"/>
          <w:szCs w:val="24"/>
          <w:rtl w:val="0"/>
        </w:rPr>
        <w:t xml:space="preserve">… Всё пропало, всё сломалось</w:t>
      </w:r>
      <w:r w:rsidDel="00000000" w:rsidR="00000000" w:rsidRPr="00000000">
        <w:rPr>
          <w:rFonts w:ascii="Times New Roman" w:cs="Times New Roman" w:eastAsia="Times New Roman" w:hAnsi="Times New Roman"/>
          <w:sz w:val="24"/>
          <w:szCs w:val="24"/>
          <w:rtl w:val="0"/>
        </w:rPr>
        <w:t xml:space="preserve">! Крестраж, я </w:t>
      </w:r>
      <w:r w:rsidDel="00000000" w:rsidR="00000000" w:rsidRPr="00000000">
        <w:rPr>
          <w:rFonts w:ascii="Times New Roman" w:cs="Times New Roman" w:eastAsia="Times New Roman" w:hAnsi="Times New Roman"/>
          <w:sz w:val="24"/>
          <w:szCs w:val="24"/>
          <w:rtl w:val="0"/>
        </w:rPr>
        <w:t xml:space="preserve">должен сделать крестраж</w:t>
      </w:r>
      <w:r w:rsidDel="00000000" w:rsidR="00000000" w:rsidRPr="00000000">
        <w:rPr>
          <w:rFonts w:ascii="Times New Roman" w:cs="Times New Roman" w:eastAsia="Times New Roman" w:hAnsi="Times New Roman"/>
          <w:sz w:val="24"/>
          <w:szCs w:val="24"/>
          <w:rtl w:val="0"/>
        </w:rPr>
        <w:t xml:space="preserve"> прямо сейчас…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before="4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Волдеморт, не сводя глаз с Гермионы Грейнджер, снова принялся чертить палочкой в воздухе сложные фигуры.</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40" w:line="240" w:lineRule="auto"/>
        <w:ind w:firstLine="570"/>
        <w:rPr/>
      </w:pPr>
      <w:r w:rsidDel="00000000" w:rsidR="00000000" w:rsidRPr="00000000">
        <w:rPr>
          <w:rFonts w:ascii="Times New Roman" w:cs="Times New Roman" w:eastAsia="Times New Roman" w:hAnsi="Times New Roman"/>
          <w:sz w:val="24"/>
          <w:szCs w:val="24"/>
          <w:rtl w:val="0"/>
        </w:rPr>
        <w:t xml:space="preserve">Гарри вскинул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пистолет и трижды спустил курок.</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