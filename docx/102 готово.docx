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ind w:left="90" w:firstLine="4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102. Забота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" w:firstLine="4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90" w:firstLine="4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3 июня 1992 года.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был очень болен.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осле того как он напился крови единорогов в мае,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похоже,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время стало лучше. Но ореол могущества не продержался и дня. К майским идам руки профессора Квиррелла опять дрожали, хотя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заметно. Видимо, курс лечения профессора Защиты был прерван слишком рано.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дней назад, во время обеда,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упал в обморок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попыталась запретить профессору Квирреллу вести уроки, и профессор наорал на неё при всех. Он кричал, что всё равно умирает и поэтому будет использовать оставшееся время по собственному усмотрению.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итоге Мадам Помфри, часто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моргая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запретила профессору Защиты заниматься чем-либо, кроме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уроков. Она спросила, найдётся ли доброволец, который поможет ей перенести профессора Квиррелла в палату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лазарете Хогвартса. Больше сотни учеников вскочили,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лишь половина из них носила зелёное.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больше не сидел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преподавательским столом во время еды. Он не колдовал на уроках. Самые старшие ученики — семикурсники,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которые набрали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 всего баллов Квиррелла и уже сдали в мае ТРИТОН по Защите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помогали ему вести уроки.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очереди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левитировали его из лазарета в класс и носили ему еду.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проводил занятия по Боевой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вставая с кресла.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Смотреть, как умирает Гермиона, было гораздо больнее, но в тот раз всё кончилось намного быстрее.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 лишь один настоящий Враг.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уже появлялась эта мысль — после смерти Гермионы. И теперь, вынужденный день за днём, неделю за неделей наблюдать, как умирает профессор Квиррелл, он уже никуда не мог от неё деться.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 лишь один настоящий Враг, с которым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я должен встретить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 лицом к лицу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думал Гарри, глядя, как профессор Защиты заваливается на бок в своём кресле, а семикурсник, помогавший с уроками в тот день, подхватывает его.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остальное лишь тени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помехи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и снова прокручивал в голове пророчество Трелони, размышляя, что, быть может, настоящий Тёмный Лорд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имеет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никакого отношения к Лорду Волдеморту.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«Родится у тех, кто трижды бросал ему вызов»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 очень похоже на отсылку к братьям Певереллам и трём Дарам Смерти,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хотя Гарри не совсем понимал, как Смерть могла пометить его как равного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вроде бы подразумевало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умышленное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действие с её стороны.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 лишь один настоящий Враг,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 Гарри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— Потом он придёт за профессором МакГонагалл, за мамой и папой, даже за Невиллом когда-нибудь.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тому времени рана мира не будет вылечена. Лишь смерть — 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последний Вр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аг, так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на могиле моих родителей.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Мадам Помфри уже применяла все возможные магические средства, чтобы помочь профессору Квирреллу, а магия, судя по всему, намного опередила магловские технологии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лечении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ничего не мог сделать.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ичего не мог сделать.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ничего.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* * *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руку и постучал в дверь, на случай, если человек за ней 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 почувствовать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присутствие.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чём дело? — донёсся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напряжённый голос.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я.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Долгая пауза.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Войдите, — сказал голос.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скользнул внутрь, закрыл за собой дверь и наложил чары Квиетус. Он остановился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дальше от профессора Квиррелла, на тот случай, если его магия доставляла профессору неудобства. 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чувство тревоги постепенно ослабевало, затухало с каждым днём.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лежал на больничной койке, лишь его голова была приподнята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подушке. Его грудь прикрывало одеяло из пушистого материала, красное с чёрными стежками. Перед его глазами парила книга, обрамлённая бледным свечением.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Такое же свечение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окружало и стоявший у кровати чёрный куб. Значит, не чары профессора Защиты, а какое-то устройство.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Книга называлась «Думай, как физик» за авторством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Эпстайна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та самая книга, которую Гарри давал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месяцев назад. Прошло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недель,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перестал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беспокоиться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злоупотребления ею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Эта... — начал профессор Квиррелл и нехорошо закашлялся. — Эта книга поразительна... если бы я только понял раньше... — смех, смешанный с ещё одним приступом кашля. — Почему я решил, что не должен владеть… искусством маглов? Что оно окажется...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бесполезн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ым для меня? Почему мне не пришло в голову попробовать... проверить экспериментально...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вы говорите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случай... если моё предположение... неверно?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Оглядываясь назад, я понимаю... что допустил чудовищную глупость...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слова давались ещё сложнее, чем профессору Квирреллу. Мальчик молча вытащил из кармана сложенный платок и положил его на пол, затем развернул. В платке лежал небольшой белый камень, круглый и гладкий.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спросил профессор Защиты.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Это единорог. Трансфигурированный.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сверился с книгами и узнал,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он слишком молод, чтобы думать о сексе,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подходить к единорогу без опаски. Эти книги ничего не говорили о том, что единороги разумны. Гарри уже отметил, что все магические существа, наделённые интеллектом, имеют хотя бы частично гуманоидную внешность, от русалидов до кентавров и великанов, от эльфов до гоблинов и вейл. У всех были сходные с человеческими эмоции, о многих было известно, что они скрещиваются с людьми. Гарри уже сделал вывод, что магия не создаёт новый разум, а лишь видоизменяет существ с человеческими генами. Единороги же были непарнокопытными и нисколько не напоминали гуманоидов. Они не разговаривали, не использовали орудия труда, они почти наверняка были всего лишь волшебными лошадьми. Если считается нормальным съесть корову, чтобы накормить себя на день,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неправильным выпить кровь единорога, чтобы отсрочить смерть на недели. Жизнь животного или жизнь человека — приходится выбирать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Гарри надел свою Мантию и отправился в Запретный лес.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обыскал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Рощу единорогов и наконец увидел её — гордое создание с чистой белой шерстью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фиолетовой гривой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тремя голубыми пятнами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боку.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ближе, и на него испытующе уставились сапфировые глаза. Он несколько раз выстучал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каблук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 по земле последовательность 1-2-3. Единорог никак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отреагировала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нагнулся, взял её копыто в свою руку и выстучал им ту же последовательность. Единорог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 с любопытством.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же, скармливая единорогу кубики сахара, пропитанные Сонным зельем, Гарри чувствовал себя убийцей.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Ибо магия придаёт их существованию такую значимость, какую ни одно другое обычное животное иметь не может... убить невинного ради спасения самого себя — это ужасное деяние.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белый единорог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зевала,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укладывалась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землю и закрывала глаза в последний раз, у Гарри в голове непрестанно крутились эти две фразы, одна — профессора МакГонагалл, другая — кентавра. Трансфигурация длилась час,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глаза у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постоянно наворачивались слёзы. Да, единорог в этот момент не умирала, но скоро она непременно умрёт, и не в природе Гарри было отказываться от какой-либо ответственности. Гарри оставалось лишь надеяться, что если он убивает единорога не ради спасения самого себя, если этим он спасает друга, то это в конечном итоге допустимо.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профессора Квиррелла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днялись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линии волос. В его голосе прорезалось что-то от прежней обычной резкости: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запрещаю вам делать это вновь.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догадывался, что вы так скажете, — Гарри сглотнул. — Но этот единорог уже... уже обречён, так что нет смысла отказываться от него, профессор...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это сделали?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профессор Защиты правда этого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понимал, то он менее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сообразителен, 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все, кого Гарри встречал в жизни.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постоянно думал о том, что ничего не могу сделать, — сказал Гарри. — И мне это надоело.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закрыл глаза. Его голова откинулась на подушку.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повезло, — тихо произнёс профессор Защиты, — что трансфигурированный единорог… чуждое для Хогвартса создание... не был замечен защитой замка... мне придётся... вынести камень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пределы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Хогвартса, чтобы им воспользоваться...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это устроить. Я скажу, что 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посмотреть на озеро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будьте добры,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продлите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трансфигурацию перед уходом — этого времени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достаточно...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оставшихся у меня 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развеять чары, которые наложили на стадо, чтобы оповестить о смерти одного из единорогов... Они не сработали, потому что единорог не умер, его всего лишь трансфигурировали... вам очень повезло, мистер Поттер.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Он открыл рот, но сразу же закрыл его. Слова опять застревали в горле.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уже просчитал ожидаемую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полезность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если это сработает 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если нет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Ты уже прикинул вероятности, ты умножил,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уже выбросил результат и последовал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осведомлённой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интуиции, который остался прежним. Так говори его вслух.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знаете, — неуверенно начал Гарри, — хоть какой-нибудь способ, которым можно спасти вашу жизнь?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профессора Защиты открылись.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Почему... ты меня спрашиваешь об этом, мальчик? 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слышал... что есть одно заклинание, один ритуал...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 слова больше,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мгновение на кровати лежала змея.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у змеи глаза были потухшими.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подняла голову.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прошипела змея, двигая лишь кончиком языка.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Ес-сть один ритуал, я с-слышал про него от с-смотрителя ш-школы, он с-считает, что Тёмный Лорд мог ис-спользовать его, чтобы пережить с-смерть. Он называетс-ся...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запнулся, с удивлением осознав, что он знает, как произносить это слово на Парселтанге,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Крес-страж. Я с-слыш-шал, для него требуетс-ся чья-то с-смерть. Но если ты в любом с-случае умираеш-шь, ты можеш-шь попытатьс-ся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еределать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ритуал, нес-смотря на рис-ск, который нес-сут новые чары,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ис-спользовал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другую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жертву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Ес-сли тебе удас-стс-ся, это изменит вес-сь мир — хоть я и ничего не знаю об этих чарах. С-смотритель ш-школы с-считает, что они отрывают кус-сочек души, но не предс-ставляю, как это может быть правдой...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зашипела, смеясь. Это был странный резкий смех, почти истерический.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рас-сказываешь об этих чарах мне? Мне? Тебе с-стоит быть ос-сторожнее в будущ-щем, мальчик. Впрочем, не важно. Я узнал о чарах Крес-стража давным давно.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них нет с-смыс-сла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смысла? — от удивления Гарри перешёл на человеческий.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Эти чары бес-смыс-сленны, даже ес-сли душ-ши с-существуют. Отрывают кус-сочек душ-ши? Это ложь. Уловка, чтобы с-скрыть нас-стоящ-щий с-секрет. Лиш-шь тот, кто не верит в обыкновенную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ложь, будет думать дальш-ше, с-смотреть за завес-су, поймёт, как работают чары. Требуемое убийс-ство — вовс-се не жертвенный ритуал. Внезапная с-смерть иногда с-создаёт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ес-сли магия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выплёс-скиваетс-ся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ос-ставляет с-след. Чары Крес-стража направляют вс-сплес-ск через волш-шебника, с-создают твой с-собственный призрак вмес-сто призрака убитого, запечатляют призрак в ос-собом ус-стройс-стве. С-следующ-щая жертва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подбирает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Крес-страж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ус-стройс-ство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перенос-сит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жертву твои вос-cпоминания. Но лиш-шь те вос-споминания, которые были на момент с-создания ус-стройс-ства. Ты видиш-шь изьян?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защипало в горле.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 непрерывнос-сти…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змеином языке отсутствовало слово «сознание»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с-себя, ты продолжаеш-шь о чём-то думать пос-сле с-создания крес-стража, потом ты умираеш-шь, и новые вос-споминания не вос-станавливаютс-ся...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Конечно, ты видиш-шь. А ещ-щё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Запрет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Мерлина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меш-шает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передавать мощ-щные чары через такое ус-стройс-ство, потому что оно не живое по-настоящ-щему. Тёмные волш-шебники,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что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ins w:id="0" w:date="2014-08-05T20:30:02Z" w:author="Gleb Mazursky">
        <w:r w:rsidRPr="00000000" w:rsidR="00000000" w:rsidDel="00000000">
          <w:rPr>
            <w:rFonts w:cs="Times New Roman" w:hAnsi="Times New Roman" w:eastAsia="Times New Roman" w:ascii="Times New Roman"/>
            <w:i w:val="1"/>
            <w:sz w:val="24"/>
            <w:rtl w:val="0"/>
          </w:rPr>
          <w:t xml:space="preserve">с-собиралис-сь </w:t>
        </w:r>
      </w:ins>
      <w:del w:id="0" w:date="2014-08-05T20:30:02Z" w:author="Gleb Mazursky">
        <w:r w:rsidRPr="00000000" w:rsidR="00000000" w:rsidDel="00000000">
          <w:rPr>
            <w:rFonts w:cs="Times New Roman" w:hAnsi="Times New Roman" w:eastAsia="Times New Roman" w:ascii="Times New Roman"/>
            <w:i w:val="1"/>
            <w:sz w:val="24"/>
            <w:rtl w:val="0"/>
          </w:rPr>
          <w:delText xml:space="preserve">думали </w:delText>
        </w:r>
      </w:del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таким путём вернутьс-ся к жизни, оказывалис-сь с-слабее, были повергнуты с-с лёгкос-стью. Никто не про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держалс-ся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долго.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Личнос-сть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меняетс-ся, с-смеш-шиваетс-ся с-с личнос-стью жертвы. С-смерть не побеждаетс-ся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с-самом деле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Нас-стоящий ты оказываеш-шьс-ся потерян, как ты и с-сказал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С-сейчас мне это не по вкус-су.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когда-то я размыш-шлял над этим способом.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больничной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вновь лежал человек. Профессор Защиты вздохнул, а потом с надрывом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раскашлялся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мне дать полные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инструкции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заклинанию? — секунду помедлив, спросил Гарри. — Возможно, мне удастся найти способ его улучшить, уменьшить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недостатк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и.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Работающий и этичный способ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переносить память в тело клона с пустым мозгом, а не в невинную жертву, что будет также способствовать чистоте переноса... Впрочем, это не решает других проблем. 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краткий звук, который мог быть смешком.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мальчик, — прошептал профессор Квиррелл, — я думал... научить тебя всему... передать все ключи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тайнам, что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ведомы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от одного живого сознания — другому... чтобы позже, найдя верные книги, ты смог бы понять... я бы передал тебе, моему наследнику, все свои знания... мы бы начали, стоило тебе лишь попросить... но ты так и не попросил.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скорбь,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окружавшая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Гарри, словно толща воды, отступила перед размахом упущенных возможностей.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было просто?.. Я не знал, что мог просто!..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кашляющий смех.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да... невежественный маглорождённый... по воспитанию, если не по крови... да, ты таков. Но я... передумал... я решил, что тебе не стоит идти по моим стопам... Это не лучший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конечном счёте.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не слишком поздно, профессор! — воскликнул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Какая-то его часть упрекала его за эгоизм, но другой части удалось перекричать её, ведь это поможет и другим людям.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слишком поздно... и ты меня... не переубедишь... я передумал... как и сказал... у меня слишком много тайн... о которых лучше не знать...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посмотри на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нехотя посмотрел.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увидел лицо без морщин,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полное боли, на быстро лысеющей голове. Лицо, казавшееся прежде просто худы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теперь приобрело заострённые черты, лишилось мышц и жира, как и руки — словно исхудавшее тело Беллатрисы Блэк, которое Гарри видел в Азкабане...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Гарри отвернулась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собой.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видишь, — прошептал профессор. — Мне не нравится говорить прописные истины... мистер Поттер... но правда в том... что искусства, называемые Тёмными... действительно не идут человеку на пользу... в конце.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вдох, потом выдох. На какое-то время в лазарете воцарилась тишина,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ними наблюдали лишь богато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украшенные камни стен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Между нами осталось... что-то невысказанное? — наконец спросил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умру сегодня...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сейчас... но я не знаю... как долго ещё смогу разговаривать.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Осталось, — Гарри снова сглотнул. — Осталось многое, очень многое, но... может, это 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лучший вопрос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я не хочу... оставить его без ответа...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кровати лежала змея.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узнал, как работает С-смертельное проклятие. Требует нас-стоящей ненавис-сти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прос-сто ненавис-сти, говорят, нужно хотеть с-смерти противника. В тюрьме с-с пожирателями жизни ты ис-спользовал С-смертельное проклятие на охраннике, с-сказал, что не хотел его с-смерти — это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ложь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Здес-сь, с-сейчас-с, между нами ты можеш-шь с-сказать правду, даже ес-сли опас-саеш-шьс-ся, что это выс-ставит тебя в плохом с-свете, с-сейчас это не важно, учитель. Я хочу знать. Должен знать.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брош-шу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тебя, в любом с-случае.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кровати лежал человек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 внимательно, — прошептал профессор. 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головоломку... загадку одного опасного заклинания... ты слушаешь?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Смертельного проклятия... есть ограничение. Чтобы использовать его однажды... в бою... ты должен ненавидеть достаточно сильно... хотеть, чтобы противник умер. Чтобы использовать Авада...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Кедавру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дважды... ты должен ненавидеть достаточно... чтобы убить дважды... желать перерезать их глотки собственными руками... смотреть, как они умирают... а потом сделать это ещё раз.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немногие.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способны ненавидеть настолько... чтобы убить кого-то... пять раз подряд... им просто... надоест, — профессор Защиты сделал несколько вдохов, прежде чем продолжить. — Но если ты углубишься в историю... то обнаружишь Тёмных волшебников... которые могли использовать Смертельное проклятие... снова и снова. В девятнадцатом веке была одна ведьма... она называла себя Тёмной Вестью... авроры называли её А.К. МакДауэлл. Она могла использовать Смертельное проклятие... дюжину раз... за один бой.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Задай себе вопрос... как задал его себе я...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какой секрет... был известен ей? Что смертоноснее ненависти... и не имеет предела?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Авада Кедавры есть второй уровень, прямо как у чар Патронуса...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мне 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Гарри.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издал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булькающий смешок.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Славно. Ты учишься. Теперь ты понимаешь... — последовала трансформация,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желал с-смерти охранника. Ис-спользовал С-смертельное проклятие, но без ненавис-сти.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человек.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проглотил комок в горле. Всё оказалось одновременно и лучше и хуже, чем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редполагал. Очень в духе профессора Квиррелла — без сомнения, человека с надтреснутой душой. Впрочем, он никогда и не претендовал на цельность.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Ещё... что-нибудь? — спросил человек в кровати.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вы совершенно уверены, — сказал Гарри, — что не слышали о средстве, способном вас спасти?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Что-нибудь из преданий волшебников?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Может, если найти и объединить все три Дара Смерти, или есть какой-нибудь древний артефакт, запечатанный Мерлином с помощью некой загадки, которую никто так и не смог разгадать? Вы уже видели кое-что из того, на что я способен. Вы знаете, что я хорошо умею разгадывать головоломки. Что я могу обнаружить то, что недоступно другим волшебникам. Я... — голос Гарри сорвался.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Для меня ваша жизнь гораздо предпочтительней вашей сме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рти.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долгое молчание.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единственное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Единственное...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может помочь... а может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помочь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но заполучить это... за пределами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ваших и моих сил...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О, да это всё было просто подготовкой 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дополнительному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квесту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заметил Внутренний критик Гарри.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субличности заорали, чтобы Критик заткнулся. В жизни всё иначе. Древние артефакты могут быть найдены, но не за месяц и не когда вы заперты в Хогвартсе и учитесь на первом курсе.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сделал глубокий вдох. Выдохнул.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прозвучало... чересчур драматично.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обнадёжи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оттер, вы спрашивали... о чём-нибудь... не важно, насколько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бесперспективно. Есть... один предмет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называемый...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появилась на кровати.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ософс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-ский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камень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прошипела змея.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всё это время существовало массово воспроизводимое средство, дающее бессмертие, и никому до этого не было дела,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орвётся и всех поубивает.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читал о нём в одной книге,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С-счёл типичным мифом. Нет причин, почему одно и то же ус-стройс-ство может давать бе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мертие и бес-сконечное золото. Разве что кто-то про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с-сочиняет с-счас-стливые ис-стории. Не говоря уже о том, что каждый разумный человек должен был бы ис-скать с-способы, как с-сделать больше камней или как выкрас-сть его с-создателя, чтобы он их делал. Например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ты, учитель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Раздалось шипение холодного смеха.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Размыш-шляешь мудро, но недос-статочно мудро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Как и с-с чарами Крес-стража, абс-сурднос-сть с-скрывает ис-стинный с-секрет. Нас-стоящий Камень — не то, о чём говорит легенда. Нас-стоящая с-сила — не в том, что утверждают ис-стории. Предполагаемый с-создатель Камня — не тот, кто его изготовил. Кто владеет им с-сейчас-с — нос-сит не то имя, с-с которым был рождён. Однако Камень — и правда мо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-щное целительное ус-стройс-ство. Ты с-слышал, чтобы кто-то о нём говорил?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Только читал в книге.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Владелец Камня хранит множес-ство знаний. Обучил с-смотрителя ш-школы многим с-секретам. С-смотритель не с-сказал ничего о владельце Камня, ничего о с-самом Камне? Никаких подс-сказок?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 припомню ничего такого,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честно ответил Гарри.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Ах,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выдохнула змея.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Ах, увы.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Могу с-спрос-сить с-смотрителя...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Нет! Не с-спраш-шивай его, мальчик. Он плохо вос-спримет вопрос-с.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Но ес-сли Камень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прос-сто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лечит...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С-смотритель ш-школы в это не верит и никогда не поверит. Слиш-шком многие ис-скали Камень или ис-скали знаний владельца Камня. Не с-спраш-шивай.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Нельзя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с-спраш-шивать. Не пытайс-ся заполучить Камень с-сам. Я запре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щ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-щаю.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кровати снова возник человек.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достиг предела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— сказал профессор Квиррелл. — Я должен... набраться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силы... прежде чем отправиться... в лес... с твоим подарком. А сейчас уходи...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трансфигурацию... перед уходом...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коснулся волшебной палочкой белого камня, лежащего на платке, обновляя чары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Чар должно хватить на один час и пятьдесят три минуты, — сказал Гарри.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делаешь... успе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равнению с началом школьного года его трансфигурация теперь держалась гораздо дольше. Заклинания второго курса давались ему легко, без напряжения, что было неудивительно — ему исполнится двенадцать меньше чем через два месяца. Гарри даже мог использовать чары Забвения, если бы кому-то потребовалось забыть все воспоминания, связанные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левой рукой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медленно, с самого низа, поднимался по лестнице силы.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ум пришла потенциально печальная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мысль о том, что, когда одна дверь закрывается, другая дверь открывается, но Гарри её отбросил.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лазарета закрылась за Гарри. Мальчик-Который-Выжил шёл быстро и целеустремлённо, на ходу запахивая Мантию Невидимости. Предположительно, вскоре профессор Квиррелл попросит о помощи, и трое старшекурсников проводят профессора Защиты в какое-то тихое место, например, в лес, под предлогом желания посмотреть на озеро или чего-то в этом духе. В место, где профессор Защиты сможет безопасно съесть единорога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того как спадёт трансфигурация, наложенная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затем профессору Квирреллу станет лучше на какое-то время. Он вновь обретёт прежнюю силу, но на гораздо более короткий срок.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лится долго.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Кулаки Гарри сжались, напряжение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растеклось по рукам в пальцы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бы курс лечения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Защиты не был прерван Гарри и аврорами, которых он же и привёл в Хогвартс...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Глупо винить себя. Гарри знал, что это глупо, но его мозг всё равно продолжал это делать.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аккуратно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перебирал и отмечал причины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которым в этом была его вина, независимо от того, насколько глубоко ему приходилось копать. 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мозг Гарри умел огорчаться только тогда, когда что-то происходило по его вине.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 семикурсников с серьёзным и обеспокоенным видом разминулись с невидимым Гарри в коридоре, ведущем в лазарет, где 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профессор. Так выглядят другие люди, когда они огорчены?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же, на каком-то уровне, им действительно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и думал профессор Квиррелл?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Смертельного проклятия есть второй уровень.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решил загадку сразу же, как только её услышал, как будто бы это знание всегда было внутри него, выжидая, чтобы стать явным.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однажды 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какой-то книге, что противоположностью счастья является не грусть, а скука. Автор писал, что, когда ты хочешь быть счастливым, ты ищешь не то, что сделает тебя счастливым, а то, что тебя увлечёт. И по той же логике ненависть не была полной противоположностью любви. Даже ненависть является в своём роде уважением, которое ты испытываешь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чьему-то существованию. Если кто-то заботит тебя настолько, что ты предпочёл бы видеть его мёртвым, а не живым, значит, ты думаешь о нём.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Эта мысль всплыла намного раньше, ещё перед судом, в разговоре с Гермионой, когда она сказала что-то о предвзятости магической Британии и привела серьёзные и свежие аргументы. И Гарри тогда подумал, но не стал говорить, что, по крайней мере, магическая Британия позволила ей учиться в Хогвартсе,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жать своё презрение.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отличие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людей, живущих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странах, которые,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являются такими же людьми, как и все остальные, и которые,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считаются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существами, более ценными, чем любой единорог. Но кому, тем не менее, не позволено жить в магловской Британии. Как минимум, по этой причине у маглов не было права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задирать нос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 волшебниками. Магическая Британия притесняла маглорождённых, но, по крайней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их впускала, чтобы иметь возможность их унижать.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смертоноснее ненависти и не имеет предела?</w:t>
      </w:r>
    </w:p>
    <w:p w:rsidP="00000000" w:rsidRPr="00000000" w:rsidR="00000000" w:rsidDel="00000000" w:rsidRDefault="00000000">
      <w:pPr>
        <w:spacing w:lineRule="auto" w:line="240"/>
        <w:ind w:left="90" w:firstLine="4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Равнодушие, — прошептал Гарри вслух секрет заклинания, которое он никогда не сможет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одолжил шагать по направлению к библиотеке, чтобы найти и прочитать хоть что-то о Философском камне.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08-05T20:36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см.скайп</w:t>
      </w:r>
    </w:p>
  </w:comment>
  <w:comment w:id="1" w:date="2014-08-05T20:35:3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 way to do it ethically and have it work."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глаголы дели? фраза обрывок какой-то. если бы они хоть через тире продолжала предыдущее предложение, то еще куда ни шло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 готово.docx</dc:title>
</cp:coreProperties>
</file>