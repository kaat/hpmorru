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smkkazx53rli" w:id="0"/>
      <w:bookmarkEnd w:id="0"/>
      <w:r w:rsidDel="00000000" w:rsidR="00000000" w:rsidRPr="00000000">
        <w:rPr>
          <w:highlight w:val="white"/>
          <w:rtl w:val="0"/>
        </w:rPr>
        <w:t xml:space="preserve">Глава 77. Самоактуализация. </w:t>
      </w:r>
      <w:r w:rsidDel="00000000" w:rsidR="00000000" w:rsidRPr="00000000">
        <w:rPr>
          <w:highlight w:val="white"/>
          <w:rtl w:val="0"/>
        </w:rPr>
        <w:t xml:space="preserve">Послесл</w:t>
      </w:r>
      <w:r w:rsidDel="00000000" w:rsidR="00000000" w:rsidRPr="00000000">
        <w:rPr>
          <w:rtl w:val="0"/>
        </w:rPr>
        <w:t xml:space="preserve">овия</w:t>
      </w:r>
      <w:r w:rsidDel="00000000" w:rsidR="00000000" w:rsidRPr="00000000">
        <w:rPr>
          <w:rtl w:val="0"/>
        </w:rPr>
        <w:t xml:space="preserve">: Внешность обманчива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w:t>
      </w:r>
      <w:r w:rsidDel="00000000" w:rsidR="00000000" w:rsidRPr="00000000">
        <w:rPr>
          <w:rFonts w:ascii="Times New Roman" w:cs="Times New Roman" w:eastAsia="Times New Roman" w:hAnsi="Times New Roman"/>
          <w:i w:val="1"/>
          <w:sz w:val="24"/>
          <w:szCs w:val="24"/>
          <w:rtl w:val="0"/>
        </w:rPr>
        <w:t xml:space="preserve">овие: Альбус Дамблдор 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похожую на одеяния, что он обычно носил на людях.</w:t>
      </w:r>
      <w:r w:rsidDel="00000000" w:rsidR="00000000" w:rsidRPr="00000000">
        <w:rPr>
          <w:rFonts w:ascii="Times New Roman" w:cs="Times New Roman" w:eastAsia="Times New Roman" w:hAnsi="Times New Roman"/>
          <w:sz w:val="24"/>
          <w:szCs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Del="00000000" w:rsidR="00000000" w:rsidRPr="00000000">
        <w:rPr>
          <w:rFonts w:ascii="Times New Roman" w:cs="Times New Roman" w:eastAsia="Times New Roman" w:hAnsi="Times New Roman"/>
          <w:sz w:val="24"/>
          <w:szCs w:val="24"/>
          <w:rtl w:val="0"/>
        </w:rPr>
        <w:t xml:space="preserve">то обнаружили бы, что прочесть что-нибудь </w:t>
      </w:r>
      <w:r w:rsidDel="00000000" w:rsidR="00000000" w:rsidRPr="00000000">
        <w:rPr>
          <w:rFonts w:ascii="Times New Roman" w:cs="Times New Roman" w:eastAsia="Times New Roman" w:hAnsi="Times New Roman"/>
          <w:sz w:val="24"/>
          <w:szCs w:val="24"/>
          <w:rtl w:val="0"/>
        </w:rPr>
        <w:t xml:space="preserve">по его лицу</w:t>
      </w:r>
      <w:r w:rsidDel="00000000" w:rsidR="00000000" w:rsidRPr="00000000">
        <w:rPr>
          <w:rFonts w:ascii="Times New Roman" w:cs="Times New Roman" w:eastAsia="Times New Roman" w:hAnsi="Times New Roman"/>
          <w:sz w:val="24"/>
          <w:szCs w:val="24"/>
          <w:rtl w:val="0"/>
        </w:rPr>
        <w:t xml:space="preserve"> ничуть не проще, чем разобраться в этих загадочных устройствах</w:t>
      </w:r>
      <w:r w:rsidDel="00000000" w:rsidR="00000000" w:rsidRPr="00000000">
        <w:rPr>
          <w:rFonts w:ascii="Times New Roman" w:cs="Times New Roman" w:eastAsia="Times New Roman" w:hAnsi="Times New Roman"/>
          <w:sz w:val="24"/>
          <w:szCs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дне </w:t>
      </w:r>
      <w:r w:rsidDel="00000000" w:rsidR="00000000" w:rsidRPr="00000000">
        <w:rPr>
          <w:rFonts w:ascii="Times New Roman" w:cs="Times New Roman" w:eastAsia="Times New Roman" w:hAnsi="Times New Roman"/>
          <w:sz w:val="24"/>
          <w:szCs w:val="24"/>
          <w:rtl w:val="0"/>
        </w:rPr>
        <w:t xml:space="preserve">камина </w:t>
      </w:r>
      <w:r w:rsidDel="00000000" w:rsidR="00000000" w:rsidRPr="00000000">
        <w:rPr>
          <w:rFonts w:ascii="Times New Roman" w:cs="Times New Roman" w:eastAsia="Times New Roman" w:hAnsi="Times New Roman"/>
          <w:sz w:val="24"/>
          <w:szCs w:val="24"/>
          <w:rtl w:val="0"/>
        </w:rPr>
        <w:t xml:space="preserve">лишь россыпь золы напоминала об огне: эта магическая дверь </w:t>
      </w:r>
      <w:r w:rsidDel="00000000" w:rsidR="00000000" w:rsidRPr="00000000">
        <w:rPr>
          <w:rFonts w:ascii="Times New Roman" w:cs="Times New Roman" w:eastAsia="Times New Roman" w:hAnsi="Times New Roman"/>
          <w:sz w:val="24"/>
          <w:szCs w:val="24"/>
          <w:rtl w:val="0"/>
        </w:rPr>
        <w:t xml:space="preserve">была </w:t>
      </w:r>
      <w:r w:rsidDel="00000000" w:rsidR="00000000" w:rsidRPr="00000000">
        <w:rPr>
          <w:rFonts w:ascii="Times New Roman" w:cs="Times New Roman" w:eastAsia="Times New Roman" w:hAnsi="Times New Roman"/>
          <w:sz w:val="24"/>
          <w:szCs w:val="24"/>
          <w:rtl w:val="0"/>
        </w:rPr>
        <w:t xml:space="preserve">запечатана столь крепко, что с тем же успехом её могло не существовать </w:t>
      </w:r>
      <w:r w:rsidDel="00000000" w:rsidR="00000000" w:rsidRPr="00000000">
        <w:rPr>
          <w:rFonts w:ascii="Times New Roman" w:cs="Times New Roman" w:eastAsia="Times New Roman" w:hAnsi="Times New Roman"/>
          <w:sz w:val="24"/>
          <w:szCs w:val="24"/>
          <w:rtl w:val="0"/>
        </w:rPr>
        <w:t xml:space="preserve">вовсе</w:t>
      </w:r>
      <w:r w:rsidDel="00000000" w:rsidR="00000000" w:rsidRPr="00000000">
        <w:rPr>
          <w:rFonts w:ascii="Times New Roman" w:cs="Times New Roman" w:eastAsia="Times New Roman" w:hAnsi="Times New Roman"/>
          <w:sz w:val="24"/>
          <w:szCs w:val="24"/>
          <w:rtl w:val="0"/>
        </w:rPr>
        <w:t xml:space="preserve">. Что же касается физической реальности, то громадная дубовая дверь кабинета была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Перо всё ещё выводило очередное слово, оно всё ещё выводило очередную букву...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вскочил на ноги с такой скоростью, что изумил бы любого наблюдателя. Брошенное</w:t>
      </w:r>
      <w:r w:rsidDel="00000000" w:rsidR="00000000" w:rsidRPr="00000000">
        <w:rPr>
          <w:rFonts w:ascii="Times New Roman" w:cs="Times New Roman" w:eastAsia="Times New Roman" w:hAnsi="Times New Roman"/>
          <w:sz w:val="24"/>
          <w:szCs w:val="24"/>
          <w:rtl w:val="0"/>
        </w:rPr>
        <w:t xml:space="preserve"> перо</w:t>
      </w:r>
      <w:r w:rsidDel="00000000" w:rsidR="00000000" w:rsidRPr="00000000">
        <w:rPr>
          <w:rFonts w:ascii="Times New Roman" w:cs="Times New Roman" w:eastAsia="Times New Roman" w:hAnsi="Times New Roman"/>
          <w:sz w:val="24"/>
          <w:szCs w:val="24"/>
          <w:rtl w:val="0"/>
        </w:rPr>
        <w:t xml:space="preserve">, так и не дописав букву, упало на пергамент. Волшебник молниеносно развернулся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дубовой двери — жёлтая мантия взметнулась, волшебная палочка ужасающей мощи прыгнула ему в руку...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так же внезапно старый волшебник остановился, прерва</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её движение.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Чья-то рука трижды постучала в дубовую дверь.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Теперь уже медленнее беспощадная палочка вернулась в чехол, завязками прикреплённый внутри рукава его одежд. С</w:t>
      </w:r>
      <w:r w:rsidDel="00000000" w:rsidR="00000000" w:rsidRPr="00000000">
        <w:rPr>
          <w:rFonts w:ascii="Times New Roman" w:cs="Times New Roman" w:eastAsia="Times New Roman" w:hAnsi="Times New Roman"/>
          <w:sz w:val="24"/>
          <w:szCs w:val="24"/>
          <w:rtl w:val="0"/>
        </w:rPr>
        <w:t xml:space="preserve">тарик </w:t>
      </w:r>
      <w:r w:rsidDel="00000000" w:rsidR="00000000" w:rsidRPr="00000000">
        <w:rPr>
          <w:rFonts w:ascii="Times New Roman" w:cs="Times New Roman" w:eastAsia="Times New Roman" w:hAnsi="Times New Roman"/>
          <w:sz w:val="24"/>
          <w:szCs w:val="24"/>
          <w:rtl w:val="0"/>
        </w:rPr>
        <w:t xml:space="preserve">сделал несколько шагов вперёд, выпрямился, </w:t>
      </w:r>
      <w:r w:rsidDel="00000000" w:rsidR="00000000" w:rsidRPr="00000000">
        <w:rPr>
          <w:rFonts w:ascii="Times New Roman" w:cs="Times New Roman" w:eastAsia="Times New Roman" w:hAnsi="Times New Roman"/>
          <w:sz w:val="24"/>
          <w:szCs w:val="24"/>
          <w:rtl w:val="0"/>
        </w:rPr>
        <w:t xml:space="preserve">принял </w:t>
      </w:r>
      <w:r w:rsidDel="00000000" w:rsidR="00000000" w:rsidRPr="00000000">
        <w:rPr>
          <w:rFonts w:ascii="Times New Roman" w:cs="Times New Roman" w:eastAsia="Times New Roman" w:hAnsi="Times New Roman"/>
          <w:sz w:val="24"/>
          <w:szCs w:val="24"/>
          <w:rtl w:val="0"/>
        </w:rPr>
        <w:t xml:space="preserve">официальный </w:t>
      </w:r>
      <w:r w:rsidDel="00000000" w:rsidR="00000000" w:rsidRPr="00000000">
        <w:rPr>
          <w:rFonts w:ascii="Times New Roman" w:cs="Times New Roman" w:eastAsia="Times New Roman" w:hAnsi="Times New Roman"/>
          <w:sz w:val="24"/>
          <w:szCs w:val="24"/>
          <w:rtl w:val="0"/>
        </w:rPr>
        <w:t xml:space="preserve">вид, </w:t>
      </w:r>
      <w:r w:rsidDel="00000000" w:rsidR="00000000" w:rsidRPr="00000000">
        <w:rPr>
          <w:rFonts w:ascii="Times New Roman" w:cs="Times New Roman" w:eastAsia="Times New Roman" w:hAnsi="Times New Roman"/>
          <w:sz w:val="24"/>
          <w:szCs w:val="24"/>
          <w:rtl w:val="0"/>
        </w:rPr>
        <w:t xml:space="preserve">сделал спокойное лицо</w:t>
      </w:r>
      <w:r w:rsidDel="00000000" w:rsidR="00000000" w:rsidRPr="00000000">
        <w:rPr>
          <w:rFonts w:ascii="Times New Roman" w:cs="Times New Roman" w:eastAsia="Times New Roman" w:hAnsi="Times New Roman"/>
          <w:sz w:val="24"/>
          <w:szCs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Повинуясь </w:t>
      </w:r>
      <w:r w:rsidDel="00000000" w:rsidR="00000000" w:rsidRPr="00000000">
        <w:rPr>
          <w:rFonts w:ascii="Times New Roman" w:cs="Times New Roman" w:eastAsia="Times New Roman" w:hAnsi="Times New Roman"/>
          <w:sz w:val="24"/>
          <w:szCs w:val="24"/>
          <w:rtl w:val="0"/>
        </w:rPr>
        <w:t xml:space="preserve">безмолвному усилию воли</w:t>
      </w:r>
      <w:r w:rsidDel="00000000" w:rsidR="00000000" w:rsidRPr="00000000">
        <w:rPr>
          <w:rFonts w:ascii="Times New Roman" w:cs="Times New Roman" w:eastAsia="Times New Roman" w:hAnsi="Times New Roman"/>
          <w:sz w:val="24"/>
          <w:szCs w:val="24"/>
          <w:rtl w:val="0"/>
        </w:rPr>
        <w:t xml:space="preserve">, дубовая дверь распахнулась.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Сверкнули зелёные глаза, суровые как камень.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сделал несколько шагов внутрь кабинета, позволив двери закрыться за его спиной.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могу </w:t>
      </w:r>
      <w:r w:rsidDel="00000000" w:rsidR="00000000" w:rsidRPr="00000000">
        <w:rPr>
          <w:rFonts w:ascii="Times New Roman" w:cs="Times New Roman" w:eastAsia="Times New Roman" w:hAnsi="Times New Roman"/>
          <w:sz w:val="24"/>
          <w:szCs w:val="24"/>
          <w:rtl w:val="0"/>
        </w:rPr>
        <w:t xml:space="preserve">попасть</w:t>
      </w:r>
      <w:r w:rsidDel="00000000" w:rsidR="00000000" w:rsidRPr="00000000">
        <w:rPr>
          <w:rFonts w:ascii="Times New Roman" w:cs="Times New Roman" w:eastAsia="Times New Roman" w:hAnsi="Times New Roman"/>
          <w:sz w:val="24"/>
          <w:szCs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Del="00000000" w:rsidR="00000000" w:rsidRPr="00000000">
        <w:rPr>
          <w:rFonts w:ascii="Times New Roman" w:cs="Times New Roman" w:eastAsia="Times New Roman" w:hAnsi="Times New Roman"/>
          <w:sz w:val="24"/>
          <w:szCs w:val="24"/>
          <w:rtl w:val="0"/>
        </w:rPr>
        <w:t xml:space="preserve">чёрту </w:t>
      </w:r>
      <w:r w:rsidDel="00000000" w:rsidR="00000000" w:rsidRPr="00000000">
        <w:rPr>
          <w:rFonts w:ascii="Times New Roman" w:cs="Times New Roman" w:eastAsia="Times New Roman" w:hAnsi="Times New Roman"/>
          <w:sz w:val="24"/>
          <w:szCs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Del="00000000" w:rsidR="00000000" w:rsidRPr="00000000">
        <w:rPr>
          <w:rFonts w:ascii="Times New Roman" w:cs="Times New Roman" w:eastAsia="Times New Roman" w:hAnsi="Times New Roman"/>
          <w:i w:val="1"/>
          <w:sz w:val="24"/>
          <w:szCs w:val="24"/>
          <w:rtl w:val="0"/>
        </w:rPr>
        <w:t xml:space="preserve">пока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Del="00000000" w:rsidR="00000000" w:rsidRPr="00000000">
        <w:rPr>
          <w:rFonts w:ascii="Times New Roman" w:cs="Times New Roman" w:eastAsia="Times New Roman" w:hAnsi="Times New Roman"/>
          <w:sz w:val="24"/>
          <w:szCs w:val="24"/>
          <w:rtl w:val="0"/>
        </w:rPr>
        <w:t xml:space="preserve"> ученик</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четвёртого курса и </w:t>
      </w:r>
      <w:r w:rsidDel="00000000" w:rsidR="00000000" w:rsidRPr="00000000">
        <w:rPr>
          <w:rFonts w:ascii="Times New Roman" w:cs="Times New Roman" w:eastAsia="Times New Roman" w:hAnsi="Times New Roman"/>
          <w:sz w:val="24"/>
          <w:szCs w:val="24"/>
          <w:rtl w:val="0"/>
        </w:rPr>
        <w:t xml:space="preserve">младше?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Нескол</w:t>
      </w:r>
      <w:r w:rsidDel="00000000" w:rsidR="00000000" w:rsidRPr="00000000">
        <w:rPr>
          <w:rFonts w:ascii="Times New Roman" w:cs="Times New Roman" w:eastAsia="Times New Roman" w:hAnsi="Times New Roman"/>
          <w:sz w:val="24"/>
          <w:szCs w:val="24"/>
          <w:rtl w:val="0"/>
        </w:rPr>
        <w:t xml:space="preserve">ько</w:t>
      </w:r>
      <w:r w:rsidDel="00000000" w:rsidR="00000000" w:rsidRPr="00000000">
        <w:rPr>
          <w:rFonts w:ascii="Times New Roman" w:cs="Times New Roman" w:eastAsia="Times New Roman" w:hAnsi="Times New Roman"/>
          <w:sz w:val="24"/>
          <w:szCs w:val="24"/>
          <w:rtl w:val="0"/>
        </w:rPr>
        <w:t xml:space="preserve"> секунд</w:t>
      </w:r>
      <w:r w:rsidDel="00000000" w:rsidR="00000000" w:rsidRPr="00000000">
        <w:rPr>
          <w:rFonts w:ascii="Times New Roman" w:cs="Times New Roman" w:eastAsia="Times New Roman" w:hAnsi="Times New Roman"/>
          <w:sz w:val="24"/>
          <w:szCs w:val="24"/>
          <w:rtl w:val="0"/>
        </w:rPr>
        <w:t xml:space="preserve"> старый волшебник просто смотрел на юного героя.</w:t>
      </w:r>
      <w:r w:rsidDel="00000000" w:rsidR="00000000" w:rsidRPr="00000000">
        <w:rPr>
          <w:rFonts w:ascii="Times New Roman" w:cs="Times New Roman" w:eastAsia="Times New Roman" w:hAnsi="Times New Roman"/>
          <w:sz w:val="24"/>
          <w:szCs w:val="24"/>
          <w:rtl w:val="0"/>
        </w:rPr>
        <w:t xml:space="preserve">.. А пото</w:t>
      </w:r>
      <w:r w:rsidDel="00000000" w:rsidR="00000000" w:rsidRPr="00000000">
        <w:rPr>
          <w:rFonts w:ascii="Times New Roman" w:cs="Times New Roman" w:eastAsia="Times New Roman" w:hAnsi="Times New Roman"/>
          <w:sz w:val="24"/>
          <w:szCs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Четырнадцать, — сказал старый волшебник. — Вчера вечером было отправлено четырнадцать сов.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Del="00000000" w:rsidR="00000000" w:rsidRPr="00000000">
        <w:rPr>
          <w:rFonts w:ascii="Times New Roman" w:cs="Times New Roman" w:eastAsia="Times New Roman" w:hAnsi="Times New Roman"/>
          <w:sz w:val="24"/>
          <w:szCs w:val="24"/>
          <w:highlight w:val="white"/>
          <w:rtl w:val="0"/>
        </w:rPr>
        <w:t xml:space="preserve">Либо, как в </w:t>
      </w:r>
      <w:r w:rsidDel="00000000" w:rsidR="00000000" w:rsidRPr="00000000">
        <w:rPr>
          <w:rFonts w:ascii="Times New Roman" w:cs="Times New Roman" w:eastAsia="Times New Roman" w:hAnsi="Times New Roman"/>
          <w:sz w:val="24"/>
          <w:szCs w:val="24"/>
          <w:rtl w:val="0"/>
        </w:rPr>
        <w:t xml:space="preserve">случае с Робертом Джагсоном,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w:t>
      </w:r>
      <w:r w:rsidDel="00000000" w:rsidR="00000000" w:rsidRPr="00000000">
        <w:rPr>
          <w:rFonts w:ascii="Times New Roman" w:cs="Times New Roman" w:eastAsia="Times New Roman" w:hAnsi="Times New Roman"/>
          <w:sz w:val="24"/>
          <w:szCs w:val="24"/>
          <w:rtl w:val="0"/>
        </w:rPr>
        <w:t xml:space="preserve">ё </w:t>
      </w:r>
      <w:r w:rsidDel="00000000" w:rsidR="00000000" w:rsidRPr="00000000">
        <w:rPr>
          <w:rFonts w:ascii="Times New Roman" w:cs="Times New Roman" w:eastAsia="Times New Roman" w:hAnsi="Times New Roman"/>
          <w:sz w:val="24"/>
          <w:szCs w:val="24"/>
          <w:rtl w:val="0"/>
        </w:rPr>
        <w:t xml:space="preserve">сразу</w:t>
      </w:r>
      <w:r w:rsidDel="00000000" w:rsidR="00000000" w:rsidRPr="00000000">
        <w:rPr>
          <w:rFonts w:ascii="Times New Roman" w:cs="Times New Roman" w:eastAsia="Times New Roman" w:hAnsi="Times New Roman"/>
          <w:sz w:val="24"/>
          <w:szCs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ты понимаешь, Гарри Поттер? Каждый раз, когда Гермиона Грейнджер </w:t>
      </w:r>
      <w:r w:rsidDel="00000000" w:rsidR="00000000" w:rsidRPr="00000000">
        <w:rPr>
          <w:rFonts w:ascii="Times New Roman" w:cs="Times New Roman" w:eastAsia="Times New Roman" w:hAnsi="Times New Roman"/>
          <w:i w:val="1"/>
          <w:sz w:val="24"/>
          <w:szCs w:val="24"/>
          <w:rtl w:val="0"/>
        </w:rPr>
        <w:t xml:space="preserve">побеждала</w:t>
      </w:r>
      <w:r w:rsidDel="00000000" w:rsidR="00000000" w:rsidRPr="00000000">
        <w:rPr>
          <w:rFonts w:ascii="Times New Roman" w:cs="Times New Roman" w:eastAsia="Times New Roman" w:hAnsi="Times New Roman"/>
          <w:sz w:val="24"/>
          <w:szCs w:val="24"/>
          <w:rtl w:val="0"/>
        </w:rPr>
        <w:t xml:space="preserve">, как ты выразился, опасность для неё со стороны Слизерина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озрастала, снова и снова. Но теперь слизеринцы </w:t>
      </w:r>
      <w:r w:rsidDel="00000000" w:rsidR="00000000" w:rsidRPr="00000000">
        <w:rPr>
          <w:rFonts w:ascii="Times New Roman" w:cs="Times New Roman" w:eastAsia="Times New Roman" w:hAnsi="Times New Roman"/>
          <w:sz w:val="24"/>
          <w:szCs w:val="24"/>
          <w:rtl w:val="0"/>
        </w:rPr>
        <w:t xml:space="preserve">одержали</w:t>
      </w:r>
      <w:r w:rsidDel="00000000" w:rsidR="00000000" w:rsidRPr="00000000">
        <w:rPr>
          <w:rFonts w:ascii="Times New Roman" w:cs="Times New Roman" w:eastAsia="Times New Roman" w:hAnsi="Times New Roman"/>
          <w:sz w:val="24"/>
          <w:szCs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Del="00000000" w:rsidR="00000000" w:rsidRPr="00000000">
        <w:rPr>
          <w:rFonts w:ascii="Times New Roman" w:cs="Times New Roman" w:eastAsia="Times New Roman" w:hAnsi="Times New Roman"/>
          <w:sz w:val="24"/>
          <w:szCs w:val="24"/>
          <w:rtl w:val="0"/>
        </w:rPr>
        <w:t xml:space="preserve">Теперь на попечительском совете Северус выступит против профессора Защиты и одолеет его — так это будет выглядеть</w:t>
      </w:r>
      <w:r w:rsidDel="00000000" w:rsidR="00000000" w:rsidRPr="00000000">
        <w:rPr>
          <w:rFonts w:ascii="Times New Roman" w:cs="Times New Roman" w:eastAsia="Times New Roman" w:hAnsi="Times New Roman"/>
          <w:sz w:val="24"/>
          <w:szCs w:val="24"/>
          <w:rtl w:val="0"/>
        </w:rPr>
        <w:t xml:space="preserve">, но слизеринцам э</w:t>
      </w:r>
      <w:r w:rsidDel="00000000" w:rsidR="00000000" w:rsidRPr="00000000">
        <w:rPr>
          <w:rFonts w:ascii="Times New Roman" w:cs="Times New Roman" w:eastAsia="Times New Roman" w:hAnsi="Times New Roman"/>
          <w:sz w:val="24"/>
          <w:szCs w:val="24"/>
          <w:highlight w:val="white"/>
          <w:rtl w:val="0"/>
        </w:rPr>
        <w:t xml:space="preserve">то не заменит ощущения мгновенной победы, которое бы их успокоило</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сделал ещё несколько шагов вперёд</w:t>
      </w:r>
      <w:r w:rsidDel="00000000" w:rsidR="00000000" w:rsidRPr="00000000">
        <w:rPr>
          <w:rFonts w:ascii="Times New Roman" w:cs="Times New Roman" w:eastAsia="Times New Roman" w:hAnsi="Times New Roman"/>
          <w:sz w:val="24"/>
          <w:szCs w:val="24"/>
          <w:rtl w:val="0"/>
        </w:rPr>
        <w:t xml:space="preserve">. Его голова задралась выше — он не с</w:t>
      </w:r>
      <w:r w:rsidDel="00000000" w:rsidR="00000000" w:rsidRPr="00000000">
        <w:rPr>
          <w:rFonts w:ascii="Times New Roman" w:cs="Times New Roman" w:eastAsia="Times New Roman" w:hAnsi="Times New Roman"/>
          <w:sz w:val="24"/>
          <w:szCs w:val="24"/>
          <w:rtl w:val="0"/>
        </w:rPr>
        <w:t xml:space="preserve">водил </w:t>
      </w:r>
      <w:r w:rsidDel="00000000" w:rsidR="00000000" w:rsidRPr="00000000">
        <w:rPr>
          <w:rFonts w:ascii="Times New Roman" w:cs="Times New Roman" w:eastAsia="Times New Roman" w:hAnsi="Times New Roman"/>
          <w:sz w:val="24"/>
          <w:szCs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голосе мальчика звенел лёд, созданный из воды чистейшего родника.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Del="00000000" w:rsidR="00000000" w:rsidRPr="00000000">
        <w:rPr>
          <w:rFonts w:ascii="Times New Roman" w:cs="Times New Roman" w:eastAsia="Times New Roman" w:hAnsi="Times New Roman"/>
          <w:sz w:val="24"/>
          <w:szCs w:val="24"/>
          <w:rtl w:val="0"/>
        </w:rPr>
        <w:t xml:space="preserve">Думаю, это послужило бы хорошим примером.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Старик поднял палец и подтолкнул им очки-полумесяцы, немного сползшие к кончику</w:t>
      </w:r>
      <w:r w:rsidDel="00000000" w:rsidR="00000000" w:rsidRPr="00000000">
        <w:rPr>
          <w:rFonts w:ascii="Times New Roman" w:cs="Times New Roman" w:eastAsia="Times New Roman" w:hAnsi="Times New Roman"/>
          <w:sz w:val="24"/>
          <w:szCs w:val="24"/>
          <w:rtl w:val="0"/>
        </w:rPr>
        <w:t xml:space="preserve"> нос</w:t>
      </w:r>
      <w:r w:rsidDel="00000000" w:rsidR="00000000" w:rsidRPr="00000000">
        <w:rPr>
          <w:rFonts w:ascii="Times New Roman" w:cs="Times New Roman" w:eastAsia="Times New Roman" w:hAnsi="Times New Roman"/>
          <w:sz w:val="24"/>
          <w:szCs w:val="24"/>
          <w:rtl w:val="0"/>
        </w:rPr>
        <w:t xml:space="preserve">а во время недавнего внезапного всплеска активности.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Осмелюсь сказать, — продолжил он, — она не пришла бы в голову и мисс Грейнджер, и профессору МакГонагалл, и Фреду с Джорджем.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Del="00000000" w:rsidR="00000000" w:rsidRPr="00000000">
        <w:rPr>
          <w:rFonts w:ascii="Times New Roman" w:cs="Times New Roman" w:eastAsia="Times New Roman" w:hAnsi="Times New Roman"/>
          <w:sz w:val="24"/>
          <w:szCs w:val="24"/>
          <w:rtl w:val="0"/>
        </w:rPr>
        <w:t xml:space="preserve">жу в «Ежедневном пророке» объявление о том, что любой, </w:t>
      </w:r>
      <w:r w:rsidDel="00000000" w:rsidR="00000000" w:rsidRPr="00000000">
        <w:rPr>
          <w:rFonts w:ascii="Times New Roman" w:cs="Times New Roman" w:eastAsia="Times New Roman" w:hAnsi="Times New Roman"/>
          <w:sz w:val="24"/>
          <w:szCs w:val="24"/>
          <w:rtl w:val="0"/>
        </w:rPr>
        <w:t xml:space="preserve">кто хочет и дальше выступать против меня</w:t>
      </w:r>
      <w:r w:rsidDel="00000000" w:rsidR="00000000" w:rsidRPr="00000000">
        <w:rPr>
          <w:rFonts w:ascii="Times New Roman" w:cs="Times New Roman" w:eastAsia="Times New Roman" w:hAnsi="Times New Roman"/>
          <w:sz w:val="24"/>
          <w:szCs w:val="24"/>
          <w:rtl w:val="0"/>
        </w:rPr>
        <w:t xml:space="preserve">, поз</w:t>
      </w:r>
      <w:r w:rsidDel="00000000" w:rsidR="00000000" w:rsidRPr="00000000">
        <w:rPr>
          <w:rFonts w:ascii="Times New Roman" w:cs="Times New Roman" w:eastAsia="Times New Roman" w:hAnsi="Times New Roman"/>
          <w:sz w:val="24"/>
          <w:szCs w:val="24"/>
          <w:highlight w:val="white"/>
          <w:rtl w:val="0"/>
        </w:rPr>
        <w:t xml:space="preserve">нает истинную суть Хаоса, но тот, кто оставит меня в покое, может спать спокойно.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Нет</w:t>
      </w:r>
      <w:r w:rsidDel="00000000" w:rsidR="00000000" w:rsidRPr="00000000">
        <w:rPr>
          <w:rFonts w:ascii="Times New Roman" w:cs="Times New Roman" w:eastAsia="Times New Roman" w:hAnsi="Times New Roman"/>
          <w:sz w:val="24"/>
          <w:szCs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Del="00000000" w:rsidR="00000000" w:rsidRPr="00000000">
        <w:rPr>
          <w:rFonts w:ascii="Times New Roman" w:cs="Times New Roman" w:eastAsia="Times New Roman" w:hAnsi="Times New Roman"/>
          <w:sz w:val="24"/>
          <w:szCs w:val="24"/>
          <w:rtl w:val="0"/>
        </w:rPr>
        <w:t xml:space="preserve">лжно. </w:t>
      </w:r>
      <w:r w:rsidDel="00000000" w:rsidR="00000000" w:rsidRPr="00000000">
        <w:rPr>
          <w:rFonts w:ascii="Times New Roman" w:cs="Times New Roman" w:eastAsia="Times New Roman" w:hAnsi="Times New Roman"/>
          <w:sz w:val="24"/>
          <w:szCs w:val="24"/>
          <w:rtl w:val="0"/>
        </w:rPr>
        <w:t xml:space="preserve">Ты ещё не знаешь, что такое битва, не понимаешь, что по-настоящему происходит, когда враги сходятся в бою</w:t>
      </w:r>
      <w:r w:rsidDel="00000000" w:rsidR="00000000" w:rsidRPr="00000000">
        <w:rPr>
          <w:rFonts w:ascii="Times New Roman" w:cs="Times New Roman" w:eastAsia="Times New Roman" w:hAnsi="Times New Roman"/>
          <w:sz w:val="24"/>
          <w:szCs w:val="24"/>
          <w:rtl w:val="0"/>
        </w:rPr>
        <w:t xml:space="preserve">. И п</w:t>
      </w:r>
      <w:r w:rsidDel="00000000" w:rsidR="00000000" w:rsidRPr="00000000">
        <w:rPr>
          <w:rFonts w:ascii="Times New Roman" w:cs="Times New Roman" w:eastAsia="Times New Roman" w:hAnsi="Times New Roman"/>
          <w:sz w:val="24"/>
          <w:szCs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Del="00000000" w:rsidR="00000000" w:rsidRPr="00000000">
        <w:rPr>
          <w:rFonts w:ascii="Times New Roman" w:cs="Times New Roman" w:eastAsia="Times New Roman" w:hAnsi="Times New Roman"/>
          <w:sz w:val="24"/>
          <w:szCs w:val="24"/>
          <w:rtl w:val="0"/>
        </w:rPr>
        <w:t xml:space="preserve">мо.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оставим вопрос о том, что нужно научить их меня бояться, — </w:t>
      </w:r>
      <w:r w:rsidDel="00000000" w:rsidR="00000000" w:rsidRPr="00000000">
        <w:rPr>
          <w:rFonts w:ascii="Times New Roman" w:cs="Times New Roman" w:eastAsia="Times New Roman" w:hAnsi="Times New Roman"/>
          <w:sz w:val="24"/>
          <w:szCs w:val="24"/>
          <w:rtl w:val="0"/>
        </w:rPr>
        <w:t xml:space="preserve">наконец сказал мальчик. Его голос был всё так же твёрд, но утратил часть холодности. — </w:t>
      </w:r>
      <w:r w:rsidDel="00000000" w:rsidR="00000000" w:rsidRPr="00000000">
        <w:rPr>
          <w:rFonts w:ascii="Times New Roman" w:cs="Times New Roman" w:eastAsia="Times New Roman" w:hAnsi="Times New Roman"/>
          <w:sz w:val="24"/>
          <w:szCs w:val="24"/>
          <w:rtl w:val="0"/>
        </w:rPr>
        <w:t xml:space="preserve">Тем не менее, я считаю, вы всё равно не имеете права допускать страдания детей из страха, что </w:t>
      </w:r>
      <w:r w:rsidDel="00000000" w:rsidR="00000000" w:rsidRPr="00000000">
        <w:rPr>
          <w:rFonts w:ascii="Times New Roman" w:cs="Times New Roman" w:eastAsia="Times New Roman" w:hAnsi="Times New Roman"/>
          <w:i w:val="1"/>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Del="00000000" w:rsidR="00000000" w:rsidRPr="00000000">
        <w:rPr>
          <w:rFonts w:ascii="Times New Roman" w:cs="Times New Roman" w:eastAsia="Times New Roman" w:hAnsi="Times New Roman"/>
          <w:i w:val="1"/>
          <w:sz w:val="24"/>
          <w:szCs w:val="24"/>
          <w:rtl w:val="0"/>
        </w:rPr>
        <w:t xml:space="preserve">я лично </w:t>
      </w:r>
      <w:r w:rsidDel="00000000" w:rsidR="00000000" w:rsidRPr="00000000">
        <w:rPr>
          <w:rFonts w:ascii="Times New Roman" w:cs="Times New Roman" w:eastAsia="Times New Roman" w:hAnsi="Times New Roman"/>
          <w:sz w:val="24"/>
          <w:szCs w:val="24"/>
          <w:rtl w:val="0"/>
        </w:rPr>
        <w:t xml:space="preserve">возьму о</w:t>
      </w:r>
      <w:r w:rsidDel="00000000" w:rsidR="00000000" w:rsidRPr="00000000">
        <w:rPr>
          <w:rFonts w:ascii="Times New Roman" w:cs="Times New Roman" w:eastAsia="Times New Roman" w:hAnsi="Times New Roman"/>
          <w:sz w:val="24"/>
          <w:szCs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медленно покачал головой.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он </w:t>
      </w:r>
      <w:r w:rsidDel="00000000" w:rsidR="00000000" w:rsidRPr="00000000">
        <w:rPr>
          <w:rFonts w:ascii="Times New Roman" w:cs="Times New Roman" w:eastAsia="Times New Roman" w:hAnsi="Times New Roman"/>
          <w:sz w:val="24"/>
          <w:szCs w:val="24"/>
          <w:highlight w:val="white"/>
          <w:rtl w:val="0"/>
        </w:rPr>
        <w:t xml:space="preserve">воздействует </w:t>
      </w:r>
      <w:r w:rsidDel="00000000" w:rsidR="00000000" w:rsidRPr="00000000">
        <w:rPr>
          <w:rFonts w:ascii="Times New Roman" w:cs="Times New Roman" w:eastAsia="Times New Roman" w:hAnsi="Times New Roman"/>
          <w:sz w:val="24"/>
          <w:szCs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Del="00000000" w:rsidR="00000000" w:rsidRPr="00000000">
        <w:rPr>
          <w:rFonts w:ascii="Times New Roman" w:cs="Times New Roman" w:eastAsia="Times New Roman" w:hAnsi="Times New Roman"/>
          <w:sz w:val="24"/>
          <w:szCs w:val="24"/>
          <w:highlight w:val="white"/>
          <w:rtl w:val="0"/>
        </w:rPr>
        <w:t xml:space="preserve">позволит </w:t>
      </w:r>
      <w:r w:rsidDel="00000000" w:rsidR="00000000" w:rsidRPr="00000000">
        <w:rPr>
          <w:rFonts w:ascii="Times New Roman" w:cs="Times New Roman" w:eastAsia="Times New Roman" w:hAnsi="Times New Roman"/>
          <w:sz w:val="24"/>
          <w:szCs w:val="24"/>
          <w:highlight w:val="white"/>
          <w:rtl w:val="0"/>
        </w:rPr>
        <w:t xml:space="preserve">тебе безнаказанно взять пешку своего цвета?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Мальчик улыбнулся. От его улыбки опять веяло холодом.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Препятствия означают, что </w:t>
      </w:r>
      <w:r w:rsidDel="00000000" w:rsidR="00000000" w:rsidRPr="00000000">
        <w:rPr>
          <w:rFonts w:ascii="Times New Roman" w:cs="Times New Roman" w:eastAsia="Times New Roman" w:hAnsi="Times New Roman"/>
          <w:sz w:val="24"/>
          <w:szCs w:val="24"/>
          <w:highlight w:val="white"/>
          <w:rtl w:val="0"/>
        </w:rPr>
        <w:t xml:space="preserve">пора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мыслить </w:t>
      </w:r>
      <w:r w:rsidDel="00000000" w:rsidR="00000000" w:rsidRPr="00000000">
        <w:rPr>
          <w:rFonts w:ascii="Times New Roman" w:cs="Times New Roman" w:eastAsia="Times New Roman" w:hAnsi="Times New Roman"/>
          <w:i w:val="1"/>
          <w:sz w:val="24"/>
          <w:szCs w:val="24"/>
          <w:rtl w:val="0"/>
        </w:rPr>
        <w:t xml:space="preserve">творчески</w:t>
      </w:r>
      <w:r w:rsidDel="00000000" w:rsidR="00000000" w:rsidRPr="00000000">
        <w:rPr>
          <w:rFonts w:ascii="Times New Roman" w:cs="Times New Roman" w:eastAsia="Times New Roman" w:hAnsi="Times New Roman"/>
          <w:sz w:val="24"/>
          <w:szCs w:val="24"/>
          <w:rtl w:val="0"/>
        </w:rPr>
        <w:t xml:space="preserve">, директор. </w:t>
      </w:r>
      <w:r w:rsidDel="00000000" w:rsidR="00000000" w:rsidRPr="00000000">
        <w:rPr>
          <w:rFonts w:ascii="Times New Roman" w:cs="Times New Roman" w:eastAsia="Times New Roman" w:hAnsi="Times New Roman"/>
          <w:sz w:val="24"/>
          <w:szCs w:val="24"/>
          <w:rtl w:val="0"/>
        </w:rPr>
        <w:t xml:space="preserve">Они не означают, что нужно бросить детей, которых вы должны защищать.</w:t>
      </w:r>
      <w:r w:rsidDel="00000000" w:rsidR="00000000" w:rsidRPr="00000000">
        <w:rPr>
          <w:rFonts w:ascii="Times New Roman" w:cs="Times New Roman" w:eastAsia="Times New Roman" w:hAnsi="Times New Roman"/>
          <w:sz w:val="24"/>
          <w:szCs w:val="24"/>
          <w:rtl w:val="0"/>
        </w:rPr>
        <w:t xml:space="preserve"> Пусть Свет победит, и если это приведёт к новым неприятностям, — мальчик пожал </w:t>
      </w:r>
      <w:r w:rsidDel="00000000" w:rsidR="00000000" w:rsidRPr="00000000">
        <w:rPr>
          <w:rFonts w:ascii="Times New Roman" w:cs="Times New Roman" w:eastAsia="Times New Roman" w:hAnsi="Times New Roman"/>
          <w:sz w:val="24"/>
          <w:szCs w:val="24"/>
          <w:rtl w:val="0"/>
        </w:rPr>
        <w:t xml:space="preserve">плечами</w:t>
      </w:r>
      <w:r w:rsidDel="00000000" w:rsidR="00000000" w:rsidRPr="00000000">
        <w:rPr>
          <w:rFonts w:ascii="Times New Roman" w:cs="Times New Roman" w:eastAsia="Times New Roman" w:hAnsi="Times New Roman"/>
          <w:sz w:val="24"/>
          <w:szCs w:val="24"/>
          <w:rtl w:val="0"/>
        </w:rPr>
        <w:t xml:space="preserve">, — пусть Свет победит снова.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быть может, сказали бы фениксы, умей они</w:t>
      </w:r>
      <w:r w:rsidDel="00000000" w:rsidR="00000000" w:rsidRPr="00000000">
        <w:rPr>
          <w:rFonts w:ascii="Times New Roman" w:cs="Times New Roman" w:eastAsia="Times New Roman" w:hAnsi="Times New Roman"/>
          <w:sz w:val="24"/>
          <w:szCs w:val="24"/>
          <w:rtl w:val="0"/>
        </w:rPr>
        <w:t xml:space="preserve"> изъясняться словами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ты не понимаешь какова </w:t>
      </w:r>
      <w:r w:rsidDel="00000000" w:rsidR="00000000" w:rsidRPr="00000000">
        <w:rPr>
          <w:rFonts w:ascii="Times New Roman" w:cs="Times New Roman" w:eastAsia="Times New Roman" w:hAnsi="Times New Roman"/>
          <w:i w:val="1"/>
          <w:sz w:val="24"/>
          <w:szCs w:val="24"/>
          <w:rtl w:val="0"/>
        </w:rPr>
        <w:t xml:space="preserve">цена феникса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развернулся и зашагал к этой лестнице, а потом оглянулся на Гарри Поттера.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Идём! — в голубых глазах старого волшебника </w:t>
      </w:r>
      <w:r w:rsidDel="00000000" w:rsidR="00000000" w:rsidRPr="00000000">
        <w:rPr>
          <w:rFonts w:ascii="Times New Roman" w:cs="Times New Roman" w:eastAsia="Times New Roman" w:hAnsi="Times New Roman"/>
          <w:sz w:val="24"/>
          <w:szCs w:val="24"/>
          <w:highlight w:val="white"/>
          <w:rtl w:val="0"/>
        </w:rPr>
        <w:t xml:space="preserve">не было привычной искорки</w:t>
      </w:r>
      <w:r w:rsidDel="00000000" w:rsidR="00000000" w:rsidRPr="00000000">
        <w:rPr>
          <w:rFonts w:ascii="Times New Roman" w:cs="Times New Roman" w:eastAsia="Times New Roman" w:hAnsi="Times New Roman"/>
          <w:sz w:val="24"/>
          <w:szCs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У каменной лестницы не было перил, </w:t>
      </w:r>
      <w:r w:rsidDel="00000000" w:rsidR="00000000" w:rsidRPr="00000000">
        <w:rPr>
          <w:rFonts w:ascii="Times New Roman" w:cs="Times New Roman" w:eastAsia="Times New Roman" w:hAnsi="Times New Roman"/>
          <w:sz w:val="24"/>
          <w:szCs w:val="24"/>
          <w:rtl w:val="0"/>
        </w:rPr>
        <w:t xml:space="preserve">поэтому, сделав несколько шагов, Гарри достал палочку и сказал «Люмос».</w:t>
      </w:r>
      <w:r w:rsidDel="00000000" w:rsidR="00000000" w:rsidRPr="00000000">
        <w:rPr>
          <w:rFonts w:ascii="Times New Roman" w:cs="Times New Roman" w:eastAsia="Times New Roman" w:hAnsi="Times New Roman"/>
          <w:sz w:val="24"/>
          <w:szCs w:val="24"/>
          <w:rtl w:val="0"/>
        </w:rPr>
        <w:t xml:space="preserve"> Директор не оглянулся. И,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он не смотрел под ноги, словно взбирался по этим ступеням достаточно часто, чтобы </w:t>
      </w:r>
      <w:r w:rsidDel="00000000" w:rsidR="00000000" w:rsidRPr="00000000">
        <w:rPr>
          <w:rFonts w:ascii="Times New Roman" w:cs="Times New Roman" w:eastAsia="Times New Roman" w:hAnsi="Times New Roman"/>
          <w:sz w:val="24"/>
          <w:szCs w:val="24"/>
          <w:rtl w:val="0"/>
        </w:rPr>
        <w:t xml:space="preserve">ему не нужно было их видеть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знал, что ему надо бы испытывать любопытство или страх, но места для этого в голове уже не оставалось. </w:t>
      </w:r>
      <w:r w:rsidDel="00000000" w:rsidR="00000000" w:rsidRPr="00000000">
        <w:rPr>
          <w:rFonts w:ascii="Times New Roman" w:cs="Times New Roman" w:eastAsia="Times New Roman" w:hAnsi="Times New Roman"/>
          <w:sz w:val="24"/>
          <w:szCs w:val="24"/>
          <w:rtl w:val="0"/>
        </w:rPr>
        <w:t xml:space="preserve">Все его силы уходили на то, чтобы не дать медленно кипящему внутри гневу выплеснуться наружу.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Лестница оказалась короткой, всего один прямой пролет без поворотов или изгибов.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Del="00000000" w:rsidR="00000000" w:rsidRPr="00000000">
        <w:rPr>
          <w:rFonts w:ascii="Times New Roman" w:cs="Times New Roman" w:eastAsia="Times New Roman" w:hAnsi="Times New Roman"/>
          <w:i w:val="1"/>
          <w:sz w:val="24"/>
          <w:szCs w:val="24"/>
          <w:rtl w:val="0"/>
        </w:rPr>
        <w:t xml:space="preserve">«Судьба феникса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Последняя дверь </w:t>
      </w:r>
      <w:r w:rsidDel="00000000" w:rsidR="00000000" w:rsidRPr="00000000">
        <w:rPr>
          <w:rFonts w:ascii="Times New Roman" w:cs="Times New Roman" w:eastAsia="Times New Roman" w:hAnsi="Times New Roman"/>
          <w:sz w:val="24"/>
          <w:szCs w:val="24"/>
          <w:rtl w:val="0"/>
        </w:rPr>
        <w:t xml:space="preserve">открылась</w:t>
      </w:r>
      <w:r w:rsidDel="00000000" w:rsidR="00000000" w:rsidRPr="00000000">
        <w:rPr>
          <w:rFonts w:ascii="Times New Roman" w:cs="Times New Roman" w:eastAsia="Times New Roman" w:hAnsi="Times New Roman"/>
          <w:sz w:val="24"/>
          <w:szCs w:val="24"/>
          <w:rtl w:val="0"/>
        </w:rPr>
        <w:t xml:space="preserve">, и Гарри проследовал за Дамблдором внутрь.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Зал внутри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Del="00000000" w:rsidR="00000000" w:rsidRPr="00000000">
        <w:rPr>
          <w:rFonts w:ascii="Times New Roman" w:cs="Times New Roman" w:eastAsia="Times New Roman" w:hAnsi="Times New Roman"/>
          <w:sz w:val="24"/>
          <w:szCs w:val="24"/>
          <w:rtl w:val="0"/>
        </w:rPr>
        <w:t xml:space="preserve">невредимое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Del="00000000" w:rsidR="00000000" w:rsidRPr="00000000">
        <w:rPr>
          <w:rFonts w:ascii="Times New Roman" w:cs="Times New Roman" w:eastAsia="Times New Roman" w:hAnsi="Times New Roman"/>
          <w:sz w:val="24"/>
          <w:szCs w:val="24"/>
          <w:rtl w:val="0"/>
        </w:rPr>
        <w:t xml:space="preserve">Целых </w:t>
      </w:r>
      <w:r w:rsidDel="00000000" w:rsidR="00000000" w:rsidRPr="00000000">
        <w:rPr>
          <w:rFonts w:ascii="Times New Roman" w:cs="Times New Roman" w:eastAsia="Times New Roman" w:hAnsi="Times New Roman"/>
          <w:sz w:val="24"/>
          <w:szCs w:val="24"/>
          <w:rtl w:val="0"/>
        </w:rPr>
        <w:t xml:space="preserve">палочек было мало.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сразу понял, где он оказался, но затем его</w:t>
      </w:r>
      <w:r w:rsidDel="00000000" w:rsidR="00000000" w:rsidRPr="00000000">
        <w:rPr>
          <w:rFonts w:ascii="Times New Roman" w:cs="Times New Roman" w:eastAsia="Times New Roman" w:hAnsi="Times New Roman"/>
          <w:sz w:val="24"/>
          <w:szCs w:val="24"/>
          <w:rtl w:val="0"/>
        </w:rPr>
        <w:t xml:space="preserve"> горло внезапно перехватило.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 ярость внутри получила удар молотом,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сильнейший удар за </w:t>
      </w:r>
      <w:r w:rsidDel="00000000" w:rsidR="00000000" w:rsidRPr="00000000">
        <w:rPr>
          <w:rFonts w:ascii="Times New Roman" w:cs="Times New Roman" w:eastAsia="Times New Roman" w:hAnsi="Times New Roman"/>
          <w:sz w:val="24"/>
          <w:szCs w:val="24"/>
          <w:rtl w:val="0"/>
        </w:rPr>
        <w:t xml:space="preserve">всю его </w:t>
      </w:r>
      <w:r w:rsidDel="00000000" w:rsidR="00000000" w:rsidRPr="00000000">
        <w:rPr>
          <w:rFonts w:ascii="Times New Roman" w:cs="Times New Roman" w:eastAsia="Times New Roman" w:hAnsi="Times New Roman"/>
          <w:sz w:val="24"/>
          <w:szCs w:val="24"/>
          <w:rtl w:val="0"/>
        </w:rPr>
        <w:t xml:space="preserve">жизнь.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не все погибшие в моих войнах, — сказал Альбус Дамблдор. Он стоял спиной к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и мальчик видел только его </w:t>
      </w:r>
      <w:r w:rsidDel="00000000" w:rsidR="00000000" w:rsidRPr="00000000">
        <w:rPr>
          <w:rFonts w:ascii="Times New Roman" w:cs="Times New Roman" w:eastAsia="Times New Roman" w:hAnsi="Times New Roman"/>
          <w:sz w:val="24"/>
          <w:szCs w:val="24"/>
          <w:rtl w:val="0"/>
        </w:rPr>
        <w:t xml:space="preserve">седые </w:t>
      </w:r>
      <w:r w:rsidDel="00000000" w:rsidR="00000000" w:rsidRPr="00000000">
        <w:rPr>
          <w:rFonts w:ascii="Times New Roman" w:cs="Times New Roman" w:eastAsia="Times New Roman" w:hAnsi="Times New Roman"/>
          <w:sz w:val="24"/>
          <w:szCs w:val="24"/>
          <w:rtl w:val="0"/>
        </w:rPr>
        <w:t xml:space="preserve">волосы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Del="00000000" w:rsidR="00000000" w:rsidRPr="00000000">
        <w:rPr>
          <w:rFonts w:ascii="Times New Roman" w:cs="Times New Roman" w:eastAsia="Times New Roman" w:hAnsi="Times New Roman"/>
          <w:sz w:val="24"/>
          <w:szCs w:val="24"/>
          <w:rtl w:val="0"/>
        </w:rPr>
        <w:t xml:space="preserve">Это место тех, о ком я жалею больше всего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Дамблдор повернулся к Гарри. Глубокие голубые глаза под бровями отливали сталью, но голос его был спокоен.</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Del="00000000" w:rsidR="00000000" w:rsidRPr="00000000">
        <w:rPr>
          <w:rFonts w:ascii="Times New Roman" w:cs="Times New Roman" w:eastAsia="Times New Roman" w:hAnsi="Times New Roman"/>
          <w:sz w:val="24"/>
          <w:szCs w:val="24"/>
          <w:rtl w:val="0"/>
        </w:rPr>
        <w:t xml:space="preserve">Если я что-то не понимаю в том, насколько я должен быть готов сражаться, поделись со мной этой мудростью.</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голосе старого волшебника не было злости. Удар, перехватывающий дыхание, как после падения с метлы, нанесли обгоревшие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разбитые палочки, тускло отсвечивающие своей смертью в серебряном свете.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же развернись и покинь это место, но тогда я не желаю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 слышать об этом.</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почти развернулся и ушёл из этого места, но вдруг осознал, что,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какая-то часть Альбуса Дамблдора всегда </w:t>
      </w:r>
      <w:r w:rsidDel="00000000" w:rsidR="00000000" w:rsidRPr="00000000">
        <w:rPr>
          <w:rFonts w:ascii="Times New Roman" w:cs="Times New Roman" w:eastAsia="Times New Roman" w:hAnsi="Times New Roman"/>
          <w:sz w:val="24"/>
          <w:szCs w:val="24"/>
          <w:rtl w:val="0"/>
        </w:rPr>
        <w:t xml:space="preserve">находится </w:t>
      </w:r>
      <w:r w:rsidDel="00000000" w:rsidR="00000000" w:rsidRPr="00000000">
        <w:rPr>
          <w:rFonts w:ascii="Times New Roman" w:cs="Times New Roman" w:eastAsia="Times New Roman" w:hAnsi="Times New Roman"/>
          <w:sz w:val="24"/>
          <w:szCs w:val="24"/>
          <w:rtl w:val="0"/>
        </w:rPr>
        <w:t xml:space="preserve">в этой комнате, всегда,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где бы ни был он сам.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находясь в подобном месте, можно сделать что угодно, </w:t>
      </w:r>
      <w:r w:rsidDel="00000000" w:rsidR="00000000" w:rsidRPr="00000000">
        <w:rPr>
          <w:rFonts w:ascii="Times New Roman" w:cs="Times New Roman" w:eastAsia="Times New Roman" w:hAnsi="Times New Roman"/>
          <w:i w:val="1"/>
          <w:sz w:val="24"/>
          <w:szCs w:val="24"/>
          <w:rtl w:val="0"/>
        </w:rPr>
        <w:t xml:space="preserve">потерять </w:t>
      </w:r>
      <w:r w:rsidDel="00000000" w:rsidR="00000000" w:rsidRPr="00000000">
        <w:rPr>
          <w:rFonts w:ascii="Times New Roman" w:cs="Times New Roman" w:eastAsia="Times New Roman" w:hAnsi="Times New Roman"/>
          <w:sz w:val="24"/>
          <w:szCs w:val="24"/>
          <w:rtl w:val="0"/>
        </w:rPr>
        <w:t xml:space="preserve">что угодно, если это будет значить, что тебе не придётся сражаться вновь.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Del="00000000" w:rsidR="00000000" w:rsidRPr="00000000">
        <w:rPr>
          <w:rFonts w:ascii="Times New Roman" w:cs="Times New Roman" w:eastAsia="Times New Roman" w:hAnsi="Times New Roman"/>
          <w:sz w:val="24"/>
          <w:szCs w:val="24"/>
          <w:rtl w:val="0"/>
        </w:rPr>
        <w:t xml:space="preserve">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каштановые </w:t>
      </w:r>
      <w:r w:rsidDel="00000000" w:rsidR="00000000" w:rsidRPr="00000000">
        <w:rPr>
          <w:rFonts w:ascii="Times New Roman" w:cs="Times New Roman" w:eastAsia="Times New Roman" w:hAnsi="Times New Roman"/>
          <w:sz w:val="24"/>
          <w:szCs w:val="24"/>
          <w:rtl w:val="0"/>
        </w:rPr>
        <w:t xml:space="preserve">волосы были заплетены в косы в о</w:t>
      </w:r>
      <w:r w:rsidDel="00000000" w:rsidR="00000000" w:rsidRPr="00000000">
        <w:rPr>
          <w:rFonts w:ascii="Times New Roman" w:cs="Times New Roman" w:eastAsia="Times New Roman" w:hAnsi="Times New Roman"/>
          <w:sz w:val="24"/>
          <w:szCs w:val="24"/>
          <w:rtl w:val="0"/>
        </w:rPr>
        <w:t xml:space="preserve">бычном магловском стиле</w:t>
      </w:r>
      <w:r w:rsidDel="00000000" w:rsidR="00000000" w:rsidRPr="00000000">
        <w:rPr>
          <w:rFonts w:ascii="Times New Roman" w:cs="Times New Roman" w:eastAsia="Times New Roman" w:hAnsi="Times New Roman"/>
          <w:sz w:val="24"/>
          <w:szCs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медленно сделал несколько шагов вперёд и остановился перед постаментом.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она</w:t>
      </w:r>
      <w:r w:rsidDel="00000000" w:rsidR="00000000" w:rsidRPr="00000000">
        <w:rPr>
          <w:rFonts w:ascii="Times New Roman" w:cs="Times New Roman" w:eastAsia="Times New Roman" w:hAnsi="Times New Roman"/>
          <w:sz w:val="24"/>
          <w:szCs w:val="24"/>
          <w:rtl w:val="0"/>
        </w:rPr>
        <w:t xml:space="preserve">? — спросил он, и</w:t>
      </w:r>
      <w:r w:rsidDel="00000000" w:rsidR="00000000" w:rsidRPr="00000000">
        <w:rPr>
          <w:rFonts w:ascii="Times New Roman" w:cs="Times New Roman" w:eastAsia="Times New Roman" w:hAnsi="Times New Roman"/>
          <w:sz w:val="24"/>
          <w:szCs w:val="24"/>
          <w:rtl w:val="0"/>
        </w:rPr>
        <w:t xml:space="preserve"> собственный голос показался ему незнакомым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звали </w:t>
      </w:r>
      <w:r w:rsidDel="00000000" w:rsidR="00000000" w:rsidRPr="00000000">
        <w:rPr>
          <w:rFonts w:ascii="Times New Roman" w:cs="Times New Roman" w:eastAsia="Times New Roman" w:hAnsi="Times New Roman"/>
          <w:sz w:val="24"/>
          <w:szCs w:val="24"/>
          <w:rtl w:val="0"/>
        </w:rPr>
        <w:t xml:space="preserve">Трисия </w:t>
      </w:r>
      <w:r w:rsidDel="00000000" w:rsidR="00000000" w:rsidRPr="00000000">
        <w:rPr>
          <w:rFonts w:ascii="Times New Roman" w:cs="Times New Roman" w:eastAsia="Times New Roman" w:hAnsi="Times New Roman"/>
          <w:sz w:val="24"/>
          <w:szCs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после смерти дочери передавала информацию от властей маглов в Орден Феникса. </w:t>
      </w:r>
      <w:r w:rsidDel="00000000" w:rsidR="00000000" w:rsidRPr="00000000">
        <w:rPr>
          <w:rFonts w:ascii="Times New Roman" w:cs="Times New Roman" w:eastAsia="Times New Roman" w:hAnsi="Times New Roman"/>
          <w:sz w:val="24"/>
          <w:szCs w:val="24"/>
          <w:rtl w:val="0"/>
        </w:rPr>
        <w:t xml:space="preserve">Но её предали, и она попала в руки Волдеморта</w:t>
      </w:r>
      <w:r w:rsidDel="00000000" w:rsidR="00000000" w:rsidRPr="00000000">
        <w:rPr>
          <w:rFonts w:ascii="Times New Roman" w:cs="Times New Roman" w:eastAsia="Times New Roman" w:hAnsi="Times New Roman"/>
          <w:sz w:val="24"/>
          <w:szCs w:val="24"/>
          <w:rtl w:val="0"/>
        </w:rPr>
        <w:t xml:space="preserve">, — голос старого волшебника дрогнул. — Её смерть не была лёгкой, Гарри.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спасла кому-нибудь жизнь?</w:t>
      </w:r>
      <w:r w:rsidDel="00000000" w:rsidR="00000000" w:rsidRPr="00000000">
        <w:rPr>
          <w:rFonts w:ascii="Times New Roman" w:cs="Times New Roman" w:eastAsia="Times New Roman" w:hAnsi="Times New Roman"/>
          <w:sz w:val="24"/>
          <w:szCs w:val="24"/>
          <w:rtl w:val="0"/>
        </w:rPr>
        <w:t xml:space="preserve"> — спросил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тихо произнёс волшебник, — спасла.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поднял взор от постамента и взглянул на Дамблдора: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Стал бы мир лучше, если бы она не сражалась?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не стал бы, — устало и печально отозвался Альбус. Он казался ещё более согбенным, как если бы складывался сам в себя. — </w:t>
      </w:r>
      <w:r w:rsidDel="00000000" w:rsidR="00000000" w:rsidRPr="00000000">
        <w:rPr>
          <w:rFonts w:ascii="Times New Roman" w:cs="Times New Roman" w:eastAsia="Times New Roman" w:hAnsi="Times New Roman"/>
          <w:sz w:val="24"/>
          <w:szCs w:val="24"/>
          <w:rtl w:val="0"/>
        </w:rPr>
        <w:t xml:space="preserve">Вижу, </w:t>
      </w:r>
      <w:r w:rsidDel="00000000" w:rsidR="00000000" w:rsidRPr="00000000">
        <w:rPr>
          <w:rFonts w:ascii="Times New Roman" w:cs="Times New Roman" w:eastAsia="Times New Roman" w:hAnsi="Times New Roman"/>
          <w:sz w:val="24"/>
          <w:szCs w:val="24"/>
          <w:rtl w:val="0"/>
        </w:rPr>
        <w:t xml:space="preserve">ты до сих пор не понимаешь.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и не </w:t>
      </w:r>
      <w:r w:rsidDel="00000000" w:rsidR="00000000" w:rsidRPr="00000000">
        <w:rPr>
          <w:rFonts w:ascii="Times New Roman" w:cs="Times New Roman" w:eastAsia="Times New Roman" w:hAnsi="Times New Roman"/>
          <w:sz w:val="24"/>
          <w:szCs w:val="24"/>
          <w:rtl w:val="0"/>
        </w:rPr>
        <w:t xml:space="preserve">поймёшь, </w:t>
      </w:r>
      <w:r w:rsidDel="00000000" w:rsidR="00000000" w:rsidRPr="00000000">
        <w:rPr>
          <w:rFonts w:ascii="Times New Roman" w:cs="Times New Roman" w:eastAsia="Times New Roman" w:hAnsi="Times New Roman"/>
          <w:sz w:val="24"/>
          <w:szCs w:val="24"/>
          <w:rtl w:val="0"/>
        </w:rPr>
        <w:t xml:space="preserve">пока сам... Ох, Гарри. </w:t>
      </w:r>
      <w:commentRangeStart w:id="0"/>
      <w:r w:rsidDel="00000000" w:rsidR="00000000" w:rsidRPr="00000000">
        <w:rPr>
          <w:rFonts w:ascii="Times New Roman" w:cs="Times New Roman" w:eastAsia="Times New Roman" w:hAnsi="Times New Roman"/>
          <w:sz w:val="24"/>
          <w:szCs w:val="24"/>
          <w:rtl w:val="0"/>
        </w:rPr>
        <w:t xml:space="preserve">Давным давно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когда я был не сильно старше тебя нынешнего, я </w:t>
      </w:r>
      <w:r w:rsidDel="00000000" w:rsidR="00000000" w:rsidRPr="00000000">
        <w:rPr>
          <w:rFonts w:ascii="Times New Roman" w:cs="Times New Roman" w:eastAsia="Times New Roman" w:hAnsi="Times New Roman"/>
          <w:sz w:val="24"/>
          <w:szCs w:val="24"/>
          <w:rtl w:val="0"/>
        </w:rPr>
        <w:t xml:space="preserve">узнал </w:t>
      </w:r>
      <w:r w:rsidDel="00000000" w:rsidR="00000000" w:rsidRPr="00000000">
        <w:rPr>
          <w:rFonts w:ascii="Times New Roman" w:cs="Times New Roman" w:eastAsia="Times New Roman" w:hAnsi="Times New Roman"/>
          <w:sz w:val="24"/>
          <w:szCs w:val="24"/>
          <w:rtl w:val="0"/>
        </w:rPr>
        <w:t xml:space="preserve">настоящее лицо насилия и его цену. Давать волю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смертельным</w:t>
      </w:r>
      <w:r w:rsidDel="00000000" w:rsidR="00000000" w:rsidRPr="00000000">
        <w:rPr>
          <w:rFonts w:ascii="Times New Roman" w:cs="Times New Roman" w:eastAsia="Times New Roman" w:hAnsi="Times New Roman"/>
          <w:sz w:val="24"/>
          <w:szCs w:val="24"/>
          <w:rtl w:val="0"/>
        </w:rPr>
        <w:t xml:space="preserve"> проклятиям по любой причине — по </w:t>
      </w:r>
      <w:r w:rsidDel="00000000" w:rsidR="00000000" w:rsidRPr="00000000">
        <w:rPr>
          <w:rFonts w:ascii="Times New Roman" w:cs="Times New Roman" w:eastAsia="Times New Roman" w:hAnsi="Times New Roman"/>
          <w:i w:val="1"/>
          <w:sz w:val="24"/>
          <w:szCs w:val="24"/>
          <w:rtl w:val="0"/>
        </w:rPr>
        <w:t xml:space="preserve">любой</w:t>
      </w:r>
      <w:r w:rsidDel="00000000" w:rsidR="00000000" w:rsidRPr="00000000">
        <w:rPr>
          <w:rFonts w:ascii="Times New Roman" w:cs="Times New Roman" w:eastAsia="Times New Roman" w:hAnsi="Times New Roman"/>
          <w:sz w:val="24"/>
          <w:szCs w:val="24"/>
          <w:rtl w:val="0"/>
        </w:rPr>
        <w:t xml:space="preserve"> причине, Гарри — дурное дело, порочное по своей природе, ужасн</w:t>
      </w:r>
      <w:r w:rsidDel="00000000" w:rsidR="00000000" w:rsidRPr="00000000">
        <w:rPr>
          <w:rFonts w:ascii="Times New Roman" w:cs="Times New Roman" w:eastAsia="Times New Roman" w:hAnsi="Times New Roman"/>
          <w:sz w:val="24"/>
          <w:szCs w:val="24"/>
          <w:rtl w:val="0"/>
        </w:rPr>
        <w:t xml:space="preserve">ое, как темнейший из ритуалов. Насилие, однажды начавшись, нападает на любую жизнь рядом с </w:t>
      </w:r>
      <w:r w:rsidDel="00000000" w:rsidR="00000000" w:rsidRPr="00000000">
        <w:rPr>
          <w:rFonts w:ascii="Times New Roman" w:cs="Times New Roman" w:eastAsia="Times New Roman" w:hAnsi="Times New Roman"/>
          <w:sz w:val="24"/>
          <w:szCs w:val="24"/>
          <w:rtl w:val="0"/>
        </w:rPr>
        <w:t xml:space="preserve">собой</w:t>
      </w:r>
      <w:r w:rsidDel="00000000" w:rsidR="00000000" w:rsidRPr="00000000">
        <w:rPr>
          <w:rFonts w:ascii="Times New Roman" w:cs="Times New Roman" w:eastAsia="Times New Roman" w:hAnsi="Times New Roman"/>
          <w:sz w:val="24"/>
          <w:szCs w:val="24"/>
          <w:rtl w:val="0"/>
        </w:rPr>
        <w:t xml:space="preserve">, подобно летифолду. Гарри, я бы... предпочёл, чтобы ты избежал урока, на котором это понял 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Del="00000000" w:rsidR="00000000" w:rsidRPr="00000000">
        <w:rPr>
          <w:rFonts w:ascii="Times New Roman" w:cs="Times New Roman" w:eastAsia="Times New Roman" w:hAnsi="Times New Roman"/>
          <w:sz w:val="24"/>
          <w:szCs w:val="24"/>
          <w:rtl w:val="0"/>
        </w:rPr>
        <w:t xml:space="preserve">Но при этом и мысль Гарри не была глупой.</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Жил когда-то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Del="00000000" w:rsidR="00000000" w:rsidRPr="00000000">
        <w:rPr>
          <w:rFonts w:ascii="Times New Roman" w:cs="Times New Roman" w:eastAsia="Times New Roman" w:hAnsi="Times New Roman"/>
          <w:sz w:val="24"/>
          <w:szCs w:val="24"/>
          <w:rtl w:val="0"/>
        </w:rPr>
        <w:t xml:space="preserve">Они правда добились своего, это </w:t>
      </w:r>
      <w:r w:rsidDel="00000000" w:rsidR="00000000" w:rsidRPr="00000000">
        <w:rPr>
          <w:rFonts w:ascii="Times New Roman" w:cs="Times New Roman" w:eastAsia="Times New Roman" w:hAnsi="Times New Roman"/>
          <w:i w:val="1"/>
          <w:sz w:val="24"/>
          <w:szCs w:val="24"/>
          <w:rtl w:val="0"/>
        </w:rPr>
        <w:t xml:space="preserve">действительно сработало.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набрал воздуха.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потом я узнал, что</w:t>
      </w:r>
      <w:r w:rsidDel="00000000" w:rsidR="00000000" w:rsidRPr="00000000">
        <w:rPr>
          <w:rFonts w:ascii="Times New Roman" w:cs="Times New Roman" w:eastAsia="Times New Roman" w:hAnsi="Times New Roman"/>
          <w:sz w:val="24"/>
          <w:szCs w:val="24"/>
          <w:rtl w:val="0"/>
        </w:rPr>
        <w:t xml:space="preserve"> во время Второй Мировой</w:t>
      </w:r>
      <w:r w:rsidDel="00000000" w:rsidR="00000000" w:rsidRPr="00000000">
        <w:rPr>
          <w:rFonts w:ascii="Times New Roman" w:cs="Times New Roman" w:eastAsia="Times New Roman" w:hAnsi="Times New Roman"/>
          <w:sz w:val="24"/>
          <w:szCs w:val="24"/>
          <w:rtl w:val="0"/>
        </w:rPr>
        <w:t xml:space="preserve"> Ганди сказал своим людям, что в случае вторжения</w:t>
      </w:r>
      <w:r w:rsidDel="00000000" w:rsidR="00000000" w:rsidRPr="00000000">
        <w:rPr>
          <w:rFonts w:ascii="Times New Roman" w:cs="Times New Roman" w:eastAsia="Times New Roman" w:hAnsi="Times New Roman"/>
          <w:sz w:val="24"/>
          <w:szCs w:val="24"/>
          <w:rtl w:val="0"/>
        </w:rPr>
        <w:t xml:space="preserve"> нацистов</w:t>
      </w:r>
      <w:r w:rsidDel="00000000" w:rsidR="00000000" w:rsidRPr="00000000">
        <w:rPr>
          <w:rFonts w:ascii="Times New Roman" w:cs="Times New Roman" w:eastAsia="Times New Roman" w:hAnsi="Times New Roman"/>
          <w:sz w:val="24"/>
          <w:szCs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Del="00000000" w:rsidR="00000000" w:rsidRPr="00000000">
        <w:rPr>
          <w:rFonts w:ascii="Times New Roman" w:cs="Times New Roman" w:eastAsia="Times New Roman" w:hAnsi="Times New Roman"/>
          <w:sz w:val="24"/>
          <w:szCs w:val="24"/>
          <w:rtl w:val="0"/>
        </w:rPr>
        <w:t xml:space="preserve">причин</w:t>
      </w:r>
      <w:r w:rsidDel="00000000" w:rsidR="00000000" w:rsidRPr="00000000">
        <w:rPr>
          <w:rFonts w:ascii="Times New Roman" w:cs="Times New Roman" w:eastAsia="Times New Roman" w:hAnsi="Times New Roman"/>
          <w:sz w:val="24"/>
          <w:szCs w:val="24"/>
          <w:rtl w:val="0"/>
        </w:rPr>
        <w:t xml:space="preserve">ения боли никому. 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он не смог найти его, и ему пришлось сражаться.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взглянул на директора, который смотрел на него: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Уинстон Черчилль — это человек</w:t>
      </w:r>
      <w:r w:rsidDel="00000000" w:rsidR="00000000" w:rsidRPr="00000000">
        <w:rPr>
          <w:rFonts w:ascii="Times New Roman" w:cs="Times New Roman" w:eastAsia="Times New Roman" w:hAnsi="Times New Roman"/>
          <w:sz w:val="24"/>
          <w:szCs w:val="24"/>
          <w:rtl w:val="0"/>
        </w:rPr>
        <w:t xml:space="preserve">, который</w:t>
      </w:r>
      <w:r w:rsidDel="00000000" w:rsidR="00000000" w:rsidRPr="00000000">
        <w:rPr>
          <w:rFonts w:ascii="Times New Roman" w:cs="Times New Roman" w:eastAsia="Times New Roman" w:hAnsi="Times New Roman"/>
          <w:sz w:val="24"/>
          <w:szCs w:val="24"/>
          <w:rtl w:val="0"/>
        </w:rPr>
        <w:t xml:space="preserve"> пытался убедить Британское правительство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отдавать Чехословакию Гитлеру в обмен на мирное соглашение, убеждал дать немедленный отпор....</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знакомо это имя</w:t>
      </w:r>
      <w:r w:rsidDel="00000000" w:rsidR="00000000" w:rsidRPr="00000000">
        <w:rPr>
          <w:rFonts w:ascii="Times New Roman" w:cs="Times New Roman" w:eastAsia="Times New Roman" w:hAnsi="Times New Roman"/>
          <w:sz w:val="24"/>
          <w:szCs w:val="24"/>
          <w:rtl w:val="0"/>
        </w:rPr>
        <w:t xml:space="preserve">, Гарри, — отозвался Дамблдор. Губы старого волшебника дернулись вверх.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честность заставляет меня сказать, что старина Уинстон </w:t>
      </w:r>
      <w:r w:rsidDel="00000000" w:rsidR="00000000" w:rsidRPr="00000000">
        <w:rPr>
          <w:rFonts w:ascii="Times New Roman" w:cs="Times New Roman" w:eastAsia="Times New Roman" w:hAnsi="Times New Roman"/>
          <w:sz w:val="24"/>
          <w:szCs w:val="24"/>
          <w:rtl w:val="0"/>
        </w:rPr>
        <w:t xml:space="preserve">никогда не был склонен к моральным терзаниям</w:t>
      </w:r>
      <w:r w:rsidDel="00000000" w:rsidR="00000000" w:rsidRPr="00000000">
        <w:rPr>
          <w:rFonts w:ascii="Times New Roman" w:cs="Times New Roman" w:eastAsia="Times New Roman" w:hAnsi="Times New Roman"/>
          <w:sz w:val="24"/>
          <w:szCs w:val="24"/>
          <w:rtl w:val="0"/>
        </w:rPr>
        <w:t xml:space="preserve">, даже после дюжины рюмок </w:t>
      </w:r>
      <w:r w:rsidDel="00000000" w:rsidR="00000000" w:rsidRPr="00000000">
        <w:rPr>
          <w:rFonts w:ascii="Times New Roman" w:cs="Times New Roman" w:eastAsia="Times New Roman" w:hAnsi="Times New Roman"/>
          <w:sz w:val="24"/>
          <w:szCs w:val="24"/>
          <w:rtl w:val="0"/>
        </w:rPr>
        <w:t xml:space="preserve">огневиски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Del="00000000" w:rsidR="00000000" w:rsidRPr="00000000">
        <w:rPr>
          <w:rFonts w:ascii="Times New Roman" w:cs="Times New Roman" w:eastAsia="Times New Roman" w:hAnsi="Times New Roman"/>
          <w:sz w:val="24"/>
          <w:szCs w:val="24"/>
          <w:rtl w:val="0"/>
        </w:rPr>
        <w:t xml:space="preserve">бнаглевший</w:t>
      </w:r>
      <w:r w:rsidDel="00000000" w:rsidR="00000000" w:rsidRPr="00000000">
        <w:rPr>
          <w:rFonts w:ascii="Times New Roman" w:cs="Times New Roman" w:eastAsia="Times New Roman" w:hAnsi="Times New Roman"/>
          <w:sz w:val="24"/>
          <w:szCs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Del="00000000" w:rsidR="00000000" w:rsidRPr="00000000">
        <w:rPr>
          <w:rFonts w:ascii="Times New Roman" w:cs="Times New Roman" w:eastAsia="Times New Roman" w:hAnsi="Times New Roman"/>
          <w:i w:val="1"/>
          <w:sz w:val="24"/>
          <w:szCs w:val="24"/>
          <w:rtl w:val="0"/>
        </w:rPr>
        <w:t xml:space="preserve">не ответ. </w:t>
      </w:r>
      <w:r w:rsidDel="00000000" w:rsidR="00000000" w:rsidRPr="00000000">
        <w:rPr>
          <w:rFonts w:ascii="Times New Roman" w:cs="Times New Roman" w:eastAsia="Times New Roman" w:hAnsi="Times New Roman"/>
          <w:sz w:val="24"/>
          <w:szCs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каков твой ответ, Гарри? — тихо спросил Д</w:t>
      </w:r>
      <w:r w:rsidDel="00000000" w:rsidR="00000000" w:rsidRPr="00000000">
        <w:rPr>
          <w:rFonts w:ascii="Times New Roman" w:cs="Times New Roman" w:eastAsia="Times New Roman" w:hAnsi="Times New Roman"/>
          <w:sz w:val="24"/>
          <w:szCs w:val="24"/>
          <w:highlight w:val="white"/>
          <w:rtl w:val="0"/>
        </w:rPr>
        <w:t xml:space="preserve">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сказать, что никогда нельзя отвечать насилием на насилие, — ответил Гарри. — Что рисковать чьей-то жизнью можно </w:t>
      </w:r>
      <w:r w:rsidDel="00000000" w:rsidR="00000000" w:rsidRPr="00000000">
        <w:rPr>
          <w:rFonts w:ascii="Times New Roman" w:cs="Times New Roman" w:eastAsia="Times New Roman" w:hAnsi="Times New Roman"/>
          <w:sz w:val="24"/>
          <w:szCs w:val="24"/>
          <w:rtl w:val="0"/>
        </w:rPr>
        <w:t xml:space="preserve">лишь</w:t>
      </w:r>
      <w:r w:rsidDel="00000000" w:rsidR="00000000" w:rsidRPr="00000000">
        <w:rPr>
          <w:rFonts w:ascii="Times New Roman" w:cs="Times New Roman" w:eastAsia="Times New Roman" w:hAnsi="Times New Roman"/>
          <w:sz w:val="24"/>
          <w:szCs w:val="24"/>
          <w:rtl w:val="0"/>
        </w:rPr>
        <w:t xml:space="preserve">, чтобы спасти ещё больше жизней. Это хорошо </w:t>
      </w:r>
      <w:r w:rsidDel="00000000" w:rsidR="00000000" w:rsidRPr="00000000">
        <w:rPr>
          <w:rFonts w:ascii="Times New Roman" w:cs="Times New Roman" w:eastAsia="Times New Roman" w:hAnsi="Times New Roman"/>
          <w:i w:val="1"/>
          <w:sz w:val="24"/>
          <w:szCs w:val="24"/>
          <w:rtl w:val="0"/>
        </w:rPr>
        <w:t xml:space="preserve">звучит</w:t>
      </w:r>
      <w:r w:rsidDel="00000000" w:rsidR="00000000" w:rsidRPr="00000000">
        <w:rPr>
          <w:rFonts w:ascii="Times New Roman" w:cs="Times New Roman" w:eastAsia="Times New Roman" w:hAnsi="Times New Roman"/>
          <w:sz w:val="24"/>
          <w:szCs w:val="24"/>
          <w:rtl w:val="0"/>
        </w:rPr>
        <w:t xml:space="preserve">. Но проблема в том, что если полицейский видит, как грабитель лезет в чей-то дом, он </w:t>
      </w:r>
      <w:r w:rsidDel="00000000" w:rsidR="00000000" w:rsidRPr="00000000">
        <w:rPr>
          <w:rFonts w:ascii="Times New Roman" w:cs="Times New Roman" w:eastAsia="Times New Roman" w:hAnsi="Times New Roman"/>
          <w:i w:val="1"/>
          <w:sz w:val="24"/>
          <w:szCs w:val="24"/>
          <w:rtl w:val="0"/>
        </w:rPr>
        <w:t xml:space="preserve">обязан </w:t>
      </w:r>
      <w:r w:rsidDel="00000000" w:rsidR="00000000" w:rsidRPr="00000000">
        <w:rPr>
          <w:rFonts w:ascii="Times New Roman" w:cs="Times New Roman" w:eastAsia="Times New Roman" w:hAnsi="Times New Roman"/>
          <w:sz w:val="24"/>
          <w:szCs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Del="00000000" w:rsidR="00000000" w:rsidRPr="00000000">
        <w:rPr>
          <w:rFonts w:ascii="Times New Roman" w:cs="Times New Roman" w:eastAsia="Times New Roman" w:hAnsi="Times New Roman"/>
          <w:i w:val="1"/>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Потому что, если никто не будет </w:t>
      </w:r>
      <w:r w:rsidDel="00000000" w:rsidR="00000000" w:rsidRPr="00000000">
        <w:rPr>
          <w:rFonts w:ascii="Times New Roman" w:cs="Times New Roman" w:eastAsia="Times New Roman" w:hAnsi="Times New Roman"/>
          <w:i w:val="1"/>
          <w:sz w:val="24"/>
          <w:szCs w:val="24"/>
          <w:rtl w:val="0"/>
        </w:rPr>
        <w:t xml:space="preserve">осложнять </w:t>
      </w:r>
      <w:r w:rsidDel="00000000" w:rsidR="00000000" w:rsidRPr="00000000">
        <w:rPr>
          <w:rFonts w:ascii="Times New Roman" w:cs="Times New Roman" w:eastAsia="Times New Roman" w:hAnsi="Times New Roman"/>
          <w:sz w:val="24"/>
          <w:szCs w:val="24"/>
          <w:rtl w:val="0"/>
        </w:rPr>
        <w:t xml:space="preserve">жизнь грабителям, то грабителей будет всё </w:t>
      </w:r>
      <w:r w:rsidDel="00000000" w:rsidR="00000000" w:rsidRPr="00000000">
        <w:rPr>
          <w:rFonts w:ascii="Times New Roman" w:cs="Times New Roman" w:eastAsia="Times New Roman" w:hAnsi="Times New Roman"/>
          <w:i w:val="1"/>
          <w:sz w:val="24"/>
          <w:szCs w:val="24"/>
          <w:rtl w:val="0"/>
        </w:rPr>
        <w:t xml:space="preserve">больше и больше. </w:t>
      </w:r>
      <w:r w:rsidDel="00000000" w:rsidR="00000000" w:rsidRPr="00000000">
        <w:rPr>
          <w:rFonts w:ascii="Times New Roman" w:cs="Times New Roman" w:eastAsia="Times New Roman" w:hAnsi="Times New Roman"/>
          <w:sz w:val="24"/>
          <w:szCs w:val="24"/>
          <w:rtl w:val="0"/>
        </w:rPr>
        <w:t xml:space="preserve">И даже если они будут воровать всего лишь </w:t>
      </w:r>
      <w:r w:rsidDel="00000000" w:rsidR="00000000" w:rsidRPr="00000000">
        <w:rPr>
          <w:rFonts w:ascii="Times New Roman" w:cs="Times New Roman" w:eastAsia="Times New Roman" w:hAnsi="Times New Roman"/>
          <w:i w:val="1"/>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Del="00000000" w:rsidR="00000000" w:rsidRPr="00000000">
        <w:rPr>
          <w:rFonts w:ascii="Times New Roman" w:cs="Times New Roman" w:eastAsia="Times New Roman" w:hAnsi="Times New Roman"/>
          <w:i w:val="1"/>
          <w:sz w:val="24"/>
          <w:szCs w:val="24"/>
          <w:rtl w:val="0"/>
        </w:rPr>
        <w:t xml:space="preserve">увидеть...</w:t>
      </w:r>
      <w:r w:rsidDel="00000000" w:rsidR="00000000" w:rsidRPr="00000000">
        <w:rPr>
          <w:rFonts w:ascii="Times New Roman" w:cs="Times New Roman" w:eastAsia="Times New Roman" w:hAnsi="Times New Roman"/>
          <w:sz w:val="24"/>
          <w:szCs w:val="24"/>
          <w:rtl w:val="0"/>
        </w:rPr>
        <w:t xml:space="preserve"> Но оно ускользало от него. Ястребы и голуби...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Разве в</w:t>
      </w:r>
      <w:r w:rsidDel="00000000" w:rsidR="00000000" w:rsidRPr="00000000">
        <w:rPr>
          <w:rFonts w:ascii="Times New Roman" w:cs="Times New Roman" w:eastAsia="Times New Roman" w:hAnsi="Times New Roman"/>
          <w:sz w:val="24"/>
          <w:szCs w:val="24"/>
          <w:highlight w:val="white"/>
          <w:rtl w:val="0"/>
        </w:rPr>
        <w:t xml:space="preserve">ы</w:t>
      </w:r>
      <w:r w:rsidDel="00000000" w:rsidR="00000000" w:rsidRPr="00000000">
        <w:rPr>
          <w:rFonts w:ascii="Times New Roman" w:cs="Times New Roman" w:eastAsia="Times New Roman" w:hAnsi="Times New Roman"/>
          <w:sz w:val="24"/>
          <w:szCs w:val="24"/>
          <w:highlight w:val="white"/>
          <w:rtl w:val="0"/>
        </w:rPr>
        <w:t xml:space="preserve"> не понимаете? Если </w:t>
      </w:r>
      <w:r w:rsidDel="00000000" w:rsidR="00000000" w:rsidRPr="00000000">
        <w:rPr>
          <w:rFonts w:ascii="Times New Roman" w:cs="Times New Roman" w:eastAsia="Times New Roman" w:hAnsi="Times New Roman"/>
          <w:sz w:val="24"/>
          <w:szCs w:val="24"/>
          <w:highlight w:val="white"/>
          <w:rtl w:val="0"/>
        </w:rPr>
        <w:t xml:space="preserve">зл</w:t>
      </w:r>
      <w:r w:rsidDel="00000000" w:rsidR="00000000" w:rsidRPr="00000000">
        <w:rPr>
          <w:rFonts w:ascii="Times New Roman" w:cs="Times New Roman" w:eastAsia="Times New Roman" w:hAnsi="Times New Roman"/>
          <w:sz w:val="24"/>
          <w:szCs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не осознаёте, что хулиганы делают с Хогвартсом, и более всего с факультетом Слизерина?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Война </w:t>
      </w:r>
      <w:r w:rsidDel="00000000" w:rsidR="00000000" w:rsidRPr="00000000">
        <w:rPr>
          <w:rFonts w:ascii="Times New Roman" w:cs="Times New Roman" w:eastAsia="Times New Roman" w:hAnsi="Times New Roman"/>
          <w:sz w:val="24"/>
          <w:szCs w:val="24"/>
          <w:highlight w:val="white"/>
          <w:rtl w:val="0"/>
        </w:rPr>
        <w:t xml:space="preserve">слишком ужасна, чтобы так рисковать, — ответил старый волшебник, — и всё же она грядёт. Волдеморт возвращается. </w:t>
      </w:r>
      <w:r w:rsidDel="00000000" w:rsidR="00000000" w:rsidRPr="00000000">
        <w:rPr>
          <w:rFonts w:ascii="Times New Roman" w:cs="Times New Roman" w:eastAsia="Times New Roman" w:hAnsi="Times New Roman"/>
          <w:sz w:val="24"/>
          <w:szCs w:val="24"/>
          <w:rtl w:val="0"/>
        </w:rPr>
        <w:t xml:space="preserve">Чёрные фигуры собираются.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 одна из важнейших наших фигур в этой войне. Но наш злобный профессор зельеварения должен внешне, как говорится, </w:t>
      </w:r>
      <w:r w:rsidDel="00000000" w:rsidR="00000000" w:rsidRPr="00000000">
        <w:rPr>
          <w:rFonts w:ascii="Times New Roman" w:cs="Times New Roman" w:eastAsia="Times New Roman" w:hAnsi="Times New Roman"/>
          <w:sz w:val="24"/>
          <w:szCs w:val="24"/>
          <w:rtl w:val="0"/>
        </w:rPr>
        <w:t xml:space="preserve">соответствовать своей роли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за это можно </w:t>
      </w:r>
      <w:r w:rsidDel="00000000" w:rsidR="00000000" w:rsidRPr="00000000">
        <w:rPr>
          <w:rFonts w:ascii="Times New Roman" w:cs="Times New Roman" w:eastAsia="Times New Roman" w:hAnsi="Times New Roman"/>
          <w:sz w:val="24"/>
          <w:szCs w:val="24"/>
          <w:rtl w:val="0"/>
        </w:rPr>
        <w:t xml:space="preserve">заплатить чувствами</w:t>
      </w:r>
      <w:r w:rsidDel="00000000" w:rsidR="00000000" w:rsidRPr="00000000">
        <w:rPr>
          <w:rFonts w:ascii="Times New Roman" w:cs="Times New Roman" w:eastAsia="Times New Roman" w:hAnsi="Times New Roman"/>
          <w:sz w:val="24"/>
          <w:szCs w:val="24"/>
          <w:rtl w:val="0"/>
        </w:rPr>
        <w:t xml:space="preserve"> детей, всего лишь их чувствами, Гарри</w:t>
      </w:r>
      <w:r w:rsidDel="00000000" w:rsidR="00000000" w:rsidRPr="00000000">
        <w:rPr>
          <w:rFonts w:ascii="Times New Roman" w:cs="Times New Roman" w:eastAsia="Times New Roman" w:hAnsi="Times New Roman"/>
          <w:sz w:val="24"/>
          <w:szCs w:val="24"/>
          <w:rtl w:val="0"/>
        </w:rPr>
        <w:t xml:space="preserve">, — голос старого волшебника был очень тих, — то нужно быть чудовищно </w:t>
      </w:r>
      <w:r w:rsidDel="00000000" w:rsidR="00000000" w:rsidRPr="00000000">
        <w:rPr>
          <w:rFonts w:ascii="Times New Roman" w:cs="Times New Roman" w:eastAsia="Times New Roman" w:hAnsi="Times New Roman"/>
          <w:sz w:val="24"/>
          <w:szCs w:val="24"/>
          <w:rtl w:val="0"/>
        </w:rPr>
        <w:t xml:space="preserve">нев</w:t>
      </w:r>
      <w:r w:rsidDel="00000000" w:rsidR="00000000" w:rsidRPr="00000000">
        <w:rPr>
          <w:rFonts w:ascii="Times New Roman" w:cs="Times New Roman" w:eastAsia="Times New Roman" w:hAnsi="Times New Roman"/>
          <w:sz w:val="24"/>
          <w:szCs w:val="24"/>
          <w:rtl w:val="0"/>
        </w:rPr>
        <w:t xml:space="preserve">ежественным в военных делах, чтобы счесть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плох</w:t>
      </w:r>
      <w:r w:rsidDel="00000000" w:rsidR="00000000" w:rsidRPr="00000000">
        <w:rPr>
          <w:rFonts w:ascii="Times New Roman" w:cs="Times New Roman" w:eastAsia="Times New Roman" w:hAnsi="Times New Roman"/>
          <w:sz w:val="24"/>
          <w:szCs w:val="24"/>
          <w:highlight w:val="white"/>
          <w:rtl w:val="0"/>
        </w:rPr>
        <w:t xml:space="preserve">ой сделкой. Это не сложный выбор, Гарри. Сложный — выглядит вот так.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Волшебник никуда не показывал. Он просто стоял на месте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посреди постаментов.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Del="00000000" w:rsidR="00000000" w:rsidRPr="00000000">
        <w:rPr>
          <w:rFonts w:ascii="Times New Roman" w:cs="Times New Roman" w:eastAsia="Times New Roman" w:hAnsi="Times New Roman"/>
          <w:sz w:val="24"/>
          <w:szCs w:val="24"/>
          <w:highlight w:val="white"/>
          <w:rtl w:val="0"/>
        </w:rPr>
        <w:t xml:space="preserve">кто-нибудь</w:t>
      </w:r>
      <w:r w:rsidDel="00000000" w:rsidR="00000000" w:rsidRPr="00000000">
        <w:rPr>
          <w:rFonts w:ascii="Times New Roman" w:cs="Times New Roman" w:eastAsia="Times New Roman" w:hAnsi="Times New Roman"/>
          <w:sz w:val="24"/>
          <w:szCs w:val="24"/>
          <w:highlight w:val="white"/>
          <w:rtl w:val="0"/>
        </w:rPr>
        <w:t xml:space="preserve">, потерявший мать или </w:t>
      </w:r>
      <w:r w:rsidDel="00000000" w:rsidR="00000000" w:rsidRPr="00000000">
        <w:rPr>
          <w:rFonts w:ascii="Times New Roman" w:cs="Times New Roman" w:eastAsia="Times New Roman" w:hAnsi="Times New Roman"/>
          <w:sz w:val="24"/>
          <w:szCs w:val="24"/>
          <w:highlight w:val="white"/>
          <w:rtl w:val="0"/>
        </w:rPr>
        <w:t xml:space="preserve">отца, </w:t>
      </w:r>
      <w:r w:rsidDel="00000000" w:rsidR="00000000" w:rsidRPr="00000000">
        <w:rPr>
          <w:rFonts w:ascii="Times New Roman" w:cs="Times New Roman" w:eastAsia="Times New Roman" w:hAnsi="Times New Roman"/>
          <w:sz w:val="24"/>
          <w:szCs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Del="00000000" w:rsidR="00000000" w:rsidRPr="00000000">
        <w:rPr>
          <w:rFonts w:ascii="Times New Roman" w:cs="Times New Roman" w:eastAsia="Times New Roman" w:hAnsi="Times New Roman"/>
          <w:sz w:val="24"/>
          <w:szCs w:val="24"/>
          <w:highlight w:val="white"/>
          <w:rtl w:val="0"/>
        </w:rPr>
        <w:t xml:space="preserve">раньше</w:t>
      </w:r>
      <w:r w:rsidDel="00000000" w:rsidR="00000000" w:rsidRPr="00000000">
        <w:rPr>
          <w:rFonts w:ascii="Times New Roman" w:cs="Times New Roman" w:eastAsia="Times New Roman" w:hAnsi="Times New Roman"/>
          <w:sz w:val="24"/>
          <w:szCs w:val="24"/>
          <w:highlight w:val="white"/>
          <w:rtl w:val="0"/>
        </w:rPr>
        <w:t xml:space="preserve"> чем должно или длилась на день дольше чем должно.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 этот раз старый волшебник повёл рукой, как будто указывая на все сломанные палочки: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Вы поэтому ждали так </w:t>
      </w:r>
      <w:r w:rsidDel="00000000" w:rsidR="00000000" w:rsidRPr="00000000">
        <w:rPr>
          <w:rFonts w:ascii="Times New Roman" w:cs="Times New Roman" w:eastAsia="Times New Roman" w:hAnsi="Times New Roman"/>
          <w:sz w:val="24"/>
          <w:szCs w:val="24"/>
          <w:highlight w:val="white"/>
          <w:rtl w:val="0"/>
        </w:rPr>
        <w:t xml:space="preserve">долго, </w:t>
      </w:r>
      <w:r w:rsidDel="00000000" w:rsidR="00000000" w:rsidRPr="00000000">
        <w:rPr>
          <w:rFonts w:ascii="Times New Roman" w:cs="Times New Roman" w:eastAsia="Times New Roman" w:hAnsi="Times New Roman"/>
          <w:sz w:val="24"/>
          <w:szCs w:val="24"/>
          <w:highlight w:val="white"/>
          <w:rtl w:val="0"/>
        </w:rPr>
        <w:t xml:space="preserve">прежде чем сразиться с Гриндевальдом? — выпалил </w:t>
      </w:r>
      <w:r w:rsidDel="00000000" w:rsidR="00000000" w:rsidRPr="00000000">
        <w:rPr>
          <w:rFonts w:ascii="Times New Roman" w:cs="Times New Roman" w:eastAsia="Times New Roman" w:hAnsi="Times New Roman"/>
          <w:sz w:val="24"/>
          <w:szCs w:val="24"/>
          <w:highlight w:val="white"/>
          <w:rtl w:val="0"/>
        </w:rPr>
        <w:t xml:space="preserve">Гарри, </w:t>
      </w:r>
      <w:r w:rsidDel="00000000" w:rsidR="00000000" w:rsidRPr="00000000">
        <w:rPr>
          <w:rFonts w:ascii="Times New Roman" w:cs="Times New Roman" w:eastAsia="Times New Roman" w:hAnsi="Times New Roman"/>
          <w:sz w:val="24"/>
          <w:szCs w:val="24"/>
          <w:highlight w:val="white"/>
          <w:rtl w:val="0"/>
        </w:rPr>
        <w:t xml:space="preserve">прежде чем успел подумать.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Время замедлилось. Голубые глаза рассматривали его.</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С кем ты разговаривал, Гарри? — спросил старый волшебник. — Нет, не отвечай. Я уже понял. </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Дамблдор вздохнул: </w:t>
      </w:r>
    </w:p>
    <w:p w:rsidR="00000000" w:rsidDel="00000000" w:rsidP="00000000" w:rsidRDefault="00000000" w:rsidRPr="00000000">
      <w:pPr>
        <w:keepNext w:val="0"/>
        <w:keepLines w:val="0"/>
        <w:widowControl w:val="0"/>
        <w:spacing w:line="278.1818181818182" w:lineRule="auto"/>
        <w:ind w:left="0" w:firstLine="720"/>
        <w:contextualSpacing w:val="0"/>
      </w:pPr>
      <w:r w:rsidDel="00000000" w:rsidR="00000000" w:rsidRPr="00000000">
        <w:rPr>
          <w:rFonts w:ascii="Times New Roman" w:cs="Times New Roman" w:eastAsia="Times New Roman" w:hAnsi="Times New Roman"/>
          <w:sz w:val="24"/>
          <w:szCs w:val="24"/>
          <w:highlight w:val="white"/>
          <w:rtl w:val="0"/>
        </w:rPr>
        <w:t xml:space="preserve">— Многие задавали мне это</w:t>
      </w:r>
      <w:r w:rsidDel="00000000" w:rsidR="00000000" w:rsidRPr="00000000">
        <w:rPr>
          <w:rFonts w:ascii="Times New Roman" w:cs="Times New Roman" w:eastAsia="Times New Roman" w:hAnsi="Times New Roman"/>
          <w:sz w:val="24"/>
          <w:szCs w:val="24"/>
          <w:rtl w:val="0"/>
        </w:rPr>
        <w:t xml:space="preserve">т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и всегда я уводил разговор </w:t>
      </w:r>
      <w:r w:rsidDel="00000000" w:rsidR="00000000" w:rsidRPr="00000000">
        <w:rPr>
          <w:rFonts w:ascii="Times New Roman" w:cs="Times New Roman" w:eastAsia="Times New Roman" w:hAnsi="Times New Roman"/>
          <w:sz w:val="24"/>
          <w:szCs w:val="24"/>
          <w:rtl w:val="0"/>
        </w:rPr>
        <w:t xml:space="preserve">в сторону</w:t>
      </w:r>
      <w:r w:rsidDel="00000000" w:rsidR="00000000" w:rsidRPr="00000000">
        <w:rPr>
          <w:rFonts w:ascii="Times New Roman" w:cs="Times New Roman" w:eastAsia="Times New Roman" w:hAnsi="Times New Roman"/>
          <w:sz w:val="24"/>
          <w:szCs w:val="24"/>
          <w:rtl w:val="0"/>
        </w:rPr>
        <w:t xml:space="preserve">. Однако в своё время ты должен будешь узнать </w:t>
      </w:r>
      <w:r w:rsidDel="00000000" w:rsidR="00000000" w:rsidRPr="00000000">
        <w:rPr>
          <w:rFonts w:ascii="Times New Roman" w:cs="Times New Roman" w:eastAsia="Times New Roman" w:hAnsi="Times New Roman"/>
          <w:sz w:val="24"/>
          <w:szCs w:val="24"/>
          <w:rtl w:val="0"/>
        </w:rPr>
        <w:t xml:space="preserve">всю </w:t>
      </w:r>
      <w:r w:rsidDel="00000000" w:rsidR="00000000" w:rsidRPr="00000000">
        <w:rPr>
          <w:rFonts w:ascii="Times New Roman" w:cs="Times New Roman" w:eastAsia="Times New Roman" w:hAnsi="Times New Roman"/>
          <w:sz w:val="24"/>
          <w:szCs w:val="24"/>
          <w:rtl w:val="0"/>
        </w:rPr>
        <w:t xml:space="preserve">правду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Пок</w:t>
      </w:r>
      <w:r w:rsidDel="00000000" w:rsidR="00000000" w:rsidRPr="00000000">
        <w:rPr>
          <w:rFonts w:ascii="Times New Roman" w:cs="Times New Roman" w:eastAsia="Times New Roman" w:hAnsi="Times New Roman"/>
          <w:sz w:val="24"/>
          <w:szCs w:val="24"/>
          <w:highlight w:val="white"/>
          <w:rtl w:val="0"/>
        </w:rPr>
        <w:t xml:space="preserve">лянёшься ли ты никогда не обсуждать это с другими, пока я не дам согласия?</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хотелось бы получить разрешение рассказать Драко, 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Клянусь.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Del="00000000" w:rsidR="00000000" w:rsidRPr="00000000">
        <w:rPr>
          <w:rFonts w:ascii="Times New Roman" w:cs="Times New Roman" w:eastAsia="Times New Roman" w:hAnsi="Times New Roman"/>
          <w:sz w:val="24"/>
          <w:szCs w:val="24"/>
          <w:rtl w:val="0"/>
        </w:rPr>
        <w:t xml:space="preserve">часов</w:t>
      </w:r>
      <w:r w:rsidDel="00000000" w:rsidR="00000000" w:rsidRPr="00000000">
        <w:rPr>
          <w:rFonts w:ascii="Times New Roman" w:cs="Times New Roman" w:eastAsia="Times New Roman" w:hAnsi="Times New Roman"/>
          <w:sz w:val="24"/>
          <w:szCs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медленно кивнул. </w:t>
      </w:r>
      <w:r w:rsidDel="00000000" w:rsidR="00000000" w:rsidRPr="00000000">
        <w:rPr>
          <w:rFonts w:ascii="Times New Roman" w:cs="Times New Roman" w:eastAsia="Times New Roman" w:hAnsi="Times New Roman"/>
          <w:sz w:val="24"/>
          <w:szCs w:val="24"/>
          <w:highlight w:val="white"/>
          <w:rtl w:val="0"/>
        </w:rPr>
        <w:t xml:space="preserve">Это</w:t>
      </w:r>
      <w:r w:rsidDel="00000000" w:rsidR="00000000" w:rsidRPr="00000000">
        <w:rPr>
          <w:rFonts w:ascii="Times New Roman" w:cs="Times New Roman" w:eastAsia="Times New Roman" w:hAnsi="Times New Roman"/>
          <w:sz w:val="24"/>
          <w:szCs w:val="24"/>
          <w:highlight w:val="white"/>
          <w:rtl w:val="0"/>
        </w:rPr>
        <w:t xml:space="preserve"> не было совершенно невероятным по стандартам магии...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А за</w:t>
      </w:r>
      <w:r w:rsidDel="00000000" w:rsidR="00000000" w:rsidRPr="00000000">
        <w:rPr>
          <w:rFonts w:ascii="Times New Roman" w:cs="Times New Roman" w:eastAsia="Times New Roman" w:hAnsi="Times New Roman"/>
          <w:sz w:val="24"/>
          <w:szCs w:val="24"/>
          <w:rtl w:val="0"/>
        </w:rPr>
        <w:t xml:space="preserve">тем, — ещё тише продолжил Дамблдор, словно разговаривая с самим собой, — </w:t>
      </w:r>
      <w:r w:rsidDel="00000000" w:rsidR="00000000" w:rsidRPr="00000000">
        <w:rPr>
          <w:rFonts w:ascii="Times New Roman" w:cs="Times New Roman" w:eastAsia="Times New Roman" w:hAnsi="Times New Roman"/>
          <w:sz w:val="24"/>
          <w:szCs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тогда я думал... Думал, что я нико</w:t>
      </w:r>
      <w:r w:rsidDel="00000000" w:rsidR="00000000" w:rsidRPr="00000000">
        <w:rPr>
          <w:rFonts w:ascii="Times New Roman" w:cs="Times New Roman" w:eastAsia="Times New Roman" w:hAnsi="Times New Roman"/>
          <w:sz w:val="24"/>
          <w:szCs w:val="24"/>
          <w:highlight w:val="white"/>
          <w:rtl w:val="0"/>
        </w:rPr>
        <w:t xml:space="preserve">гда не должен убивать. А потом появился Волдеморт.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вновь поднял взгляд на Гарри и хрипло продолжил: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Он не похож на Гриндевальда, Гарри. Ничего человеческого в нём не осталось. </w:t>
      </w:r>
      <w:r w:rsidDel="00000000" w:rsidR="00000000" w:rsidRPr="00000000">
        <w:rPr>
          <w:rFonts w:ascii="Times New Roman" w:cs="Times New Roman" w:eastAsia="Times New Roman" w:hAnsi="Times New Roman"/>
          <w:i w:val="1"/>
          <w:sz w:val="24"/>
          <w:szCs w:val="24"/>
          <w:highlight w:val="white"/>
          <w:rtl w:val="0"/>
        </w:rPr>
        <w:t xml:space="preserve">Его </w:t>
      </w:r>
      <w:r w:rsidDel="00000000" w:rsidR="00000000" w:rsidRPr="00000000">
        <w:rPr>
          <w:rFonts w:ascii="Times New Roman" w:cs="Times New Roman" w:eastAsia="Times New Roman" w:hAnsi="Times New Roman"/>
          <w:sz w:val="24"/>
          <w:szCs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Del="00000000" w:rsidR="00000000" w:rsidRPr="00000000">
        <w:rPr>
          <w:rFonts w:ascii="Times New Roman" w:cs="Times New Roman" w:eastAsia="Times New Roman" w:hAnsi="Times New Roman"/>
          <w:sz w:val="24"/>
          <w:szCs w:val="24"/>
          <w:highlight w:val="white"/>
          <w:rtl w:val="0"/>
        </w:rPr>
        <w:t xml:space="preserve">сделал</w:t>
      </w:r>
      <w:r w:rsidDel="00000000" w:rsidR="00000000" w:rsidRPr="00000000">
        <w:rPr>
          <w:rFonts w:ascii="Times New Roman" w:cs="Times New Roman" w:eastAsia="Times New Roman" w:hAnsi="Times New Roman"/>
          <w:sz w:val="24"/>
          <w:szCs w:val="24"/>
          <w:highlight w:val="white"/>
          <w:rtl w:val="0"/>
        </w:rPr>
        <w:t xml:space="preserve">, и вернуться обратно к жизни.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кабинете повисла тишина.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множества долгих секунд она была прервана коротким вопросом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Есть ли дементоры в Нурменгарде?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переспросил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 Нет! </w:t>
      </w:r>
      <w:r w:rsidDel="00000000" w:rsidR="00000000" w:rsidRPr="00000000">
        <w:rPr>
          <w:rFonts w:ascii="Times New Roman" w:cs="Times New Roman" w:eastAsia="Times New Roman" w:hAnsi="Times New Roman"/>
          <w:sz w:val="24"/>
          <w:szCs w:val="24"/>
          <w:rtl w:val="0"/>
        </w:rPr>
        <w:t xml:space="preserve">Даже его я бы не обрёк на такую участь...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смотрел на юного мальчика, который выпрямился и изменился в лице.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Del="00000000" w:rsidR="00000000" w:rsidRPr="00000000">
        <w:rPr>
          <w:rFonts w:ascii="Times New Roman" w:cs="Times New Roman" w:eastAsia="Times New Roman" w:hAnsi="Times New Roman"/>
          <w:i w:val="1"/>
          <w:sz w:val="24"/>
          <w:szCs w:val="24"/>
          <w:rtl w:val="0"/>
        </w:rPr>
        <w:t xml:space="preserve">знают</w:t>
      </w:r>
      <w:r w:rsidDel="00000000" w:rsidR="00000000" w:rsidRPr="00000000">
        <w:rPr>
          <w:rFonts w:ascii="Times New Roman" w:cs="Times New Roman" w:eastAsia="Times New Roman" w:hAnsi="Times New Roman"/>
          <w:sz w:val="24"/>
          <w:szCs w:val="24"/>
          <w:rtl w:val="0"/>
        </w:rPr>
        <w:t xml:space="preserve">, что они это знают.</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мальчик поднял голову, и его глаза вс</w:t>
      </w:r>
      <w:r w:rsidDel="00000000" w:rsidR="00000000" w:rsidRPr="00000000">
        <w:rPr>
          <w:rFonts w:ascii="Times New Roman" w:cs="Times New Roman" w:eastAsia="Times New Roman" w:hAnsi="Times New Roman"/>
          <w:sz w:val="24"/>
          <w:szCs w:val="24"/>
          <w:rtl w:val="0"/>
        </w:rPr>
        <w:t xml:space="preserve">пы</w:t>
      </w:r>
      <w:r w:rsidDel="00000000" w:rsidR="00000000" w:rsidRPr="00000000">
        <w:rPr>
          <w:rFonts w:ascii="Times New Roman" w:cs="Times New Roman" w:eastAsia="Times New Roman" w:hAnsi="Times New Roman"/>
          <w:sz w:val="24"/>
          <w:szCs w:val="24"/>
          <w:rtl w:val="0"/>
        </w:rPr>
        <w:t xml:space="preserve">хнули зелёным огнём, — я </w:t>
      </w:r>
      <w:r w:rsidDel="00000000" w:rsidR="00000000" w:rsidRPr="00000000">
        <w:rPr>
          <w:rFonts w:ascii="Times New Roman" w:cs="Times New Roman" w:eastAsia="Times New Roman" w:hAnsi="Times New Roman"/>
          <w:sz w:val="24"/>
          <w:szCs w:val="24"/>
          <w:rtl w:val="0"/>
        </w:rPr>
        <w:t xml:space="preserve">не принимаю ваш ответ</w:t>
      </w:r>
      <w:r w:rsidDel="00000000" w:rsidR="00000000" w:rsidRPr="00000000">
        <w:rPr>
          <w:rFonts w:ascii="Times New Roman" w:cs="Times New Roman" w:eastAsia="Times New Roman" w:hAnsi="Times New Roman"/>
          <w:sz w:val="24"/>
          <w:szCs w:val="24"/>
          <w:rtl w:val="0"/>
        </w:rPr>
        <w:t xml:space="preserve">, директор. Фоукс поручил мне миссию, и теперь я знаю, почему он доверил её мне, а не вам. </w:t>
      </w:r>
      <w:r w:rsidDel="00000000" w:rsidR="00000000" w:rsidRPr="00000000">
        <w:rPr>
          <w:rFonts w:ascii="Times New Roman" w:cs="Times New Roman" w:eastAsia="Times New Roman" w:hAnsi="Times New Roman"/>
          <w:sz w:val="24"/>
          <w:szCs w:val="24"/>
          <w:rtl w:val="0"/>
        </w:rPr>
        <w:t xml:space="preserve">Вы готовы принять соотношение сил, при котором плохие парни побеждают</w:t>
      </w:r>
      <w:r w:rsidDel="00000000" w:rsidR="00000000" w:rsidRPr="00000000">
        <w:rPr>
          <w:rFonts w:ascii="Times New Roman" w:cs="Times New Roman" w:eastAsia="Times New Roman" w:hAnsi="Times New Roman"/>
          <w:sz w:val="24"/>
          <w:szCs w:val="24"/>
          <w:rtl w:val="0"/>
        </w:rPr>
        <w:t xml:space="preserve">. Я — нет.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Это тоже не ответ, — на лице старого волшебника не отрази</w:t>
      </w:r>
      <w:r w:rsidDel="00000000" w:rsidR="00000000" w:rsidRPr="00000000">
        <w:rPr>
          <w:rFonts w:ascii="Times New Roman" w:cs="Times New Roman" w:eastAsia="Times New Roman" w:hAnsi="Times New Roman"/>
          <w:sz w:val="24"/>
          <w:szCs w:val="24"/>
          <w:rtl w:val="0"/>
        </w:rPr>
        <w:t xml:space="preserve">лась его боль, </w:t>
      </w:r>
      <w:r w:rsidDel="00000000" w:rsidR="00000000" w:rsidRPr="00000000">
        <w:rPr>
          <w:rFonts w:ascii="Times New Roman" w:cs="Times New Roman" w:eastAsia="Times New Roman" w:hAnsi="Times New Roman"/>
          <w:sz w:val="24"/>
          <w:szCs w:val="24"/>
          <w:rtl w:val="0"/>
        </w:rPr>
        <w:t xml:space="preserve">он давно научился её скрыват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Отказ что-то принять ничего не меняет. Быть может, ты </w:t>
      </w:r>
      <w:r w:rsidDel="00000000" w:rsidR="00000000" w:rsidRPr="00000000">
        <w:rPr>
          <w:rFonts w:ascii="Times New Roman" w:cs="Times New Roman" w:eastAsia="Times New Roman" w:hAnsi="Times New Roman"/>
          <w:sz w:val="24"/>
          <w:szCs w:val="24"/>
          <w:highlight w:val="white"/>
          <w:rtl w:val="0"/>
        </w:rPr>
        <w:t xml:space="preserve">просто слишком юн, чтобы понять этот вопрос, Гарри, несмотря на то, как ведёшь себя </w:t>
      </w:r>
      <w:r w:rsidDel="00000000" w:rsidR="00000000" w:rsidRPr="00000000">
        <w:rPr>
          <w:rFonts w:ascii="Times New Roman" w:cs="Times New Roman" w:eastAsia="Times New Roman" w:hAnsi="Times New Roman"/>
          <w:sz w:val="24"/>
          <w:szCs w:val="24"/>
          <w:rtl w:val="0"/>
        </w:rPr>
        <w:t xml:space="preserve">внешне. </w:t>
      </w:r>
      <w:r w:rsidDel="00000000" w:rsidR="00000000" w:rsidRPr="00000000">
        <w:rPr>
          <w:rFonts w:ascii="Times New Roman" w:cs="Times New Roman" w:eastAsia="Times New Roman" w:hAnsi="Times New Roman"/>
          <w:sz w:val="24"/>
          <w:szCs w:val="24"/>
          <w:rtl w:val="0"/>
        </w:rPr>
        <w:t xml:space="preserve">Лишь в детских мечтаниях можно выиграть все битвы и не оставить без внимания ни одно злодеяние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Вот почему я могу уничтожать дементоров, а вы — нет. Потому что я верю, что тьма может быть разрушена.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У старого волшебника перехватило дыхание.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Цена феникс</w:t>
      </w:r>
      <w:r w:rsidDel="00000000" w:rsidR="00000000" w:rsidRPr="00000000">
        <w:rPr>
          <w:rFonts w:ascii="Times New Roman" w:cs="Times New Roman" w:eastAsia="Times New Roman" w:hAnsi="Times New Roman"/>
          <w:sz w:val="24"/>
          <w:szCs w:val="24"/>
          <w:rtl w:val="0"/>
        </w:rPr>
        <w:t xml:space="preserve">а не неизбежна, — сказал мальчик. — </w:t>
      </w:r>
      <w:r w:rsidDel="00000000" w:rsidR="00000000" w:rsidRPr="00000000">
        <w:rPr>
          <w:rFonts w:ascii="Times New Roman" w:cs="Times New Roman" w:eastAsia="Times New Roman" w:hAnsi="Times New Roman"/>
          <w:sz w:val="24"/>
          <w:szCs w:val="24"/>
          <w:rtl w:val="0"/>
        </w:rPr>
        <w:t xml:space="preserve">Это не часть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какого-то глубокого равновесия, встроенного в мироздание. </w:t>
      </w:r>
      <w:r w:rsidDel="00000000" w:rsidR="00000000" w:rsidRPr="00000000">
        <w:rPr>
          <w:rFonts w:ascii="Times New Roman" w:cs="Times New Roman" w:eastAsia="Times New Roman" w:hAnsi="Times New Roman"/>
          <w:sz w:val="24"/>
          <w:szCs w:val="24"/>
          <w:rtl w:val="0"/>
        </w:rPr>
        <w:t xml:space="preserve">Это всего лишь та часть задачи, где вы ещё не придумали способ сжульничать.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открыл рот, но не произнёс ни слова.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Серебряный свет падал на разломанные палочки.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 и так это и оставить. Нужно </w:t>
      </w:r>
      <w:r w:rsidDel="00000000" w:rsidR="00000000" w:rsidRPr="00000000">
        <w:rPr>
          <w:rFonts w:ascii="Times New Roman" w:cs="Times New Roman" w:eastAsia="Times New Roman" w:hAnsi="Times New Roman"/>
          <w:sz w:val="24"/>
          <w:szCs w:val="24"/>
          <w:highlight w:val="white"/>
          <w:rtl w:val="0"/>
        </w:rPr>
        <w:t xml:space="preserve">просто </w:t>
      </w:r>
      <w:r w:rsidDel="00000000" w:rsidR="00000000" w:rsidRPr="00000000">
        <w:rPr>
          <w:rFonts w:ascii="Times New Roman" w:cs="Times New Roman" w:eastAsia="Times New Roman" w:hAnsi="Times New Roman"/>
          <w:sz w:val="24"/>
          <w:szCs w:val="24"/>
          <w:highlight w:val="white"/>
          <w:rtl w:val="0"/>
        </w:rPr>
        <w:t xml:space="preserve">искать ответ, пока он не найдётся. И если он потребует разрушить всю коалицию Люциуса Малфоя,</w:t>
      </w:r>
      <w:r w:rsidDel="00000000" w:rsidR="00000000" w:rsidRPr="00000000">
        <w:rPr>
          <w:rFonts w:ascii="Times New Roman" w:cs="Times New Roman" w:eastAsia="Times New Roman" w:hAnsi="Times New Roman"/>
          <w:sz w:val="24"/>
          <w:szCs w:val="24"/>
          <w:highlight w:val="white"/>
          <w:rtl w:val="0"/>
        </w:rPr>
        <w:t xml:space="preserve"> что ж — </w:t>
      </w:r>
      <w:r w:rsidDel="00000000" w:rsidR="00000000" w:rsidRPr="00000000">
        <w:rPr>
          <w:rFonts w:ascii="Times New Roman" w:cs="Times New Roman" w:eastAsia="Times New Roman" w:hAnsi="Times New Roman"/>
          <w:i w:val="1"/>
          <w:sz w:val="24"/>
          <w:szCs w:val="24"/>
          <w:highlight w:val="white"/>
          <w:rtl w:val="0"/>
        </w:rPr>
        <w:t xml:space="preserve">прекрасно</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Del="00000000" w:rsidR="00000000" w:rsidRPr="00000000">
        <w:rPr>
          <w:rFonts w:ascii="Times New Roman" w:cs="Times New Roman" w:eastAsia="Times New Roman" w:hAnsi="Times New Roman"/>
          <w:i w:val="1"/>
          <w:sz w:val="24"/>
          <w:szCs w:val="24"/>
          <w:highlight w:val="white"/>
          <w:rtl w:val="0"/>
        </w:rPr>
        <w:t xml:space="preserve">её</w:t>
      </w:r>
      <w:r w:rsidDel="00000000" w:rsidR="00000000" w:rsidRPr="00000000">
        <w:rPr>
          <w:rFonts w:ascii="Times New Roman" w:cs="Times New Roman" w:eastAsia="Times New Roman" w:hAnsi="Times New Roman"/>
          <w:sz w:val="24"/>
          <w:szCs w:val="24"/>
          <w:highlight w:val="white"/>
          <w:rtl w:val="0"/>
        </w:rPr>
        <w:t xml:space="preserve">, Гарри? Разрушишь весь мир? Даже если ты когда-нибудь запол</w:t>
      </w:r>
      <w:r w:rsidDel="00000000" w:rsidR="00000000" w:rsidRPr="00000000">
        <w:rPr>
          <w:rFonts w:ascii="Times New Roman" w:cs="Times New Roman" w:eastAsia="Times New Roman" w:hAnsi="Times New Roman"/>
          <w:sz w:val="24"/>
          <w:szCs w:val="24"/>
          <w:rtl w:val="0"/>
        </w:rPr>
        <w:t xml:space="preserve">учишь такое могущество, </w:t>
      </w:r>
      <w:r w:rsidDel="00000000" w:rsidR="00000000" w:rsidRPr="00000000">
        <w:rPr>
          <w:rFonts w:ascii="Times New Roman" w:cs="Times New Roman" w:eastAsia="Times New Roman" w:hAnsi="Times New Roman"/>
          <w:sz w:val="24"/>
          <w:szCs w:val="24"/>
          <w:rtl w:val="0"/>
        </w:rPr>
        <w:t xml:space="preserve">этого не хватит, чтобы совсем избежать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потерь</w:t>
      </w:r>
      <w:r w:rsidDel="00000000" w:rsidR="00000000" w:rsidRPr="00000000">
        <w:rPr>
          <w:rFonts w:ascii="Times New Roman" w:cs="Times New Roman" w:eastAsia="Times New Roman" w:hAnsi="Times New Roman"/>
          <w:sz w:val="24"/>
          <w:szCs w:val="24"/>
          <w:rtl w:val="0"/>
        </w:rPr>
        <w:t xml:space="preserve">. Возможно, ничего для этого не хватит!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ты уже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ведёшь себя так, это не что иное, как безумие!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Я спросил профессора Квиррел</w:t>
      </w:r>
      <w:r w:rsidDel="00000000" w:rsidR="00000000" w:rsidRPr="00000000">
        <w:rPr>
          <w:rFonts w:ascii="Times New Roman" w:cs="Times New Roman" w:eastAsia="Times New Roman" w:hAnsi="Times New Roman"/>
          <w:sz w:val="24"/>
          <w:szCs w:val="24"/>
          <w:rtl w:val="0"/>
        </w:rPr>
        <w:t xml:space="preserve">ла, почему он засмеялся после того, как наградил Гермиону сотней баллов,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мальчик ровным голосом. — </w:t>
      </w:r>
      <w:r w:rsidDel="00000000" w:rsidR="00000000" w:rsidRPr="00000000">
        <w:rPr>
          <w:rFonts w:ascii="Times New Roman" w:cs="Times New Roman" w:eastAsia="Times New Roman" w:hAnsi="Times New Roman"/>
          <w:sz w:val="24"/>
          <w:szCs w:val="24"/>
          <w:rtl w:val="0"/>
        </w:rPr>
        <w:t xml:space="preserve">И профессор Квиррелл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это не точные его слова, но он сказал примерно следующее: </w:t>
      </w:r>
      <w:r w:rsidDel="00000000" w:rsidR="00000000" w:rsidRPr="00000000">
        <w:rPr>
          <w:rFonts w:ascii="Times New Roman" w:cs="Times New Roman" w:eastAsia="Times New Roman" w:hAnsi="Times New Roman"/>
          <w:sz w:val="24"/>
          <w:szCs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Del="00000000" w:rsidR="00000000" w:rsidRPr="00000000">
        <w:rPr>
          <w:rFonts w:ascii="Times New Roman" w:cs="Times New Roman" w:eastAsia="Times New Roman" w:hAnsi="Times New Roman"/>
          <w:i w:val="1"/>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наоборот её защитил. И ещё он сказал,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Старый волшебник </w:t>
      </w:r>
      <w:r w:rsidDel="00000000" w:rsidR="00000000" w:rsidRPr="00000000">
        <w:rPr>
          <w:rFonts w:ascii="Times New Roman" w:cs="Times New Roman" w:eastAsia="Times New Roman" w:hAnsi="Times New Roman"/>
          <w:sz w:val="24"/>
          <w:szCs w:val="24"/>
          <w:highlight w:val="white"/>
          <w:rtl w:val="0"/>
        </w:rPr>
        <w:t xml:space="preserve">не показал </w:t>
      </w:r>
      <w:r w:rsidDel="00000000" w:rsidR="00000000" w:rsidRPr="00000000">
        <w:rPr>
          <w:rFonts w:ascii="Times New Roman" w:cs="Times New Roman" w:eastAsia="Times New Roman" w:hAnsi="Times New Roman"/>
          <w:sz w:val="24"/>
          <w:szCs w:val="24"/>
          <w:highlight w:val="white"/>
          <w:rtl w:val="0"/>
        </w:rPr>
        <w:t xml:space="preserve">силу полученного у</w:t>
      </w:r>
      <w:r w:rsidDel="00000000" w:rsidR="00000000" w:rsidRPr="00000000">
        <w:rPr>
          <w:rFonts w:ascii="Times New Roman" w:cs="Times New Roman" w:eastAsia="Times New Roman" w:hAnsi="Times New Roman"/>
          <w:sz w:val="24"/>
          <w:szCs w:val="24"/>
          <w:rtl w:val="0"/>
        </w:rPr>
        <w:t xml:space="preserve">дара. </w:t>
      </w:r>
      <w:r w:rsidDel="00000000" w:rsidR="00000000" w:rsidRPr="00000000">
        <w:rPr>
          <w:rFonts w:ascii="Times New Roman" w:cs="Times New Roman" w:eastAsia="Times New Roman" w:hAnsi="Times New Roman"/>
          <w:sz w:val="24"/>
          <w:szCs w:val="24"/>
          <w:rtl w:val="0"/>
        </w:rPr>
        <w:t xml:space="preserve">Только если бы кто-нибудь смотрел очень внимательно, он смог бы заметить немного расширившиеся глаза.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 волнуйтесь, директор, — сказал мальчик. — </w:t>
      </w:r>
      <w:r w:rsidDel="00000000" w:rsidR="00000000" w:rsidRPr="00000000">
        <w:rPr>
          <w:rFonts w:ascii="Times New Roman" w:cs="Times New Roman" w:eastAsia="Times New Roman" w:hAnsi="Times New Roman"/>
          <w:sz w:val="24"/>
          <w:szCs w:val="24"/>
          <w:highlight w:val="white"/>
          <w:rtl w:val="0"/>
        </w:rPr>
        <w:t xml:space="preserve">У</w:t>
      </w:r>
      <w:r w:rsidDel="00000000" w:rsidR="00000000" w:rsidRPr="00000000">
        <w:rPr>
          <w:rFonts w:ascii="Times New Roman" w:cs="Times New Roman" w:eastAsia="Times New Roman" w:hAnsi="Times New Roman"/>
          <w:sz w:val="24"/>
          <w:szCs w:val="24"/>
          <w:highlight w:val="white"/>
          <w:rtl w:val="0"/>
        </w:rPr>
        <w:t xml:space="preserve"> меня ещё не перемкнуло цепи.</w:t>
      </w:r>
      <w:r w:rsidDel="00000000" w:rsidR="00000000" w:rsidRPr="00000000">
        <w:rPr>
          <w:rFonts w:ascii="Times New Roman" w:cs="Times New Roman" w:eastAsia="Times New Roman" w:hAnsi="Times New Roman"/>
          <w:sz w:val="24"/>
          <w:szCs w:val="24"/>
          <w:highlight w:val="white"/>
          <w:rtl w:val="0"/>
        </w:rPr>
        <w:t xml:space="preserve"> Я знаю, что должен учиться</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доброте у Гермионы и </w:t>
      </w:r>
      <w:r w:rsidDel="00000000" w:rsidR="00000000" w:rsidRPr="00000000">
        <w:rPr>
          <w:rFonts w:ascii="Times New Roman" w:cs="Times New Roman" w:eastAsia="Times New Roman" w:hAnsi="Times New Roman"/>
          <w:sz w:val="24"/>
          <w:szCs w:val="24"/>
          <w:highlight w:val="white"/>
          <w:rtl w:val="0"/>
        </w:rPr>
        <w:t xml:space="preserve">Фоукса</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не</w:t>
      </w:r>
      <w:r w:rsidDel="00000000" w:rsidR="00000000" w:rsidRPr="00000000">
        <w:rPr>
          <w:rFonts w:ascii="Times New Roman" w:cs="Times New Roman" w:eastAsia="Times New Roman" w:hAnsi="Times New Roman"/>
          <w:sz w:val="24"/>
          <w:szCs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Поколебавшись</w:t>
      </w:r>
      <w:r w:rsidDel="00000000" w:rsidR="00000000" w:rsidRPr="00000000">
        <w:rPr>
          <w:rFonts w:ascii="Times New Roman" w:cs="Times New Roman" w:eastAsia="Times New Roman" w:hAnsi="Times New Roman"/>
          <w:sz w:val="24"/>
          <w:szCs w:val="24"/>
          <w:highlight w:val="white"/>
          <w:rtl w:val="0"/>
        </w:rPr>
        <w:t xml:space="preserve">, старый волшебник кивнул головой, серебряная борода медленно качнулась.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Это будет не лучшим вариантом для </w:t>
      </w:r>
      <w:r w:rsidDel="00000000" w:rsidR="00000000" w:rsidRPr="00000000">
        <w:rPr>
          <w:rFonts w:ascii="Times New Roman" w:cs="Times New Roman" w:eastAsia="Times New Roman" w:hAnsi="Times New Roman"/>
          <w:i w:val="1"/>
          <w:sz w:val="24"/>
          <w:szCs w:val="24"/>
          <w:highlight w:val="white"/>
          <w:rtl w:val="0"/>
        </w:rPr>
        <w:t xml:space="preserve">неё</w:t>
      </w:r>
      <w:r w:rsidDel="00000000" w:rsidR="00000000" w:rsidRPr="00000000">
        <w:rPr>
          <w:rFonts w:ascii="Times New Roman" w:cs="Times New Roman" w:eastAsia="Times New Roman" w:hAnsi="Times New Roman"/>
          <w:sz w:val="24"/>
          <w:szCs w:val="24"/>
          <w:highlight w:val="white"/>
          <w:rtl w:val="0"/>
        </w:rPr>
        <w:t xml:space="preserve">, Гарри, — с</w:t>
      </w:r>
      <w:r w:rsidDel="00000000" w:rsidR="00000000" w:rsidRPr="00000000">
        <w:rPr>
          <w:rFonts w:ascii="Times New Roman" w:cs="Times New Roman" w:eastAsia="Times New Roman" w:hAnsi="Times New Roman"/>
          <w:sz w:val="24"/>
          <w:szCs w:val="24"/>
          <w:rtl w:val="0"/>
        </w:rPr>
        <w:t xml:space="preserve">казал он, — н</w:t>
      </w:r>
      <w:r w:rsidDel="00000000" w:rsidR="00000000" w:rsidRPr="00000000">
        <w:rPr>
          <w:rFonts w:ascii="Times New Roman" w:cs="Times New Roman" w:eastAsia="Times New Roman" w:hAnsi="Times New Roman"/>
          <w:sz w:val="24"/>
          <w:szCs w:val="24"/>
          <w:rtl w:val="0"/>
        </w:rPr>
        <w:t xml:space="preserve">о можно устроить, что она будет отрабатывать своё наказание у профессора Биннса</w:t>
      </w:r>
      <w:r w:rsidDel="00000000" w:rsidR="00000000" w:rsidRPr="00000000">
        <w:rPr>
          <w:rFonts w:ascii="Times New Roman" w:cs="Times New Roman" w:eastAsia="Times New Roman" w:hAnsi="Times New Roman"/>
          <w:sz w:val="24"/>
          <w:szCs w:val="24"/>
          <w:rtl w:val="0"/>
        </w:rPr>
        <w:t xml:space="preserve">, и вы смо</w:t>
      </w:r>
      <w:r w:rsidDel="00000000" w:rsidR="00000000" w:rsidRPr="00000000">
        <w:rPr>
          <w:rFonts w:ascii="Times New Roman" w:cs="Times New Roman" w:eastAsia="Times New Roman" w:hAnsi="Times New Roman"/>
          <w:sz w:val="24"/>
          <w:szCs w:val="24"/>
          <w:highlight w:val="white"/>
          <w:rtl w:val="0"/>
        </w:rPr>
        <w:t xml:space="preserve">жете заниматься вместе в его аудитории.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Хорошо, — ответил мальчик.</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Думаю, я обсудил с вами всё, что хотел. </w:t>
      </w:r>
      <w:r w:rsidDel="00000000" w:rsidR="00000000" w:rsidRPr="00000000">
        <w:rPr>
          <w:rFonts w:ascii="Times New Roman" w:cs="Times New Roman" w:eastAsia="Times New Roman" w:hAnsi="Times New Roman"/>
          <w:sz w:val="24"/>
          <w:szCs w:val="24"/>
          <w:highlight w:val="white"/>
          <w:rtl w:val="0"/>
        </w:rPr>
        <w:t xml:space="preserve">Можете быть </w:t>
      </w:r>
      <w:r w:rsidDel="00000000" w:rsidR="00000000" w:rsidRPr="00000000">
        <w:rPr>
          <w:rFonts w:ascii="Times New Roman" w:cs="Times New Roman" w:eastAsia="Times New Roman" w:hAnsi="Times New Roman"/>
          <w:sz w:val="24"/>
          <w:szCs w:val="24"/>
          <w:highlight w:val="white"/>
          <w:rtl w:val="0"/>
        </w:rPr>
        <w:t xml:space="preserve">уверенны</w:t>
      </w:r>
      <w:r w:rsidDel="00000000" w:rsidR="00000000" w:rsidRPr="00000000">
        <w:rPr>
          <w:rFonts w:ascii="Times New Roman" w:cs="Times New Roman" w:eastAsia="Times New Roman" w:hAnsi="Times New Roman"/>
          <w:sz w:val="24"/>
          <w:szCs w:val="24"/>
          <w:highlight w:val="white"/>
          <w:rtl w:val="0"/>
        </w:rPr>
        <w:t xml:space="preserve">, что в следующий раз, когда мне покажется, что вы действуете на стороне плохих парней или </w:t>
      </w:r>
      <w:r w:rsidDel="00000000" w:rsidR="00000000" w:rsidRPr="00000000">
        <w:rPr>
          <w:rFonts w:ascii="Times New Roman" w:cs="Times New Roman" w:eastAsia="Times New Roman" w:hAnsi="Times New Roman"/>
          <w:sz w:val="24"/>
          <w:szCs w:val="24"/>
          <w:highlight w:val="white"/>
          <w:rtl w:val="0"/>
        </w:rPr>
        <w:t xml:space="preserve">позволяете</w:t>
      </w:r>
      <w:r w:rsidDel="00000000" w:rsidR="00000000" w:rsidRPr="00000000">
        <w:rPr>
          <w:rFonts w:ascii="Times New Roman" w:cs="Times New Roman" w:eastAsia="Times New Roman" w:hAnsi="Times New Roman"/>
          <w:sz w:val="24"/>
          <w:szCs w:val="24"/>
          <w:highlight w:val="white"/>
          <w:rtl w:val="0"/>
        </w:rPr>
        <w:t xml:space="preserve"> им победить, я сделаю всё, что, по моему мнению, Фоукс сказал бы мне, невзирая на </w:t>
      </w:r>
      <w:r w:rsidDel="00000000" w:rsidR="00000000" w:rsidRPr="00000000">
        <w:rPr>
          <w:rFonts w:ascii="Times New Roman" w:cs="Times New Roman" w:eastAsia="Times New Roman" w:hAnsi="Times New Roman"/>
          <w:sz w:val="24"/>
          <w:szCs w:val="24"/>
          <w:highlight w:val="white"/>
          <w:rtl w:val="0"/>
        </w:rPr>
        <w:t xml:space="preserve">то</w:t>
      </w:r>
      <w:r w:rsidDel="00000000" w:rsidR="00000000" w:rsidRPr="00000000">
        <w:rPr>
          <w:rFonts w:ascii="Times New Roman" w:cs="Times New Roman" w:eastAsia="Times New Roman" w:hAnsi="Times New Roman"/>
          <w:sz w:val="24"/>
          <w:szCs w:val="24"/>
          <w:highlight w:val="white"/>
          <w:rtl w:val="0"/>
        </w:rPr>
        <w:t xml:space="preserve">, сколько неприятностей может за этим последовать. Надеюсь, мы прояснили этот вопрос.</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замолчал, повернулся и вышел из комнаты сквозь открытую дверь из чёрного металла. </w:t>
      </w:r>
      <w:r w:rsidDel="00000000" w:rsidR="00000000" w:rsidRPr="00000000">
        <w:rPr>
          <w:rFonts w:ascii="Times New Roman" w:cs="Times New Roman" w:eastAsia="Times New Roman" w:hAnsi="Times New Roman"/>
          <w:sz w:val="24"/>
          <w:szCs w:val="24"/>
          <w:rtl w:val="0"/>
        </w:rPr>
        <w:t xml:space="preserve">Спустя секунду послышалось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показался свет волшебной палочки.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молча стоял в тишине среди осколков судеб, которые </w:t>
      </w:r>
      <w:r w:rsidDel="00000000" w:rsidR="00000000" w:rsidRPr="00000000">
        <w:rPr>
          <w:rFonts w:ascii="Times New Roman" w:cs="Times New Roman" w:eastAsia="Times New Roman" w:hAnsi="Times New Roman"/>
          <w:sz w:val="24"/>
          <w:szCs w:val="24"/>
          <w:rtl w:val="0"/>
        </w:rPr>
        <w:t xml:space="preserve">ему пришлось оставить позади.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Дрожащая морщинистая </w:t>
      </w:r>
      <w:r w:rsidDel="00000000" w:rsidR="00000000" w:rsidRPr="00000000">
        <w:rPr>
          <w:rFonts w:ascii="Times New Roman" w:cs="Times New Roman" w:eastAsia="Times New Roman" w:hAnsi="Times New Roman"/>
          <w:sz w:val="24"/>
          <w:szCs w:val="24"/>
          <w:rtl w:val="0"/>
        </w:rPr>
        <w:t xml:space="preserve">рука </w:t>
      </w:r>
      <w:r w:rsidDel="00000000" w:rsidR="00000000" w:rsidRPr="00000000">
        <w:rPr>
          <w:rFonts w:ascii="Times New Roman" w:cs="Times New Roman" w:eastAsia="Times New Roman" w:hAnsi="Times New Roman"/>
          <w:sz w:val="24"/>
          <w:szCs w:val="24"/>
          <w:rtl w:val="0"/>
        </w:rPr>
        <w:t xml:space="preserve">потянулась к очкам-полумесяцам...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Голова мальчика вынырнула из </w:t>
      </w:r>
      <w:r w:rsidDel="00000000" w:rsidR="00000000" w:rsidRPr="00000000">
        <w:rPr>
          <w:rFonts w:ascii="Times New Roman" w:cs="Times New Roman" w:eastAsia="Times New Roman" w:hAnsi="Times New Roman"/>
          <w:sz w:val="24"/>
          <w:szCs w:val="24"/>
          <w:highlight w:val="white"/>
          <w:rtl w:val="0"/>
        </w:rPr>
        <w:t xml:space="preserve">проёма</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Вы не включите лестницу, ди</w:t>
      </w:r>
      <w:r w:rsidDel="00000000" w:rsidR="00000000" w:rsidRPr="00000000">
        <w:rPr>
          <w:rFonts w:ascii="Times New Roman" w:cs="Times New Roman" w:eastAsia="Times New Roman" w:hAnsi="Times New Roman"/>
          <w:sz w:val="24"/>
          <w:szCs w:val="24"/>
          <w:rtl w:val="0"/>
        </w:rPr>
        <w:t xml:space="preserve">ректор? </w:t>
      </w:r>
      <w:r w:rsidDel="00000000" w:rsidR="00000000" w:rsidRPr="00000000">
        <w:rPr>
          <w:rFonts w:ascii="Times New Roman" w:cs="Times New Roman" w:eastAsia="Times New Roman" w:hAnsi="Times New Roman"/>
          <w:sz w:val="24"/>
          <w:szCs w:val="24"/>
          <w:rtl w:val="0"/>
        </w:rPr>
        <w:t xml:space="preserve">Я бы предпочёл не повторять заново всё, что я сделал, чтобы уйти тем же путём, которым я пришёл.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Ступай, Гарри Поттер, — ответил волшебник, — лестница примет тебя. </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Профессор Квиррелл 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тёмной лесной </w:t>
      </w:r>
      <w:r w:rsidDel="00000000" w:rsidR="00000000" w:rsidRPr="00000000">
        <w:rPr>
          <w:rFonts w:ascii="Times New Roman" w:cs="Times New Roman" w:eastAsia="Times New Roman" w:hAnsi="Times New Roman"/>
          <w:sz w:val="24"/>
          <w:szCs w:val="24"/>
          <w:rtl w:val="0"/>
        </w:rPr>
        <w:t xml:space="preserve">поляне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Del="00000000" w:rsidR="00000000" w:rsidRPr="00000000">
        <w:rPr>
          <w:rFonts w:ascii="Times New Roman" w:cs="Times New Roman" w:eastAsia="Times New Roman" w:hAnsi="Times New Roman"/>
          <w:sz w:val="24"/>
          <w:szCs w:val="24"/>
          <w:rtl w:val="0"/>
        </w:rPr>
        <w:t xml:space="preserve">лишь на немногих </w:t>
      </w:r>
      <w:r w:rsidDel="00000000" w:rsidR="00000000" w:rsidRPr="00000000">
        <w:rPr>
          <w:rFonts w:ascii="Times New Roman" w:cs="Times New Roman" w:eastAsia="Times New Roman" w:hAnsi="Times New Roman"/>
          <w:sz w:val="24"/>
          <w:szCs w:val="24"/>
          <w:rtl w:val="0"/>
        </w:rPr>
        <w:t xml:space="preserve">деревьях </w:t>
      </w:r>
      <w:r w:rsidDel="00000000" w:rsidR="00000000" w:rsidRPr="00000000">
        <w:rPr>
          <w:rFonts w:ascii="Times New Roman" w:cs="Times New Roman" w:eastAsia="Times New Roman" w:hAnsi="Times New Roman"/>
          <w:sz w:val="24"/>
          <w:szCs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w:t>
      </w:r>
      <w:commentRangeStart w:id="1"/>
      <w:r w:rsidDel="00000000" w:rsidR="00000000" w:rsidRPr="00000000">
        <w:rPr>
          <w:rFonts w:ascii="Times New Roman" w:cs="Times New Roman" w:eastAsia="Times New Roman" w:hAnsi="Times New Roman"/>
          <w:sz w:val="24"/>
          <w:szCs w:val="24"/>
          <w:rtl w:val="0"/>
        </w:rPr>
        <w:t xml:space="preserve">апретном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лесу уже практически стемнело, невидимое солнце уже почти опустилось за </w:t>
      </w:r>
      <w:r w:rsidDel="00000000" w:rsidR="00000000" w:rsidRPr="00000000">
        <w:rPr>
          <w:rFonts w:ascii="Times New Roman" w:cs="Times New Roman" w:eastAsia="Times New Roman" w:hAnsi="Times New Roman"/>
          <w:sz w:val="24"/>
          <w:szCs w:val="24"/>
          <w:rtl w:val="0"/>
        </w:rPr>
        <w:t xml:space="preserve">горизонт</w:t>
      </w:r>
      <w:r w:rsidDel="00000000" w:rsidR="00000000" w:rsidRPr="00000000">
        <w:rPr>
          <w:rFonts w:ascii="Times New Roman" w:cs="Times New Roman" w:eastAsia="Times New Roman" w:hAnsi="Times New Roman"/>
          <w:sz w:val="24"/>
          <w:szCs w:val="24"/>
          <w:rtl w:val="0"/>
        </w:rPr>
        <w:t xml:space="preserve"> и лишь несколько его затухающих лучей подсвечивали верхушки самых высоких деревьев.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Послышался очень тихий звук шагов, почти неслышных даже на лесной почве. Судя по походке, человек </w:t>
      </w:r>
      <w:r w:rsidDel="00000000" w:rsidR="00000000" w:rsidRPr="00000000">
        <w:rPr>
          <w:rFonts w:ascii="Times New Roman" w:cs="Times New Roman" w:eastAsia="Times New Roman" w:hAnsi="Times New Roman"/>
          <w:sz w:val="24"/>
          <w:szCs w:val="24"/>
          <w:rtl w:val="0"/>
        </w:rPr>
        <w:t xml:space="preserve">привык</w:t>
      </w:r>
      <w:r w:rsidDel="00000000" w:rsidR="00000000" w:rsidRPr="00000000">
        <w:rPr>
          <w:rFonts w:ascii="Times New Roman" w:cs="Times New Roman" w:eastAsia="Times New Roman" w:hAnsi="Times New Roman"/>
          <w:sz w:val="24"/>
          <w:szCs w:val="24"/>
          <w:rtl w:val="0"/>
        </w:rPr>
        <w:t xml:space="preserve"> двигаться незаметно. Не хрустнула ни одна веточка, не зашелестел ни один листик...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Добрый день, — сказал профессор Квиррелл, не потрудившись</w:t>
      </w:r>
      <w:r w:rsidDel="00000000" w:rsidR="00000000" w:rsidRPr="00000000">
        <w:rPr>
          <w:rFonts w:ascii="Times New Roman" w:cs="Times New Roman" w:eastAsia="Times New Roman" w:hAnsi="Times New Roman"/>
          <w:sz w:val="24"/>
          <w:szCs w:val="24"/>
          <w:rtl w:val="0"/>
        </w:rPr>
        <w:t xml:space="preserve"> даже перевести взгляд в сторону гостя</w:t>
      </w:r>
      <w:r w:rsidDel="00000000" w:rsidR="00000000" w:rsidRPr="00000000">
        <w:rPr>
          <w:rFonts w:ascii="Times New Roman" w:cs="Times New Roman" w:eastAsia="Times New Roman" w:hAnsi="Times New Roman"/>
          <w:sz w:val="24"/>
          <w:szCs w:val="24"/>
          <w:rtl w:val="0"/>
        </w:rPr>
        <w:t xml:space="preserve">. Его руки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-прежнему свисали по бокам.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понимаю, почему для встречи вы выбрали именно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место, — холодно произнёс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Казалось, мартовский холод усилился.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знаю, о чём вы говорите, — ледяным тоном заявил профессор зельеварения.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Del="00000000" w:rsidR="00000000" w:rsidRPr="00000000">
        <w:rPr>
          <w:rFonts w:ascii="Times New Roman" w:cs="Times New Roman" w:eastAsia="Times New Roman" w:hAnsi="Times New Roman"/>
          <w:sz w:val="24"/>
          <w:szCs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Del="00000000" w:rsidR="00000000" w:rsidRPr="00000000">
        <w:rPr>
          <w:rFonts w:ascii="Times New Roman" w:cs="Times New Roman" w:eastAsia="Times New Roman" w:hAnsi="Times New Roman"/>
          <w:i w:val="1"/>
          <w:sz w:val="24"/>
          <w:szCs w:val="24"/>
          <w:rtl w:val="0"/>
        </w:rPr>
        <w:t xml:space="preserve">отчаянные </w:t>
      </w:r>
      <w:r w:rsidDel="00000000" w:rsidR="00000000" w:rsidRPr="00000000">
        <w:rPr>
          <w:rFonts w:ascii="Times New Roman" w:cs="Times New Roman" w:eastAsia="Times New Roman" w:hAnsi="Times New Roman"/>
          <w:sz w:val="24"/>
          <w:szCs w:val="24"/>
          <w:rtl w:val="0"/>
        </w:rPr>
        <w:t xml:space="preserve">меры — как применение </w:t>
      </w:r>
      <w:r w:rsidDel="00000000" w:rsidR="00000000" w:rsidRPr="00000000">
        <w:rPr>
          <w:rFonts w:ascii="Times New Roman" w:cs="Times New Roman" w:eastAsia="Times New Roman" w:hAnsi="Times New Roman"/>
          <w:i w:val="1"/>
          <w:sz w:val="24"/>
          <w:szCs w:val="24"/>
          <w:rtl w:val="0"/>
        </w:rPr>
        <w:t xml:space="preserve">пятидесяти двух </w:t>
      </w:r>
      <w:r w:rsidDel="00000000" w:rsidR="00000000" w:rsidRPr="00000000">
        <w:rPr>
          <w:rFonts w:ascii="Times New Roman" w:cs="Times New Roman" w:eastAsia="Times New Roman" w:hAnsi="Times New Roman"/>
          <w:sz w:val="24"/>
          <w:szCs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Del="00000000" w:rsidR="00000000" w:rsidRPr="00000000">
        <w:rPr>
          <w:rFonts w:ascii="Times New Roman" w:cs="Times New Roman" w:eastAsia="Times New Roman" w:hAnsi="Times New Roman"/>
          <w:sz w:val="24"/>
          <w:szCs w:val="24"/>
          <w:rtl w:val="0"/>
        </w:rPr>
        <w:t xml:space="preserve">тайный</w:t>
      </w:r>
      <w:r w:rsidDel="00000000" w:rsidR="00000000" w:rsidRPr="00000000">
        <w:rPr>
          <w:rFonts w:ascii="Times New Roman" w:cs="Times New Roman" w:eastAsia="Times New Roman" w:hAnsi="Times New Roman"/>
          <w:sz w:val="24"/>
          <w:szCs w:val="24"/>
          <w:rtl w:val="0"/>
        </w:rPr>
        <w:t xml:space="preserve"> хозяин, Альбус Дамблдор.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 прошипел профессор зельеварения. На его лице отчётливо читалась ярость.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сейчас, судя по всему, вы действуете самостоятельно. И я крайне заинтригован тем, что вы задумали и почему.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слуга Дамблдора, — холодно сказал профессор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самом деле? Поразительная новость, — профессор Защиты слегка улыбнулся. — Расскажите об этом поподробнее.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Последовало длительное молчание. С какого-то дерева ухнула сова. В тишине звук показался очень громким. Ни один из муж</w:t>
      </w:r>
      <w:r w:rsidDel="00000000" w:rsidR="00000000" w:rsidRPr="00000000">
        <w:rPr>
          <w:rFonts w:ascii="Times New Roman" w:cs="Times New Roman" w:eastAsia="Times New Roman" w:hAnsi="Times New Roman"/>
          <w:sz w:val="24"/>
          <w:szCs w:val="24"/>
          <w:rtl w:val="0"/>
        </w:rPr>
        <w:t xml:space="preserve">чин даже не моргнул.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же не хотите, чтобы я стал вашим врагом, Квиррелл</w:t>
      </w:r>
      <w:r w:rsidDel="00000000" w:rsidR="00000000" w:rsidRPr="00000000">
        <w:rPr>
          <w:rFonts w:ascii="Times New Roman" w:cs="Times New Roman" w:eastAsia="Times New Roman" w:hAnsi="Times New Roman"/>
          <w:sz w:val="24"/>
          <w:szCs w:val="24"/>
          <w:rtl w:val="0"/>
        </w:rPr>
        <w:t xml:space="preserve">, — очень тихо произнёс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Правда? Откуда вы знаете?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 другой стороны, — продолжил тем же тоном профессор зельеварения, — у моих друзей появляется много возможностей.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прислонившийся к серой коре, поднял брови: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Например?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многое об этой школе. Многое, о чём вы можете даже не подозревать, — профессор Снейп выжидающе умолк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Чрезвычайно занимательно, — профессор Квиррелл с утомлённым видом принялся изучать ногти. — Продолжайте.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вы... </w:t>
      </w:r>
      <w:r w:rsidDel="00000000" w:rsidR="00000000" w:rsidRPr="00000000">
        <w:rPr>
          <w:rFonts w:ascii="Times New Roman" w:cs="Times New Roman" w:eastAsia="Times New Roman" w:hAnsi="Times New Roman"/>
          <w:i w:val="1"/>
          <w:sz w:val="24"/>
          <w:szCs w:val="24"/>
          <w:rtl w:val="0"/>
        </w:rPr>
        <w:t xml:space="preserve">исследовали</w:t>
      </w:r>
      <w:r w:rsidDel="00000000" w:rsidR="00000000" w:rsidRPr="00000000">
        <w:rPr>
          <w:rFonts w:ascii="Times New Roman" w:cs="Times New Roman" w:eastAsia="Times New Roman" w:hAnsi="Times New Roman"/>
          <w:sz w:val="24"/>
          <w:szCs w:val="24"/>
          <w:rtl w:val="0"/>
        </w:rPr>
        <w:t xml:space="preserve">... коридор на третьем этаже.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Del="00000000" w:rsidR="00000000" w:rsidRPr="00000000">
        <w:rPr>
          <w:rFonts w:ascii="Times New Roman" w:cs="Times New Roman" w:eastAsia="Times New Roman" w:hAnsi="Times New Roman"/>
          <w:sz w:val="24"/>
          <w:szCs w:val="24"/>
          <w:rtl w:val="0"/>
        </w:rPr>
        <w:t xml:space="preserve">етит, что директор опутал коридор безумным количеством защитных чар, паутин, </w:t>
      </w:r>
      <w:r w:rsidDel="00000000" w:rsidR="00000000" w:rsidRPr="00000000">
        <w:rPr>
          <w:rFonts w:ascii="Times New Roman" w:cs="Times New Roman" w:eastAsia="Times New Roman" w:hAnsi="Times New Roman"/>
          <w:sz w:val="24"/>
          <w:szCs w:val="24"/>
          <w:rtl w:val="0"/>
        </w:rPr>
        <w:t xml:space="preserve">ловушек и ложных ловушек</w:t>
      </w:r>
      <w:r w:rsidDel="00000000" w:rsidR="00000000" w:rsidRPr="00000000">
        <w:rPr>
          <w:rFonts w:ascii="Times New Roman" w:cs="Times New Roman" w:eastAsia="Times New Roman" w:hAnsi="Times New Roman"/>
          <w:sz w:val="24"/>
          <w:szCs w:val="24"/>
          <w:rtl w:val="0"/>
        </w:rPr>
        <w:t xml:space="preserve">. Более того, там наложены чары древнейшей мощи, </w:t>
      </w:r>
      <w:r w:rsidDel="00000000" w:rsidR="00000000" w:rsidRPr="00000000">
        <w:rPr>
          <w:rFonts w:ascii="Times New Roman" w:cs="Times New Roman" w:eastAsia="Times New Roman" w:hAnsi="Times New Roman"/>
          <w:sz w:val="24"/>
          <w:szCs w:val="24"/>
          <w:rtl w:val="0"/>
        </w:rPr>
        <w:t xml:space="preserve">установлены </w:t>
      </w:r>
      <w:r w:rsidDel="00000000" w:rsidR="00000000" w:rsidRPr="00000000">
        <w:rPr>
          <w:rFonts w:ascii="Times New Roman" w:cs="Times New Roman" w:eastAsia="Times New Roman" w:hAnsi="Times New Roman"/>
          <w:sz w:val="24"/>
          <w:szCs w:val="24"/>
          <w:rtl w:val="0"/>
        </w:rPr>
        <w:t xml:space="preserve">магические устройства, про которые до меня не доходило даже слухов, использованы приёмы, </w:t>
      </w:r>
      <w:r w:rsidDel="00000000" w:rsidR="00000000" w:rsidRPr="00000000">
        <w:rPr>
          <w:rFonts w:ascii="Times New Roman" w:cs="Times New Roman" w:eastAsia="Times New Roman" w:hAnsi="Times New Roman"/>
          <w:sz w:val="24"/>
          <w:szCs w:val="24"/>
          <w:rtl w:val="0"/>
        </w:rPr>
        <w:t xml:space="preserve">которые должно быть взялись из сокровищницы знаний </w:t>
      </w:r>
      <w:r w:rsidDel="00000000" w:rsidR="00000000" w:rsidRPr="00000000">
        <w:rPr>
          <w:rFonts w:ascii="Times New Roman" w:cs="Times New Roman" w:eastAsia="Times New Roman" w:hAnsi="Times New Roman"/>
          <w:sz w:val="24"/>
          <w:szCs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Del="00000000" w:rsidR="00000000" w:rsidRPr="00000000">
        <w:rPr>
          <w:rFonts w:ascii="Times New Roman" w:cs="Times New Roman" w:eastAsia="Times New Roman" w:hAnsi="Times New Roman"/>
          <w:sz w:val="24"/>
          <w:szCs w:val="24"/>
          <w:rtl w:val="0"/>
        </w:rPr>
        <w:t xml:space="preserve">какой-</w:t>
      </w:r>
      <w:r w:rsidDel="00000000" w:rsidR="00000000" w:rsidRPr="00000000">
        <w:rPr>
          <w:rFonts w:ascii="Times New Roman" w:cs="Times New Roman" w:eastAsia="Times New Roman" w:hAnsi="Times New Roman"/>
          <w:sz w:val="24"/>
          <w:szCs w:val="24"/>
          <w:rtl w:val="0"/>
        </w:rPr>
        <w:t xml:space="preserve">либо волшебник, владеющий древним знанием, о котором я ничего не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и против которого поставлена эта ловушка, вы можете обменять </w:t>
      </w:r>
      <w:r w:rsidDel="00000000" w:rsidR="00000000" w:rsidRPr="00000000">
        <w:rPr>
          <w:rFonts w:ascii="Times New Roman" w:cs="Times New Roman" w:eastAsia="Times New Roman" w:hAnsi="Times New Roman"/>
          <w:i w:val="1"/>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информацию, мой дорогой профессор, на любое молчание с моей </w:t>
      </w:r>
      <w:r w:rsidDel="00000000" w:rsidR="00000000" w:rsidRPr="00000000">
        <w:rPr>
          <w:rFonts w:ascii="Times New Roman" w:cs="Times New Roman" w:eastAsia="Times New Roman" w:hAnsi="Times New Roman"/>
          <w:sz w:val="24"/>
          <w:szCs w:val="24"/>
          <w:rtl w:val="0"/>
        </w:rPr>
        <w:t xml:space="preserve">стороны, </w:t>
      </w:r>
      <w:r w:rsidDel="00000000" w:rsidR="00000000" w:rsidRPr="00000000">
        <w:rPr>
          <w:rFonts w:ascii="Times New Roman" w:cs="Times New Roman" w:eastAsia="Times New Roman" w:hAnsi="Times New Roman"/>
          <w:sz w:val="24"/>
          <w:szCs w:val="24"/>
          <w:rtl w:val="0"/>
        </w:rPr>
        <w:t xml:space="preserve">и я вам ещё буду должен большую услугу.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Можно было поклясться, что профессор Квиррелл посмотрел на </w:t>
      </w:r>
      <w:r w:rsidDel="00000000" w:rsidR="00000000" w:rsidRPr="00000000">
        <w:rPr>
          <w:rFonts w:ascii="Times New Roman" w:cs="Times New Roman" w:eastAsia="Times New Roman" w:hAnsi="Times New Roman"/>
          <w:sz w:val="24"/>
          <w:szCs w:val="24"/>
          <w:rtl w:val="0"/>
        </w:rPr>
        <w:t xml:space="preserve">Северуса</w:t>
      </w:r>
      <w:r w:rsidDel="00000000" w:rsidR="00000000" w:rsidRPr="00000000">
        <w:rPr>
          <w:rFonts w:ascii="Times New Roman" w:cs="Times New Roman" w:eastAsia="Times New Roman" w:hAnsi="Times New Roman"/>
          <w:sz w:val="24"/>
          <w:szCs w:val="24"/>
          <w:rtl w:val="0"/>
        </w:rPr>
        <w:t xml:space="preserve"> Снейпа с искренним интересом. Даже слабая тень улыбки не коснулась его губ.</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 поляной снова повисла тишина.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знаю, </w:t>
      </w:r>
      <w:r w:rsidDel="00000000" w:rsidR="00000000" w:rsidRPr="00000000">
        <w:rPr>
          <w:rFonts w:ascii="Times New Roman" w:cs="Times New Roman" w:eastAsia="Times New Roman" w:hAnsi="Times New Roman"/>
          <w:i w:val="1"/>
          <w:sz w:val="24"/>
          <w:szCs w:val="24"/>
          <w:rtl w:val="0"/>
        </w:rPr>
        <w:t xml:space="preserve">кого </w:t>
      </w:r>
      <w:r w:rsidDel="00000000" w:rsidR="00000000" w:rsidRPr="00000000">
        <w:rPr>
          <w:rFonts w:ascii="Times New Roman" w:cs="Times New Roman" w:eastAsia="Times New Roman" w:hAnsi="Times New Roman"/>
          <w:sz w:val="24"/>
          <w:szCs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профессора Квиррелла опять поскучнел: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похитил её несколько месяцев назад и оставил на её месте фальшивку. Но большое спасибо за предложение.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лжёте, — </w:t>
      </w:r>
      <w:r w:rsidDel="00000000" w:rsidR="00000000" w:rsidRPr="00000000">
        <w:rPr>
          <w:rFonts w:ascii="Times New Roman" w:cs="Times New Roman" w:eastAsia="Times New Roman" w:hAnsi="Times New Roman"/>
          <w:sz w:val="24"/>
          <w:szCs w:val="24"/>
          <w:rtl w:val="0"/>
        </w:rPr>
        <w:t xml:space="preserve">помедлив, </w:t>
      </w:r>
      <w:r w:rsidDel="00000000" w:rsidR="00000000" w:rsidRPr="00000000">
        <w:rPr>
          <w:rFonts w:ascii="Times New Roman" w:cs="Times New Roman" w:eastAsia="Times New Roman" w:hAnsi="Times New Roman"/>
          <w:sz w:val="24"/>
          <w:szCs w:val="24"/>
          <w:rtl w:val="0"/>
        </w:rPr>
        <w:t xml:space="preserve">сказал Северус Снейп.</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я лгу, — профессор Квиррелл опять прислонился к серому дереву и</w:t>
      </w:r>
      <w:r w:rsidDel="00000000" w:rsidR="00000000" w:rsidRPr="00000000">
        <w:rPr>
          <w:rFonts w:ascii="Times New Roman" w:cs="Times New Roman" w:eastAsia="Times New Roman" w:hAnsi="Times New Roman"/>
          <w:sz w:val="24"/>
          <w:szCs w:val="24"/>
          <w:rtl w:val="0"/>
        </w:rPr>
        <w:t xml:space="preserve"> устреми</w:t>
      </w:r>
      <w:r w:rsidDel="00000000" w:rsidR="00000000" w:rsidRPr="00000000">
        <w:rPr>
          <w:rFonts w:ascii="Times New Roman" w:cs="Times New Roman" w:eastAsia="Times New Roman" w:hAnsi="Times New Roman"/>
          <w:sz w:val="24"/>
          <w:szCs w:val="24"/>
          <w:rtl w:val="0"/>
        </w:rPr>
        <w:t xml:space="preserve">л взгляд на плотную сеть ветвей. Ночное небо едва виднелось</w:t>
      </w:r>
      <w:r w:rsidDel="00000000" w:rsidR="00000000" w:rsidRPr="00000000">
        <w:rPr>
          <w:rFonts w:ascii="Times New Roman" w:cs="Times New Roman" w:eastAsia="Times New Roman" w:hAnsi="Times New Roman"/>
          <w:sz w:val="24"/>
          <w:szCs w:val="24"/>
          <w:rtl w:val="0"/>
        </w:rPr>
        <w:t xml:space="preserve"> сквозь сложные переплетения.</w:t>
      </w:r>
      <w:r w:rsidDel="00000000" w:rsidR="00000000" w:rsidRPr="00000000">
        <w:rPr>
          <w:rFonts w:ascii="Times New Roman" w:cs="Times New Roman" w:eastAsia="Times New Roman" w:hAnsi="Times New Roman"/>
          <w:sz w:val="24"/>
          <w:szCs w:val="24"/>
          <w:rtl w:val="0"/>
        </w:rPr>
        <w:t xml:space="preserve"> — Я просто хотел узнать,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ддержите ли вы мою ставку, раз уж вы притворяетесь, что знаете так мало.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улыбнулся сам себе.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выглядел так, будто он сейчас подавится собственной яростью:</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Чего вы хотите?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 самом деле ничего, — профессор Квиррелл продолжал изучать лесной свод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Мне лишь любопытно. Думаю, мне просто стоит посмотреть, к чему приведут ваши интриги. И</w:t>
      </w: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sz w:val="24"/>
          <w:szCs w:val="24"/>
          <w:rtl w:val="0"/>
        </w:rPr>
        <w:t xml:space="preserve"> ничего не скажу директору — </w:t>
      </w:r>
      <w:r w:rsidDel="00000000" w:rsidR="00000000" w:rsidRPr="00000000">
        <w:rPr>
          <w:rFonts w:ascii="Times New Roman" w:cs="Times New Roman" w:eastAsia="Times New Roman" w:hAnsi="Times New Roman"/>
          <w:sz w:val="24"/>
          <w:szCs w:val="24"/>
          <w:rtl w:val="0"/>
        </w:rPr>
        <w:t xml:space="preserve">конечно, пока вы будете готовы оказывать мне услуги время от времени</w:t>
      </w:r>
      <w:r w:rsidDel="00000000" w:rsidR="00000000" w:rsidRPr="00000000">
        <w:rPr>
          <w:rFonts w:ascii="Times New Roman" w:cs="Times New Roman" w:eastAsia="Times New Roman" w:hAnsi="Times New Roman"/>
          <w:sz w:val="24"/>
          <w:szCs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Del="00000000" w:rsidR="00000000" w:rsidRPr="00000000">
        <w:rPr>
          <w:rFonts w:ascii="Times New Roman" w:cs="Times New Roman" w:eastAsia="Times New Roman" w:hAnsi="Times New Roman"/>
          <w:i w:val="1"/>
          <w:sz w:val="24"/>
          <w:szCs w:val="24"/>
          <w:rtl w:val="0"/>
        </w:rPr>
        <w:t xml:space="preserve">честно</w:t>
      </w:r>
      <w:r w:rsidDel="00000000" w:rsidR="00000000" w:rsidRPr="00000000">
        <w:rPr>
          <w:rFonts w:ascii="Times New Roman" w:cs="Times New Roman" w:eastAsia="Times New Roman" w:hAnsi="Times New Roman"/>
          <w:sz w:val="24"/>
          <w:szCs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Драко Малфой и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Радужная полусфера — сплошной купол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w:t>
      </w:r>
      <w:r w:rsidDel="00000000" w:rsidR="00000000" w:rsidRPr="00000000">
        <w:rPr>
          <w:rFonts w:ascii="Times New Roman" w:cs="Times New Roman" w:eastAsia="Times New Roman" w:hAnsi="Times New Roman"/>
          <w:sz w:val="24"/>
          <w:szCs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хватит, — произнёс Драко Малфой, изо всех сил изображая голосом скуку, хотя под мантией он весь взмок от пота. Его палочка </w:t>
      </w:r>
      <w:r w:rsidDel="00000000" w:rsidR="00000000" w:rsidRPr="00000000">
        <w:rPr>
          <w:rFonts w:ascii="Times New Roman" w:cs="Times New Roman" w:eastAsia="Times New Roman" w:hAnsi="Times New Roman"/>
          <w:sz w:val="24"/>
          <w:szCs w:val="24"/>
          <w:rtl w:val="0"/>
        </w:rPr>
        <w:t xml:space="preserve">была направлена на барьер, укрывающий Милисенту </w:t>
      </w:r>
      <w:r w:rsidDel="00000000" w:rsidR="00000000" w:rsidRPr="00000000">
        <w:rPr>
          <w:rFonts w:ascii="Times New Roman" w:cs="Times New Roman" w:eastAsia="Times New Roman" w:hAnsi="Times New Roman"/>
          <w:sz w:val="24"/>
          <w:szCs w:val="24"/>
          <w:rtl w:val="0"/>
        </w:rPr>
        <w:t xml:space="preserve">Булстроуд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мог вспомнить, как он принял это решение. Только что два старшекурсника собирались </w:t>
      </w:r>
      <w:r w:rsidDel="00000000" w:rsidR="00000000" w:rsidRPr="00000000">
        <w:rPr>
          <w:rFonts w:ascii="Times New Roman" w:cs="Times New Roman" w:eastAsia="Times New Roman" w:hAnsi="Times New Roman"/>
          <w:sz w:val="24"/>
          <w:szCs w:val="24"/>
          <w:rtl w:val="0"/>
        </w:rPr>
        <w:t xml:space="preserve">наложить проклятье</w:t>
      </w:r>
      <w:r w:rsidDel="00000000" w:rsidR="00000000" w:rsidRPr="00000000">
        <w:rPr>
          <w:rFonts w:ascii="Times New Roman" w:cs="Times New Roman" w:eastAsia="Times New Roman" w:hAnsi="Times New Roman"/>
          <w:sz w:val="24"/>
          <w:szCs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из-за боязни летящих проклятий Драко вспотел и сейчас отчаянно надеялся, что капли пота не видны на его лбу.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 заговорил самый старший с виду парень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почему вы её защищаете?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Del="00000000" w:rsidR="00000000" w:rsidRPr="00000000">
        <w:rPr>
          <w:rFonts w:ascii="Times New Roman" w:cs="Times New Roman" w:eastAsia="Times New Roman" w:hAnsi="Times New Roman"/>
          <w:sz w:val="24"/>
          <w:szCs w:val="24"/>
          <w:rtl w:val="0"/>
        </w:rPr>
        <w:t xml:space="preserve">посредник,</w:t>
      </w:r>
      <w:r w:rsidDel="00000000" w:rsidR="00000000" w:rsidRPr="00000000">
        <w:rPr>
          <w:rFonts w:ascii="Times New Roman" w:cs="Times New Roman" w:eastAsia="Times New Roman" w:hAnsi="Times New Roman"/>
          <w:i w:val="1"/>
          <w:sz w:val="24"/>
          <w:szCs w:val="24"/>
          <w:rtl w:val="0"/>
        </w:rPr>
        <w:t xml:space="preserve"> гений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 ответил старшекурсник. — Она всё равно им помогала!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убрал </w:t>
      </w:r>
      <w:r w:rsidDel="00000000" w:rsidR="00000000" w:rsidRPr="00000000">
        <w:rPr>
          <w:rFonts w:ascii="Times New Roman" w:cs="Times New Roman" w:eastAsia="Times New Roman" w:hAnsi="Times New Roman"/>
          <w:sz w:val="24"/>
          <w:szCs w:val="24"/>
          <w:rtl w:val="0"/>
        </w:rPr>
        <w:t xml:space="preserve">палочку</w:t>
      </w:r>
      <w:r w:rsidDel="00000000" w:rsidR="00000000" w:rsidRPr="00000000">
        <w:rPr>
          <w:rFonts w:ascii="Times New Roman" w:cs="Times New Roman" w:eastAsia="Times New Roman" w:hAnsi="Times New Roman"/>
          <w:sz w:val="24"/>
          <w:szCs w:val="24"/>
          <w:rtl w:val="0"/>
        </w:rPr>
        <w:t xml:space="preserve">, и Радужная сфера исчезла. Тем же скучающим голосом он спросил: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w:t>
      </w:r>
      <w:r w:rsidDel="00000000" w:rsidR="00000000" w:rsidRPr="00000000">
        <w:rPr>
          <w:rFonts w:ascii="Times New Roman" w:cs="Times New Roman" w:eastAsia="Times New Roman" w:hAnsi="Times New Roman"/>
          <w:i w:val="1"/>
          <w:sz w:val="24"/>
          <w:szCs w:val="24"/>
          <w:rtl w:val="0"/>
        </w:rPr>
        <w:t xml:space="preserve">знали</w:t>
      </w:r>
      <w:r w:rsidDel="00000000" w:rsidR="00000000" w:rsidRPr="00000000">
        <w:rPr>
          <w:rFonts w:ascii="Times New Roman" w:cs="Times New Roman" w:eastAsia="Times New Roman" w:hAnsi="Times New Roman"/>
          <w:sz w:val="24"/>
          <w:szCs w:val="24"/>
          <w:rtl w:val="0"/>
        </w:rPr>
        <w:t xml:space="preserve">, что вы делаете, мисс Булстроуд?</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Н-нет, — заикаясь, ответила Милисента. Она по-прежнему сидела за столом.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знали, кому предназначены слизеринские сообщения, которые вы передавали?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воскликнула Милисента.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почему, — громко спросил голос с другой стороны гостиной, — эти ведьмы пошли туда, куда им предписывала </w:t>
      </w:r>
      <w:r w:rsidDel="00000000" w:rsidR="00000000" w:rsidRPr="00000000">
        <w:rPr>
          <w:rFonts w:ascii="Times New Roman" w:cs="Times New Roman" w:eastAsia="Times New Roman" w:hAnsi="Times New Roman"/>
          <w:sz w:val="24"/>
          <w:szCs w:val="24"/>
          <w:rtl w:val="0"/>
        </w:rPr>
        <w:t xml:space="preserve">прийти</w:t>
      </w:r>
      <w:r w:rsidDel="00000000" w:rsidR="00000000" w:rsidRPr="00000000">
        <w:rPr>
          <w:rFonts w:ascii="Times New Roman" w:cs="Times New Roman" w:eastAsia="Times New Roman" w:hAnsi="Times New Roman"/>
          <w:sz w:val="24"/>
          <w:szCs w:val="24"/>
          <w:rtl w:val="0"/>
        </w:rPr>
        <w:t xml:space="preserve"> записка Милисенты?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Вспотев ещё сильнее, Драко поднял голову и посмотрел на Рэндольфа Ли.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Рэндольф Ли открыл рот, помедлил долю секунды...</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так и думал, — сказал Драко. — Это не очень хорошая проверка, мистер </w:t>
      </w:r>
      <w:r w:rsidDel="00000000" w:rsidR="00000000" w:rsidRPr="00000000">
        <w:rPr>
          <w:rFonts w:ascii="Times New Roman" w:cs="Times New Roman" w:eastAsia="Times New Roman" w:hAnsi="Times New Roman"/>
          <w:sz w:val="24"/>
          <w:szCs w:val="24"/>
          <w:rtl w:val="0"/>
        </w:rPr>
        <w:t xml:space="preserve">Ли.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потребовалась безумно-нервная секунда, чтобы придумать, как высказать свою мысль, не</w:t>
      </w:r>
      <w:r w:rsidDel="00000000" w:rsidR="00000000" w:rsidRPr="00000000">
        <w:rPr>
          <w:rFonts w:ascii="Times New Roman" w:cs="Times New Roman" w:eastAsia="Times New Roman" w:hAnsi="Times New Roman"/>
          <w:sz w:val="24"/>
          <w:szCs w:val="24"/>
          <w:rtl w:val="0"/>
        </w:rPr>
        <w:t xml:space="preserve"> используя слова Гарри вроде «</w:t>
      </w:r>
      <w:r w:rsidDel="00000000" w:rsidR="00000000" w:rsidRPr="00000000">
        <w:rPr>
          <w:rFonts w:ascii="Times New Roman" w:cs="Times New Roman" w:eastAsia="Times New Roman" w:hAnsi="Times New Roman"/>
          <w:sz w:val="24"/>
          <w:szCs w:val="24"/>
          <w:rtl w:val="0"/>
        </w:rPr>
        <w:t xml:space="preserve">ложн</w:t>
      </w:r>
      <w:r w:rsidDel="00000000" w:rsidR="00000000" w:rsidRPr="00000000">
        <w:rPr>
          <w:rFonts w:ascii="Times New Roman" w:cs="Times New Roman" w:eastAsia="Times New Roman" w:hAnsi="Times New Roman"/>
          <w:sz w:val="24"/>
          <w:szCs w:val="24"/>
          <w:rtl w:val="0"/>
        </w:rPr>
        <w:t xml:space="preserve">ый положительный результат». — </w:t>
      </w:r>
      <w:r w:rsidDel="00000000" w:rsidR="00000000" w:rsidRPr="00000000">
        <w:rPr>
          <w:rFonts w:ascii="Times New Roman" w:cs="Times New Roman" w:eastAsia="Times New Roman" w:hAnsi="Times New Roman"/>
          <w:sz w:val="24"/>
          <w:szCs w:val="24"/>
          <w:rtl w:val="0"/>
        </w:rPr>
        <w:t xml:space="preserve">Возможно, ведьмы пришли</w:t>
      </w:r>
      <w:r w:rsidDel="00000000" w:rsidR="00000000" w:rsidRPr="00000000">
        <w:rPr>
          <w:rFonts w:ascii="Times New Roman" w:cs="Times New Roman" w:eastAsia="Times New Roman" w:hAnsi="Times New Roman"/>
          <w:sz w:val="24"/>
          <w:szCs w:val="24"/>
          <w:rtl w:val="0"/>
        </w:rPr>
        <w:t xml:space="preserve"> туда потому, что кто-то из них просто </w:t>
      </w:r>
      <w:r w:rsidDel="00000000" w:rsidR="00000000" w:rsidRPr="00000000">
        <w:rPr>
          <w:rFonts w:ascii="Times New Roman" w:cs="Times New Roman" w:eastAsia="Times New Roman" w:hAnsi="Times New Roman"/>
          <w:i w:val="1"/>
          <w:sz w:val="24"/>
          <w:szCs w:val="24"/>
          <w:rtl w:val="0"/>
        </w:rPr>
        <w:t xml:space="preserve">дружит </w:t>
      </w:r>
      <w:r w:rsidDel="00000000" w:rsidR="00000000" w:rsidRPr="00000000">
        <w:rPr>
          <w:rFonts w:ascii="Times New Roman" w:cs="Times New Roman" w:eastAsia="Times New Roman" w:hAnsi="Times New Roman"/>
          <w:sz w:val="24"/>
          <w:szCs w:val="24"/>
          <w:rtl w:val="0"/>
        </w:rPr>
        <w:t xml:space="preserve">с Милисентой.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лишь краем глаза Драко заметил пристальный взгляд Грегори в его сторону.</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Глаза Драко </w:t>
      </w:r>
      <w:r w:rsidDel="00000000" w:rsidR="00000000" w:rsidRPr="00000000">
        <w:rPr>
          <w:rFonts w:ascii="Times New Roman" w:cs="Times New Roman" w:eastAsia="Times New Roman" w:hAnsi="Times New Roman"/>
          <w:sz w:val="24"/>
          <w:szCs w:val="24"/>
          <w:rtl w:val="0"/>
        </w:rPr>
        <w:t xml:space="preserve">скользили</w:t>
      </w:r>
      <w:r w:rsidDel="00000000" w:rsidR="00000000" w:rsidRPr="00000000">
        <w:rPr>
          <w:rFonts w:ascii="Times New Roman" w:cs="Times New Roman" w:eastAsia="Times New Roman" w:hAnsi="Times New Roman"/>
          <w:sz w:val="24"/>
          <w:szCs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Del="00000000" w:rsidR="00000000" w:rsidRPr="00000000">
        <w:rPr>
          <w:rFonts w:ascii="Times New Roman" w:cs="Times New Roman" w:eastAsia="Times New Roman" w:hAnsi="Times New Roman"/>
          <w:sz w:val="24"/>
          <w:szCs w:val="24"/>
          <w:rtl w:val="0"/>
        </w:rPr>
        <w:t xml:space="preserve">омия — благородное, престижное </w:t>
      </w:r>
      <w:r w:rsidDel="00000000" w:rsidR="00000000" w:rsidRPr="00000000">
        <w:rPr>
          <w:rFonts w:ascii="Times New Roman" w:cs="Times New Roman" w:eastAsia="Times New Roman" w:hAnsi="Times New Roman"/>
          <w:sz w:val="24"/>
          <w:szCs w:val="24"/>
          <w:rtl w:val="0"/>
        </w:rPr>
        <w:t xml:space="preserve">искусство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символ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учёности и знания</w:t>
      </w: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
        <w:t xml:space="preserve">маглы владеют тайными современными артефактами, которые позволяют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sz w:val="24"/>
          <w:szCs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Del="00000000" w:rsidR="00000000" w:rsidRPr="00000000">
        <w:rPr>
          <w:rFonts w:ascii="Times New Roman" w:cs="Times New Roman" w:eastAsia="Times New Roman" w:hAnsi="Times New Roman"/>
          <w:i w:val="1"/>
          <w:sz w:val="24"/>
          <w:szCs w:val="24"/>
          <w:rtl w:val="0"/>
        </w:rPr>
        <w:t xml:space="preserve">предметы </w:t>
      </w:r>
      <w:r w:rsidDel="00000000" w:rsidR="00000000" w:rsidRPr="00000000">
        <w:rPr>
          <w:rFonts w:ascii="Times New Roman" w:cs="Times New Roman" w:eastAsia="Times New Roman" w:hAnsi="Times New Roman"/>
          <w:sz w:val="24"/>
          <w:szCs w:val="24"/>
          <w:rtl w:val="0"/>
        </w:rPr>
        <w:t xml:space="preserve">заниматься </w:t>
      </w:r>
      <w:r w:rsidDel="00000000" w:rsidR="00000000" w:rsidRPr="00000000">
        <w:rPr>
          <w:rFonts w:ascii="Times New Roman" w:cs="Times New Roman" w:eastAsia="Times New Roman" w:hAnsi="Times New Roman"/>
          <w:i w:val="1"/>
          <w:sz w:val="24"/>
          <w:szCs w:val="24"/>
          <w:rtl w:val="0"/>
        </w:rPr>
        <w:t xml:space="preserve">арифмантикой</w:t>
      </w:r>
      <w:r w:rsidDel="00000000" w:rsidR="00000000" w:rsidRPr="00000000">
        <w:rPr>
          <w:rFonts w:ascii="Times New Roman" w:cs="Times New Roman" w:eastAsia="Times New Roman" w:hAnsi="Times New Roman"/>
          <w:sz w:val="24"/>
          <w:szCs w:val="24"/>
          <w:rtl w:val="0"/>
        </w:rPr>
        <w:t xml:space="preserve"> даже не нужно </w:t>
      </w:r>
      <w:r w:rsidDel="00000000" w:rsidR="00000000" w:rsidRPr="00000000">
        <w:rPr>
          <w:rFonts w:ascii="Times New Roman" w:cs="Times New Roman" w:eastAsia="Times New Roman" w:hAnsi="Times New Roman"/>
          <w:i w:val="1"/>
          <w:sz w:val="24"/>
          <w:szCs w:val="24"/>
          <w:rtl w:val="0"/>
        </w:rPr>
        <w:t xml:space="preserve">магии.</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однажды рассказал ему, что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Del="00000000" w:rsidR="00000000" w:rsidRPr="00000000">
        <w:rPr>
          <w:rFonts w:ascii="Times New Roman" w:cs="Times New Roman" w:eastAsia="Times New Roman" w:hAnsi="Times New Roman"/>
          <w:i w:val="1"/>
          <w:sz w:val="24"/>
          <w:szCs w:val="24"/>
          <w:rtl w:val="0"/>
        </w:rPr>
        <w:t xml:space="preserve">друг друга, </w:t>
      </w:r>
      <w:r w:rsidDel="00000000" w:rsidR="00000000" w:rsidRPr="00000000">
        <w:rPr>
          <w:rFonts w:ascii="Times New Roman" w:cs="Times New Roman" w:eastAsia="Times New Roman" w:hAnsi="Times New Roman"/>
          <w:sz w:val="24"/>
          <w:szCs w:val="24"/>
          <w:rtl w:val="0"/>
        </w:rPr>
        <w:t xml:space="preserve">друзей, </w:t>
      </w:r>
      <w:r w:rsidDel="00000000" w:rsidR="00000000" w:rsidRPr="00000000">
        <w:rPr>
          <w:rFonts w:ascii="Times New Roman" w:cs="Times New Roman" w:eastAsia="Times New Roman" w:hAnsi="Times New Roman"/>
          <w:sz w:val="24"/>
          <w:szCs w:val="24"/>
          <w:rtl w:val="0"/>
        </w:rPr>
        <w:t xml:space="preserve">с которыми они служат плечом к плечу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Гарри заметил — и Драко понял, что тот прав — </w:t>
      </w:r>
      <w:r w:rsidDel="00000000" w:rsidR="00000000" w:rsidRPr="00000000">
        <w:rPr>
          <w:rFonts w:ascii="Times New Roman" w:cs="Times New Roman" w:eastAsia="Times New Roman" w:hAnsi="Times New Roman"/>
          <w:sz w:val="24"/>
          <w:szCs w:val="24"/>
          <w:rtl w:val="0"/>
        </w:rPr>
        <w:t xml:space="preserve">нельзя использовать верность лидеру, чтобы вложить силу в заклинание Патронуса</w:t>
      </w:r>
      <w:r w:rsidDel="00000000" w:rsidR="00000000" w:rsidRPr="00000000">
        <w:rPr>
          <w:rFonts w:ascii="Times New Roman" w:cs="Times New Roman" w:eastAsia="Times New Roman" w:hAnsi="Times New Roman"/>
          <w:sz w:val="24"/>
          <w:szCs w:val="24"/>
          <w:rtl w:val="0"/>
        </w:rPr>
        <w:t xml:space="preserve">. Это не совсем </w:t>
      </w:r>
      <w:r w:rsidDel="00000000" w:rsidR="00000000" w:rsidRPr="00000000">
        <w:rPr>
          <w:rFonts w:ascii="Times New Roman" w:cs="Times New Roman" w:eastAsia="Times New Roman" w:hAnsi="Times New Roman"/>
          <w:sz w:val="24"/>
          <w:szCs w:val="24"/>
          <w:rtl w:val="0"/>
        </w:rPr>
        <w:t xml:space="preserve">та</w:t>
      </w:r>
      <w:r w:rsidDel="00000000" w:rsidR="00000000" w:rsidRPr="00000000">
        <w:rPr>
          <w:rFonts w:ascii="Times New Roman" w:cs="Times New Roman" w:eastAsia="Times New Roman" w:hAnsi="Times New Roman"/>
          <w:sz w:val="24"/>
          <w:szCs w:val="24"/>
          <w:rtl w:val="0"/>
        </w:rPr>
        <w:t xml:space="preserve"> счастливая мысль, в ней нет правильного тепла. Но если думать о защите кого-то, кто рядом с тобой...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тогда задумчиво добавил, что,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Del="00000000" w:rsidR="00000000" w:rsidRPr="00000000">
        <w:rPr>
          <w:rFonts w:ascii="Times New Roman" w:cs="Times New Roman" w:eastAsia="Times New Roman" w:hAnsi="Times New Roman"/>
          <w:i w:val="1"/>
          <w:sz w:val="24"/>
          <w:szCs w:val="24"/>
          <w:rtl w:val="0"/>
        </w:rPr>
        <w:t xml:space="preserve">друзьями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хотя Драко должен был защитить именно факультет Слизерин — ведь именно ради спасения Слизерина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и с Гарри объединились — иногда он не мог удержаться от мысли, что командовать </w:t>
      </w:r>
      <w:r w:rsidDel="00000000" w:rsidR="00000000" w:rsidRPr="00000000">
        <w:rPr>
          <w:rFonts w:ascii="Times New Roman" w:cs="Times New Roman" w:eastAsia="Times New Roman" w:hAnsi="Times New Roman"/>
          <w:sz w:val="24"/>
          <w:szCs w:val="24"/>
          <w:rtl w:val="0"/>
        </w:rPr>
        <w:t xml:space="preserve">тренировками</w:t>
      </w:r>
      <w:r w:rsidDel="00000000" w:rsidR="00000000" w:rsidRPr="00000000">
        <w:rPr>
          <w:rFonts w:ascii="Times New Roman" w:cs="Times New Roman" w:eastAsia="Times New Roman" w:hAnsi="Times New Roman"/>
          <w:sz w:val="24"/>
          <w:szCs w:val="24"/>
          <w:rtl w:val="0"/>
        </w:rPr>
        <w:t xml:space="preserve"> армии менее </w:t>
      </w:r>
      <w:r w:rsidDel="00000000" w:rsidR="00000000" w:rsidRPr="00000000">
        <w:rPr>
          <w:rFonts w:ascii="Times New Roman" w:cs="Times New Roman" w:eastAsia="Times New Roman" w:hAnsi="Times New Roman"/>
          <w:i w:val="1"/>
          <w:sz w:val="24"/>
          <w:szCs w:val="24"/>
          <w:rtl w:val="0"/>
        </w:rPr>
        <w:t xml:space="preserve">утомительно.</w:t>
      </w:r>
      <w:r w:rsidDel="00000000" w:rsidR="00000000" w:rsidRPr="00000000">
        <w:rPr>
          <w:rFonts w:ascii="Times New Roman" w:cs="Times New Roman" w:eastAsia="Times New Roman" w:hAnsi="Times New Roman"/>
          <w:sz w:val="24"/>
          <w:szCs w:val="24"/>
          <w:rtl w:val="0"/>
        </w:rPr>
        <w:t xml:space="preserve"> В армии он работал лишь </w:t>
      </w:r>
      <w:r w:rsidDel="00000000" w:rsidR="00000000" w:rsidRPr="00000000">
        <w:rPr>
          <w:rFonts w:ascii="Times New Roman" w:cs="Times New Roman" w:eastAsia="Times New Roman" w:hAnsi="Times New Roman"/>
          <w:sz w:val="24"/>
          <w:szCs w:val="24"/>
          <w:rtl w:val="0"/>
        </w:rPr>
        <w:t xml:space="preserve">с учениками </w:t>
      </w:r>
      <w:r w:rsidDel="00000000" w:rsidR="00000000" w:rsidRPr="00000000">
        <w:rPr>
          <w:rFonts w:ascii="Times New Roman" w:cs="Times New Roman" w:eastAsia="Times New Roman" w:hAnsi="Times New Roman"/>
          <w:sz w:val="24"/>
          <w:szCs w:val="24"/>
          <w:rtl w:val="0"/>
        </w:rPr>
        <w:t xml:space="preserve">трёх других факультетов. Стоит увидеть и озвучить проблему, и её уже нельзя не замечать, и она </w:t>
      </w:r>
      <w:r w:rsidDel="00000000" w:rsidR="00000000" w:rsidRPr="00000000">
        <w:rPr>
          <w:rFonts w:ascii="Times New Roman" w:cs="Times New Roman" w:eastAsia="Times New Roman" w:hAnsi="Times New Roman"/>
          <w:i w:val="1"/>
          <w:sz w:val="24"/>
          <w:szCs w:val="24"/>
          <w:rtl w:val="0"/>
        </w:rPr>
        <w:t xml:space="preserve">раздражает</w:t>
      </w:r>
      <w:r w:rsidDel="00000000" w:rsidR="00000000" w:rsidRPr="00000000">
        <w:rPr>
          <w:rFonts w:ascii="Times New Roman" w:cs="Times New Roman" w:eastAsia="Times New Roman" w:hAnsi="Times New Roman"/>
          <w:sz w:val="24"/>
          <w:szCs w:val="24"/>
          <w:rtl w:val="0"/>
        </w:rPr>
        <w:t xml:space="preserve"> всё больше и больше с каждым днём.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 раздался голос Грегори Гойла. Тот лежал на полу рядом со столом Драко в его маленькой, но </w:t>
      </w:r>
      <w:r w:rsidDel="00000000" w:rsidR="00000000" w:rsidRPr="00000000">
        <w:rPr>
          <w:rFonts w:ascii="Times New Roman" w:cs="Times New Roman" w:eastAsia="Times New Roman" w:hAnsi="Times New Roman"/>
          <w:sz w:val="24"/>
          <w:szCs w:val="24"/>
          <w:rtl w:val="0"/>
        </w:rPr>
        <w:t xml:space="preserve">отдельной</w:t>
      </w:r>
      <w:r w:rsidDel="00000000" w:rsidR="00000000" w:rsidRPr="00000000">
        <w:rPr>
          <w:rFonts w:ascii="Times New Roman" w:cs="Times New Roman" w:eastAsia="Times New Roman" w:hAnsi="Times New Roman"/>
          <w:sz w:val="24"/>
          <w:szCs w:val="24"/>
          <w:rtl w:val="0"/>
        </w:rPr>
        <w:t xml:space="preserve"> спальне. Грегори делал домашнее задание по трансфигурации, и в этом ему часто нужна была помощь.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обрадовался поводу отвлечься от своих мыслей.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ведь вовсе не интригуете против Грейнджер, — произнес Грегори. — Так ведь?</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голосу, Грегори боялся этого вопроса ничуть не меньше, чем сам Драко.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Del="00000000" w:rsidR="00000000" w:rsidRPr="00000000">
        <w:rPr>
          <w:rFonts w:ascii="Times New Roman" w:cs="Times New Roman" w:eastAsia="Times New Roman" w:hAnsi="Times New Roman"/>
          <w:i w:val="1"/>
          <w:sz w:val="24"/>
          <w:szCs w:val="24"/>
          <w:rtl w:val="0"/>
        </w:rPr>
        <w:t xml:space="preserve">помогли грязнокровке...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подобного разговора, но по крайней мере он уже не раз его мысленно репетировал и придумал, как </w:t>
      </w:r>
      <w:r w:rsidDel="00000000" w:rsidR="00000000" w:rsidRPr="00000000">
        <w:rPr>
          <w:rFonts w:ascii="Times New Roman" w:cs="Times New Roman" w:eastAsia="Times New Roman" w:hAnsi="Times New Roman"/>
          <w:sz w:val="24"/>
          <w:szCs w:val="24"/>
          <w:rtl w:val="0"/>
        </w:rPr>
        <w:t xml:space="preserve">его правильно начать</w:t>
      </w:r>
      <w:r w:rsidDel="00000000" w:rsidR="00000000" w:rsidRPr="00000000">
        <w:rPr>
          <w:rFonts w:ascii="Times New Roman" w:cs="Times New Roman" w:eastAsia="Times New Roman" w:hAnsi="Times New Roman"/>
          <w:sz w:val="24"/>
          <w:szCs w:val="24"/>
          <w:rtl w:val="0"/>
        </w:rPr>
        <w:t xml:space="preserve">. — Включи мозги, Грегори, ты же сражался с ней, ты </w:t>
      </w:r>
      <w:r w:rsidDel="00000000" w:rsidR="00000000" w:rsidRPr="00000000">
        <w:rPr>
          <w:rFonts w:ascii="Times New Roman" w:cs="Times New Roman" w:eastAsia="Times New Roman" w:hAnsi="Times New Roman"/>
          <w:i w:val="1"/>
          <w:sz w:val="24"/>
          <w:szCs w:val="24"/>
          <w:rtl w:val="0"/>
        </w:rPr>
        <w:t xml:space="preserve">знаешь</w:t>
      </w:r>
      <w:r w:rsidDel="00000000" w:rsidR="00000000" w:rsidRPr="00000000">
        <w:rPr>
          <w:rFonts w:ascii="Times New Roman" w:cs="Times New Roman" w:eastAsia="Times New Roman" w:hAnsi="Times New Roman"/>
          <w:sz w:val="24"/>
          <w:szCs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Ты что, не веришь тому, что говорит отец? Она </w:t>
      </w:r>
      <w:r w:rsidDel="00000000" w:rsidR="00000000" w:rsidRPr="00000000">
        <w:rPr>
          <w:rFonts w:ascii="Times New Roman" w:cs="Times New Roman" w:eastAsia="Times New Roman" w:hAnsi="Times New Roman"/>
          <w:i w:val="1"/>
          <w:sz w:val="24"/>
          <w:szCs w:val="24"/>
          <w:rtl w:val="0"/>
        </w:rPr>
        <w:t xml:space="preserve">приёмыш.</w:t>
      </w:r>
      <w:r w:rsidDel="00000000" w:rsidR="00000000" w:rsidRPr="00000000">
        <w:rPr>
          <w:rFonts w:ascii="Times New Roman" w:cs="Times New Roman" w:eastAsia="Times New Roman" w:hAnsi="Times New Roman"/>
          <w:sz w:val="24"/>
          <w:szCs w:val="24"/>
          <w:rtl w:val="0"/>
        </w:rPr>
        <w:t xml:space="preserve"> Её родители погибли на </w:t>
      </w:r>
      <w:r w:rsidDel="00000000" w:rsidR="00000000" w:rsidRPr="00000000">
        <w:rPr>
          <w:rFonts w:ascii="Times New Roman" w:cs="Times New Roman" w:eastAsia="Times New Roman" w:hAnsi="Times New Roman"/>
          <w:sz w:val="24"/>
          <w:szCs w:val="24"/>
          <w:rtl w:val="0"/>
        </w:rPr>
        <w:t xml:space="preserve">войне</w:t>
      </w:r>
      <w:r w:rsidDel="00000000" w:rsidR="00000000" w:rsidRPr="00000000">
        <w:rPr>
          <w:rFonts w:ascii="Times New Roman" w:cs="Times New Roman" w:eastAsia="Times New Roman" w:hAnsi="Times New Roman"/>
          <w:sz w:val="24"/>
          <w:szCs w:val="24"/>
          <w:rtl w:val="0"/>
        </w:rPr>
        <w:t xml:space="preserve">, и кто-то отдал её </w:t>
      </w:r>
      <w:r w:rsidDel="00000000" w:rsidR="00000000" w:rsidRPr="00000000">
        <w:rPr>
          <w:rFonts w:ascii="Times New Roman" w:cs="Times New Roman" w:eastAsia="Times New Roman" w:hAnsi="Times New Roman"/>
          <w:sz w:val="24"/>
          <w:szCs w:val="24"/>
          <w:rtl w:val="0"/>
        </w:rPr>
        <w:t xml:space="preserve">паре </w:t>
      </w:r>
      <w:r w:rsidDel="00000000" w:rsidR="00000000" w:rsidRPr="00000000">
        <w:rPr>
          <w:rFonts w:ascii="Times New Roman" w:cs="Times New Roman" w:eastAsia="Times New Roman" w:hAnsi="Times New Roman"/>
          <w:sz w:val="24"/>
          <w:szCs w:val="24"/>
          <w:rtl w:val="0"/>
        </w:rPr>
        <w:t xml:space="preserve">маглов, чтобы спрятать. Генерал Грейнджер </w:t>
      </w:r>
      <w:r w:rsidDel="00000000" w:rsidR="00000000" w:rsidRPr="00000000">
        <w:rPr>
          <w:rFonts w:ascii="Times New Roman" w:cs="Times New Roman" w:eastAsia="Times New Roman" w:hAnsi="Times New Roman"/>
          <w:i w:val="1"/>
          <w:sz w:val="24"/>
          <w:szCs w:val="24"/>
          <w:rtl w:val="0"/>
        </w:rPr>
        <w:t xml:space="preserve">никак</w:t>
      </w:r>
      <w:r w:rsidDel="00000000" w:rsidR="00000000" w:rsidRPr="00000000">
        <w:rPr>
          <w:rFonts w:ascii="Times New Roman" w:cs="Times New Roman" w:eastAsia="Times New Roman" w:hAnsi="Times New Roman"/>
          <w:sz w:val="24"/>
          <w:szCs w:val="24"/>
          <w:rtl w:val="0"/>
        </w:rPr>
        <w:t xml:space="preserve"> не может быть настоящей грязнокровкой.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казалось, что в тишине комнаты можно услышать, как стучит его сердце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очень хотел узнать, ему было необходимо узнать, какое выражение лица сейчас у Грегори. Однако он </w:t>
      </w:r>
      <w:r w:rsidDel="00000000" w:rsidR="00000000" w:rsidRPr="00000000">
        <w:rPr>
          <w:rFonts w:ascii="Times New Roman" w:cs="Times New Roman" w:eastAsia="Times New Roman" w:hAnsi="Times New Roman"/>
          <w:i w:val="1"/>
          <w:sz w:val="24"/>
          <w:szCs w:val="24"/>
          <w:rtl w:val="0"/>
        </w:rPr>
        <w:t xml:space="preserve">не мог </w:t>
      </w:r>
      <w:r w:rsidDel="00000000" w:rsidR="00000000" w:rsidRPr="00000000">
        <w:rPr>
          <w:rFonts w:ascii="Times New Roman" w:cs="Times New Roman" w:eastAsia="Times New Roman" w:hAnsi="Times New Roman"/>
          <w:sz w:val="24"/>
          <w:szCs w:val="24"/>
          <w:rtl w:val="0"/>
        </w:rPr>
        <w:t xml:space="preserve">отвести взгляд от стола, только не сейчас — Грегори должен был заговорить первым.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Гарри Поттер сказал вам? — спросил Грегори.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задрожал и оборвался. </w:t>
      </w:r>
      <w:r w:rsidDel="00000000" w:rsidR="00000000" w:rsidRPr="00000000">
        <w:rPr>
          <w:rFonts w:ascii="Times New Roman" w:cs="Times New Roman" w:eastAsia="Times New Roman" w:hAnsi="Times New Roman"/>
          <w:sz w:val="24"/>
          <w:szCs w:val="24"/>
          <w:rtl w:val="0"/>
        </w:rPr>
        <w:t xml:space="preserve">Драко поднял глаза от домашней работы и увидел слёзы в глазах Грегори.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Очевидно, </w:t>
      </w:r>
      <w:r w:rsidDel="00000000" w:rsidR="00000000" w:rsidRPr="00000000">
        <w:rPr>
          <w:rFonts w:ascii="Times New Roman" w:cs="Times New Roman" w:eastAsia="Times New Roman" w:hAnsi="Times New Roman"/>
          <w:sz w:val="24"/>
          <w:szCs w:val="24"/>
          <w:rtl w:val="0"/>
        </w:rPr>
        <w:t xml:space="preserve">уловка</w:t>
      </w:r>
      <w:r w:rsidDel="00000000" w:rsidR="00000000" w:rsidRPr="00000000">
        <w:rPr>
          <w:rFonts w:ascii="Times New Roman" w:cs="Times New Roman" w:eastAsia="Times New Roman" w:hAnsi="Times New Roman"/>
          <w:sz w:val="24"/>
          <w:szCs w:val="24"/>
          <w:rtl w:val="0"/>
        </w:rPr>
        <w:t xml:space="preserve"> не сработала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делать, — прошептал Грегори. — Я не </w:t>
      </w:r>
      <w:r w:rsidDel="00000000" w:rsidR="00000000" w:rsidRPr="00000000">
        <w:rPr>
          <w:rFonts w:ascii="Times New Roman" w:cs="Times New Roman" w:eastAsia="Times New Roman" w:hAnsi="Times New Roman"/>
          <w:sz w:val="24"/>
          <w:szCs w:val="24"/>
          <w:rtl w:val="0"/>
        </w:rPr>
        <w:t xml:space="preserve">знаю, </w:t>
      </w:r>
      <w:r w:rsidDel="00000000" w:rsidR="00000000" w:rsidRPr="00000000">
        <w:rPr>
          <w:rFonts w:ascii="Times New Roman" w:cs="Times New Roman" w:eastAsia="Times New Roman" w:hAnsi="Times New Roman"/>
          <w:sz w:val="24"/>
          <w:szCs w:val="24"/>
          <w:rtl w:val="0"/>
        </w:rPr>
        <w:t xml:space="preserve">что теперь делать, мистер Малфой. Вашему отцу... когда он об этом узнает... ему это не понравится, мистер Малфой!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Это не твоё дело — </w:t>
      </w:r>
      <w:r w:rsidDel="00000000" w:rsidR="00000000" w:rsidRPr="00000000">
        <w:rPr>
          <w:rFonts w:ascii="Times New Roman" w:cs="Times New Roman" w:eastAsia="Times New Roman" w:hAnsi="Times New Roman"/>
          <w:i w:val="1"/>
          <w:sz w:val="24"/>
          <w:szCs w:val="24"/>
          <w:rtl w:val="0"/>
        </w:rPr>
        <w:t xml:space="preserve">решать, </w:t>
      </w:r>
      <w:r w:rsidDel="00000000" w:rsidR="00000000" w:rsidRPr="00000000">
        <w:rPr>
          <w:rFonts w:ascii="Times New Roman" w:cs="Times New Roman" w:eastAsia="Times New Roman" w:hAnsi="Times New Roman"/>
          <w:i w:val="1"/>
          <w:sz w:val="24"/>
          <w:szCs w:val="24"/>
          <w:rtl w:val="0"/>
        </w:rPr>
        <w:t xml:space="preserve">что понравится отцу, Гойл...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Del="00000000" w:rsidR="00000000" w:rsidRPr="00000000">
        <w:rPr>
          <w:rFonts w:ascii="Times New Roman" w:cs="Times New Roman" w:eastAsia="Times New Roman" w:hAnsi="Times New Roman"/>
          <w:sz w:val="24"/>
          <w:szCs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в порядке, Грегори, — </w:t>
      </w:r>
      <w:r w:rsidDel="00000000" w:rsidR="00000000" w:rsidRPr="00000000">
        <w:rPr>
          <w:rFonts w:ascii="Times New Roman" w:cs="Times New Roman" w:eastAsia="Times New Roman" w:hAnsi="Times New Roman"/>
          <w:sz w:val="24"/>
          <w:szCs w:val="24"/>
          <w:rtl w:val="0"/>
        </w:rPr>
        <w:t xml:space="preserve">сказал Драко со всей возможной мягкостью</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на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знает? — произнёс Грегори дрожащим голосом. — Правда?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кивнул. </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Грегори вытер слёзы и опустил взгляд на свою домашнюю работу по трансфигурации.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он неуверенно. — Если вы так говорите, мистер Малфой.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Послесловие: Гермиона Грейнджер и ...</w:t>
      </w:r>
      <w:r w:rsidDel="00000000" w:rsidR="00000000" w:rsidRPr="00000000">
        <w:rPr>
          <w:rtl w:val="0"/>
        </w:rPr>
      </w:r>
    </w:p>
    <w:p w:rsidR="00000000" w:rsidDel="00000000" w:rsidP="00000000" w:rsidRDefault="00000000" w:rsidRPr="00000000">
      <w:pPr>
        <w:keepNext w:val="0"/>
        <w:keepLines w:val="0"/>
        <w:widowControl w:val="0"/>
        <w:spacing w:line="276" w:lineRule="auto"/>
        <w:ind w:left="0" w:firstLine="570"/>
        <w:contextualSpacing w:val="0"/>
      </w:pPr>
      <w:r w:rsidDel="00000000" w:rsidR="00000000" w:rsidRPr="00000000">
        <w:rPr>
          <w:rFonts w:ascii="Times New Roman" w:cs="Times New Roman" w:eastAsia="Times New Roman" w:hAnsi="Times New Roman"/>
          <w:sz w:val="24"/>
          <w:szCs w:val="24"/>
          <w:rtl w:val="0"/>
        </w:rPr>
        <w:t xml:space="preserve">Невидимость должна </w:t>
      </w:r>
      <w:r w:rsidDel="00000000" w:rsidR="00000000" w:rsidRPr="00000000">
        <w:rPr>
          <w:rFonts w:ascii="Times New Roman" w:cs="Times New Roman" w:eastAsia="Times New Roman" w:hAnsi="Times New Roman"/>
          <w:sz w:val="24"/>
          <w:szCs w:val="24"/>
          <w:rtl w:val="0"/>
        </w:rPr>
        <w:t xml:space="preserve">выглядеть как-то </w:t>
      </w:r>
      <w:r w:rsidDel="00000000" w:rsidR="00000000" w:rsidRPr="00000000">
        <w:rPr>
          <w:rFonts w:ascii="Times New Roman" w:cs="Times New Roman" w:eastAsia="Times New Roman" w:hAnsi="Times New Roman"/>
          <w:i w:val="1"/>
          <w:sz w:val="24"/>
          <w:szCs w:val="24"/>
          <w:rtl w:val="0"/>
        </w:rPr>
        <w:t xml:space="preserve">поинтереснее</w:t>
      </w:r>
      <w:r w:rsidDel="00000000" w:rsidR="00000000" w:rsidRPr="00000000">
        <w:rPr>
          <w:rFonts w:ascii="Times New Roman" w:cs="Times New Roman" w:eastAsia="Times New Roman" w:hAnsi="Times New Roman"/>
          <w:sz w:val="24"/>
          <w:szCs w:val="24"/>
          <w:rtl w:val="0"/>
        </w:rPr>
        <w:t xml:space="preserve">. Например, коридоры Хогвартса должны приобретать контуры странных цветов или что-то вроде того. </w:t>
      </w:r>
      <w:r w:rsidDel="00000000" w:rsidR="00000000" w:rsidRPr="00000000">
        <w:rPr>
          <w:rFonts w:ascii="Times New Roman" w:cs="Times New Roman" w:eastAsia="Times New Roman" w:hAnsi="Times New Roman"/>
          <w:sz w:val="24"/>
          <w:szCs w:val="24"/>
          <w:rtl w:val="0"/>
        </w:rPr>
        <w:t xml:space="preserve">Но на самом деле, по мнению Гермионы, ощущения под Мантией невидимости ничем не отличались от ощущений </w:t>
      </w:r>
      <w:r w:rsidDel="00000000" w:rsidR="00000000" w:rsidRPr="00000000">
        <w:rPr>
          <w:rFonts w:ascii="Times New Roman" w:cs="Times New Roman" w:eastAsia="Times New Roman" w:hAnsi="Times New Roman"/>
          <w:i w:val="1"/>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Мантии невидимости.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сдёргиваешь завесу мягкой чёрной ткани капюшона со своего лица, даже не замечаешь, как она </w:t>
      </w:r>
      <w:r w:rsidDel="00000000" w:rsidR="00000000" w:rsidRPr="00000000">
        <w:rPr>
          <w:rFonts w:ascii="Times New Roman" w:cs="Times New Roman" w:eastAsia="Times New Roman" w:hAnsi="Times New Roman"/>
          <w:sz w:val="24"/>
          <w:szCs w:val="24"/>
          <w:rtl w:val="0"/>
        </w:rPr>
        <w:t xml:space="preserve">струится п</w:t>
      </w:r>
      <w:r w:rsidDel="00000000" w:rsidR="00000000" w:rsidRPr="00000000">
        <w:rPr>
          <w:rFonts w:ascii="Times New Roman" w:cs="Times New Roman" w:eastAsia="Times New Roman" w:hAnsi="Times New Roman"/>
          <w:sz w:val="24"/>
          <w:szCs w:val="24"/>
          <w:rtl w:val="0"/>
        </w:rPr>
        <w:t xml:space="preserve">еред тобой, и, похоже, Мантия совсем не затрудняла дыхание. Да и мир вокруг выглядел точно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разве что, когда ты проходил мимо </w:t>
      </w:r>
      <w:r w:rsidDel="00000000" w:rsidR="00000000" w:rsidRPr="00000000">
        <w:rPr>
          <w:rFonts w:ascii="Times New Roman" w:cs="Times New Roman" w:eastAsia="Times New Roman" w:hAnsi="Times New Roman"/>
          <w:sz w:val="24"/>
          <w:szCs w:val="24"/>
          <w:rtl w:val="0"/>
        </w:rPr>
        <w:t xml:space="preserve">металлических предметов</w:t>
      </w:r>
      <w:r w:rsidDel="00000000" w:rsidR="00000000" w:rsidRPr="00000000">
        <w:rPr>
          <w:rFonts w:ascii="Times New Roman" w:cs="Times New Roman" w:eastAsia="Times New Roman" w:hAnsi="Times New Roman"/>
          <w:sz w:val="24"/>
          <w:szCs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Del="00000000" w:rsidR="00000000" w:rsidRPr="00000000">
        <w:rPr>
          <w:rFonts w:ascii="Times New Roman" w:cs="Times New Roman" w:eastAsia="Times New Roman" w:hAnsi="Times New Roman"/>
          <w:sz w:val="24"/>
          <w:szCs w:val="24"/>
          <w:rtl w:val="0"/>
        </w:rPr>
        <w:t xml:space="preserve">делами</w:t>
      </w:r>
      <w:r w:rsidDel="00000000" w:rsidR="00000000" w:rsidRPr="00000000">
        <w:rPr>
          <w:rFonts w:ascii="Times New Roman" w:cs="Times New Roman" w:eastAsia="Times New Roman" w:hAnsi="Times New Roman"/>
          <w:sz w:val="24"/>
          <w:szCs w:val="24"/>
          <w:rtl w:val="0"/>
        </w:rPr>
        <w:t xml:space="preserve">, которыми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занимались, будучи в одиночестве. Гермиона ещё не пыталась пройти мимо зеркала, она не была уверена, что </w:t>
      </w:r>
      <w:r w:rsidDel="00000000" w:rsidR="00000000" w:rsidRPr="00000000">
        <w:rPr>
          <w:rFonts w:ascii="Times New Roman" w:cs="Times New Roman" w:eastAsia="Times New Roman" w:hAnsi="Times New Roman"/>
          <w:i w:val="1"/>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бы этого. </w:t>
      </w:r>
      <w:r w:rsidDel="00000000" w:rsidR="00000000" w:rsidRPr="00000000">
        <w:rPr>
          <w:rFonts w:ascii="Times New Roman" w:cs="Times New Roman" w:eastAsia="Times New Roman" w:hAnsi="Times New Roman"/>
          <w:sz w:val="24"/>
          <w:szCs w:val="24"/>
          <w:rtl w:val="0"/>
        </w:rPr>
        <w:t xml:space="preserve">Ты идёшь, и тебя как будто и нет вовсе</w:t>
      </w:r>
      <w:r w:rsidDel="00000000" w:rsidR="00000000" w:rsidRPr="00000000">
        <w:rPr>
          <w:rFonts w:ascii="Times New Roman" w:cs="Times New Roman" w:eastAsia="Times New Roman" w:hAnsi="Times New Roman"/>
          <w:sz w:val="24"/>
          <w:szCs w:val="24"/>
          <w:rtl w:val="0"/>
        </w:rPr>
        <w:t xml:space="preserve"> — ни рук, ни ног, только </w:t>
      </w:r>
      <w:r w:rsidDel="00000000" w:rsidR="00000000" w:rsidRPr="00000000">
        <w:rPr>
          <w:rFonts w:ascii="Times New Roman" w:cs="Times New Roman" w:eastAsia="Times New Roman" w:hAnsi="Times New Roman"/>
          <w:sz w:val="24"/>
          <w:szCs w:val="24"/>
          <w:rtl w:val="0"/>
        </w:rPr>
        <w:t xml:space="preserve">перемещение точки обзора</w:t>
      </w:r>
      <w:r w:rsidDel="00000000" w:rsidR="00000000" w:rsidRPr="00000000">
        <w:rPr>
          <w:rFonts w:ascii="Times New Roman" w:cs="Times New Roman" w:eastAsia="Times New Roman" w:hAnsi="Times New Roman"/>
          <w:sz w:val="24"/>
          <w:szCs w:val="24"/>
          <w:rtl w:val="0"/>
        </w:rPr>
        <w:t xml:space="preserve">. Нервирующее ощущение, будто ты не просто </w:t>
      </w:r>
      <w:r w:rsidDel="00000000" w:rsidR="00000000" w:rsidRPr="00000000">
        <w:rPr>
          <w:rFonts w:ascii="Times New Roman" w:cs="Times New Roman" w:eastAsia="Times New Roman" w:hAnsi="Times New Roman"/>
          <w:i w:val="1"/>
          <w:sz w:val="24"/>
          <w:szCs w:val="24"/>
          <w:rtl w:val="0"/>
        </w:rPr>
        <w:t xml:space="preserve">невидим</w:t>
      </w:r>
      <w:r w:rsidDel="00000000" w:rsidR="00000000" w:rsidRPr="00000000">
        <w:rPr>
          <w:rFonts w:ascii="Times New Roman" w:cs="Times New Roman" w:eastAsia="Times New Roman" w:hAnsi="Times New Roman"/>
          <w:i w:val="1"/>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i w:val="1"/>
          <w:sz w:val="24"/>
          <w:szCs w:val="24"/>
          <w:rtl w:val="0"/>
        </w:rPr>
        <w:t xml:space="preserve"> существуешь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Del="00000000" w:rsidR="00000000" w:rsidRPr="00000000">
        <w:rPr>
          <w:rFonts w:ascii="Times New Roman" w:cs="Times New Roman" w:eastAsia="Times New Roman" w:hAnsi="Times New Roman"/>
          <w:sz w:val="24"/>
          <w:szCs w:val="24"/>
          <w:rtl w:val="0"/>
        </w:rPr>
        <w:t xml:space="preserve">мантия </w:t>
      </w:r>
      <w:r w:rsidDel="00000000" w:rsidR="00000000" w:rsidRPr="00000000">
        <w:rPr>
          <w:rFonts w:ascii="Times New Roman" w:cs="Times New Roman" w:eastAsia="Times New Roman" w:hAnsi="Times New Roman"/>
          <w:sz w:val="24"/>
          <w:szCs w:val="24"/>
          <w:rtl w:val="0"/>
        </w:rPr>
        <w:t xml:space="preserve">поможет ей защитить других девочек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просто вручил ей предмет, который скорее всего был Даром Смерти</w:t>
      </w:r>
      <w:r w:rsidDel="00000000" w:rsidR="00000000" w:rsidRPr="00000000">
        <w:rPr>
          <w:rFonts w:ascii="Times New Roman" w:cs="Times New Roman" w:eastAsia="Times New Roman" w:hAnsi="Times New Roman"/>
          <w:sz w:val="24"/>
          <w:szCs w:val="24"/>
          <w:rtl w:val="0"/>
        </w:rPr>
        <w:t xml:space="preserve">. Если говорить по справедливости, а она </w:t>
      </w:r>
      <w:r w:rsidDel="00000000" w:rsidR="00000000" w:rsidRPr="00000000">
        <w:rPr>
          <w:rFonts w:ascii="Times New Roman" w:cs="Times New Roman" w:eastAsia="Times New Roman" w:hAnsi="Times New Roman"/>
          <w:i w:val="1"/>
          <w:sz w:val="24"/>
          <w:szCs w:val="24"/>
          <w:rtl w:val="0"/>
        </w:rPr>
        <w:t xml:space="preserve">старалась </w:t>
      </w:r>
      <w:r w:rsidDel="00000000" w:rsidR="00000000" w:rsidRPr="00000000">
        <w:rPr>
          <w:rFonts w:ascii="Times New Roman" w:cs="Times New Roman" w:eastAsia="Times New Roman" w:hAnsi="Times New Roman"/>
          <w:sz w:val="24"/>
          <w:szCs w:val="24"/>
          <w:rtl w:val="0"/>
        </w:rPr>
        <w:t xml:space="preserve">быть справедливой, то нужно было признать, что Гарри иногда мог быть самым настоящим другом.</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Само секретное совещание оказалось огромной неудачей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Милисента заявила, что она провидец.</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тщательно — и довольно подробно — </w:t>
      </w:r>
      <w:r w:rsidDel="00000000" w:rsidR="00000000" w:rsidRPr="00000000">
        <w:rPr>
          <w:rFonts w:ascii="Times New Roman" w:cs="Times New Roman" w:eastAsia="Times New Roman" w:hAnsi="Times New Roman"/>
          <w:sz w:val="24"/>
          <w:szCs w:val="24"/>
          <w:rtl w:val="0"/>
        </w:rPr>
        <w:t xml:space="preserve">объяснила Милисенте и Дафне, что это в принципе невозможно.</w:t>
      </w:r>
      <w:r w:rsidDel="00000000" w:rsidR="00000000" w:rsidRPr="00000000">
        <w:rPr>
          <w:rtl w:val="0"/>
        </w:rPr>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ранней стадии их с Гарри исследований они ознакомились с прорицаниями</w:t>
      </w:r>
      <w:r w:rsidDel="00000000" w:rsidR="00000000" w:rsidRPr="00000000">
        <w:rPr>
          <w:rFonts w:ascii="Times New Roman" w:cs="Times New Roman" w:eastAsia="Times New Roman" w:hAnsi="Times New Roman"/>
          <w:sz w:val="24"/>
          <w:szCs w:val="24"/>
          <w:rtl w:val="0"/>
        </w:rPr>
        <w:t xml:space="preserve"> — Гарри настоял, чтобы они прочли всё, что можно было найти на тему пророчеств не в Запретной секции. </w:t>
      </w:r>
      <w:r w:rsidDel="00000000" w:rsidR="00000000" w:rsidRPr="00000000">
        <w:rPr>
          <w:rFonts w:ascii="Times New Roman" w:cs="Times New Roman" w:eastAsia="Times New Roman" w:hAnsi="Times New Roman"/>
          <w:sz w:val="24"/>
          <w:szCs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R="00000000" w:rsidDel="00000000" w:rsidP="00000000" w:rsidRDefault="00000000" w:rsidRPr="00000000">
      <w:pPr>
        <w:keepNext w:val="0"/>
        <w:keepLines w:val="0"/>
        <w:widowControl w:val="0"/>
        <w:spacing w:line="276"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как Гермиона и объяснила Милисенте, предсказания нельзя было контролировать — невозможно было </w:t>
      </w:r>
      <w:r w:rsidDel="00000000" w:rsidR="00000000" w:rsidRPr="00000000">
        <w:rPr>
          <w:rFonts w:ascii="Times New Roman" w:cs="Times New Roman" w:eastAsia="Times New Roman" w:hAnsi="Times New Roman"/>
          <w:i w:val="1"/>
          <w:sz w:val="24"/>
          <w:szCs w:val="24"/>
          <w:rtl w:val="0"/>
        </w:rPr>
        <w:t xml:space="preserve">заказать</w:t>
      </w:r>
      <w:r w:rsidDel="00000000" w:rsidR="00000000" w:rsidRPr="00000000">
        <w:rPr>
          <w:rFonts w:ascii="Times New Roman" w:cs="Times New Roman" w:eastAsia="Times New Roman" w:hAnsi="Times New Roman"/>
          <w:sz w:val="24"/>
          <w:szCs w:val="24"/>
          <w:rtl w:val="0"/>
        </w:rPr>
        <w:t xml:space="preserve"> пророчество о чём-нибудь конкретном. На самом деле (так говорилось в книгах) существовало своеобразное накапливающееся </w:t>
      </w:r>
      <w:r w:rsidDel="00000000" w:rsidR="00000000" w:rsidRPr="00000000">
        <w:rPr>
          <w:rFonts w:ascii="Times New Roman" w:cs="Times New Roman" w:eastAsia="Times New Roman" w:hAnsi="Times New Roman"/>
          <w:i w:val="1"/>
          <w:sz w:val="24"/>
          <w:szCs w:val="24"/>
          <w:rtl w:val="0"/>
        </w:rPr>
        <w:t xml:space="preserve">давление</w:t>
      </w:r>
      <w:r w:rsidDel="00000000" w:rsidR="00000000" w:rsidRPr="00000000">
        <w:rPr>
          <w:rFonts w:ascii="Times New Roman" w:cs="Times New Roman" w:eastAsia="Times New Roman" w:hAnsi="Times New Roman"/>
          <w:sz w:val="24"/>
          <w:szCs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Del="00000000" w:rsidR="00000000" w:rsidRPr="00000000">
        <w:rPr>
          <w:rFonts w:ascii="Times New Roman" w:cs="Times New Roman" w:eastAsia="Times New Roman" w:hAnsi="Times New Roman"/>
          <w:sz w:val="24"/>
          <w:szCs w:val="24"/>
          <w:rtl w:val="0"/>
        </w:rPr>
        <w:t xml:space="preserve">которые</w:t>
      </w:r>
      <w:r w:rsidDel="00000000" w:rsidR="00000000" w:rsidRPr="00000000">
        <w:rPr>
          <w:rFonts w:ascii="Times New Roman" w:cs="Times New Roman" w:eastAsia="Times New Roman" w:hAnsi="Times New Roman"/>
          <w:sz w:val="24"/>
          <w:szCs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Del="00000000" w:rsidR="00000000" w:rsidRPr="00000000">
        <w:rPr>
          <w:rFonts w:ascii="Times New Roman" w:cs="Times New Roman" w:eastAsia="Times New Roman" w:hAnsi="Times New Roman"/>
          <w:i w:val="1"/>
          <w:sz w:val="24"/>
          <w:szCs w:val="24"/>
          <w:rtl w:val="0"/>
        </w:rPr>
        <w:t xml:space="preserve">не им</w:t>
      </w:r>
      <w:r w:rsidDel="00000000" w:rsidR="00000000" w:rsidRPr="00000000">
        <w:rPr>
          <w:rFonts w:ascii="Times New Roman" w:cs="Times New Roman" w:eastAsia="Times New Roman" w:hAnsi="Times New Roman"/>
          <w:sz w:val="24"/>
          <w:szCs w:val="24"/>
          <w:rtl w:val="0"/>
        </w:rPr>
        <w:t xml:space="preserve">. И сообщения получались загадками, и только тот, кто присутствовал при первом произнесении пророчеств</w:t>
      </w:r>
      <w:r w:rsidDel="00000000" w:rsidR="00000000" w:rsidRPr="00000000">
        <w:rPr>
          <w:rFonts w:ascii="Times New Roman" w:cs="Times New Roman" w:eastAsia="Times New Roman" w:hAnsi="Times New Roman"/>
          <w:sz w:val="24"/>
          <w:szCs w:val="24"/>
          <w:rtl w:val="0"/>
        </w:rPr>
        <w:t xml:space="preserve">а, мог расслышать все смыслы, заложенные в загадку. Милисента </w:t>
      </w:r>
      <w:r w:rsidDel="00000000" w:rsidR="00000000" w:rsidRPr="00000000">
        <w:rPr>
          <w:rFonts w:ascii="Times New Roman" w:cs="Times New Roman" w:eastAsia="Times New Roman" w:hAnsi="Times New Roman"/>
          <w:i w:val="1"/>
          <w:sz w:val="24"/>
          <w:szCs w:val="24"/>
          <w:rtl w:val="0"/>
        </w:rPr>
        <w:t xml:space="preserve">совершенно никак </w:t>
      </w:r>
      <w:r w:rsidDel="00000000" w:rsidR="00000000" w:rsidRPr="00000000">
        <w:rPr>
          <w:rFonts w:ascii="Times New Roman" w:cs="Times New Roman" w:eastAsia="Times New Roman" w:hAnsi="Times New Roman"/>
          <w:sz w:val="24"/>
          <w:szCs w:val="24"/>
          <w:rtl w:val="0"/>
        </w:rPr>
        <w:t xml:space="preserve">не могла пророчествовать </w:t>
      </w:r>
      <w:r w:rsidDel="00000000" w:rsidR="00000000" w:rsidRPr="00000000">
        <w:rPr>
          <w:rFonts w:ascii="Times New Roman" w:cs="Times New Roman" w:eastAsia="Times New Roman" w:hAnsi="Times New Roman"/>
          <w:i w:val="1"/>
          <w:sz w:val="24"/>
          <w:szCs w:val="24"/>
          <w:rtl w:val="0"/>
        </w:rPr>
        <w:t xml:space="preserve">в любое удобное для неё время о школьных хулиганах</w:t>
      </w:r>
      <w:r w:rsidDel="00000000" w:rsidR="00000000" w:rsidRPr="00000000">
        <w:rPr>
          <w:rFonts w:ascii="Times New Roman" w:cs="Times New Roman" w:eastAsia="Times New Roman" w:hAnsi="Times New Roman"/>
          <w:sz w:val="24"/>
          <w:szCs w:val="24"/>
          <w:rtl w:val="0"/>
        </w:rPr>
        <w:t xml:space="preserve">, и при этом </w:t>
      </w:r>
      <w:r w:rsidDel="00000000" w:rsidR="00000000" w:rsidRPr="00000000">
        <w:rPr>
          <w:rFonts w:ascii="Times New Roman" w:cs="Times New Roman" w:eastAsia="Times New Roman" w:hAnsi="Times New Roman"/>
          <w:i w:val="1"/>
          <w:sz w:val="24"/>
          <w:szCs w:val="24"/>
          <w:rtl w:val="0"/>
        </w:rPr>
        <w:t xml:space="preserve">запоминать </w:t>
      </w:r>
      <w:r w:rsidDel="00000000" w:rsidR="00000000" w:rsidRPr="00000000">
        <w:rPr>
          <w:rFonts w:ascii="Times New Roman" w:cs="Times New Roman" w:eastAsia="Times New Roman" w:hAnsi="Times New Roman"/>
          <w:sz w:val="24"/>
          <w:szCs w:val="24"/>
          <w:rtl w:val="0"/>
        </w:rPr>
        <w:t xml:space="preserve">пророчества, а если бы </w:t>
      </w:r>
      <w:commentRangeStart w:id="2"/>
      <w:r w:rsidDel="00000000" w:rsidR="00000000" w:rsidRPr="00000000">
        <w:rPr>
          <w:rFonts w:ascii="Times New Roman" w:cs="Times New Roman" w:eastAsia="Times New Roman" w:hAnsi="Times New Roman"/>
          <w:sz w:val="24"/>
          <w:szCs w:val="24"/>
          <w:rtl w:val="0"/>
        </w:rPr>
        <w:t xml:space="preserve">всё-таки</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могла, у неё бы получалось что-то вроде «скелет — это ключ», а не «Сьюзен Боунс должна быть там». </w:t>
      </w:r>
      <w:r w:rsidDel="00000000" w:rsidR="00000000" w:rsidRPr="00000000">
        <w:rPr>
          <w:rFonts w:ascii="Times New Roman" w:cs="Times New Roman" w:eastAsia="Times New Roman" w:hAnsi="Times New Roman"/>
          <w:i w:val="1"/>
          <w:sz w:val="24"/>
          <w:szCs w:val="24"/>
          <w:rtl w:val="0"/>
        </w:rPr>
        <w:t xml:space="preserve">[Непереводимая игра слов. Фамилия «Боунс» буквально переводится как «кости». — Прим. перев.]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 этому времени Милисента выглядела уже довольно напуганно</w:t>
      </w:r>
      <w:r w:rsidDel="00000000" w:rsidR="00000000" w:rsidRPr="00000000">
        <w:rPr>
          <w:rFonts w:ascii="Times New Roman" w:cs="Times New Roman" w:eastAsia="Times New Roman" w:hAnsi="Times New Roman"/>
          <w:sz w:val="24"/>
          <w:szCs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Милисента очень тихо сказала: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Но... но она говорила мне, что она прорицательница...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неё накатило такое же отчая</w:t>
      </w:r>
      <w:r w:rsidDel="00000000" w:rsidR="00000000" w:rsidRPr="00000000">
        <w:rPr>
          <w:rFonts w:ascii="Times New Roman" w:cs="Times New Roman" w:eastAsia="Times New Roman" w:hAnsi="Times New Roman"/>
          <w:sz w:val="24"/>
          <w:szCs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Del="00000000" w:rsidR="00000000" w:rsidRPr="00000000">
        <w:rPr>
          <w:rFonts w:ascii="Times New Roman" w:cs="Times New Roman" w:eastAsia="Times New Roman" w:hAnsi="Times New Roman"/>
          <w:sz w:val="24"/>
          <w:szCs w:val="24"/>
          <w:rtl w:val="0"/>
        </w:rPr>
        <w:t xml:space="preserve">и только сейчас она осознала, </w:t>
      </w:r>
      <w:r w:rsidDel="00000000" w:rsidR="00000000" w:rsidRPr="00000000">
        <w:rPr>
          <w:rFonts w:ascii="Times New Roman" w:cs="Times New Roman" w:eastAsia="Times New Roman" w:hAnsi="Times New Roman"/>
          <w:sz w:val="24"/>
          <w:szCs w:val="24"/>
          <w:rtl w:val="0"/>
        </w:rPr>
        <w:t xml:space="preserve">почем</w:t>
      </w:r>
      <w:r w:rsidDel="00000000" w:rsidR="00000000" w:rsidRPr="00000000">
        <w:rPr>
          <w:rFonts w:ascii="Times New Roman" w:cs="Times New Roman" w:eastAsia="Times New Roman" w:hAnsi="Times New Roman"/>
          <w:sz w:val="24"/>
          <w:szCs w:val="24"/>
          <w:rtl w:val="0"/>
        </w:rPr>
        <w:t xml:space="preserve">у именно </w:t>
      </w:r>
      <w:r w:rsidDel="00000000" w:rsidR="00000000" w:rsidRPr="00000000">
        <w:rPr>
          <w:rFonts w:ascii="Times New Roman" w:cs="Times New Roman" w:eastAsia="Times New Roman" w:hAnsi="Times New Roman"/>
          <w:i w:val="1"/>
          <w:sz w:val="24"/>
          <w:szCs w:val="24"/>
          <w:rtl w:val="0"/>
        </w:rPr>
        <w:t xml:space="preserve">Забини</w:t>
      </w:r>
      <w:r w:rsidDel="00000000" w:rsidR="00000000" w:rsidRPr="00000000">
        <w:rPr>
          <w:rFonts w:ascii="Times New Roman" w:cs="Times New Roman" w:eastAsia="Times New Roman" w:hAnsi="Times New Roman"/>
          <w:sz w:val="24"/>
          <w:szCs w:val="24"/>
          <w:rtl w:val="0"/>
        </w:rPr>
        <w:t xml:space="preserve"> показал ей эту схему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почувствовала, что даже для когтевранки жизнь может оказаться слишком переусложнённой.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начала подъём по короткой спирали жёлтых мраморных ступеней, выступающих из центрально</w:t>
      </w:r>
      <w:r w:rsidDel="00000000" w:rsidR="00000000" w:rsidRPr="00000000">
        <w:rPr>
          <w:rFonts w:ascii="Times New Roman" w:cs="Times New Roman" w:eastAsia="Times New Roman" w:hAnsi="Times New Roman"/>
          <w:sz w:val="24"/>
          <w:szCs w:val="24"/>
          <w:rtl w:val="0"/>
        </w:rPr>
        <w:t xml:space="preserve">й оси. Это был </w:t>
      </w:r>
      <w:r w:rsidDel="00000000" w:rsidR="00000000" w:rsidRPr="00000000">
        <w:rPr>
          <w:rFonts w:ascii="Times New Roman" w:cs="Times New Roman" w:eastAsia="Times New Roman" w:hAnsi="Times New Roman"/>
          <w:sz w:val="24"/>
          <w:szCs w:val="24"/>
          <w:rtl w:val="0"/>
        </w:rPr>
        <w:t xml:space="preserve">общеизвестный</w:t>
      </w:r>
      <w:r w:rsidDel="00000000" w:rsidR="00000000" w:rsidRPr="00000000">
        <w:rPr>
          <w:rFonts w:ascii="Times New Roman" w:cs="Times New Roman" w:eastAsia="Times New Roman" w:hAnsi="Times New Roman"/>
          <w:sz w:val="24"/>
          <w:szCs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Del="00000000" w:rsidR="00000000" w:rsidRPr="00000000">
        <w:rPr>
          <w:rFonts w:ascii="Times New Roman" w:cs="Times New Roman" w:eastAsia="Times New Roman" w:hAnsi="Times New Roman"/>
          <w:sz w:val="24"/>
          <w:szCs w:val="24"/>
          <w:rtl w:val="0"/>
        </w:rPr>
        <w:t xml:space="preserve">в основной части Хогвартса</w:t>
      </w:r>
      <w:r w:rsidDel="00000000" w:rsidR="00000000" w:rsidRPr="00000000">
        <w:rPr>
          <w:rFonts w:ascii="Times New Roman" w:cs="Times New Roman" w:eastAsia="Times New Roman" w:hAnsi="Times New Roman"/>
          <w:sz w:val="24"/>
          <w:szCs w:val="24"/>
          <w:rtl w:val="0"/>
        </w:rPr>
        <w:t xml:space="preserve"> — уже далеко от подземелий Слизерина, — Гермиона остановилась и сняла мантию-невидимку.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чувство дезориентации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Del="00000000" w:rsidR="00000000" w:rsidRPr="00000000">
        <w:rPr>
          <w:rFonts w:ascii="Times New Roman" w:cs="Times New Roman" w:eastAsia="Times New Roman" w:hAnsi="Times New Roman"/>
          <w:sz w:val="24"/>
          <w:szCs w:val="24"/>
          <w:rtl w:val="0"/>
        </w:rPr>
        <w:t xml:space="preserve">целилась</w:t>
      </w:r>
      <w:r w:rsidDel="00000000" w:rsidR="00000000" w:rsidRPr="00000000">
        <w:rPr>
          <w:rFonts w:ascii="Times New Roman" w:cs="Times New Roman" w:eastAsia="Times New Roman" w:hAnsi="Times New Roman"/>
          <w:sz w:val="24"/>
          <w:szCs w:val="24"/>
          <w:rtl w:val="0"/>
        </w:rPr>
        <w:t xml:space="preserve"> 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...кого-то в чёрном плаще — настолько </w:t>
      </w:r>
      <w:r w:rsidDel="00000000" w:rsidR="00000000" w:rsidRPr="00000000">
        <w:rPr>
          <w:rFonts w:ascii="Times New Roman" w:cs="Times New Roman" w:eastAsia="Times New Roman" w:hAnsi="Times New Roman"/>
          <w:sz w:val="24"/>
          <w:szCs w:val="24"/>
          <w:rtl w:val="0"/>
        </w:rPr>
        <w:t xml:space="preserve">широком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бесформенном</w:t>
      </w:r>
      <w:r w:rsidDel="00000000" w:rsidR="00000000" w:rsidRPr="00000000">
        <w:rPr>
          <w:rFonts w:ascii="Times New Roman" w:cs="Times New Roman" w:eastAsia="Times New Roman" w:hAnsi="Times New Roman"/>
          <w:sz w:val="24"/>
          <w:szCs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похожее на чёрную дымку, </w:t>
      </w:r>
      <w:commentRangeStart w:id="3"/>
      <w:r w:rsidDel="00000000" w:rsidR="00000000" w:rsidRPr="00000000">
        <w:rPr>
          <w:rFonts w:ascii="Times New Roman" w:cs="Times New Roman" w:eastAsia="Times New Roman" w:hAnsi="Times New Roman"/>
          <w:sz w:val="24"/>
          <w:szCs w:val="24"/>
          <w:rtl w:val="0"/>
        </w:rPr>
        <w:t xml:space="preserve">мешающее </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разглядеть лицо.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снова здравствуй, Гермиона, — прошептал свистящий голос из-под чёрной шляпы, из-за </w:t>
      </w:r>
      <w:r w:rsidDel="00000000" w:rsidR="00000000" w:rsidRPr="00000000">
        <w:rPr>
          <w:rFonts w:ascii="Times New Roman" w:cs="Times New Roman" w:eastAsia="Times New Roman" w:hAnsi="Times New Roman"/>
          <w:sz w:val="24"/>
          <w:szCs w:val="24"/>
          <w:rtl w:val="0"/>
        </w:rPr>
        <w:t xml:space="preserve">чёрно</w:t>
      </w:r>
      <w:r w:rsidDel="00000000" w:rsidR="00000000" w:rsidRPr="00000000">
        <w:rPr>
          <w:rFonts w:ascii="Times New Roman" w:cs="Times New Roman" w:eastAsia="Times New Roman" w:hAnsi="Times New Roman"/>
          <w:sz w:val="24"/>
          <w:szCs w:val="24"/>
          <w:rtl w:val="0"/>
        </w:rPr>
        <w:t xml:space="preserve">й дымки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Гермионы уже неистово колотилось сердце, она чувствовала, что её мантия 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промокла от пота, во рту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 вы? — </w:t>
      </w:r>
      <w:r w:rsidDel="00000000" w:rsidR="00000000" w:rsidRPr="00000000">
        <w:rPr>
          <w:rFonts w:ascii="Times New Roman" w:cs="Times New Roman" w:eastAsia="Times New Roman" w:hAnsi="Times New Roman"/>
          <w:sz w:val="24"/>
          <w:szCs w:val="24"/>
          <w:rtl w:val="0"/>
        </w:rPr>
        <w:t xml:space="preserve">требовательно спросила</w:t>
      </w:r>
      <w:r w:rsidDel="00000000" w:rsidR="00000000" w:rsidRPr="00000000">
        <w:rPr>
          <w:rFonts w:ascii="Times New Roman" w:cs="Times New Roman" w:eastAsia="Times New Roman" w:hAnsi="Times New Roman"/>
          <w:sz w:val="24"/>
          <w:szCs w:val="24"/>
          <w:rtl w:val="0"/>
        </w:rPr>
        <w:t xml:space="preserve"> Гермиона.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Шляпа слегка наклонилась, в пришедшем из чёрной дымки, сухом, как пыль, голосе не было ни тени эмоций: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Del="00000000" w:rsidR="00000000" w:rsidRPr="00000000">
        <w:rPr>
          <w:rFonts w:ascii="Times New Roman" w:cs="Times New Roman" w:eastAsia="Times New Roman" w:hAnsi="Times New Roman"/>
          <w:i w:val="1"/>
          <w:sz w:val="24"/>
          <w:szCs w:val="24"/>
          <w:rtl w:val="0"/>
        </w:rPr>
        <w:t xml:space="preserve">настоящий</w:t>
      </w:r>
      <w:r w:rsidDel="00000000" w:rsidR="00000000" w:rsidRPr="00000000">
        <w:rPr>
          <w:rFonts w:ascii="Times New Roman" w:cs="Times New Roman" w:eastAsia="Times New Roman" w:hAnsi="Times New Roman"/>
          <w:sz w:val="24"/>
          <w:szCs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Ваше </w:t>
      </w:r>
      <w:r w:rsidDel="00000000" w:rsidR="00000000" w:rsidRPr="00000000">
        <w:rPr>
          <w:rFonts w:ascii="Times New Roman" w:cs="Times New Roman" w:eastAsia="Times New Roman" w:hAnsi="Times New Roman"/>
          <w:i w:val="1"/>
          <w:sz w:val="24"/>
          <w:szCs w:val="24"/>
          <w:rtl w:val="0"/>
        </w:rPr>
        <w:t xml:space="preserve">имя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Чёрный плащ слегка повернулся — туда, сюда, это не </w:t>
      </w:r>
      <w:r w:rsidDel="00000000" w:rsidR="00000000" w:rsidRPr="00000000">
        <w:rPr>
          <w:rFonts w:ascii="Times New Roman" w:cs="Times New Roman" w:eastAsia="Times New Roman" w:hAnsi="Times New Roman"/>
          <w:i w:val="1"/>
          <w:sz w:val="24"/>
          <w:szCs w:val="24"/>
          <w:rtl w:val="0"/>
        </w:rPr>
        <w:t xml:space="preserve">выглядело</w:t>
      </w:r>
      <w:r w:rsidDel="00000000" w:rsidR="00000000" w:rsidRPr="00000000">
        <w:rPr>
          <w:rFonts w:ascii="Times New Roman" w:cs="Times New Roman" w:eastAsia="Times New Roman" w:hAnsi="Times New Roman"/>
          <w:sz w:val="24"/>
          <w:szCs w:val="24"/>
          <w:rtl w:val="0"/>
        </w:rPr>
        <w:t xml:space="preserve">, как пожимание плечами, но смысл был тот же.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загадка, юная когтевранка. Пока ты её не разгадаешь, можешь называть меня, как тебе вздумается.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ладонь уже вспотела, но палочка крепко сидела в руке благодаря спиральным насечкам на дереве.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мистер Невероятно Подозрительная Персона, — ответила Гермиона, — что вы хотите от меня?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Неправильный вопрос, — раздался шёпот из чёрной дымки. — Тебе следует спросить,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могу </w:t>
      </w:r>
      <w:r w:rsidDel="00000000" w:rsidR="00000000" w:rsidRPr="00000000">
        <w:rPr>
          <w:rFonts w:ascii="Times New Roman" w:cs="Times New Roman" w:eastAsia="Times New Roman" w:hAnsi="Times New Roman"/>
          <w:i w:val="1"/>
          <w:sz w:val="24"/>
          <w:szCs w:val="24"/>
          <w:rtl w:val="0"/>
        </w:rPr>
        <w:t xml:space="preserve">предложить</w:t>
      </w:r>
      <w:r w:rsidDel="00000000" w:rsidR="00000000" w:rsidRPr="00000000">
        <w:rPr>
          <w:rFonts w:ascii="Times New Roman" w:cs="Times New Roman" w:eastAsia="Times New Roman" w:hAnsi="Times New Roman"/>
          <w:sz w:val="24"/>
          <w:szCs w:val="24"/>
          <w:rtl w:val="0"/>
        </w:rPr>
        <w:t xml:space="preserve"> тебе.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твёрдо произнесла девочка, — не думаю, что мне </w:t>
      </w:r>
      <w:r w:rsidDel="00000000" w:rsidR="00000000" w:rsidRPr="00000000">
        <w:rPr>
          <w:rFonts w:ascii="Times New Roman" w:cs="Times New Roman" w:eastAsia="Times New Roman" w:hAnsi="Times New Roman"/>
          <w:i w:val="1"/>
          <w:sz w:val="24"/>
          <w:szCs w:val="24"/>
          <w:rtl w:val="0"/>
        </w:rPr>
        <w:t xml:space="preserve">следует</w:t>
      </w:r>
      <w:r w:rsidDel="00000000" w:rsidR="00000000" w:rsidRPr="00000000">
        <w:rPr>
          <w:rFonts w:ascii="Times New Roman" w:cs="Times New Roman" w:eastAsia="Times New Roman" w:hAnsi="Times New Roman"/>
          <w:sz w:val="24"/>
          <w:szCs w:val="24"/>
          <w:rtl w:val="0"/>
        </w:rPr>
        <w:t xml:space="preserve"> задавать такой вопрос.</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чёрного тумана послышался смешок.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власть, — прошептал голос, — не богатство.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мало заботят подобные материи, не так ли, юная когтевранка? </w:t>
      </w:r>
      <w:r w:rsidDel="00000000" w:rsidR="00000000" w:rsidRPr="00000000">
        <w:rPr>
          <w:rFonts w:ascii="Times New Roman" w:cs="Times New Roman" w:eastAsia="Times New Roman" w:hAnsi="Times New Roman"/>
          <w:i w:val="1"/>
          <w:sz w:val="24"/>
          <w:szCs w:val="24"/>
          <w:rtl w:val="0"/>
        </w:rPr>
        <w:t xml:space="preserve">Знание</w:t>
      </w:r>
      <w:r w:rsidDel="00000000" w:rsidR="00000000" w:rsidRPr="00000000">
        <w:rPr>
          <w:rFonts w:ascii="Times New Roman" w:cs="Times New Roman" w:eastAsia="Times New Roman" w:hAnsi="Times New Roman"/>
          <w:sz w:val="24"/>
          <w:szCs w:val="24"/>
          <w:rtl w:val="0"/>
        </w:rPr>
        <w:t xml:space="preserve">. Вот что у меня есть. Я знаю, что разворачивается в школе, все скрытые планы,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 сказала Гермиона Грейнджер. — А вы знаете, сколько раз надо лизнуть </w:t>
      </w:r>
      <w:r w:rsidDel="00000000" w:rsidR="00000000" w:rsidRPr="00000000">
        <w:rPr>
          <w:rFonts w:ascii="Times New Roman" w:cs="Times New Roman" w:eastAsia="Times New Roman" w:hAnsi="Times New Roman"/>
          <w:sz w:val="24"/>
          <w:szCs w:val="24"/>
          <w:rtl w:val="0"/>
        </w:rPr>
        <w:t xml:space="preserve">конфету на палочке</w:t>
      </w:r>
      <w:r w:rsidDel="00000000" w:rsidR="00000000" w:rsidRPr="00000000">
        <w:rPr>
          <w:rFonts w:ascii="Times New Roman" w:cs="Times New Roman" w:eastAsia="Times New Roman" w:hAnsi="Times New Roman"/>
          <w:sz w:val="24"/>
          <w:szCs w:val="24"/>
          <w:rtl w:val="0"/>
        </w:rPr>
        <w:t xml:space="preserve">, чтобы добраться до начинки?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Чёрная дымка, казалось, слегка потемнела, а в зазвучавшем голосе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слышались нотки разочарования.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тебе совсем не любопытно узнать правду, скрытую завесой лжи, юная когтевранка?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Сто </w:t>
      </w:r>
      <w:commentRangeStart w:id="4"/>
      <w:r w:rsidDel="00000000" w:rsidR="00000000" w:rsidRPr="00000000">
        <w:rPr>
          <w:rFonts w:ascii="Times New Roman" w:cs="Times New Roman" w:eastAsia="Times New Roman" w:hAnsi="Times New Roman"/>
          <w:sz w:val="24"/>
          <w:szCs w:val="24"/>
          <w:rtl w:val="0"/>
        </w:rPr>
        <w:t xml:space="preserve">восемьдесят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семь, — сказала она. — Я однажды попробовала, и </w:t>
      </w:r>
      <w:r w:rsidDel="00000000" w:rsidR="00000000" w:rsidRPr="00000000">
        <w:rPr>
          <w:rFonts w:ascii="Times New Roman" w:cs="Times New Roman" w:eastAsia="Times New Roman" w:hAnsi="Times New Roman"/>
          <w:sz w:val="24"/>
          <w:szCs w:val="24"/>
          <w:rtl w:val="0"/>
        </w:rPr>
        <w:t xml:space="preserve">получилось именно столько.</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Палочка едва не выскальзывала из пальцев: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них ощущалась такая усталость, будто она держала палочку не считанные минуты, а уже несколько часов...</w:t>
      </w:r>
    </w:p>
    <w:p w:rsidR="00000000" w:rsidDel="00000000" w:rsidP="00000000" w:rsidRDefault="00000000" w:rsidRPr="00000000">
      <w:pPr>
        <w:keepNext w:val="0"/>
        <w:keepLines w:val="0"/>
        <w:widowControl w:val="0"/>
        <w:spacing w:line="278.1818181818182"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Голос прошипел:</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Снейп — тайный Пожиратель Смерти.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чуть не выронила палочку.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Del="00000000" w:rsidR="00000000" w:rsidRPr="00000000">
        <w:rPr>
          <w:rFonts w:ascii="Times New Roman" w:cs="Times New Roman" w:eastAsia="Times New Roman" w:hAnsi="Times New Roman"/>
          <w:i w:val="1"/>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происходит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 произнесла дрожащим голосом Гермиона, — это чрезвычайно серьёзное дело, если это </w:t>
      </w:r>
      <w:r w:rsidDel="00000000" w:rsidR="00000000" w:rsidRPr="00000000">
        <w:rPr>
          <w:rFonts w:ascii="Times New Roman" w:cs="Times New Roman" w:eastAsia="Times New Roman" w:hAnsi="Times New Roman"/>
          <w:sz w:val="24"/>
          <w:szCs w:val="24"/>
          <w:rtl w:val="0"/>
        </w:rPr>
        <w:t xml:space="preserve">действительно правда</w:t>
      </w:r>
      <w:r w:rsidDel="00000000" w:rsidR="00000000" w:rsidRPr="00000000">
        <w:rPr>
          <w:rFonts w:ascii="Times New Roman" w:cs="Times New Roman" w:eastAsia="Times New Roman" w:hAnsi="Times New Roman"/>
          <w:sz w:val="24"/>
          <w:szCs w:val="24"/>
          <w:rtl w:val="0"/>
        </w:rPr>
        <w:t xml:space="preserve">. Почему вы говорите это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а не директору Дамблдору?</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Дамблдор не сделал ничего, чтобы остановить Снейпа, — прошептал чёрный туман. — Ты сама видела это, Гермиона. </w:t>
      </w:r>
      <w:r w:rsidDel="00000000" w:rsidR="00000000" w:rsidRPr="00000000">
        <w:rPr>
          <w:rFonts w:ascii="Times New Roman" w:cs="Times New Roman" w:eastAsia="Times New Roman" w:hAnsi="Times New Roman"/>
          <w:sz w:val="24"/>
          <w:szCs w:val="24"/>
          <w:rtl w:val="0"/>
        </w:rPr>
        <w:t xml:space="preserve">Хогвартс гниёт с головы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беды этой школы — абсолютно все — начались с безумного директора.</w:t>
      </w:r>
      <w:r w:rsidDel="00000000" w:rsidR="00000000" w:rsidRPr="00000000">
        <w:rPr>
          <w:rFonts w:ascii="Times New Roman" w:cs="Times New Roman" w:eastAsia="Times New Roman" w:hAnsi="Times New Roman"/>
          <w:sz w:val="24"/>
          <w:szCs w:val="24"/>
          <w:rtl w:val="0"/>
        </w:rPr>
        <w:t xml:space="preserve"> Ты одна осмелилась </w:t>
      </w:r>
      <w:r w:rsidDel="00000000" w:rsidR="00000000" w:rsidRPr="00000000">
        <w:rPr>
          <w:rFonts w:ascii="Times New Roman" w:cs="Times New Roman" w:eastAsia="Times New Roman" w:hAnsi="Times New Roman"/>
          <w:sz w:val="24"/>
          <w:szCs w:val="24"/>
          <w:rtl w:val="0"/>
        </w:rPr>
        <w:t xml:space="preserve">бросить ему вызов</w:t>
      </w:r>
      <w:r w:rsidDel="00000000" w:rsidR="00000000" w:rsidRPr="00000000">
        <w:rPr>
          <w:rFonts w:ascii="Times New Roman" w:cs="Times New Roman" w:eastAsia="Times New Roman" w:hAnsi="Times New Roman"/>
          <w:sz w:val="24"/>
          <w:szCs w:val="24"/>
          <w:rtl w:val="0"/>
        </w:rPr>
        <w:t xml:space="preserve">... и поэтому я разговариваю с тобой.</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с Гарри Поттером вы разговаривали? — спросила Гермиона, стараясь говорить как можно спокойнее. Если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и есть </w:t>
      </w:r>
      <w:r w:rsidDel="00000000" w:rsidR="00000000" w:rsidRPr="00000000">
        <w:rPr>
          <w:rFonts w:ascii="Times New Roman" w:cs="Times New Roman" w:eastAsia="Times New Roman" w:hAnsi="Times New Roman"/>
          <w:sz w:val="24"/>
          <w:szCs w:val="24"/>
          <w:rtl w:val="0"/>
        </w:rPr>
        <w:t xml:space="preserve">помогающий ему призрак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Чёрный туман стал темнее, а потом посветлел, как будто изображая отрицание.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пугает </w:t>
      </w:r>
      <w:r w:rsidDel="00000000" w:rsidR="00000000" w:rsidRPr="00000000">
        <w:rPr>
          <w:rFonts w:ascii="Times New Roman" w:cs="Times New Roman" w:eastAsia="Times New Roman" w:hAnsi="Times New Roman"/>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послышался шёпот. — </w:t>
      </w:r>
      <w:r w:rsidDel="00000000" w:rsidR="00000000" w:rsidRPr="00000000">
        <w:rPr>
          <w:rFonts w:ascii="Times New Roman" w:cs="Times New Roman" w:eastAsia="Times New Roman" w:hAnsi="Times New Roman"/>
          <w:sz w:val="24"/>
          <w:szCs w:val="24"/>
          <w:rtl w:val="0"/>
        </w:rPr>
        <w:t xml:space="preserve">В его глазах холод, за его спиной поднимается тьма.</w:t>
      </w:r>
      <w:r w:rsidDel="00000000" w:rsidR="00000000" w:rsidRPr="00000000">
        <w:rPr>
          <w:rFonts w:ascii="Times New Roman" w:cs="Times New Roman" w:eastAsia="Times New Roman" w:hAnsi="Times New Roman"/>
          <w:sz w:val="24"/>
          <w:szCs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Del="00000000" w:rsidR="00000000" w:rsidRPr="00000000">
        <w:rPr>
          <w:rFonts w:ascii="Times New Roman" w:cs="Times New Roman" w:eastAsia="Times New Roman" w:hAnsi="Times New Roman"/>
          <w:sz w:val="24"/>
          <w:szCs w:val="24"/>
          <w:rtl w:val="0"/>
        </w:rPr>
        <w:t xml:space="preserve">прячущаяся в его глазах</w:t>
      </w:r>
      <w:r w:rsidDel="00000000" w:rsidR="00000000" w:rsidRPr="00000000">
        <w:rPr>
          <w:rFonts w:ascii="Times New Roman" w:cs="Times New Roman" w:eastAsia="Times New Roman" w:hAnsi="Times New Roman"/>
          <w:sz w:val="24"/>
          <w:szCs w:val="24"/>
          <w:rtl w:val="0"/>
        </w:rPr>
        <w:t xml:space="preserve">, дотянется до тебя и уничтожит. Это я знаю точно.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Значит, вы не знаете и половины того, что вы якобы знаете, — голос Гермионы стал твёрже. — </w:t>
      </w:r>
      <w:r w:rsidDel="00000000" w:rsidR="00000000" w:rsidRPr="00000000">
        <w:rPr>
          <w:rFonts w:ascii="Times New Roman" w:cs="Times New Roman" w:eastAsia="Times New Roman" w:hAnsi="Times New Roman"/>
          <w:sz w:val="24"/>
          <w:szCs w:val="24"/>
          <w:rtl w:val="0"/>
        </w:rPr>
        <w:t xml:space="preserve">Гарри действительно меня пугает</w:t>
      </w:r>
      <w:r w:rsidDel="00000000" w:rsidR="00000000" w:rsidRPr="00000000">
        <w:rPr>
          <w:rFonts w:ascii="Times New Roman" w:cs="Times New Roman" w:eastAsia="Times New Roman" w:hAnsi="Times New Roman"/>
          <w:sz w:val="24"/>
          <w:szCs w:val="24"/>
          <w:rtl w:val="0"/>
        </w:rPr>
        <w:t xml:space="preserve">. Но не из-за того, что он может когда-либо сделать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Меня пугает, что он может сделать, чтобы </w:t>
      </w:r>
      <w:r w:rsidDel="00000000" w:rsidR="00000000" w:rsidRPr="00000000">
        <w:rPr>
          <w:rFonts w:ascii="Times New Roman" w:cs="Times New Roman" w:eastAsia="Times New Roman" w:hAnsi="Times New Roman"/>
          <w:i w:val="1"/>
          <w:sz w:val="24"/>
          <w:szCs w:val="24"/>
          <w:rtl w:val="0"/>
        </w:rPr>
        <w:t xml:space="preserve">защитить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ошибаешься, — </w:t>
      </w:r>
      <w:r w:rsidDel="00000000" w:rsidR="00000000" w:rsidRPr="00000000">
        <w:rPr>
          <w:rFonts w:ascii="Times New Roman" w:cs="Times New Roman" w:eastAsia="Times New Roman" w:hAnsi="Times New Roman"/>
          <w:sz w:val="24"/>
          <w:szCs w:val="24"/>
          <w:rtl w:val="0"/>
        </w:rPr>
        <w:t xml:space="preserve">шёпот не допускал даже возможности для возражений.</w:t>
      </w:r>
      <w:r w:rsidDel="00000000" w:rsidR="00000000" w:rsidRPr="00000000">
        <w:rPr>
          <w:rFonts w:ascii="Times New Roman" w:cs="Times New Roman" w:eastAsia="Times New Roman" w:hAnsi="Times New Roman"/>
          <w:sz w:val="24"/>
          <w:szCs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вы ошибаетесь</w:t>
      </w:r>
      <w:r w:rsidDel="00000000" w:rsidR="00000000" w:rsidRPr="00000000">
        <w:rPr>
          <w:rFonts w:ascii="Times New Roman" w:cs="Times New Roman" w:eastAsia="Times New Roman" w:hAnsi="Times New Roman"/>
          <w:sz w:val="24"/>
          <w:szCs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это</w:t>
      </w:r>
      <w:r w:rsidDel="00000000" w:rsidR="00000000" w:rsidRPr="00000000">
        <w:rPr>
          <w:rFonts w:ascii="Times New Roman" w:cs="Times New Roman" w:eastAsia="Times New Roman" w:hAnsi="Times New Roman"/>
          <w:sz w:val="24"/>
          <w:szCs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даже убить, и у него есть свои </w:t>
      </w:r>
      <w:r w:rsidDel="00000000" w:rsidR="00000000" w:rsidRPr="00000000">
        <w:rPr>
          <w:rFonts w:ascii="Times New Roman" w:cs="Times New Roman" w:eastAsia="Times New Roman" w:hAnsi="Times New Roman"/>
          <w:sz w:val="24"/>
          <w:szCs w:val="24"/>
          <w:rtl w:val="0"/>
        </w:rPr>
        <w:t xml:space="preserve">средства, </w:t>
      </w:r>
      <w:r w:rsidDel="00000000" w:rsidR="00000000" w:rsidRPr="00000000">
        <w:rPr>
          <w:rFonts w:ascii="Times New Roman" w:cs="Times New Roman" w:eastAsia="Times New Roman" w:hAnsi="Times New Roman"/>
          <w:sz w:val="24"/>
          <w:szCs w:val="24"/>
          <w:rtl w:val="0"/>
        </w:rPr>
        <w:t xml:space="preserve">чтобы этого добиться</w:t>
      </w:r>
      <w:r w:rsidDel="00000000" w:rsidR="00000000" w:rsidRPr="00000000">
        <w:rPr>
          <w:rFonts w:ascii="Times New Roman" w:cs="Times New Roman" w:eastAsia="Times New Roman" w:hAnsi="Times New Roman"/>
          <w:sz w:val="24"/>
          <w:szCs w:val="24"/>
          <w:rtl w:val="0"/>
        </w:rPr>
        <w:t xml:space="preserve">! — шёпот стал настойчивым.</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всё? — </w:t>
      </w:r>
      <w:r w:rsidDel="00000000" w:rsidR="00000000" w:rsidRPr="00000000">
        <w:rPr>
          <w:rFonts w:ascii="Times New Roman" w:cs="Times New Roman" w:eastAsia="Times New Roman" w:hAnsi="Times New Roman"/>
          <w:sz w:val="24"/>
          <w:szCs w:val="24"/>
          <w:rtl w:val="0"/>
        </w:rPr>
        <w:t xml:space="preserve">не услышав продолжения</w:t>
      </w:r>
      <w:r w:rsidDel="00000000" w:rsidR="00000000" w:rsidRPr="00000000">
        <w:rPr>
          <w:rFonts w:ascii="Times New Roman" w:cs="Times New Roman" w:eastAsia="Times New Roman" w:hAnsi="Times New Roman"/>
          <w:sz w:val="24"/>
          <w:szCs w:val="24"/>
          <w:rtl w:val="0"/>
        </w:rPr>
        <w:t xml:space="preserve">, спросила Гермиона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было нужно выбраться отсюда и на какое-то время лечь и отдохнуть.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мне не веришь, — послышался шёпот, теперь более тихий и печальный. — Почему, Гермиона? Я </w:t>
      </w:r>
      <w:r w:rsidDel="00000000" w:rsidR="00000000" w:rsidRPr="00000000">
        <w:rPr>
          <w:rFonts w:ascii="Times New Roman" w:cs="Times New Roman" w:eastAsia="Times New Roman" w:hAnsi="Times New Roman"/>
          <w:sz w:val="24"/>
          <w:szCs w:val="24"/>
          <w:rtl w:val="0"/>
        </w:rPr>
        <w:t xml:space="preserve">пытаюсь </w:t>
      </w:r>
      <w:r w:rsidDel="00000000" w:rsidR="00000000" w:rsidRPr="00000000">
        <w:rPr>
          <w:rFonts w:ascii="Times New Roman" w:cs="Times New Roman" w:eastAsia="Times New Roman" w:hAnsi="Times New Roman"/>
          <w:i w:val="1"/>
          <w:sz w:val="24"/>
          <w:szCs w:val="24"/>
          <w:rtl w:val="0"/>
        </w:rPr>
        <w:t xml:space="preserve">помочь </w:t>
      </w:r>
      <w:r w:rsidDel="00000000" w:rsidR="00000000" w:rsidRPr="00000000">
        <w:rPr>
          <w:rFonts w:ascii="Times New Roman" w:cs="Times New Roman" w:eastAsia="Times New Roman" w:hAnsi="Times New Roman"/>
          <w:sz w:val="24"/>
          <w:szCs w:val="24"/>
          <w:rtl w:val="0"/>
        </w:rPr>
        <w:t xml:space="preserve">тебе.</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отступила на шаг от тёмного алькова.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Гермиона</w:t>
      </w:r>
      <w:r w:rsidDel="00000000" w:rsidR="00000000" w:rsidRPr="00000000">
        <w:rPr>
          <w:rFonts w:ascii="Times New Roman" w:cs="Times New Roman" w:eastAsia="Times New Roman" w:hAnsi="Times New Roman"/>
          <w:sz w:val="24"/>
          <w:szCs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не следовало отвечать,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вы выглядите чрезвычайно тёмной, жуткой и подозрительной личностью,</w:t>
      </w:r>
      <w:r w:rsidDel="00000000" w:rsidR="00000000" w:rsidRPr="00000000">
        <w:rPr>
          <w:rFonts w:ascii="Times New Roman" w:cs="Times New Roman" w:eastAsia="Times New Roman" w:hAnsi="Times New Roman"/>
          <w:sz w:val="24"/>
          <w:szCs w:val="24"/>
          <w:rtl w:val="0"/>
        </w:rPr>
        <w:t xml:space="preserve">— сказала Гермиона, стараясь говорить вежливо, несмотря на то, что её палочка по-прежнему целилась в фигуру в чёрном плаще,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безликую чёрную дымку.</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 недоверчиво прошелестел голос, к</w:t>
      </w:r>
      <w:r w:rsidDel="00000000" w:rsidR="00000000" w:rsidRPr="00000000">
        <w:rPr>
          <w:rFonts w:ascii="Times New Roman" w:cs="Times New Roman" w:eastAsia="Times New Roman" w:hAnsi="Times New Roman"/>
          <w:sz w:val="24"/>
          <w:szCs w:val="24"/>
          <w:rtl w:val="0"/>
        </w:rPr>
        <w:t xml:space="preserve">азалось, его переполняет печаль. — Я думал о </w:t>
      </w:r>
      <w:r w:rsidDel="00000000" w:rsidR="00000000" w:rsidRPr="00000000">
        <w:rPr>
          <w:rFonts w:ascii="Times New Roman" w:cs="Times New Roman" w:eastAsia="Times New Roman" w:hAnsi="Times New Roman"/>
          <w:sz w:val="24"/>
          <w:szCs w:val="24"/>
          <w:rtl w:val="0"/>
        </w:rPr>
        <w:t xml:space="preserve">тебе лучше, Гермиона. Уверен, такая когтевранка как ты, самая умная когтевранка своего поколения, </w:t>
      </w:r>
      <w:r w:rsidDel="00000000" w:rsidR="00000000" w:rsidRPr="00000000">
        <w:rPr>
          <w:rFonts w:ascii="Times New Roman" w:cs="Times New Roman" w:eastAsia="Times New Roman" w:hAnsi="Times New Roman"/>
          <w:sz w:val="24"/>
          <w:szCs w:val="24"/>
          <w:rtl w:val="0"/>
        </w:rPr>
        <w:t xml:space="preserve">которой Хогвартс может гордиться</w:t>
      </w:r>
      <w:r w:rsidDel="00000000" w:rsidR="00000000" w:rsidRPr="00000000">
        <w:rPr>
          <w:rFonts w:ascii="Times New Roman" w:cs="Times New Roman" w:eastAsia="Times New Roman" w:hAnsi="Times New Roman"/>
          <w:sz w:val="24"/>
          <w:szCs w:val="24"/>
          <w:rtl w:val="0"/>
        </w:rPr>
        <w:t xml:space="preserve">, знает, что внешность бывает обманчива.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я знаю, — ответила Гермиона. Она сделала ещё один шаг назад, усталые пальцы стиснули палочку. — Но люди иногда забывают,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хотя внешность и </w:t>
      </w:r>
      <w:r w:rsidDel="00000000" w:rsidR="00000000" w:rsidRPr="00000000">
        <w:rPr>
          <w:rFonts w:ascii="Times New Roman" w:cs="Times New Roman" w:eastAsia="Times New Roman" w:hAnsi="Times New Roman"/>
          <w:i w:val="1"/>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быть обманчива, обычно это </w:t>
      </w:r>
      <w:r w:rsidDel="00000000" w:rsidR="00000000" w:rsidRPr="00000000">
        <w:rPr>
          <w:rFonts w:ascii="Times New Roman" w:cs="Times New Roman" w:eastAsia="Times New Roman" w:hAnsi="Times New Roman"/>
          <w:i w:val="1"/>
          <w:sz w:val="24"/>
          <w:szCs w:val="24"/>
          <w:rtl w:val="0"/>
        </w:rPr>
        <w:t xml:space="preserve">не так.</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Голос </w:t>
      </w:r>
      <w:r w:rsidDel="00000000" w:rsidR="00000000" w:rsidRPr="00000000">
        <w:rPr>
          <w:rFonts w:ascii="Times New Roman" w:cs="Times New Roman" w:eastAsia="Times New Roman" w:hAnsi="Times New Roman"/>
          <w:sz w:val="24"/>
          <w:szCs w:val="24"/>
          <w:rtl w:val="0"/>
        </w:rPr>
        <w:t xml:space="preserve">помолчал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(чувство дезориентации)</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сияющую даму, в длинно</w:t>
      </w:r>
      <w:r w:rsidDel="00000000" w:rsidR="00000000" w:rsidRPr="00000000">
        <w:rPr>
          <w:rFonts w:ascii="Times New Roman" w:cs="Times New Roman" w:eastAsia="Times New Roman" w:hAnsi="Times New Roman"/>
          <w:sz w:val="24"/>
          <w:szCs w:val="24"/>
          <w:rtl w:val="0"/>
        </w:rPr>
        <w:t xml:space="preserve">м белом платье, которое колыхалось словно от невидимого ветра. Ни руки</w:t>
      </w:r>
      <w:ins w:author="Yuliy L" w:id="0" w:date="2016-09-28T17:20:39Z">
        <w:commentRangeStart w:id="5"/>
        <w:r w:rsidDel="00000000" w:rsidR="00000000" w:rsidRPr="00000000">
          <w:rPr>
            <w:rFonts w:ascii="Times New Roman" w:cs="Times New Roman" w:eastAsia="Times New Roman" w:hAnsi="Times New Roman"/>
            <w:sz w:val="24"/>
            <w:szCs w:val="24"/>
            <w:rtl w:val="0"/>
          </w:rPr>
          <w:t xml:space="preserve">,</w:t>
        </w:r>
      </w:ins>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ни ноги дамы не были видны, лицо скрывала белая вуаль, и вся она светилась. Не как</w:t>
      </w:r>
      <w:r w:rsidDel="00000000" w:rsidR="00000000" w:rsidRPr="00000000">
        <w:rPr>
          <w:rFonts w:ascii="Times New Roman" w:cs="Times New Roman" w:eastAsia="Times New Roman" w:hAnsi="Times New Roman"/>
          <w:sz w:val="24"/>
          <w:szCs w:val="24"/>
          <w:rtl w:val="0"/>
        </w:rPr>
        <w:t xml:space="preserve"> призраки, не как прозрачные существа</w:t>
      </w:r>
      <w:r w:rsidDel="00000000" w:rsidR="00000000" w:rsidRPr="00000000">
        <w:rPr>
          <w:rFonts w:ascii="Times New Roman" w:cs="Times New Roman" w:eastAsia="Times New Roman" w:hAnsi="Times New Roman"/>
          <w:sz w:val="24"/>
          <w:szCs w:val="24"/>
          <w:rtl w:val="0"/>
        </w:rPr>
        <w:t xml:space="preserve">, а лишь будто её окружал мягкий белый свет.</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 </w:t>
      </w:r>
      <w:r w:rsidDel="00000000" w:rsidR="00000000" w:rsidRPr="00000000">
        <w:rPr>
          <w:rFonts w:ascii="Times New Roman" w:cs="Times New Roman" w:eastAsia="Times New Roman" w:hAnsi="Times New Roman"/>
          <w:sz w:val="24"/>
          <w:szCs w:val="24"/>
          <w:rtl w:val="0"/>
        </w:rPr>
        <w:t xml:space="preserve">открытым ртом уставилась на это прекрасное видение, не понимая, почему её сердце так колотится и почему она так напугана.</w:t>
      </w:r>
    </w:p>
    <w:p w:rsidR="00000000" w:rsidDel="00000000" w:rsidP="00000000" w:rsidRDefault="00000000" w:rsidRPr="00000000">
      <w:pPr>
        <w:keepNext w:val="0"/>
        <w:keepLines w:val="0"/>
        <w:widowControl w:val="0"/>
        <w:spacing w:line="278.1818181818182"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снова здравствуй, Гермиона, — из белого сияния под вуалью донёсся </w:t>
      </w:r>
      <w:r w:rsidDel="00000000" w:rsidR="00000000" w:rsidRPr="00000000">
        <w:rPr>
          <w:rFonts w:ascii="Times New Roman" w:cs="Times New Roman" w:eastAsia="Times New Roman" w:hAnsi="Times New Roman"/>
          <w:sz w:val="24"/>
          <w:szCs w:val="24"/>
          <w:rtl w:val="0"/>
        </w:rPr>
        <w:t xml:space="preserve">дружелюбный</w:t>
      </w:r>
      <w:r w:rsidDel="00000000" w:rsidR="00000000" w:rsidRPr="00000000">
        <w:rPr>
          <w:rFonts w:ascii="Times New Roman" w:cs="Times New Roman" w:eastAsia="Times New Roman" w:hAnsi="Times New Roman"/>
          <w:sz w:val="24"/>
          <w:szCs w:val="24"/>
          <w:rtl w:val="0"/>
        </w:rPr>
        <w:t xml:space="preserve"> шёпот. — Меня послали помочь тебе, поэтому, прошу тебя, не бойся. Я буду во всём твоей </w:t>
      </w:r>
      <w:r w:rsidDel="00000000" w:rsidR="00000000" w:rsidRPr="00000000">
        <w:rPr>
          <w:rFonts w:ascii="Times New Roman" w:cs="Times New Roman" w:eastAsia="Times New Roman" w:hAnsi="Times New Roman"/>
          <w:sz w:val="24"/>
          <w:szCs w:val="24"/>
          <w:rtl w:val="0"/>
        </w:rPr>
        <w:t xml:space="preserve">верной </w:t>
      </w:r>
      <w:r w:rsidDel="00000000" w:rsidR="00000000" w:rsidRPr="00000000">
        <w:rPr>
          <w:rFonts w:ascii="Times New Roman" w:cs="Times New Roman" w:eastAsia="Times New Roman" w:hAnsi="Times New Roman"/>
          <w:sz w:val="24"/>
          <w:szCs w:val="24"/>
          <w:rtl w:val="0"/>
        </w:rPr>
        <w:t xml:space="preserve">слугой. Ибо тебе, моя леди, </w:t>
      </w:r>
      <w:r w:rsidDel="00000000" w:rsidR="00000000" w:rsidRPr="00000000">
        <w:rPr>
          <w:rFonts w:ascii="Times New Roman" w:cs="Times New Roman" w:eastAsia="Times New Roman" w:hAnsi="Times New Roman"/>
          <w:sz w:val="24"/>
          <w:szCs w:val="24"/>
          <w:rtl w:val="0"/>
        </w:rPr>
        <w:t xml:space="preserve">предначертана</w:t>
      </w:r>
      <w:r w:rsidDel="00000000" w:rsidR="00000000" w:rsidRPr="00000000">
        <w:rPr>
          <w:rFonts w:ascii="Times New Roman" w:cs="Times New Roman" w:eastAsia="Times New Roman" w:hAnsi="Times New Roman"/>
          <w:sz w:val="24"/>
          <w:szCs w:val="24"/>
          <w:rtl w:val="0"/>
        </w:rPr>
        <w:t xml:space="preserve"> удивительнейшая судьба...</w:t>
      </w:r>
    </w:p>
    <w:p w:rsidR="00000000" w:rsidDel="00000000" w:rsidP="00000000" w:rsidRDefault="00000000" w:rsidRPr="00000000">
      <w:pPr>
        <w:keepNext w:val="0"/>
        <w:keepLines w:val="0"/>
        <w:widowControl w:val="0"/>
        <w:spacing w:line="278.1818181818182" w:lineRule="auto"/>
        <w:ind w:firstLine="0"/>
        <w:contextualSpacing w:val="0"/>
      </w:pPr>
      <w:r w:rsidDel="00000000" w:rsidR="00000000" w:rsidRPr="00000000">
        <w:rPr>
          <w:rtl w:val="0"/>
        </w:rPr>
      </w:r>
    </w:p>
    <w:p w:rsidR="00000000" w:rsidDel="00000000" w:rsidP="00000000" w:rsidRDefault="00000000" w:rsidRPr="00000000">
      <w:pPr>
        <w:keepNext w:val="0"/>
        <w:keepLines w:val="0"/>
        <w:widowControl w:val="0"/>
        <w:spacing w:line="278.1818181818182" w:lineRule="auto"/>
        <w:ind w:firstLine="0"/>
        <w:contextualSpacing w:val="0"/>
        <w:jc w:val="cente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br w:type="textWrapping"/>
        <w:t xml:space="preserve">…</w:t>
        <w:br w:type="textWrapping"/>
        <w:t xml:space="preserve">…</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5" w:date="2016-09-28T17:20: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Запятая.</w:t>
      </w:r>
    </w:p>
  </w:comment>
  <w:comment w:author="Константин Остриков" w:id="3" w:date="2015-05-08T09:09: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мешающее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"мешающий"]</w:t>
      </w:r>
    </w:p>
  </w:comment>
  <w:comment w:author="Константин Остриков" w:id="1" w:date="2015-05-08T06:2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Запретном</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 большой буквы)</w:t>
      </w:r>
    </w:p>
  </w:comment>
  <w:comment w:author="Константин Остриков" w:id="2" w:date="2015-05-08T09:08: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всё-таки</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"всё таки"]</w:t>
      </w:r>
    </w:p>
  </w:comment>
  <w:comment w:author="Константин Остриков" w:id="0" w:date="2015-05-08T06:29: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Давным-давно</w:t>
      </w:r>
    </w:p>
  </w:comment>
  <w:comment w:author="Константин Остриков" w:id="4" w:date="2015-05-08T09:09: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восемьдесят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[было "восемдесят"]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