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</w:rPr>
      </w:pPr>
      <w:bookmarkStart w:colFirst="0" w:colLast="0" w:name="_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center"/>
        <w:rPr>
          <w:b w:val="0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</w:t>
      </w:r>
      <w:ins w:author="Alaric Lightin" w:id="0" w:date="2018-11-19T13:50:49Z">
        <w:commentRangeStart w:id="0"/>
        <w:r w:rsidDel="00000000" w:rsidR="00000000" w:rsidRPr="00000000">
          <w:rPr>
            <w:rtl w:val="0"/>
          </w:rPr>
          <w:t xml:space="preserve">-</w:t>
        </w:r>
      </w:ins>
      <w:del w:author="Alaric Lightin" w:id="0" w:date="2018-11-19T13:50:49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  <w:delText xml:space="preserve"> К</w:delText>
        </w:r>
      </w:del>
      <w:ins w:author="Alaric Lightin" w:id="0" w:date="2018-11-19T13:50:49Z">
        <w:r w:rsidDel="00000000" w:rsidR="00000000" w:rsidRPr="00000000">
          <w:rPr>
            <w:rtl w:val="0"/>
          </w:rPr>
          <w:t xml:space="preserve">к</w:t>
        </w:r>
      </w:ins>
      <w:r w:rsidDel="00000000" w:rsidR="00000000" w:rsidRPr="00000000">
        <w:rPr>
          <w:rtl w:val="0"/>
        </w:rPr>
        <w:t xml:space="preserve">ошель-скрытень QX31, особенностями которого были увеличенное отверстие и чары незримого расширения, позволя</w:t>
      </w:r>
      <w:ins w:author="Alaric Lightin" w:id="1" w:date="2018-11-19T13:51:44Z">
        <w:r w:rsidDel="00000000" w:rsidR="00000000" w:rsidRPr="00000000">
          <w:rPr>
            <w:rtl w:val="0"/>
          </w:rPr>
          <w:t xml:space="preserve">ющ</w:t>
        </w:r>
      </w:ins>
      <w:del w:author="Alaric Lightin" w:id="1" w:date="2018-11-19T13:51:44Z">
        <w:r w:rsidDel="00000000" w:rsidR="00000000" w:rsidRPr="00000000">
          <w:rPr>
            <w:rtl w:val="0"/>
          </w:rPr>
          <w:delText xml:space="preserve">вш</w:delText>
        </w:r>
      </w:del>
      <w:r w:rsidDel="00000000" w:rsidR="00000000" w:rsidRPr="00000000">
        <w:rPr>
          <w:rtl w:val="0"/>
        </w:rPr>
        <w:t xml:space="preserve">ие класть в него большие вещи (общий объём был, тем не менее, ограничен).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краденые. </w:t>
      </w:r>
      <w:r w:rsidDel="00000000" w:rsidR="00000000" w:rsidRPr="00000000">
        <w:rPr>
          <w:rtl w:val="0"/>
        </w:rPr>
        <w:t xml:space="preserve">Самоукраденные? 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а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Это они зря, — с горечью протянул он. — В смысле</w:t>
      </w:r>
      <w:del w:author="Alaric Lightin" w:id="2" w:date="2018-11-19T13:52:39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Ой. Кажется</w:t>
      </w:r>
      <w:ins w:author="Alaric Lightin" w:id="3" w:date="2018-11-19T13:54:56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Профессор МакГонагалл сказала, что я </w:t>
      </w:r>
      <w:del w:author="Alaric Lightin" w:id="4" w:date="2018-11-19T13:56:09Z">
        <w:r w:rsidDel="00000000" w:rsidR="00000000" w:rsidRPr="00000000">
          <w:rPr>
            <w:rtl w:val="0"/>
          </w:rPr>
          <w:delText xml:space="preserve">— </w:delText>
        </w:r>
      </w:del>
      <w:r w:rsidDel="00000000" w:rsidR="00000000" w:rsidRPr="00000000">
        <w:rPr>
          <w:rtl w:val="0"/>
        </w:rPr>
        <w:t xml:space="preserve">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Ух ты, — Драко</w:t>
      </w:r>
      <w:ins w:author="Alaric Lightin" w:id="5" w:date="2018-11-19T13:55:20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похоже</w:t>
      </w:r>
      <w:ins w:author="Alaric Lightin" w:id="6" w:date="2018-11-19T13:55:21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был слегка впечатлён. Грустно вздохнув, он продолжил: — Твоя лесть была хороша, по крайней мере, мне так показалось. В любом случае</w:t>
      </w:r>
      <w:del w:author="Alaric Lightin" w:id="7" w:date="2018-11-19T13:55:50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На самом деле я понятия не имею</w:t>
      </w:r>
      <w:ins w:author="Alaric Lightin" w:id="8" w:date="2018-11-19T13:55:38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кто ты, прости.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Высокий</w:t>
      </w:r>
      <w:ins w:author="Alaric Lightin" w:id="9" w:date="2018-11-19T13:56:40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светловолосый</w:t>
      </w:r>
      <w:ins w:author="Alaric Lightin" w:id="10" w:date="2018-11-19T13:56:42Z">
        <w:r w:rsidDel="00000000" w:rsidR="00000000" w:rsidRPr="00000000">
          <w:rPr>
            <w:rtl w:val="0"/>
          </w:rPr>
          <w:t xml:space="preserve">,</w:t>
        </w:r>
      </w:ins>
      <w:r w:rsidDel="00000000" w:rsidR="00000000" w:rsidRPr="00000000">
        <w:rPr>
          <w:rtl w:val="0"/>
        </w:rPr>
        <w:t xml:space="preserve">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b w:val="0"/>
          <w:i w:val="0"/>
          <w:smallCaps w:val="0"/>
          <w:strike w:val="0"/>
          <w:color w:val="00ff00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11-19T13:51:10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Утверждается, что "супер" не пишется отдельно.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