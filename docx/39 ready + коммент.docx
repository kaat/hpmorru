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commentRangeStart w:id="0"/>
      <w:r w:rsidDel="00000000" w:rsidR="00000000" w:rsidRPr="00000000">
        <w:rPr>
          <w:rFonts w:ascii="Times New Roman" w:cs="Times New Roman" w:eastAsia="Times New Roman" w:hAnsi="Times New Roman"/>
          <w:sz w:val="20"/>
          <w:szCs w:val="20"/>
          <w:vertAlign w:val="superscript"/>
          <w:rtl w:val="0"/>
        </w:rPr>
        <w:t xml:space="preserve">[1]</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просто напрашивается идея сразу же его записать, пока не забылись подробности, и попробовать разобраться позже.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обдумав это предварительно. Правда, Люциус определённо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абсолютно любых контактов с лордом Малфоем.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злым деянием.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не стал бы рассказывать историю, которая вызвала бы максимум сочувствия со стороны профессора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должен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к другому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сам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глубоко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совершенно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Типично? — с нажимом переспросил старый волшебник.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разумный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i w:val="1"/>
          <w:sz w:val="24"/>
          <w:szCs w:val="24"/>
          <w:rtl w:val="0"/>
        </w:rPr>
        <w:t xml:space="preserve">профессор Защиты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просто обязан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Меня?! — переспросил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лично мне бы никогда не пришло в голову заострить кости пуффендуйцев, чтобы использовать их как оружие.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вечно?!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обязан помочь директору это предотвратить.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действительно смогу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никак не мог</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перехитрить самого профессора Квиррелла — задача совсем другого порядка.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Впрочем, Гарри, конечно же, сделает это — окунётся в своё темное «я» и тщательно обдумает все возможности, просто на всякий случай и чтобы быть честным.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вызовет</w:t>
      </w:r>
      <w:r w:rsidDel="00000000" w:rsidR="00000000" w:rsidRPr="00000000">
        <w:rPr>
          <w:rFonts w:ascii="Times New Roman" w:cs="Times New Roman" w:eastAsia="Times New Roman" w:hAnsi="Times New Roman"/>
          <w:sz w:val="24"/>
          <w:szCs w:val="24"/>
          <w:rtl w:val="0"/>
        </w:rPr>
        <w:t xml:space="preserve"> патронус</w:t>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Почему только вы будете стоять около дементора? Не лучше ли, чтобы вы плюс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ещё? — с тенью недовольства бросил Гарри. Холод ещё не успел покинуть кровь.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Почему?!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Вжж, бзззт, тик; динь, паф, шлёп...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воскликнул Дамблдор. — Моим главным врагом был Гриндевальд, и уж его-то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почему! Почему, Гарри?! Почему он это делал? Он не мой предначертанный враг, а твой. Так что если у тебя есть хоть малейшая догадка, Гарри, умоляю, скажи! Почему?!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совершенно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её я знаю, но вот </w:t>
      </w: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ты, Гарри, называешь себя учёным? — в голосе директора проскользнула тень удивления с лёгкой примесью неодобрения.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солгал,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 сказал Дамблдор.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боятся смерти. Они не тянутся к свету солнца, они бегут от ночи в созданные ими бесконечно тёмные пещеры без луны и звёзд. Они тяготеют не к жизни, но к 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вечно,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делал с вечностью,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восемьдесят,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загробную жизнь. Мне казалось, у волшебников нет религии?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Как ты можешь в неё не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Гарри, ты же волшебник! Ты видел призраков!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Да, призраки не учатся и не растут, потому что им здесь не место! Душам положено двигаться дальше, у них не осталось жизни здесь! Хорошо, оставим в покое призраков, как насчёт Вуали? Как насчёт Воскрешающего камня?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таков долг учёного.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не ожидал увидеть призраков. Поэтому когда я их увидел, директор, я сделал кое-что очень глупое.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поспешил с выводами. Я... я подумал, что загробная жизнь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существует,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затем,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остаточные изображения,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знали,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всё, было бы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ужасно!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испугался призраков...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не смейте преувеличивать ни одной детали, ведь если вы меня снова обрадуете ложной надеждой, а впоследствии я об этом узнаю, я вас никогда не прощу! Что за Вуаль?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видели!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Даже на интересный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на самом ли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вы не знаете, но мёртвый человек должен знать, и который можно проверить в этом мире. Например, вызвать...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этот раз он успел подумать на шаг вперёд и не сболтнуть первые пришедшие на ум имя и эксперимент.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правда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один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обязан тебя с неё столкнуть! Гарри, как мог Волдеморт пережить смерть своего тела, если у него не было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полную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на самом деле произошло.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всех!</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Это безумие!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убийства...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Ну, очевидно, я не собираюсь распространять метод достижения бессмертия, который требует смерти людей! Это противоречит самой идее!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директор, — холодно ответил Гарри, чувствуя, как пробуждается его собственный гнев, — но не забывайте: я хочу, чтобы люди жили! Хочу всех спасти! Это вы считаете, что смерть — это круто и что всем нужно умереть!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хочу, чтобы все умерли,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Gungsuh" w:cs="Gungsuh" w:eastAsia="Gungsuh" w:hAnsi="Gungsuh"/>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вы думаете, что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вы не боитесь смерти? — Гарри даже не пытался скрыть недоверие в голосе.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притворяясь мудрыми, как вы выразились, нашли бы уйму изумительных преимуществ в том, что тебя ежемесячно лупят дубинкой по голове. Ну, например, что это делает тебя сильнее или что ты счастливее в те дни, когда тебя не дубасят. Но если вы подойдёте к кому-то, кого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их начали, в обмен на эти изумительные преимущества, они откажутся. И если бы вам не приходилось умирать, если бы вы пришли откуда-то, где даже не слышали о смерти, и я предложил бы вам, что будет удивительно, замечательно и круто,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хорошо?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вы её боитесь, потому что на самом деле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страха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 любую сторону...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очень хорошо, не будучи одним из них. — Это было сказано с абсолютной серьёзностью и без осуждения. — Но твоё понимание меня, боюсь, оставляет желать много лучшего.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всерьёз задумался над своими убеждениями и попытался понять мои слова, вместо того чтобы выбросить их в окно с доброжелательной улыбкой превосходства. Вы настолько стары и мудры, что даже не замечаете, что я говорю! Не просто не понимаете — не замечаете!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трудом, с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большим трудом удержался, чтобы это не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на самом деле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уничтожение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есть Смерть — аннигиляция души!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sz w:val="24"/>
          <w:szCs w:val="24"/>
          <w:rtl w:val="0"/>
        </w:rPr>
        <w:t xml:space="preserve">, полагаю, отвел бы был таким: «Почему нет?»</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ты станешь чудовищем?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равно! В мире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 и этот свет — мы!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3-22T04:3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проверить, соответствует ли общему принципу отмечания ссылок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